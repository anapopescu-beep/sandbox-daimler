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F1" w:rsidRDefault="004141F1">
      <w:pPr>
        <w:pStyle w:val="Footer"/>
        <w:tabs>
          <w:tab w:val="clear" w:pos="4819"/>
          <w:tab w:val="clear" w:pos="9071"/>
        </w:tabs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jc w:val="center"/>
        <w:outlineLvl w:val="0"/>
        <w:rPr>
          <w:b/>
          <w:lang w:val="en-US"/>
        </w:rPr>
      </w:pPr>
      <w:bookmarkStart w:id="0" w:name="Confid"/>
      <w:r>
        <w:rPr>
          <w:b/>
          <w:lang w:val="en-US"/>
        </w:rPr>
        <w:t>RESTRICTED ACCESS</w:t>
      </w:r>
      <w:bookmarkEnd w:id="0"/>
    </w:p>
    <w:p w:rsidR="004141F1" w:rsidRDefault="004141F1">
      <w:pPr>
        <w:rPr>
          <w:vertAlign w:val="subscript"/>
          <w:lang w:val="en-US"/>
        </w:rPr>
      </w:pPr>
    </w:p>
    <w:p w:rsidR="004141F1" w:rsidRDefault="004141F1"/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92"/>
        <w:gridCol w:w="993"/>
      </w:tblGrid>
      <w:tr w:rsidR="000A462F"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DISTRIBUTION</w:t>
            </w:r>
            <w:r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0A462F">
        <w:tc>
          <w:tcPr>
            <w:tcW w:w="1702" w:type="dxa"/>
          </w:tcPr>
          <w:p w:rsidR="000A462F" w:rsidRDefault="000A462F">
            <w:pPr>
              <w:ind w:hanging="70"/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  <w:r>
              <w:rPr>
                <w:lang w:val="en-US"/>
              </w:rPr>
              <w:t>AEE-C</w:t>
            </w:r>
          </w:p>
        </w:tc>
        <w:tc>
          <w:tcPr>
            <w:tcW w:w="3118" w:type="dxa"/>
          </w:tcPr>
          <w:p w:rsidR="000A462F" w:rsidRDefault="000A462F">
            <w:pPr>
              <w:pStyle w:val="Header"/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  <w:tr w:rsidR="000A462F">
        <w:tc>
          <w:tcPr>
            <w:tcW w:w="170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3118" w:type="dxa"/>
          </w:tcPr>
          <w:p w:rsidR="000A462F" w:rsidRDefault="000A462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0A462F" w:rsidRDefault="000A462F">
            <w:pPr>
              <w:jc w:val="center"/>
              <w:rPr>
                <w:lang w:val="en-US"/>
              </w:rPr>
            </w:pPr>
          </w:p>
        </w:tc>
      </w:tr>
    </w:tbl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4141F1">
      <w:pPr>
        <w:rPr>
          <w:lang w:val="en-US"/>
        </w:rPr>
      </w:pPr>
    </w:p>
    <w:p w:rsidR="004141F1" w:rsidRDefault="0052126A" w:rsidP="000A462F">
      <w:pPr>
        <w:pBdr>
          <w:top w:val="single" w:sz="12" w:space="31" w:color="auto"/>
          <w:left w:val="single" w:sz="12" w:space="1" w:color="auto"/>
          <w:bottom w:val="single" w:sz="12" w:space="29" w:color="auto"/>
          <w:right w:val="single" w:sz="12" w:space="31" w:color="auto"/>
        </w:pBdr>
        <w:spacing w:before="240" w:after="240"/>
        <w:ind w:left="284" w:right="1219"/>
        <w:jc w:val="center"/>
        <w:rPr>
          <w:lang w:val="en-US"/>
        </w:rPr>
      </w:pPr>
      <w:r>
        <w:rPr>
          <w:b/>
          <w:caps/>
          <w:sz w:val="28"/>
          <w:lang w:val="en-US"/>
        </w:rPr>
        <w:fldChar w:fldCharType="begin"/>
      </w:r>
      <w:r>
        <w:rPr>
          <w:b/>
          <w:caps/>
          <w:sz w:val="28"/>
          <w:lang w:val="en-US"/>
        </w:rPr>
        <w:instrText xml:space="preserve"> TITLE  \* Upper  \* MERGEFORMAT </w:instrText>
      </w:r>
      <w:r>
        <w:rPr>
          <w:b/>
          <w:caps/>
          <w:sz w:val="28"/>
          <w:lang w:val="en-US"/>
        </w:rPr>
        <w:fldChar w:fldCharType="separate"/>
      </w:r>
      <w:r w:rsidR="003A5E77">
        <w:rPr>
          <w:b/>
          <w:sz w:val="28"/>
          <w:lang w:val="en-US"/>
        </w:rPr>
        <w:t>SW MODULE/GLOBAL INTEGRATION TEST PLAN</w:t>
      </w:r>
      <w:r>
        <w:rPr>
          <w:b/>
          <w:caps/>
          <w:sz w:val="28"/>
          <w:lang w:val="en-US"/>
        </w:rPr>
        <w:fldChar w:fldCharType="end"/>
      </w:r>
    </w:p>
    <w:p w:rsidR="004141F1" w:rsidRDefault="004141F1">
      <w:pPr>
        <w:rPr>
          <w:lang w:val="en-US"/>
        </w:rPr>
      </w:pPr>
    </w:p>
    <w:p w:rsidR="004141F1" w:rsidRDefault="004141F1">
      <w:pPr>
        <w:ind w:right="708"/>
        <w:rPr>
          <w:u w:val="single"/>
          <w:lang w:val="en-US"/>
        </w:rPr>
      </w:pPr>
    </w:p>
    <w:p w:rsidR="004141F1" w:rsidRDefault="004141F1">
      <w:pPr>
        <w:ind w:left="1276" w:right="708" w:hanging="1276"/>
        <w:jc w:val="both"/>
        <w:rPr>
          <w:lang w:val="en-US"/>
        </w:rPr>
      </w:pPr>
      <w:r>
        <w:rPr>
          <w:u w:val="single"/>
          <w:lang w:val="en-US"/>
        </w:rPr>
        <w:t>OBJECT</w:t>
      </w:r>
      <w:r>
        <w:rPr>
          <w:lang w:val="en-US"/>
        </w:rPr>
        <w:t>:</w:t>
      </w:r>
      <w:r>
        <w:rPr>
          <w:lang w:val="en-US"/>
        </w:rPr>
        <w:tab/>
        <w:t>This document gathers the tests for the integration of</w:t>
      </w:r>
      <w:r w:rsidR="000A462F">
        <w:rPr>
          <w:lang w:val="en-US"/>
        </w:rPr>
        <w:t xml:space="preserve"> </w:t>
      </w:r>
      <w:r w:rsidR="005D2614">
        <w:rPr>
          <w:lang w:val="en-US"/>
        </w:rPr>
        <w:t>Belt function Execution algorithm</w:t>
      </w:r>
    </w:p>
    <w:p w:rsidR="004141F1" w:rsidRDefault="004141F1">
      <w:pPr>
        <w:ind w:left="567" w:right="708" w:firstLine="142"/>
        <w:jc w:val="both"/>
        <w:rPr>
          <w:lang w:val="en-US"/>
        </w:rPr>
      </w:pPr>
    </w:p>
    <w:p w:rsidR="004141F1" w:rsidRPr="0043104F" w:rsidRDefault="004141F1">
      <w:pPr>
        <w:ind w:left="1276" w:right="708" w:hanging="1276"/>
        <w:jc w:val="both"/>
        <w:rPr>
          <w:lang w:val="en-US"/>
        </w:rPr>
      </w:pPr>
      <w:r>
        <w:rPr>
          <w:u w:val="single"/>
          <w:lang w:val="en-US"/>
        </w:rPr>
        <w:t>SUMMARY</w:t>
      </w:r>
      <w:r>
        <w:rPr>
          <w:lang w:val="en-US"/>
        </w:rPr>
        <w:t>:</w:t>
      </w:r>
      <w:r>
        <w:rPr>
          <w:lang w:val="en-US"/>
        </w:rPr>
        <w:tab/>
        <w:t xml:space="preserve">Those integration tests </w:t>
      </w:r>
      <w:proofErr w:type="gramStart"/>
      <w:r>
        <w:rPr>
          <w:lang w:val="en-US"/>
        </w:rPr>
        <w:t>are done</w:t>
      </w:r>
      <w:proofErr w:type="gramEnd"/>
      <w:r>
        <w:rPr>
          <w:lang w:val="en-US"/>
        </w:rPr>
        <w:t xml:space="preserve"> on</w:t>
      </w:r>
      <w:r w:rsidR="005D2614">
        <w:rPr>
          <w:i/>
          <w:lang w:val="en-US"/>
        </w:rPr>
        <w:t xml:space="preserve"> BFE</w:t>
      </w:r>
      <w:r w:rsidR="0043104F">
        <w:rPr>
          <w:i/>
          <w:lang w:val="en-US"/>
        </w:rPr>
        <w:t xml:space="preserve"> </w:t>
      </w:r>
      <w:r w:rsidR="0043104F">
        <w:rPr>
          <w:lang w:val="en-US"/>
        </w:rPr>
        <w:t xml:space="preserve">SW-C for PP Platform. These tests </w:t>
      </w:r>
      <w:proofErr w:type="gramStart"/>
      <w:r w:rsidR="0043104F">
        <w:rPr>
          <w:lang w:val="en-US"/>
        </w:rPr>
        <w:t>have been designed</w:t>
      </w:r>
      <w:proofErr w:type="gramEnd"/>
      <w:r w:rsidR="0043104F">
        <w:rPr>
          <w:lang w:val="en-US"/>
        </w:rPr>
        <w:t xml:space="preserve"> for High Power platform project with </w:t>
      </w:r>
      <w:proofErr w:type="spellStart"/>
      <w:r w:rsidR="0043104F">
        <w:rPr>
          <w:lang w:val="en-US"/>
        </w:rPr>
        <w:t>Autosar</w:t>
      </w:r>
      <w:proofErr w:type="spellEnd"/>
      <w:r w:rsidR="0043104F">
        <w:rPr>
          <w:lang w:val="en-US"/>
        </w:rPr>
        <w:t xml:space="preserve"> environment.</w:t>
      </w:r>
    </w:p>
    <w:p w:rsidR="004141F1" w:rsidRDefault="004141F1">
      <w:pPr>
        <w:ind w:left="1276" w:right="708" w:hanging="1276"/>
        <w:jc w:val="both"/>
        <w:rPr>
          <w:lang w:val="en-US"/>
        </w:rPr>
      </w:pPr>
      <w:r>
        <w:rPr>
          <w:lang w:val="en-US"/>
        </w:rPr>
        <w:tab/>
      </w:r>
      <w:bookmarkStart w:id="1" w:name="Mask4"/>
      <w:bookmarkEnd w:id="1"/>
    </w:p>
    <w:p w:rsidR="004141F1" w:rsidRDefault="004141F1">
      <w:pPr>
        <w:ind w:left="709" w:right="708" w:firstLine="142"/>
        <w:jc w:val="both"/>
        <w:rPr>
          <w:lang w:val="en-US"/>
        </w:rPr>
      </w:pPr>
    </w:p>
    <w:p w:rsidR="004141F1" w:rsidRPr="0021437D" w:rsidRDefault="004141F1">
      <w:pPr>
        <w:ind w:right="708"/>
        <w:jc w:val="both"/>
        <w:rPr>
          <w:lang w:val="fr-FR"/>
        </w:rPr>
      </w:pPr>
      <w:proofErr w:type="gramStart"/>
      <w:r w:rsidRPr="0021437D">
        <w:rPr>
          <w:u w:val="single"/>
          <w:lang w:val="fr-FR"/>
        </w:rPr>
        <w:t>CONCLUSION</w:t>
      </w:r>
      <w:r w:rsidRPr="0021437D">
        <w:rPr>
          <w:lang w:val="fr-FR"/>
        </w:rPr>
        <w:t>:</w:t>
      </w:r>
      <w:proofErr w:type="gramEnd"/>
      <w:r w:rsidRPr="0021437D">
        <w:rPr>
          <w:lang w:val="fr-FR"/>
        </w:rPr>
        <w:tab/>
      </w:r>
    </w:p>
    <w:p w:rsidR="004141F1" w:rsidRPr="00DB7E0B" w:rsidRDefault="004141F1">
      <w:pPr>
        <w:ind w:left="709" w:right="708" w:firstLine="142"/>
        <w:jc w:val="both"/>
        <w:rPr>
          <w:sz w:val="16"/>
          <w:szCs w:val="16"/>
          <w:lang w:val="fr-FR"/>
        </w:rPr>
      </w:pPr>
    </w:p>
    <w:p w:rsidR="000D00AF" w:rsidRDefault="000D00AF">
      <w:pPr>
        <w:ind w:left="709" w:right="708" w:firstLine="142"/>
        <w:jc w:val="both"/>
        <w:rPr>
          <w:lang w:val="en-US"/>
        </w:rPr>
      </w:pPr>
    </w:p>
    <w:p w:rsidR="000D00AF" w:rsidRDefault="000D00AF" w:rsidP="003E6F60">
      <w:pPr>
        <w:ind w:left="709" w:right="708" w:firstLine="142"/>
        <w:jc w:val="center"/>
        <w:rPr>
          <w:lang w:val="en-US"/>
        </w:rPr>
      </w:pPr>
      <w:r>
        <w:rPr>
          <w:lang w:val="en-US"/>
        </w:rPr>
        <w:br w:type="page"/>
      </w:r>
    </w:p>
    <w:p w:rsidR="004141F1" w:rsidRDefault="004141F1">
      <w:pPr>
        <w:keepNext/>
        <w:jc w:val="center"/>
        <w:rPr>
          <w:b/>
          <w:lang w:val="en-US"/>
        </w:rPr>
      </w:pPr>
      <w:r>
        <w:rPr>
          <w:b/>
          <w:u w:val="single"/>
          <w:lang w:val="en-US"/>
        </w:rPr>
        <w:lastRenderedPageBreak/>
        <w:t>EVOLUTION OF THE DOCUMENT</w:t>
      </w:r>
    </w:p>
    <w:p w:rsidR="004141F1" w:rsidRDefault="004141F1">
      <w:pPr>
        <w:keepNext/>
        <w:tabs>
          <w:tab w:val="left" w:pos="1418"/>
        </w:tabs>
        <w:ind w:left="2694" w:hanging="2693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"/>
        <w:gridCol w:w="1134"/>
        <w:gridCol w:w="992"/>
        <w:gridCol w:w="6521"/>
      </w:tblGrid>
      <w:tr w:rsidR="004141F1">
        <w:trPr>
          <w:jc w:val="center"/>
        </w:trPr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</w:tcPr>
          <w:p w:rsidR="004141F1" w:rsidRDefault="004141F1">
            <w:pPr>
              <w:jc w:val="center"/>
            </w:pPr>
            <w:r>
              <w:t>Issue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141F1" w:rsidRDefault="004141F1">
            <w:pPr>
              <w:jc w:val="center"/>
            </w:pPr>
            <w: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141F1" w:rsidRDefault="004141F1">
            <w:pPr>
              <w:jc w:val="center"/>
            </w:pPr>
            <w:r>
              <w:t>Author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:rsidR="004141F1" w:rsidRDefault="004141F1">
            <w:r>
              <w:t>Motive and nature of the modifications</w:t>
            </w:r>
          </w:p>
        </w:tc>
      </w:tr>
      <w:tr w:rsidR="004141F1">
        <w:trPr>
          <w:jc w:val="center"/>
        </w:trPr>
        <w:tc>
          <w:tcPr>
            <w:tcW w:w="887" w:type="dxa"/>
          </w:tcPr>
          <w:p w:rsidR="004141F1" w:rsidRDefault="00FB1044">
            <w:pPr>
              <w:jc w:val="center"/>
              <w:rPr>
                <w:ins w:id="2" w:author="Florent.LeDeaut" w:date="2012-10-18T15:23:00Z"/>
                <w:snapToGrid w:val="0"/>
                <w:lang w:val="en-US" w:eastAsia="fr-FR"/>
              </w:rPr>
            </w:pPr>
            <w:ins w:id="3" w:author="Sabine Flechelle" w:date="2015-11-03T12:50:00Z">
              <w:r>
                <w:rPr>
                  <w:snapToGrid w:val="0"/>
                  <w:lang w:val="en-US" w:eastAsia="fr-FR"/>
                </w:rPr>
                <w:t>1.1</w:t>
              </w:r>
            </w:ins>
            <w:del w:id="4" w:author="Sabine Flechelle" w:date="2015-11-03T12:50:00Z">
              <w:r w:rsidR="005D2614" w:rsidDel="00FB1044">
                <w:rPr>
                  <w:snapToGrid w:val="0"/>
                  <w:lang w:val="en-US" w:eastAsia="fr-FR"/>
                </w:rPr>
                <w:delText>000</w:delText>
              </w:r>
            </w:del>
          </w:p>
          <w:p w:rsidR="00D47052" w:rsidRDefault="00D47052">
            <w:pPr>
              <w:jc w:val="center"/>
            </w:pPr>
            <w:ins w:id="5" w:author="Florent.LeDeaut" w:date="2012-10-18T15:24:00Z">
              <w:r>
                <w:t>1.2</w:t>
              </w:r>
            </w:ins>
          </w:p>
        </w:tc>
        <w:tc>
          <w:tcPr>
            <w:tcW w:w="1134" w:type="dxa"/>
          </w:tcPr>
          <w:p w:rsidR="004141F1" w:rsidRDefault="00970349">
            <w:pPr>
              <w:jc w:val="center"/>
              <w:rPr>
                <w:ins w:id="6" w:author="Florent.LeDeaut" w:date="2012-10-18T15:24:00Z"/>
                <w:snapToGrid w:val="0"/>
                <w:lang w:val="en-US" w:eastAsia="fr-FR"/>
              </w:rPr>
            </w:pPr>
            <w:r>
              <w:rPr>
                <w:snapToGrid w:val="0"/>
                <w:lang w:val="en-US" w:eastAsia="fr-FR"/>
              </w:rPr>
              <w:t>04.10.12</w:t>
            </w:r>
          </w:p>
          <w:p w:rsidR="00D47052" w:rsidRPr="007655B0" w:rsidRDefault="00D47052">
            <w:pPr>
              <w:jc w:val="center"/>
              <w:rPr>
                <w:snapToGrid w:val="0"/>
                <w:lang w:val="en-US" w:eastAsia="fr-FR"/>
              </w:rPr>
            </w:pPr>
            <w:ins w:id="7" w:author="Florent.LeDeaut" w:date="2012-10-18T15:24:00Z">
              <w:r>
                <w:rPr>
                  <w:snapToGrid w:val="0"/>
                  <w:lang w:val="en-US" w:eastAsia="fr-FR"/>
                </w:rPr>
                <w:t>18.10.12</w:t>
              </w:r>
            </w:ins>
          </w:p>
        </w:tc>
        <w:tc>
          <w:tcPr>
            <w:tcW w:w="992" w:type="dxa"/>
          </w:tcPr>
          <w:p w:rsidR="004141F1" w:rsidRDefault="00970349">
            <w:pPr>
              <w:jc w:val="center"/>
              <w:rPr>
                <w:ins w:id="8" w:author="Florent.LeDeaut" w:date="2012-10-18T15:24:00Z"/>
                <w:snapToGrid w:val="0"/>
                <w:lang w:val="en-US" w:eastAsia="fr-FR"/>
              </w:rPr>
            </w:pPr>
            <w:r>
              <w:rPr>
                <w:snapToGrid w:val="0"/>
                <w:lang w:val="en-US" w:eastAsia="fr-FR"/>
              </w:rPr>
              <w:t>CSA</w:t>
            </w:r>
          </w:p>
          <w:p w:rsidR="00D47052" w:rsidRPr="00966A8F" w:rsidRDefault="00D47052">
            <w:pPr>
              <w:jc w:val="center"/>
              <w:rPr>
                <w:snapToGrid w:val="0"/>
                <w:lang w:val="en-US" w:eastAsia="fr-FR"/>
              </w:rPr>
            </w:pPr>
            <w:ins w:id="9" w:author="Florent.LeDeaut" w:date="2012-10-18T15:24:00Z">
              <w:r>
                <w:rPr>
                  <w:snapToGrid w:val="0"/>
                  <w:lang w:val="en-US" w:eastAsia="fr-FR"/>
                </w:rPr>
                <w:t>FLD</w:t>
              </w:r>
            </w:ins>
          </w:p>
        </w:tc>
        <w:tc>
          <w:tcPr>
            <w:tcW w:w="6521" w:type="dxa"/>
          </w:tcPr>
          <w:p w:rsidR="004141F1" w:rsidRDefault="00966A8F">
            <w:pPr>
              <w:rPr>
                <w:ins w:id="10" w:author="Florent.LeDeaut" w:date="2012-10-18T15:24:00Z"/>
                <w:snapToGrid w:val="0"/>
                <w:lang w:val="en-US" w:eastAsia="fr-FR"/>
              </w:rPr>
            </w:pPr>
            <w:r w:rsidRPr="00966A8F">
              <w:rPr>
                <w:snapToGrid w:val="0"/>
                <w:lang w:val="en-US" w:eastAsia="fr-FR"/>
              </w:rPr>
              <w:t>First release.</w:t>
            </w:r>
          </w:p>
          <w:p w:rsidR="00FB1044" w:rsidRPr="00966A8F" w:rsidRDefault="00D47052">
            <w:pPr>
              <w:rPr>
                <w:snapToGrid w:val="0"/>
                <w:lang w:val="en-US" w:eastAsia="fr-FR"/>
              </w:rPr>
            </w:pPr>
            <w:ins w:id="11" w:author="Florent.LeDeaut" w:date="2012-10-18T15:24:00Z">
              <w:r>
                <w:rPr>
                  <w:snapToGrid w:val="0"/>
                  <w:lang w:val="en-US" w:eastAsia="fr-FR"/>
                </w:rPr>
                <w:t>Add High-Power Tests</w:t>
              </w:r>
            </w:ins>
          </w:p>
        </w:tc>
      </w:tr>
      <w:tr w:rsidR="004141F1">
        <w:trPr>
          <w:jc w:val="center"/>
        </w:trPr>
        <w:tc>
          <w:tcPr>
            <w:tcW w:w="887" w:type="dxa"/>
          </w:tcPr>
          <w:p w:rsidR="004141F1" w:rsidRDefault="00FB1044" w:rsidP="00966A8F">
            <w:pPr>
              <w:jc w:val="center"/>
            </w:pPr>
            <w:ins w:id="12" w:author="Sabine Flechelle" w:date="2015-11-03T12:52:00Z">
              <w:r>
                <w:t>1.1</w:t>
              </w:r>
            </w:ins>
          </w:p>
        </w:tc>
        <w:tc>
          <w:tcPr>
            <w:tcW w:w="1134" w:type="dxa"/>
          </w:tcPr>
          <w:p w:rsidR="004141F1" w:rsidRDefault="00FB1044">
            <w:pPr>
              <w:jc w:val="center"/>
            </w:pPr>
            <w:ins w:id="13" w:author="Sabine Flechelle" w:date="2015-11-03T12:54:00Z">
              <w:r>
                <w:t>10.03.15</w:t>
              </w:r>
            </w:ins>
          </w:p>
        </w:tc>
        <w:tc>
          <w:tcPr>
            <w:tcW w:w="992" w:type="dxa"/>
          </w:tcPr>
          <w:p w:rsidR="004141F1" w:rsidRDefault="00FB1044">
            <w:pPr>
              <w:jc w:val="center"/>
            </w:pPr>
            <w:ins w:id="14" w:author="Sabine Flechelle" w:date="2015-11-03T12:52:00Z">
              <w:r>
                <w:t>CRE</w:t>
              </w:r>
            </w:ins>
          </w:p>
        </w:tc>
        <w:tc>
          <w:tcPr>
            <w:tcW w:w="6521" w:type="dxa"/>
          </w:tcPr>
          <w:p w:rsidR="00FB1044" w:rsidRDefault="00FB1044">
            <w:ins w:id="15" w:author="Sabine Flechelle" w:date="2015-11-03T12:53:00Z">
              <w:r>
                <w:t>Rename “BFE – SW Integration Test Plan.docx” with “BFE – Unit Tests Document.docx”</w:t>
              </w:r>
            </w:ins>
          </w:p>
        </w:tc>
      </w:tr>
      <w:tr w:rsidR="00FB1044">
        <w:trPr>
          <w:jc w:val="center"/>
          <w:ins w:id="16" w:author="Sabine Flechelle" w:date="2015-11-03T12:54:00Z"/>
        </w:trPr>
        <w:tc>
          <w:tcPr>
            <w:tcW w:w="887" w:type="dxa"/>
          </w:tcPr>
          <w:p w:rsidR="00FB1044" w:rsidRDefault="00FB1044" w:rsidP="00966A8F">
            <w:pPr>
              <w:jc w:val="center"/>
              <w:rPr>
                <w:ins w:id="17" w:author="Sabine Flechelle" w:date="2015-11-03T12:54:00Z"/>
              </w:rPr>
            </w:pPr>
            <w:ins w:id="18" w:author="Sabine Flechelle" w:date="2015-11-03T12:54:00Z">
              <w:r>
                <w:t>1.2</w:t>
              </w:r>
            </w:ins>
          </w:p>
        </w:tc>
        <w:tc>
          <w:tcPr>
            <w:tcW w:w="1134" w:type="dxa"/>
          </w:tcPr>
          <w:p w:rsidR="00FB1044" w:rsidRDefault="00FB1044">
            <w:pPr>
              <w:jc w:val="center"/>
              <w:rPr>
                <w:ins w:id="19" w:author="Sabine Flechelle" w:date="2015-11-03T12:54:00Z"/>
              </w:rPr>
            </w:pPr>
            <w:ins w:id="20" w:author="Sabine Flechelle" w:date="2015-11-03T12:54:00Z">
              <w:r>
                <w:t>03.10.15</w:t>
              </w:r>
            </w:ins>
          </w:p>
        </w:tc>
        <w:tc>
          <w:tcPr>
            <w:tcW w:w="992" w:type="dxa"/>
          </w:tcPr>
          <w:p w:rsidR="00FB1044" w:rsidRDefault="00FB1044">
            <w:pPr>
              <w:jc w:val="center"/>
              <w:rPr>
                <w:ins w:id="21" w:author="Sabine Flechelle" w:date="2015-11-03T12:54:00Z"/>
              </w:rPr>
            </w:pPr>
            <w:ins w:id="22" w:author="Sabine Flechelle" w:date="2015-11-03T12:54:00Z">
              <w:r>
                <w:t>SFL</w:t>
              </w:r>
            </w:ins>
          </w:p>
        </w:tc>
        <w:tc>
          <w:tcPr>
            <w:tcW w:w="6521" w:type="dxa"/>
          </w:tcPr>
          <w:p w:rsidR="00FB1044" w:rsidRDefault="003A3042" w:rsidP="00CE0E0D">
            <w:pPr>
              <w:rPr>
                <w:ins w:id="23" w:author="Sabine Flechelle" w:date="2015-11-03T12:54:00Z"/>
              </w:rPr>
              <w:pPrChange w:id="24" w:author="Sabine Flechelle" w:date="2015-11-03T16:39:00Z">
                <w:pPr/>
              </w:pPrChange>
            </w:pPr>
            <w:ins w:id="25" w:author="Sabine Flechelle" w:date="2015-11-03T12:57:00Z">
              <w:r>
                <w:t>T</w:t>
              </w:r>
            </w:ins>
            <w:ins w:id="26" w:author="Sabine Flechelle" w:date="2015-11-03T12:54:00Z">
              <w:r w:rsidR="00FB1044">
                <w:t xml:space="preserve">ests on </w:t>
              </w:r>
            </w:ins>
            <w:ins w:id="27" w:author="Sabine Flechelle" w:date="2015-11-03T12:56:00Z">
              <w:r w:rsidR="00FB1044">
                <w:t xml:space="preserve">Temperature </w:t>
              </w:r>
              <w:proofErr w:type="spellStart"/>
              <w:r w:rsidR="00FB1044">
                <w:t>adaptivity</w:t>
              </w:r>
            </w:ins>
            <w:proofErr w:type="spellEnd"/>
          </w:p>
        </w:tc>
      </w:tr>
      <w:tr w:rsidR="004141F1">
        <w:trPr>
          <w:jc w:val="center"/>
        </w:trPr>
        <w:tc>
          <w:tcPr>
            <w:tcW w:w="887" w:type="dxa"/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</w:tcPr>
          <w:p w:rsidR="004141F1" w:rsidRDefault="004141F1">
            <w:pPr>
              <w:jc w:val="center"/>
            </w:pPr>
          </w:p>
        </w:tc>
        <w:tc>
          <w:tcPr>
            <w:tcW w:w="992" w:type="dxa"/>
          </w:tcPr>
          <w:p w:rsidR="004141F1" w:rsidRDefault="004141F1">
            <w:pPr>
              <w:jc w:val="center"/>
            </w:pPr>
          </w:p>
        </w:tc>
        <w:tc>
          <w:tcPr>
            <w:tcW w:w="6521" w:type="dxa"/>
          </w:tcPr>
          <w:p w:rsidR="004141F1" w:rsidRDefault="004141F1"/>
        </w:tc>
      </w:tr>
      <w:tr w:rsidR="004141F1">
        <w:trPr>
          <w:jc w:val="center"/>
        </w:trPr>
        <w:tc>
          <w:tcPr>
            <w:tcW w:w="887" w:type="dxa"/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</w:tcPr>
          <w:p w:rsidR="004141F1" w:rsidRDefault="004141F1">
            <w:pPr>
              <w:jc w:val="center"/>
            </w:pPr>
          </w:p>
        </w:tc>
        <w:tc>
          <w:tcPr>
            <w:tcW w:w="992" w:type="dxa"/>
          </w:tcPr>
          <w:p w:rsidR="004141F1" w:rsidRDefault="004141F1">
            <w:pPr>
              <w:jc w:val="center"/>
            </w:pPr>
          </w:p>
        </w:tc>
        <w:tc>
          <w:tcPr>
            <w:tcW w:w="6521" w:type="dxa"/>
          </w:tcPr>
          <w:p w:rsidR="004141F1" w:rsidRDefault="004141F1"/>
        </w:tc>
      </w:tr>
      <w:tr w:rsidR="004141F1">
        <w:trPr>
          <w:jc w:val="center"/>
        </w:trPr>
        <w:tc>
          <w:tcPr>
            <w:tcW w:w="887" w:type="dxa"/>
            <w:tcBorders>
              <w:bottom w:val="single" w:sz="6" w:space="0" w:color="auto"/>
            </w:tcBorders>
          </w:tcPr>
          <w:p w:rsidR="004141F1" w:rsidRDefault="004141F1">
            <w:pPr>
              <w:jc w:val="center"/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141F1" w:rsidRDefault="004141F1">
            <w:pPr>
              <w:jc w:val="center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4141F1" w:rsidRDefault="004141F1">
            <w:pPr>
              <w:jc w:val="center"/>
            </w:pPr>
          </w:p>
        </w:tc>
        <w:tc>
          <w:tcPr>
            <w:tcW w:w="6521" w:type="dxa"/>
            <w:tcBorders>
              <w:bottom w:val="single" w:sz="6" w:space="0" w:color="auto"/>
            </w:tcBorders>
          </w:tcPr>
          <w:p w:rsidR="004141F1" w:rsidRDefault="004141F1"/>
        </w:tc>
      </w:tr>
    </w:tbl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:rsidR="004141F1" w:rsidRDefault="004141F1">
      <w:pPr>
        <w:pBdr>
          <w:top w:val="single" w:sz="6" w:space="1" w:color="auto"/>
        </w:pBdr>
        <w:rPr>
          <w:lang w:val="en-US"/>
        </w:rPr>
      </w:pPr>
    </w:p>
    <w:p w:rsidR="004141F1" w:rsidRDefault="004141F1">
      <w:pPr>
        <w:jc w:val="center"/>
        <w:rPr>
          <w:b/>
          <w:u w:val="single"/>
          <w:lang w:val="en-US"/>
        </w:rPr>
      </w:pPr>
    </w:p>
    <w:p w:rsidR="004141F1" w:rsidRDefault="004141F1">
      <w:pPr>
        <w:jc w:val="center"/>
        <w:rPr>
          <w:b/>
          <w:u w:val="single"/>
          <w:lang w:val="en-US"/>
        </w:rPr>
      </w:pPr>
    </w:p>
    <w:p w:rsidR="004141F1" w:rsidRDefault="004141F1">
      <w:pPr>
        <w:jc w:val="center"/>
        <w:rPr>
          <w:b/>
          <w:u w:val="single"/>
          <w:lang w:val="en-US"/>
        </w:rPr>
      </w:pPr>
    </w:p>
    <w:p w:rsidR="004141F1" w:rsidRDefault="004141F1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CONTENTS</w:t>
      </w:r>
    </w:p>
    <w:p w:rsidR="004141F1" w:rsidRDefault="004141F1">
      <w:pPr>
        <w:jc w:val="center"/>
        <w:rPr>
          <w:b/>
          <w:u w:val="single"/>
          <w:lang w:val="en-US"/>
        </w:rPr>
      </w:pPr>
    </w:p>
    <w:p w:rsidR="00CE0E0D" w:rsidRPr="00CE0E0D" w:rsidRDefault="004141F1">
      <w:pPr>
        <w:pStyle w:val="TOC1"/>
        <w:tabs>
          <w:tab w:val="left" w:pos="400"/>
          <w:tab w:val="right" w:leader="dot" w:pos="9487"/>
        </w:tabs>
        <w:rPr>
          <w:ins w:id="28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29" w:author="Sabine Flechelle" w:date="2015-11-03T16:39:00Z">
            <w:rPr>
              <w:ins w:id="30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r>
        <w:rPr>
          <w:b w:val="0"/>
          <w:caps w:val="0"/>
          <w:lang w:val="en-US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  <w:lang w:val="en-US"/>
        </w:rPr>
        <w:fldChar w:fldCharType="separate"/>
      </w:r>
      <w:ins w:id="31" w:author="Sabine Flechelle" w:date="2015-11-03T16:39:00Z">
        <w:r w:rsidR="00CE0E0D" w:rsidRPr="00436AD5">
          <w:rPr>
            <w:noProof/>
          </w:rPr>
          <w:t>1.</w:t>
        </w:r>
        <w:r w:rsidR="00CE0E0D"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2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="00CE0E0D">
          <w:rPr>
            <w:noProof/>
          </w:rPr>
          <w:t>scope of INTEGRation</w:t>
        </w:r>
        <w:r w:rsidR="00CE0E0D">
          <w:rPr>
            <w:noProof/>
          </w:rPr>
          <w:tab/>
        </w:r>
        <w:r w:rsidR="00CE0E0D">
          <w:rPr>
            <w:noProof/>
          </w:rPr>
          <w:fldChar w:fldCharType="begin"/>
        </w:r>
        <w:r w:rsidR="00CE0E0D">
          <w:rPr>
            <w:noProof/>
          </w:rPr>
          <w:instrText xml:space="preserve"> PAGEREF _Toc434332081 \h </w:instrText>
        </w:r>
        <w:r w:rsidR="00CE0E0D">
          <w:rPr>
            <w:noProof/>
          </w:rPr>
        </w:r>
      </w:ins>
      <w:r w:rsidR="00CE0E0D">
        <w:rPr>
          <w:noProof/>
        </w:rPr>
        <w:fldChar w:fldCharType="separate"/>
      </w:r>
      <w:ins w:id="33" w:author="Sabine Flechelle" w:date="2015-11-03T16:39:00Z">
        <w:r w:rsidR="00CE0E0D">
          <w:rPr>
            <w:noProof/>
          </w:rPr>
          <w:t>4</w:t>
        </w:r>
        <w:r w:rsidR="00CE0E0D">
          <w:rPr>
            <w:noProof/>
          </w:rPr>
          <w:fldChar w:fldCharType="end"/>
        </w:r>
      </w:ins>
    </w:p>
    <w:p w:rsidR="00CE0E0D" w:rsidRPr="00CE0E0D" w:rsidRDefault="00CE0E0D">
      <w:pPr>
        <w:pStyle w:val="TOC1"/>
        <w:tabs>
          <w:tab w:val="left" w:pos="400"/>
          <w:tab w:val="right" w:leader="dot" w:pos="9487"/>
        </w:tabs>
        <w:rPr>
          <w:ins w:id="34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5" w:author="Sabine Flechelle" w:date="2015-11-03T16:39:00Z">
            <w:rPr>
              <w:ins w:id="36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ins w:id="37" w:author="Sabine Flechelle" w:date="2015-11-03T16:39:00Z">
        <w:r w:rsidRPr="00436AD5">
          <w:rPr>
            <w:noProof/>
          </w:rPr>
          <w:t>2.</w:t>
        </w:r>
        <w:r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8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List of applicable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9" w:author="Sabine Flechelle" w:date="2015-11-03T16:3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1"/>
        <w:tabs>
          <w:tab w:val="left" w:pos="400"/>
          <w:tab w:val="right" w:leader="dot" w:pos="9487"/>
        </w:tabs>
        <w:rPr>
          <w:ins w:id="40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41" w:author="Sabine Flechelle" w:date="2015-11-03T16:39:00Z">
            <w:rPr>
              <w:ins w:id="42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ins w:id="43" w:author="Sabine Flechelle" w:date="2015-11-03T16:39:00Z">
        <w:r w:rsidRPr="00436AD5">
          <w:rPr>
            <w:noProof/>
          </w:rPr>
          <w:t>3.</w:t>
        </w:r>
        <w:r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44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list of reference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5" w:author="Sabine Flechelle" w:date="2015-11-03T16:3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1"/>
        <w:tabs>
          <w:tab w:val="left" w:pos="400"/>
          <w:tab w:val="right" w:leader="dot" w:pos="9487"/>
        </w:tabs>
        <w:rPr>
          <w:ins w:id="46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47" w:author="Sabine Flechelle" w:date="2015-11-03T16:39:00Z">
            <w:rPr>
              <w:ins w:id="48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ins w:id="49" w:author="Sabine Flechelle" w:date="2015-11-03T16:39:00Z">
        <w:r w:rsidRPr="00436AD5">
          <w:rPr>
            <w:noProof/>
          </w:rPr>
          <w:t>4.</w:t>
        </w:r>
        <w:r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0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Terminology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1" w:author="Sabine Flechelle" w:date="2015-11-03T16:3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CE0E0D" w:rsidRDefault="00CE0E0D">
      <w:pPr>
        <w:pStyle w:val="TOC1"/>
        <w:tabs>
          <w:tab w:val="left" w:pos="400"/>
          <w:tab w:val="right" w:leader="dot" w:pos="9487"/>
        </w:tabs>
        <w:rPr>
          <w:ins w:id="52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ins w:id="53" w:author="Sabine Flechelle" w:date="2015-11-03T16:39:00Z">
        <w:r w:rsidRPr="00436AD5">
          <w:rPr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>
          <w:rPr>
            <w:noProof/>
          </w:rPr>
          <w:t>Integration Test Strategy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4" w:author="Sabine Flechelle" w:date="2015-11-03T16:3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1"/>
        <w:tabs>
          <w:tab w:val="left" w:pos="400"/>
          <w:tab w:val="right" w:leader="dot" w:pos="9487"/>
        </w:tabs>
        <w:rPr>
          <w:ins w:id="55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6" w:author="Sabine Flechelle" w:date="2015-11-03T16:39:00Z">
            <w:rPr>
              <w:ins w:id="57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ins w:id="58" w:author="Sabine Flechelle" w:date="2015-11-03T16:39:00Z">
        <w:r w:rsidRPr="00436AD5">
          <w:rPr>
            <w:noProof/>
          </w:rPr>
          <w:t>6.</w:t>
        </w:r>
        <w:r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9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LIST OF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0" w:author="Sabine Flechelle" w:date="2015-11-03T16:39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61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62" w:author="Sabine Flechelle" w:date="2015-11-03T16:39:00Z">
            <w:rPr>
              <w:ins w:id="63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64" w:author="Sabine Flechelle" w:date="2015-11-03T16:39:00Z">
        <w:r w:rsidRPr="00436AD5">
          <w:rPr>
            <w:noProof/>
            <w:lang w:val="en-US"/>
          </w:rPr>
          <w:t>6.1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65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Tests for BFE_AC_BeltFunctionExecution_BFE_runScheduleStep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6" w:author="Sabine Flechelle" w:date="2015-11-03T16:3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6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8" w:author="Sabine Flechelle" w:date="2015-11-03T16:39:00Z">
            <w:rPr>
              <w:ins w:id="6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70" w:author="Sabine Flechelle" w:date="2015-11-03T16:39:00Z">
        <w:r>
          <w:rPr>
            <w:noProof/>
          </w:rPr>
          <w:t>6.1.1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1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INT_BFE_01001: Periodicity and scheduling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2" w:author="Sabine Flechelle" w:date="2015-11-03T16:3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7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4" w:author="Sabine Flechelle" w:date="2015-11-03T16:39:00Z">
            <w:rPr>
              <w:ins w:id="7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76" w:author="Sabine Flechelle" w:date="2015-11-03T16:39:00Z">
        <w:r>
          <w:rPr>
            <w:noProof/>
          </w:rPr>
          <w:t>6.1.2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7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INT_BFE_01002 : Step Identifier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8" w:author="Sabine Flechelle" w:date="2015-11-03T16:39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79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0" w:author="Sabine Flechelle" w:date="2015-11-03T16:39:00Z">
            <w:rPr>
              <w:ins w:id="81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82" w:author="Sabine Flechelle" w:date="2015-11-03T16:39:00Z">
        <w:r>
          <w:rPr>
            <w:noProof/>
          </w:rPr>
          <w:t>6.1.3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3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INT_BFE_01003: Power degradation factor computation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4" w:author="Sabine Flechelle" w:date="2015-11-03T16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85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6" w:author="Sabine Flechelle" w:date="2015-11-03T16:39:00Z">
            <w:rPr>
              <w:ins w:id="87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88" w:author="Sabine Flechelle" w:date="2015-11-03T16:39:00Z">
        <w:r>
          <w:rPr>
            <w:noProof/>
          </w:rPr>
          <w:t>6.1.4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9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INT_BFE_01004: Cycle execution counter update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0" w:author="Sabine Flechelle" w:date="2015-11-03T16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91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92" w:author="Sabine Flechelle" w:date="2015-11-03T16:39:00Z">
            <w:rPr>
              <w:ins w:id="93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94" w:author="Sabine Flechelle" w:date="2015-11-03T16:39:00Z">
        <w:r w:rsidRPr="00436AD5">
          <w:rPr>
            <w:noProof/>
            <w:lang w:val="en-US"/>
          </w:rPr>
          <w:t>6.2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95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Tests for BFE_ProvideStepConfig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6" w:author="Sabine Flechelle" w:date="2015-11-03T16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9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8" w:author="Sabine Flechelle" w:date="2015-11-03T16:39:00Z">
            <w:rPr>
              <w:ins w:id="9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00" w:author="Sabine Flechelle" w:date="2015-11-03T16:39:00Z">
        <w:r>
          <w:rPr>
            <w:noProof/>
          </w:rPr>
          <w:t>6.2.1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01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INT_BFE_02001: Steps parameters extraction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2" w:author="Sabine Flechelle" w:date="2015-11-03T16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103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104" w:author="Sabine Flechelle" w:date="2015-11-03T16:39:00Z">
            <w:rPr>
              <w:ins w:id="105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106" w:author="Sabine Flechelle" w:date="2015-11-03T16:39:00Z">
        <w:r w:rsidRPr="00436AD5">
          <w:rPr>
            <w:noProof/>
            <w:lang w:val="en-US"/>
          </w:rPr>
          <w:t>6.3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107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Tests for BFE_runExecuteHighPowerStep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8" w:author="Sabine Flechelle" w:date="2015-11-03T16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09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10" w:author="Sabine Flechelle" w:date="2015-11-03T16:39:00Z">
            <w:rPr>
              <w:ins w:id="111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12" w:author="Sabine Flechelle" w:date="2015-11-03T16:39:00Z">
        <w:r>
          <w:rPr>
            <w:noProof/>
          </w:rPr>
          <w:t>6.3.1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13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INT_BFE_03001: Runnable scheduling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4" w:author="Sabine Flechelle" w:date="2015-11-03T16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15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16" w:author="Sabine Flechelle" w:date="2015-11-03T16:39:00Z">
            <w:rPr>
              <w:ins w:id="117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18" w:author="Sabine Flechelle" w:date="2015-11-03T16:39:00Z">
        <w:r>
          <w:rPr>
            <w:noProof/>
          </w:rPr>
          <w:t>6.3.2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19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INT_BFE_03002: test of the current regulation algorithm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0" w:author="Sabine Flechelle" w:date="2015-11-03T16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21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22" w:author="Sabine Flechelle" w:date="2015-11-03T16:39:00Z">
            <w:rPr>
              <w:ins w:id="123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24" w:author="Sabine Flechelle" w:date="2015-11-03T16:39:00Z">
        <w:r>
          <w:rPr>
            <w:noProof/>
          </w:rPr>
          <w:t>6.3.3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25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INT_BFE_03003: test of the boost interrupt mechanism in case of a too low motor current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6" w:author="Sabine Flechelle" w:date="2015-11-03T16:39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2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28" w:author="Sabine Flechelle" w:date="2015-11-03T16:39:00Z">
            <w:rPr>
              <w:ins w:id="12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30" w:author="Sabine Flechelle" w:date="2015-11-03T16:39:00Z">
        <w:r>
          <w:rPr>
            <w:noProof/>
          </w:rPr>
          <w:t>6.3.4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31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INT_BFE_03004: test of the boost interrupt mechanism at the end of a High-Power step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2" w:author="Sabine Flechelle" w:date="2015-11-03T16:39:00Z">
        <w:r>
          <w:rPr>
            <w:noProof/>
          </w:rPr>
          <w:t>18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3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34" w:author="Sabine Flechelle" w:date="2015-11-03T16:39:00Z">
            <w:rPr>
              <w:ins w:id="13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36" w:author="Sabine Flechelle" w:date="2015-11-03T16:39:00Z">
        <w:r>
          <w:rPr>
            <w:noProof/>
          </w:rPr>
          <w:t>6.3.5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37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INT_BFE_03005: test of a cycle with a High-Power step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_Toc434332099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8" w:author="Sabine Flechelle" w:date="2015-11-03T16:39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CE0E0D" w:rsidRDefault="00CE0E0D">
      <w:pPr>
        <w:pStyle w:val="TOC2"/>
        <w:tabs>
          <w:tab w:val="left" w:pos="800"/>
          <w:tab w:val="right" w:leader="dot" w:pos="9487"/>
        </w:tabs>
        <w:rPr>
          <w:ins w:id="139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ins w:id="140" w:author="Sabine Flechelle" w:date="2015-11-03T16:39:00Z">
        <w:r w:rsidRPr="00436AD5">
          <w:rPr>
            <w:noProof/>
            <w:lang w:val="en-US"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436AD5">
          <w:rPr>
            <w:noProof/>
            <w:lang w:val="en-US"/>
          </w:rPr>
          <w:t>Tests for ManageStepEvents function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1" w:author="Sabine Flechelle" w:date="2015-11-03T16:39:00Z">
        <w:r>
          <w:rPr>
            <w:noProof/>
          </w:rPr>
          <w:t>22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4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43" w:author="Sabine Flechelle" w:date="2015-11-03T16:39:00Z">
            <w:rPr>
              <w:ins w:id="14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45" w:author="Sabine Flechelle" w:date="2015-11-03T16:39:00Z">
        <w:r>
          <w:rPr>
            <w:noProof/>
          </w:rPr>
          <w:t>6.4.1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46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INT_BFE_04001: Step with ‘Trigger Off’ option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7" w:author="Sabine Flechelle" w:date="2015-11-03T16:39:00Z">
        <w:r>
          <w:rPr>
            <w:noProof/>
          </w:rPr>
          <w:t>22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4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49" w:author="Sabine Flechelle" w:date="2015-11-03T16:39:00Z">
            <w:rPr>
              <w:ins w:id="15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51" w:author="Sabine Flechelle" w:date="2015-11-03T16:39:00Z">
        <w:r>
          <w:rPr>
            <w:noProof/>
          </w:rPr>
          <w:t>6.4.2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52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INT_BFE_04002: Step with ‘Current Interruption point’ option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3" w:author="Sabine Flechelle" w:date="2015-11-03T16:39:00Z">
        <w:r>
          <w:rPr>
            <w:noProof/>
          </w:rPr>
          <w:t>23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54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55" w:author="Sabine Flechelle" w:date="2015-11-03T16:39:00Z">
            <w:rPr>
              <w:ins w:id="156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57" w:author="Sabine Flechelle" w:date="2015-11-03T16:39:00Z">
        <w:r>
          <w:rPr>
            <w:noProof/>
          </w:rPr>
          <w:t>6.4.3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58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INT_BFE_04003: Step with ‘Motor Blocked’ option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9" w:author="Sabine Flechelle" w:date="2015-11-03T16:39:00Z">
        <w:r>
          <w:rPr>
            <w:noProof/>
          </w:rPr>
          <w:t>25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60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61" w:author="Sabine Flechelle" w:date="2015-11-03T16:39:00Z">
            <w:rPr>
              <w:ins w:id="162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63" w:author="Sabine Flechelle" w:date="2015-11-03T16:39:00Z">
        <w:r>
          <w:rPr>
            <w:noProof/>
          </w:rPr>
          <w:t>6.4.4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64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INT_BFE_04004: Step with ‘Belt Blocked’ option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5" w:author="Sabine Flechelle" w:date="2015-11-03T16:39:00Z">
        <w:r>
          <w:rPr>
            <w:noProof/>
          </w:rPr>
          <w:t>26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6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67" w:author="Sabine Flechelle" w:date="2015-11-03T16:39:00Z">
            <w:rPr>
              <w:ins w:id="16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69" w:author="Sabine Flechelle" w:date="2015-11-03T16:39:00Z">
        <w:r>
          <w:rPr>
            <w:noProof/>
          </w:rPr>
          <w:t>6.4.5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70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INT_BFE_04005: Step with ‘Belt Movement Detection’ option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1" w:author="Sabine Flechelle" w:date="2015-11-03T16:39:00Z">
        <w:r>
          <w:rPr>
            <w:noProof/>
          </w:rPr>
          <w:t>27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172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173" w:author="Sabine Flechelle" w:date="2015-11-03T16:39:00Z">
            <w:rPr>
              <w:ins w:id="174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175" w:author="Sabine Flechelle" w:date="2015-11-03T16:39:00Z">
        <w:r>
          <w:rPr>
            <w:noProof/>
          </w:rPr>
          <w:t>6.5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176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Tests for the InitConsigns function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7" w:author="Sabine Flechelle" w:date="2015-11-03T16:39:00Z">
        <w:r>
          <w:rPr>
            <w:noProof/>
          </w:rPr>
          <w:t>28</w:t>
        </w:r>
        <w:r>
          <w:rPr>
            <w:noProof/>
          </w:rPr>
          <w:fldChar w:fldCharType="end"/>
        </w:r>
      </w:ins>
    </w:p>
    <w:p w:rsidR="00CE0E0D" w:rsidRDefault="00CE0E0D">
      <w:pPr>
        <w:pStyle w:val="TOC3"/>
        <w:tabs>
          <w:tab w:val="left" w:pos="1200"/>
          <w:tab w:val="right" w:leader="dot" w:pos="9487"/>
        </w:tabs>
        <w:rPr>
          <w:ins w:id="17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fr-FR" w:eastAsia="fr-FR"/>
        </w:rPr>
      </w:pPr>
      <w:ins w:id="179" w:author="Sabine Flechelle" w:date="2015-11-03T16:39:00Z">
        <w:r>
          <w:rPr>
            <w:noProof/>
          </w:rPr>
          <w:t>6.5.1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fr-FR" w:eastAsia="fr-FR"/>
          </w:rPr>
          <w:tab/>
        </w:r>
        <w:r>
          <w:rPr>
            <w:noProof/>
          </w:rPr>
          <w:t>INT_BFE_05001: Step duration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80" w:author="Sabine Flechelle" w:date="2015-11-03T16:39:00Z">
        <w:r>
          <w:rPr>
            <w:noProof/>
          </w:rPr>
          <w:t>28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81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82" w:author="Sabine Flechelle" w:date="2015-11-03T16:39:00Z">
            <w:rPr>
              <w:ins w:id="183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84" w:author="Sabine Flechelle" w:date="2015-11-03T16:39:00Z">
        <w:r>
          <w:rPr>
            <w:noProof/>
          </w:rPr>
          <w:t>6.5.2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85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INT_BFE_05002: Internal data exchanged between the 10ms and the 2ms main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86" w:author="Sabine Flechelle" w:date="2015-11-03T16:39:00Z">
        <w:r>
          <w:rPr>
            <w:noProof/>
          </w:rPr>
          <w:t>30</w:t>
        </w:r>
        <w:r>
          <w:rPr>
            <w:noProof/>
          </w:rPr>
          <w:fldChar w:fldCharType="end"/>
        </w:r>
      </w:ins>
    </w:p>
    <w:p w:rsidR="00CE0E0D" w:rsidRDefault="00CE0E0D">
      <w:pPr>
        <w:pStyle w:val="TOC3"/>
        <w:tabs>
          <w:tab w:val="left" w:pos="1200"/>
          <w:tab w:val="right" w:leader="dot" w:pos="9487"/>
        </w:tabs>
        <w:rPr>
          <w:ins w:id="18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fr-FR" w:eastAsia="fr-FR"/>
        </w:rPr>
      </w:pPr>
      <w:ins w:id="188" w:author="Sabine Flechelle" w:date="2015-11-03T16:39:00Z">
        <w:r w:rsidRPr="00436AD5">
          <w:rPr>
            <w:noProof/>
            <w:lang w:val="fr-FR"/>
          </w:rPr>
          <w:t>6.5.3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fr-FR" w:eastAsia="fr-FR"/>
          </w:rPr>
          <w:tab/>
        </w:r>
        <w:r w:rsidRPr="00436AD5">
          <w:rPr>
            <w:noProof/>
            <w:lang w:val="fr-FR"/>
          </w:rPr>
          <w:t>INT_BFE_05003: Direction reverse protection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89" w:author="Sabine Flechelle" w:date="2015-11-03T16:39:00Z">
        <w:r>
          <w:rPr>
            <w:noProof/>
          </w:rPr>
          <w:t>31</w:t>
        </w:r>
        <w:r>
          <w:rPr>
            <w:noProof/>
          </w:rPr>
          <w:fldChar w:fldCharType="end"/>
        </w:r>
      </w:ins>
    </w:p>
    <w:p w:rsidR="00CE0E0D" w:rsidRDefault="00CE0E0D">
      <w:pPr>
        <w:pStyle w:val="TOC2"/>
        <w:tabs>
          <w:tab w:val="left" w:pos="800"/>
          <w:tab w:val="right" w:leader="dot" w:pos="9487"/>
        </w:tabs>
        <w:rPr>
          <w:ins w:id="190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ins w:id="191" w:author="Sabine Flechelle" w:date="2015-11-03T16:39:00Z">
        <w:r>
          <w:rPr>
            <w:noProof/>
          </w:rPr>
          <w:t>6.6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>
          <w:rPr>
            <w:noProof/>
          </w:rPr>
          <w:t>Temperature adaptivity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92" w:author="Sabine Flechelle" w:date="2015-11-03T16:39:00Z">
        <w:r>
          <w:rPr>
            <w:noProof/>
          </w:rPr>
          <w:t>32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9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194" w:author="Sabine Flechelle" w:date="2015-11-03T16:39:00Z">
            <w:rPr>
              <w:ins w:id="19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196" w:author="Sabine Flechelle" w:date="2015-11-03T16:39:00Z">
        <w:r>
          <w:rPr>
            <w:noProof/>
          </w:rPr>
          <w:t>6.6.1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197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INT_BFE_06001 : Default tensioning temperature correction factors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98" w:author="Sabine Flechelle" w:date="2015-11-03T16:39:00Z">
        <w:r>
          <w:rPr>
            <w:noProof/>
          </w:rPr>
          <w:t>32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199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00" w:author="Sabine Flechelle" w:date="2015-11-03T16:39:00Z">
            <w:rPr>
              <w:ins w:id="201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02" w:author="Sabine Flechelle" w:date="2015-11-03T16:39:00Z">
        <w:r>
          <w:rPr>
            <w:noProof/>
          </w:rPr>
          <w:t>6.6.2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03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INT_BFE_06002 : Nominal tensioning temperature correction with current/motor/PWM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04" w:author="Sabine Flechelle" w:date="2015-11-03T16:39:00Z">
        <w:r>
          <w:rPr>
            <w:noProof/>
          </w:rPr>
          <w:t>33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05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06" w:author="Sabine Flechelle" w:date="2015-11-03T16:39:00Z">
            <w:rPr>
              <w:ins w:id="207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08" w:author="Sabine Flechelle" w:date="2015-11-03T16:39:00Z">
        <w:r>
          <w:rPr>
            <w:noProof/>
          </w:rPr>
          <w:t>6.6.3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09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INT_BFE_06003 : No temperature adaptation with absent or invalid step 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10" w:author="Sabine Flechelle" w:date="2015-11-03T16:39:00Z">
        <w:r>
          <w:rPr>
            <w:noProof/>
          </w:rPr>
          <w:t>37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11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12" w:author="Sabine Flechelle" w:date="2015-11-03T16:39:00Z">
            <w:rPr>
              <w:ins w:id="213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14" w:author="Sabine Flechelle" w:date="2015-11-03T16:39:00Z">
        <w:r>
          <w:rPr>
            <w:noProof/>
          </w:rPr>
          <w:lastRenderedPageBreak/>
          <w:t>6.6.4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15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 xml:space="preserve">INT_BFE_06004 : No </w:t>
        </w:r>
        <w:r w:rsidRPr="00436AD5">
          <w:rPr>
            <w:noProof/>
            <w:color w:val="000000"/>
          </w:rPr>
          <w:t xml:space="preserve">PRESAFE </w:t>
        </w:r>
        <w:r>
          <w:rPr>
            <w:noProof/>
          </w:rPr>
          <w:t>temperature adaptation with invalid temperature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16" w:author="Sabine Flechelle" w:date="2015-11-03T16:39:00Z">
        <w:r>
          <w:rPr>
            <w:noProof/>
          </w:rPr>
          <w:t>40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1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18" w:author="Sabine Flechelle" w:date="2015-11-03T16:39:00Z">
            <w:rPr>
              <w:ins w:id="21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20" w:author="Sabine Flechelle" w:date="2015-11-03T16:39:00Z">
        <w:r>
          <w:rPr>
            <w:noProof/>
          </w:rPr>
          <w:t>6.6.5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21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 xml:space="preserve">INT_BFE_06005 : </w:t>
        </w:r>
        <w:bookmarkStart w:id="222" w:name="_GoBack"/>
        <w:r>
          <w:rPr>
            <w:noProof/>
          </w:rPr>
          <w:t>PRESAFE temperature adaptation with valid temperature outside the table</w:t>
        </w:r>
        <w:bookmarkEnd w:id="222"/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23" w:author="Sabine Flechelle" w:date="2015-11-03T16:39:00Z">
        <w:r>
          <w:rPr>
            <w:noProof/>
          </w:rPr>
          <w:t>42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224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225" w:author="Sabine Flechelle" w:date="2015-11-03T16:39:00Z">
            <w:rPr>
              <w:ins w:id="226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227" w:author="Sabine Flechelle" w:date="2015-11-03T16:39:00Z">
        <w:r>
          <w:rPr>
            <w:noProof/>
          </w:rPr>
          <w:t>6.7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228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Power degradation – NA since PN14 not yet available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29" w:author="Sabine Flechelle" w:date="2015-11-03T16:39:00Z">
        <w:r>
          <w:rPr>
            <w:noProof/>
          </w:rPr>
          <w:t>45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30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31" w:author="Sabine Flechelle" w:date="2015-11-03T16:39:00Z">
            <w:rPr>
              <w:ins w:id="232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33" w:author="Sabine Flechelle" w:date="2015-11-03T16:39:00Z">
        <w:r>
          <w:rPr>
            <w:noProof/>
          </w:rPr>
          <w:t>6.7.1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34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INT_BFE_07001 : Start-up profile is not power degradabled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35" w:author="Sabine Flechelle" w:date="2015-11-03T16:39:00Z">
        <w:r>
          <w:rPr>
            <w:noProof/>
          </w:rPr>
          <w:t>45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3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37" w:author="Sabine Flechelle" w:date="2015-11-03T16:39:00Z">
            <w:rPr>
              <w:ins w:id="23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39" w:author="Sabine Flechelle" w:date="2015-11-03T16:39:00Z">
        <w:r>
          <w:rPr>
            <w:noProof/>
          </w:rPr>
          <w:t>6.7.2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40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INT_BFE_07002 : Power degradation on current controlled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41" w:author="Sabine Flechelle" w:date="2015-11-03T16:39:00Z">
        <w:r>
          <w:rPr>
            <w:noProof/>
          </w:rPr>
          <w:t>45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4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43" w:author="Sabine Flechelle" w:date="2015-11-03T16:39:00Z">
            <w:rPr>
              <w:ins w:id="24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45" w:author="Sabine Flechelle" w:date="2015-11-03T16:39:00Z">
        <w:r>
          <w:rPr>
            <w:noProof/>
          </w:rPr>
          <w:t>6.7.3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46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INT_BFE_07003 : Power degradation on voltage controlled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47" w:author="Sabine Flechelle" w:date="2015-11-03T16:39:00Z">
        <w:r>
          <w:rPr>
            <w:noProof/>
          </w:rPr>
          <w:t>47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4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49" w:author="Sabine Flechelle" w:date="2015-11-03T16:39:00Z">
            <w:rPr>
              <w:ins w:id="25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51" w:author="Sabine Flechelle" w:date="2015-11-03T16:39:00Z">
        <w:r>
          <w:rPr>
            <w:noProof/>
          </w:rPr>
          <w:t>6.7.4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52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INT_BFE_07004 : No Power degradation on not power degradabled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53" w:author="Sabine Flechelle" w:date="2015-11-03T16:39:00Z">
        <w:r>
          <w:rPr>
            <w:noProof/>
          </w:rPr>
          <w:t>49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54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55" w:author="Sabine Flechelle" w:date="2015-11-03T16:39:00Z">
            <w:rPr>
              <w:ins w:id="256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57" w:author="Sabine Flechelle" w:date="2015-11-03T16:39:00Z">
        <w:r>
          <w:rPr>
            <w:noProof/>
          </w:rPr>
          <w:t>6.7.5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58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INT_BFE_07005 : Cycle with power degradabled and not power degradabled steps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59" w:author="Sabine Flechelle" w:date="2015-11-03T16:39:00Z">
        <w:r>
          <w:rPr>
            <w:noProof/>
          </w:rPr>
          <w:t>51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60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61" w:author="Sabine Flechelle" w:date="2015-11-03T16:39:00Z">
            <w:rPr>
              <w:ins w:id="262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63" w:author="Sabine Flechelle" w:date="2015-11-03T16:39:00Z">
        <w:r>
          <w:rPr>
            <w:noProof/>
          </w:rPr>
          <w:t>6.7.6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64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INT_BFE_07006 : No Power degradation abortion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65" w:author="Sabine Flechelle" w:date="2015-11-03T16:39:00Z">
        <w:r>
          <w:rPr>
            <w:noProof/>
          </w:rPr>
          <w:t>53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3"/>
        <w:tabs>
          <w:tab w:val="left" w:pos="1200"/>
          <w:tab w:val="right" w:leader="dot" w:pos="9487"/>
        </w:tabs>
        <w:rPr>
          <w:ins w:id="26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267" w:author="Sabine Flechelle" w:date="2015-11-03T16:39:00Z">
            <w:rPr>
              <w:ins w:id="26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ins w:id="269" w:author="Sabine Flechelle" w:date="2015-11-03T16:39:00Z">
        <w:r>
          <w:rPr>
            <w:noProof/>
          </w:rPr>
          <w:t>6.7.7</w:t>
        </w:r>
        <w:r w:rsidRPr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270" w:author="Sabine Flechelle" w:date="2015-11-03T16:39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INT_BFE_07007 : Inhibition by power degradation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71" w:author="Sabine Flechelle" w:date="2015-11-03T16:39:00Z">
        <w:r>
          <w:rPr>
            <w:noProof/>
          </w:rPr>
          <w:t>54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1"/>
        <w:tabs>
          <w:tab w:val="left" w:pos="400"/>
          <w:tab w:val="right" w:leader="dot" w:pos="9487"/>
        </w:tabs>
        <w:rPr>
          <w:ins w:id="272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273" w:author="Sabine Flechelle" w:date="2015-11-03T16:39:00Z">
            <w:rPr>
              <w:ins w:id="274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ins w:id="275" w:author="Sabine Flechelle" w:date="2015-11-03T16:39:00Z">
        <w:r w:rsidRPr="00436AD5">
          <w:rPr>
            <w:noProof/>
          </w:rPr>
          <w:t>7.</w:t>
        </w:r>
        <w:r w:rsidRPr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276" w:author="Sabine Flechelle" w:date="2015-11-03T16:39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>
          <w:rPr>
            <w:noProof/>
          </w:rPr>
          <w:t>Annex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77" w:author="Sabine Flechelle" w:date="2015-11-03T16:39:00Z">
        <w:r>
          <w:rPr>
            <w:noProof/>
          </w:rPr>
          <w:t>56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278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279" w:author="Sabine Flechelle" w:date="2015-11-03T16:39:00Z">
            <w:rPr>
              <w:ins w:id="280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281" w:author="Sabine Flechelle" w:date="2015-11-03T16:39:00Z">
        <w:r w:rsidRPr="00436AD5">
          <w:rPr>
            <w:noProof/>
            <w:lang w:val="en-US"/>
          </w:rPr>
          <w:t>7.1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282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Adaptation of Belt Function Selection module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83" w:author="Sabine Flechelle" w:date="2015-11-03T16:39:00Z">
        <w:r>
          <w:rPr>
            <w:noProof/>
          </w:rPr>
          <w:t>56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284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285" w:author="Sabine Flechelle" w:date="2015-11-03T16:39:00Z">
            <w:rPr>
              <w:ins w:id="286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287" w:author="Sabine Flechelle" w:date="2015-11-03T16:39:00Z">
        <w:r w:rsidRPr="00436AD5">
          <w:rPr>
            <w:noProof/>
            <w:lang w:val="en-US"/>
          </w:rPr>
          <w:t>7.2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288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Cycles &amp; steps parameters for integration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89" w:author="Sabine Flechelle" w:date="2015-11-03T16:39:00Z">
        <w:r>
          <w:rPr>
            <w:noProof/>
          </w:rPr>
          <w:t>56</w:t>
        </w:r>
        <w:r>
          <w:rPr>
            <w:noProof/>
          </w:rPr>
          <w:fldChar w:fldCharType="end"/>
        </w:r>
      </w:ins>
    </w:p>
    <w:p w:rsidR="00CE0E0D" w:rsidRPr="00CE0E0D" w:rsidRDefault="00CE0E0D">
      <w:pPr>
        <w:pStyle w:val="TOC2"/>
        <w:tabs>
          <w:tab w:val="left" w:pos="800"/>
          <w:tab w:val="right" w:leader="dot" w:pos="9487"/>
        </w:tabs>
        <w:rPr>
          <w:ins w:id="290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291" w:author="Sabine Flechelle" w:date="2015-11-03T16:39:00Z">
            <w:rPr>
              <w:ins w:id="292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ins w:id="293" w:author="Sabine Flechelle" w:date="2015-11-03T16:39:00Z">
        <w:r w:rsidRPr="00436AD5">
          <w:rPr>
            <w:noProof/>
            <w:lang w:val="en-US"/>
          </w:rPr>
          <w:t>7.3</w:t>
        </w:r>
        <w:r w:rsidRPr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294" w:author="Sabine Flechelle" w:date="2015-11-03T16:39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36AD5">
          <w:rPr>
            <w:noProof/>
            <w:lang w:val="en-US"/>
          </w:rPr>
          <w:t>Power degradation look up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95" w:author="Sabine Flechelle" w:date="2015-11-03T16:39:00Z">
        <w:r>
          <w:rPr>
            <w:noProof/>
          </w:rPr>
          <w:t>57</w:t>
        </w:r>
        <w:r>
          <w:rPr>
            <w:noProof/>
          </w:rPr>
          <w:fldChar w:fldCharType="end"/>
        </w:r>
      </w:ins>
    </w:p>
    <w:p w:rsidR="00CE0E0D" w:rsidRDefault="00CE0E0D">
      <w:pPr>
        <w:pStyle w:val="TOC2"/>
        <w:tabs>
          <w:tab w:val="left" w:pos="800"/>
          <w:tab w:val="right" w:leader="dot" w:pos="9487"/>
        </w:tabs>
        <w:rPr>
          <w:ins w:id="296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ins w:id="297" w:author="Sabine Flechelle" w:date="2015-11-03T16:39:00Z">
        <w:r w:rsidRPr="00436AD5">
          <w:rPr>
            <w:noProof/>
            <w:lang w:val="en-US"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436AD5">
          <w:rPr>
            <w:noProof/>
            <w:lang w:val="en-US"/>
          </w:rPr>
          <w:t>Current interruption point look up tables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_Toc434332128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98" w:author="Sabine Flechelle" w:date="2015-11-03T16:39:00Z">
        <w:r>
          <w:rPr>
            <w:noProof/>
          </w:rPr>
          <w:t>57</w:t>
        </w:r>
        <w:r>
          <w:rPr>
            <w:noProof/>
          </w:rPr>
          <w:fldChar w:fldCharType="end"/>
        </w:r>
      </w:ins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299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00" w:author="Sabine Flechelle" w:date="2015-11-03T13:01:00Z">
            <w:rPr>
              <w:del w:id="301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302" w:author="Sabine Flechelle" w:date="2015-11-03T16:39:00Z">
        <w:r w:rsidRPr="00FF0616" w:rsidDel="00CE0E0D">
          <w:rPr>
            <w:noProof/>
          </w:rPr>
          <w:delText>1.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03" w:author="Sabine Flechelle" w:date="2015-11-03T13:0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scope of INTEGRation</w:delText>
        </w:r>
        <w:r w:rsidDel="00CE0E0D">
          <w:rPr>
            <w:noProof/>
          </w:rPr>
          <w:tab/>
          <w:delText>4</w:delText>
        </w:r>
      </w:del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304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05" w:author="Sabine Flechelle" w:date="2015-11-03T13:01:00Z">
            <w:rPr>
              <w:del w:id="306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307" w:author="Sabine Flechelle" w:date="2015-11-03T16:39:00Z">
        <w:r w:rsidRPr="00FF0616" w:rsidDel="00CE0E0D">
          <w:rPr>
            <w:noProof/>
          </w:rPr>
          <w:delText>2.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08" w:author="Sabine Flechelle" w:date="2015-11-03T13:0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List of applicable documents</w:delText>
        </w:r>
        <w:r w:rsidDel="00CE0E0D">
          <w:rPr>
            <w:noProof/>
          </w:rPr>
          <w:tab/>
          <w:delText>4</w:delText>
        </w:r>
      </w:del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309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10" w:author="Sabine Flechelle" w:date="2015-11-03T13:01:00Z">
            <w:rPr>
              <w:del w:id="311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312" w:author="Sabine Flechelle" w:date="2015-11-03T16:39:00Z">
        <w:r w:rsidRPr="00FF0616" w:rsidDel="00CE0E0D">
          <w:rPr>
            <w:noProof/>
          </w:rPr>
          <w:delText>3.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13" w:author="Sabine Flechelle" w:date="2015-11-03T13:0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list of reference documents</w:delText>
        </w:r>
        <w:r w:rsidDel="00CE0E0D">
          <w:rPr>
            <w:noProof/>
          </w:rPr>
          <w:tab/>
          <w:delText>4</w:delText>
        </w:r>
      </w:del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314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15" w:author="Sabine Flechelle" w:date="2015-11-03T13:01:00Z">
            <w:rPr>
              <w:del w:id="316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317" w:author="Sabine Flechelle" w:date="2015-11-03T16:39:00Z">
        <w:r w:rsidRPr="00FF0616" w:rsidDel="00CE0E0D">
          <w:rPr>
            <w:noProof/>
          </w:rPr>
          <w:delText>4.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18" w:author="Sabine Flechelle" w:date="2015-11-03T13:0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Terminology</w:delText>
        </w:r>
        <w:r w:rsidDel="00CE0E0D">
          <w:rPr>
            <w:noProof/>
          </w:rPr>
          <w:tab/>
          <w:delText>4</w:delText>
        </w:r>
      </w:del>
    </w:p>
    <w:p w:rsid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319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del w:id="320" w:author="Sabine Flechelle" w:date="2015-11-03T16:39:00Z">
        <w:r w:rsidRPr="00FF0616" w:rsidDel="00CE0E0D">
          <w:rPr>
            <w:noProof/>
          </w:rPr>
          <w:delText>5.</w:delText>
        </w:r>
        <w:r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Del="00CE0E0D">
          <w:rPr>
            <w:noProof/>
          </w:rPr>
          <w:delText>Integration Test Strategy</w:delText>
        </w:r>
        <w:r w:rsidDel="00CE0E0D">
          <w:rPr>
            <w:noProof/>
          </w:rPr>
          <w:tab/>
          <w:delText>5</w:delText>
        </w:r>
      </w:del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321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322" w:author="Sabine Flechelle" w:date="2015-11-03T12:58:00Z">
            <w:rPr>
              <w:del w:id="323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324" w:author="Sabine Flechelle" w:date="2015-11-03T16:39:00Z">
        <w:r w:rsidRPr="00FF0616" w:rsidDel="00CE0E0D">
          <w:rPr>
            <w:noProof/>
          </w:rPr>
          <w:delText>6.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325" w:author="Sabine Flechelle" w:date="2015-11-03T12:5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LIST OF TESTS</w:delText>
        </w:r>
        <w:r w:rsidDel="00CE0E0D">
          <w:rPr>
            <w:noProof/>
          </w:rPr>
          <w:tab/>
          <w:delText>6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326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327" w:author="Sabine Flechelle" w:date="2015-11-03T12:58:00Z">
            <w:rPr>
              <w:del w:id="328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329" w:author="Sabine Flechelle" w:date="2015-11-03T16:39:00Z">
        <w:r w:rsidRPr="00FF0616" w:rsidDel="00CE0E0D">
          <w:rPr>
            <w:noProof/>
            <w:lang w:val="en-US"/>
          </w:rPr>
          <w:delText>6.1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330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Tests for BFE_AC_BeltFunctionExecution_BFE_runScheduleStep</w:delText>
        </w:r>
        <w:r w:rsidDel="00CE0E0D">
          <w:rPr>
            <w:noProof/>
          </w:rPr>
          <w:tab/>
          <w:delText>8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31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32" w:author="Sabine Flechelle" w:date="2015-11-03T12:58:00Z">
            <w:rPr>
              <w:del w:id="333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34" w:author="Sabine Flechelle" w:date="2015-11-03T16:39:00Z">
        <w:r w:rsidDel="00CE0E0D">
          <w:rPr>
            <w:noProof/>
          </w:rPr>
          <w:delText>6.1.1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35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INT_BFE_01001: Periodicity and scheduling</w:delText>
        </w:r>
        <w:r w:rsidDel="00CE0E0D">
          <w:rPr>
            <w:noProof/>
          </w:rPr>
          <w:tab/>
          <w:delText>8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3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37" w:author="Sabine Flechelle" w:date="2015-11-03T12:58:00Z">
            <w:rPr>
              <w:del w:id="33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39" w:author="Sabine Flechelle" w:date="2015-11-03T16:39:00Z">
        <w:r w:rsidDel="00CE0E0D">
          <w:rPr>
            <w:noProof/>
          </w:rPr>
          <w:delText>6.1.2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40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INT_BFE_01002 : Step Identifier</w:delText>
        </w:r>
        <w:r w:rsidDel="00CE0E0D">
          <w:rPr>
            <w:noProof/>
          </w:rPr>
          <w:tab/>
          <w:delText>9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41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42" w:author="Sabine Flechelle" w:date="2015-11-03T12:58:00Z">
            <w:rPr>
              <w:del w:id="343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44" w:author="Sabine Flechelle" w:date="2015-11-03T16:39:00Z">
        <w:r w:rsidDel="00CE0E0D">
          <w:rPr>
            <w:noProof/>
          </w:rPr>
          <w:delText>6.1.3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45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INT_BFE_01003: Power degradation factor computation</w:delText>
        </w:r>
        <w:r w:rsidDel="00CE0E0D">
          <w:rPr>
            <w:noProof/>
          </w:rPr>
          <w:tab/>
          <w:delText>10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4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47" w:author="Sabine Flechelle" w:date="2015-11-03T12:58:00Z">
            <w:rPr>
              <w:del w:id="34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49" w:author="Sabine Flechelle" w:date="2015-11-03T16:39:00Z">
        <w:r w:rsidDel="00CE0E0D">
          <w:rPr>
            <w:noProof/>
          </w:rPr>
          <w:delText>6.1.4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50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INT_BFE_01004: Cycle execution counter update</w:delText>
        </w:r>
        <w:r w:rsidDel="00CE0E0D">
          <w:rPr>
            <w:noProof/>
          </w:rPr>
          <w:tab/>
          <w:delText>11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351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352" w:author="Sabine Flechelle" w:date="2015-11-03T12:58:00Z">
            <w:rPr>
              <w:del w:id="353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354" w:author="Sabine Flechelle" w:date="2015-11-03T16:39:00Z">
        <w:r w:rsidRPr="00FF0616" w:rsidDel="00CE0E0D">
          <w:rPr>
            <w:noProof/>
            <w:lang w:val="en-US"/>
          </w:rPr>
          <w:delText>6.2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355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Tests for BFE_ProvideStepConfig</w:delText>
        </w:r>
        <w:r w:rsidDel="00CE0E0D">
          <w:rPr>
            <w:noProof/>
          </w:rPr>
          <w:tab/>
          <w:delText>12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56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57" w:author="Sabine Flechelle" w:date="2015-11-03T12:58:00Z">
            <w:rPr>
              <w:del w:id="358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59" w:author="Sabine Flechelle" w:date="2015-11-03T16:39:00Z">
        <w:r w:rsidDel="00CE0E0D">
          <w:rPr>
            <w:noProof/>
          </w:rPr>
          <w:delText>6.2.1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60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INT_BFE_02001: Steps parameters extraction</w:delText>
        </w:r>
        <w:r w:rsidDel="00CE0E0D">
          <w:rPr>
            <w:noProof/>
          </w:rPr>
          <w:tab/>
          <w:delText>12</w:delText>
        </w:r>
      </w:del>
    </w:p>
    <w:p w:rsid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361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del w:id="362" w:author="Sabine Flechelle" w:date="2015-11-03T16:39:00Z">
        <w:r w:rsidRPr="00FF0616" w:rsidDel="00CE0E0D">
          <w:rPr>
            <w:noProof/>
            <w:lang w:val="en-US"/>
          </w:rPr>
          <w:delText>6.3</w:delText>
        </w:r>
        <w:r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FF0616" w:rsidDel="00CE0E0D">
          <w:rPr>
            <w:noProof/>
            <w:lang w:val="en-US"/>
          </w:rPr>
          <w:delText>Tests for BFE_runExecuteHighPowerStep</w:delText>
        </w:r>
        <w:r w:rsidDel="00CE0E0D">
          <w:rPr>
            <w:noProof/>
          </w:rPr>
          <w:tab/>
          <w:delText>13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6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64" w:author="Sabine Flechelle" w:date="2015-11-03T12:58:00Z">
            <w:rPr>
              <w:del w:id="36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66" w:author="Sabine Flechelle" w:date="2015-11-03T16:39:00Z">
        <w:r w:rsidDel="00CE0E0D">
          <w:rPr>
            <w:noProof/>
          </w:rPr>
          <w:delText>6.3.1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67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INT_BFE_03001: Runnable scheduling</w:delText>
        </w:r>
        <w:r w:rsidDel="00CE0E0D">
          <w:rPr>
            <w:noProof/>
          </w:rPr>
          <w:tab/>
          <w:delText>13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6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69" w:author="Sabine Flechelle" w:date="2015-11-03T12:58:00Z">
            <w:rPr>
              <w:del w:id="37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71" w:author="Sabine Flechelle" w:date="2015-11-03T16:39:00Z">
        <w:r w:rsidDel="00CE0E0D">
          <w:rPr>
            <w:noProof/>
          </w:rPr>
          <w:delText>6.3.2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72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INT_BFE_03002: test of the current regulation algorithm</w:delText>
        </w:r>
        <w:r w:rsidDel="00CE0E0D">
          <w:rPr>
            <w:noProof/>
          </w:rPr>
          <w:tab/>
          <w:delText>13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7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74" w:author="Sabine Flechelle" w:date="2015-11-03T12:58:00Z">
            <w:rPr>
              <w:del w:id="37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76" w:author="Sabine Flechelle" w:date="2015-11-03T16:39:00Z">
        <w:r w:rsidDel="00CE0E0D">
          <w:rPr>
            <w:noProof/>
          </w:rPr>
          <w:delText>6.3.3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77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INT_BFE_03003: test of the boost interrupt mechanism in case of a too low motor current</w:delText>
        </w:r>
        <w:r w:rsidDel="00CE0E0D">
          <w:rPr>
            <w:noProof/>
          </w:rPr>
          <w:tab/>
          <w:delText>17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7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79" w:author="Sabine Flechelle" w:date="2015-11-03T12:58:00Z">
            <w:rPr>
              <w:del w:id="38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81" w:author="Sabine Flechelle" w:date="2015-11-03T16:39:00Z">
        <w:r w:rsidDel="00CE0E0D">
          <w:rPr>
            <w:noProof/>
          </w:rPr>
          <w:delText>6.3.4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82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INT_BFE_03004: test of the boost interrupt mechanism at the end of a High-Power step</w:delText>
        </w:r>
        <w:r w:rsidDel="00CE0E0D">
          <w:rPr>
            <w:noProof/>
          </w:rPr>
          <w:tab/>
          <w:delText>18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8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84" w:author="Sabine Flechelle" w:date="2015-11-03T13:01:00Z">
            <w:rPr>
              <w:del w:id="38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86" w:author="Sabine Flechelle" w:date="2015-11-03T16:39:00Z">
        <w:r w:rsidDel="00CE0E0D">
          <w:rPr>
            <w:noProof/>
          </w:rPr>
          <w:delText>6.3.5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87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INT_BFE_03005: test of a cycle with a High-Power step</w:delText>
        </w:r>
        <w:r w:rsidDel="00CE0E0D">
          <w:rPr>
            <w:noProof/>
          </w:rPr>
          <w:tab/>
          <w:delText>19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388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389" w:author="Sabine Flechelle" w:date="2015-11-03T13:01:00Z">
            <w:rPr>
              <w:del w:id="390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391" w:author="Sabine Flechelle" w:date="2015-11-03T16:39:00Z">
        <w:r w:rsidRPr="00FF0616" w:rsidDel="00CE0E0D">
          <w:rPr>
            <w:noProof/>
            <w:lang w:val="en-US"/>
          </w:rPr>
          <w:delText>6.4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392" w:author="Sabine Flechelle" w:date="2015-11-03T13:0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Tests for ManageStepEvents function</w:delText>
        </w:r>
        <w:r w:rsidDel="00CE0E0D">
          <w:rPr>
            <w:noProof/>
          </w:rPr>
          <w:tab/>
          <w:delText>22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9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94" w:author="Sabine Flechelle" w:date="2015-11-03T13:01:00Z">
            <w:rPr>
              <w:del w:id="39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396" w:author="Sabine Flechelle" w:date="2015-11-03T16:39:00Z">
        <w:r w:rsidDel="00CE0E0D">
          <w:rPr>
            <w:noProof/>
          </w:rPr>
          <w:delText>6.4.1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397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INT_BFE_04001: Step with ‘Trigger Off’ option</w:delText>
        </w:r>
        <w:r w:rsidDel="00CE0E0D">
          <w:rPr>
            <w:noProof/>
          </w:rPr>
          <w:tab/>
          <w:delText>22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39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399" w:author="Sabine Flechelle" w:date="2015-11-03T13:01:00Z">
            <w:rPr>
              <w:del w:id="40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01" w:author="Sabine Flechelle" w:date="2015-11-03T16:39:00Z">
        <w:r w:rsidDel="00CE0E0D">
          <w:rPr>
            <w:noProof/>
          </w:rPr>
          <w:delText>6.4.2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02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INT_BFE_04002: Step with ‘Current Interruption point’ option</w:delText>
        </w:r>
        <w:r w:rsidDel="00CE0E0D">
          <w:rPr>
            <w:noProof/>
          </w:rPr>
          <w:tab/>
          <w:delText>23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0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04" w:author="Sabine Flechelle" w:date="2015-11-03T13:01:00Z">
            <w:rPr>
              <w:del w:id="40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06" w:author="Sabine Flechelle" w:date="2015-11-03T16:39:00Z">
        <w:r w:rsidDel="00CE0E0D">
          <w:rPr>
            <w:noProof/>
          </w:rPr>
          <w:delText>6.4.3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07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INT_BFE_04003: Step with ‘Motor Blocked’ option</w:delText>
        </w:r>
        <w:r w:rsidDel="00CE0E0D">
          <w:rPr>
            <w:noProof/>
          </w:rPr>
          <w:tab/>
          <w:delText>25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08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09" w:author="Sabine Flechelle" w:date="2015-11-03T13:01:00Z">
            <w:rPr>
              <w:del w:id="410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11" w:author="Sabine Flechelle" w:date="2015-11-03T16:39:00Z">
        <w:r w:rsidDel="00CE0E0D">
          <w:rPr>
            <w:noProof/>
          </w:rPr>
          <w:delText>6.4.4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12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INT_BFE_04004: Step with ‘Belt Blocked’ option</w:delText>
        </w:r>
        <w:r w:rsidDel="00CE0E0D">
          <w:rPr>
            <w:noProof/>
          </w:rPr>
          <w:tab/>
          <w:delText>26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1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14" w:author="Sabine Flechelle" w:date="2015-11-03T13:01:00Z">
            <w:rPr>
              <w:del w:id="415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16" w:author="Sabine Flechelle" w:date="2015-11-03T16:39:00Z">
        <w:r w:rsidDel="00CE0E0D">
          <w:rPr>
            <w:noProof/>
          </w:rPr>
          <w:delText>6.4.5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17" w:author="Sabine Flechelle" w:date="2015-11-03T13:0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INT_BFE_04005: Step with ‘Belt Movement Detection’ option</w:delText>
        </w:r>
        <w:r w:rsidDel="00CE0E0D">
          <w:rPr>
            <w:noProof/>
          </w:rPr>
          <w:tab/>
          <w:delText>27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418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419" w:author="Sabine Flechelle" w:date="2015-11-03T13:01:00Z">
            <w:rPr>
              <w:del w:id="420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421" w:author="Sabine Flechelle" w:date="2015-11-03T16:39:00Z">
        <w:r w:rsidDel="00CE0E0D">
          <w:rPr>
            <w:noProof/>
          </w:rPr>
          <w:delText>6.5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422" w:author="Sabine Flechelle" w:date="2015-11-03T13:0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Tests for the InitConsigns function</w:delText>
        </w:r>
        <w:r w:rsidDel="00CE0E0D">
          <w:rPr>
            <w:noProof/>
          </w:rPr>
          <w:tab/>
          <w:delText>28</w:delText>
        </w:r>
      </w:del>
    </w:p>
    <w:p w:rsid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23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fr-FR" w:eastAsia="fr-FR"/>
        </w:rPr>
      </w:pPr>
      <w:del w:id="424" w:author="Sabine Flechelle" w:date="2015-11-03T16:39:00Z">
        <w:r w:rsidDel="00CE0E0D">
          <w:rPr>
            <w:noProof/>
          </w:rPr>
          <w:delText>6.5.1</w:delText>
        </w:r>
        <w:r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fr-FR" w:eastAsia="fr-FR"/>
          </w:rPr>
          <w:tab/>
        </w:r>
        <w:r w:rsidDel="00CE0E0D">
          <w:rPr>
            <w:noProof/>
          </w:rPr>
          <w:delText>INT_BFE_05001: Step duration management</w:delText>
        </w:r>
        <w:r w:rsidDel="00CE0E0D">
          <w:rPr>
            <w:noProof/>
          </w:rPr>
          <w:tab/>
          <w:delText>28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25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26" w:author="Sabine Flechelle" w:date="2015-11-03T12:58:00Z">
            <w:rPr>
              <w:del w:id="427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28" w:author="Sabine Flechelle" w:date="2015-11-03T16:39:00Z">
        <w:r w:rsidDel="00CE0E0D">
          <w:rPr>
            <w:noProof/>
          </w:rPr>
          <w:delText>6.5.2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29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INT_BFE_05002: Internal data exchanged between the 10ms and the 2ms main functions</w:delText>
        </w:r>
        <w:r w:rsidDel="00CE0E0D">
          <w:rPr>
            <w:noProof/>
          </w:rPr>
          <w:tab/>
          <w:delText>30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30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31" w:author="Sabine Flechelle" w:date="2015-11-03T12:58:00Z">
            <w:rPr>
              <w:del w:id="432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33" w:author="Sabine Flechelle" w:date="2015-11-03T16:39:00Z">
        <w:r w:rsidRPr="003A3042" w:rsidDel="00CE0E0D">
          <w:rPr>
            <w:noProof/>
            <w:lang w:val="en-US"/>
            <w:rPrChange w:id="434" w:author="Sabine Flechelle" w:date="2015-11-03T12:58:00Z">
              <w:rPr>
                <w:noProof/>
                <w:lang w:val="fr-FR"/>
              </w:rPr>
            </w:rPrChange>
          </w:rPr>
          <w:delText>6.5.3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35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3A3042" w:rsidDel="00CE0E0D">
          <w:rPr>
            <w:noProof/>
            <w:lang w:val="en-US"/>
            <w:rPrChange w:id="436" w:author="Sabine Flechelle" w:date="2015-11-03T12:58:00Z">
              <w:rPr>
                <w:noProof/>
                <w:lang w:val="fr-FR"/>
              </w:rPr>
            </w:rPrChange>
          </w:rPr>
          <w:delText>INT_BFE_05003: Direction reverse protection management</w:delText>
        </w:r>
        <w:r w:rsidDel="00CE0E0D">
          <w:rPr>
            <w:noProof/>
          </w:rPr>
          <w:tab/>
          <w:delText>31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437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438" w:author="Sabine Flechelle" w:date="2015-11-03T12:58:00Z">
            <w:rPr>
              <w:del w:id="439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440" w:author="Sabine Flechelle" w:date="2015-11-03T16:39:00Z">
        <w:r w:rsidDel="00CE0E0D">
          <w:rPr>
            <w:noProof/>
          </w:rPr>
          <w:delText>6.6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441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Temperature adaptivity</w:delText>
        </w:r>
        <w:r w:rsidDel="00CE0E0D">
          <w:rPr>
            <w:noProof/>
          </w:rPr>
          <w:tab/>
          <w:delText>32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4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43" w:author="Sabine Flechelle" w:date="2015-11-03T12:58:00Z">
            <w:rPr>
              <w:del w:id="44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45" w:author="Sabine Flechelle" w:date="2015-11-03T16:39:00Z">
        <w:r w:rsidDel="00CE0E0D">
          <w:rPr>
            <w:noProof/>
          </w:rPr>
          <w:delText>6.6.1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4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INT_BFE_06001 : Default PRESAFE temperature adaptation table</w:delText>
        </w:r>
        <w:r w:rsidDel="00CE0E0D">
          <w:rPr>
            <w:noProof/>
          </w:rPr>
          <w:tab/>
          <w:delText>32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4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48" w:author="Sabine Flechelle" w:date="2015-11-03T12:58:00Z">
            <w:rPr>
              <w:del w:id="44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50" w:author="Sabine Flechelle" w:date="2015-11-03T16:39:00Z">
        <w:r w:rsidDel="00CE0E0D">
          <w:rPr>
            <w:noProof/>
          </w:rPr>
          <w:delText>6.6.2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51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INT_BFE_06002 : Nominal PRESAFE temperature adaptation with current/motor/PWM steps</w:delText>
        </w:r>
        <w:r w:rsidDel="00CE0E0D">
          <w:rPr>
            <w:noProof/>
          </w:rPr>
          <w:tab/>
          <w:delText>33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5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53" w:author="Sabine Flechelle" w:date="2015-11-03T12:58:00Z">
            <w:rPr>
              <w:del w:id="45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55" w:author="Sabine Flechelle" w:date="2015-11-03T16:39:00Z">
        <w:r w:rsidDel="00CE0E0D">
          <w:rPr>
            <w:noProof/>
          </w:rPr>
          <w:delText>6.6.3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5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INT_BFE_06003 : No temperature adaptation with absent or invalid step configuration</w:delText>
        </w:r>
        <w:r w:rsidDel="00CE0E0D">
          <w:rPr>
            <w:noProof/>
          </w:rPr>
          <w:tab/>
          <w:delText>37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5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58" w:author="Sabine Flechelle" w:date="2015-11-03T12:58:00Z">
            <w:rPr>
              <w:del w:id="45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60" w:author="Sabine Flechelle" w:date="2015-11-03T16:39:00Z">
        <w:r w:rsidDel="00CE0E0D">
          <w:rPr>
            <w:noProof/>
          </w:rPr>
          <w:delText>6.6.4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61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 xml:space="preserve">INT_BFE_06004 : No </w:delText>
        </w:r>
        <w:r w:rsidRPr="00FF0616" w:rsidDel="00CE0E0D">
          <w:rPr>
            <w:noProof/>
            <w:color w:val="000000"/>
          </w:rPr>
          <w:delText xml:space="preserve">PRESAFE </w:delText>
        </w:r>
        <w:r w:rsidDel="00CE0E0D">
          <w:rPr>
            <w:noProof/>
          </w:rPr>
          <w:delText>temperature adaptation with invalid temperature</w:delText>
        </w:r>
        <w:r w:rsidDel="00CE0E0D">
          <w:rPr>
            <w:noProof/>
          </w:rPr>
          <w:tab/>
          <w:delText>40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6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63" w:author="Sabine Flechelle" w:date="2015-11-03T12:58:00Z">
            <w:rPr>
              <w:del w:id="46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65" w:author="Sabine Flechelle" w:date="2015-11-03T16:39:00Z">
        <w:r w:rsidDel="00CE0E0D">
          <w:rPr>
            <w:noProof/>
          </w:rPr>
          <w:delText>6.6.5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6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INT_BFE_06005 : PRESAFE temperature adaptation with valid temperature outside the table</w:delText>
        </w:r>
        <w:r w:rsidDel="00CE0E0D">
          <w:rPr>
            <w:noProof/>
          </w:rPr>
          <w:tab/>
          <w:delText>42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467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468" w:author="Sabine Flechelle" w:date="2015-11-03T12:58:00Z">
            <w:rPr>
              <w:del w:id="469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470" w:author="Sabine Flechelle" w:date="2015-11-03T16:39:00Z">
        <w:r w:rsidDel="00CE0E0D">
          <w:rPr>
            <w:noProof/>
          </w:rPr>
          <w:delText>6.7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471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Power degradation</w:delText>
        </w:r>
        <w:r w:rsidDel="00CE0E0D">
          <w:rPr>
            <w:noProof/>
          </w:rPr>
          <w:tab/>
          <w:delText>45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7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73" w:author="Sabine Flechelle" w:date="2015-11-03T12:58:00Z">
            <w:rPr>
              <w:del w:id="47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75" w:author="Sabine Flechelle" w:date="2015-11-03T16:39:00Z">
        <w:r w:rsidDel="00CE0E0D">
          <w:rPr>
            <w:noProof/>
          </w:rPr>
          <w:delText>6.7.1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7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INT_BFE_07001 : Start-up profile is not power degradabled</w:delText>
        </w:r>
        <w:r w:rsidDel="00CE0E0D">
          <w:rPr>
            <w:noProof/>
          </w:rPr>
          <w:tab/>
          <w:delText>45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7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78" w:author="Sabine Flechelle" w:date="2015-11-03T12:58:00Z">
            <w:rPr>
              <w:del w:id="47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80" w:author="Sabine Flechelle" w:date="2015-11-03T16:39:00Z">
        <w:r w:rsidDel="00CE0E0D">
          <w:rPr>
            <w:noProof/>
          </w:rPr>
          <w:delText>6.7.2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81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INT_BFE_07002 : Power degradation on current controlled steps</w:delText>
        </w:r>
        <w:r w:rsidDel="00CE0E0D">
          <w:rPr>
            <w:noProof/>
          </w:rPr>
          <w:tab/>
          <w:delText>45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8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83" w:author="Sabine Flechelle" w:date="2015-11-03T12:58:00Z">
            <w:rPr>
              <w:del w:id="48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85" w:author="Sabine Flechelle" w:date="2015-11-03T16:39:00Z">
        <w:r w:rsidDel="00CE0E0D">
          <w:rPr>
            <w:noProof/>
          </w:rPr>
          <w:delText>6.7.3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8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INT_BFE_07003 : Power degradation on voltage controlled steps</w:delText>
        </w:r>
        <w:r w:rsidDel="00CE0E0D">
          <w:rPr>
            <w:noProof/>
          </w:rPr>
          <w:tab/>
          <w:delText>47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8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88" w:author="Sabine Flechelle" w:date="2015-11-03T12:58:00Z">
            <w:rPr>
              <w:del w:id="48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90" w:author="Sabine Flechelle" w:date="2015-11-03T16:39:00Z">
        <w:r w:rsidDel="00CE0E0D">
          <w:rPr>
            <w:noProof/>
          </w:rPr>
          <w:delText>6.7.4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91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INT_BFE_07004 : No Power degradation on not power degradabled steps</w:delText>
        </w:r>
        <w:r w:rsidDel="00CE0E0D">
          <w:rPr>
            <w:noProof/>
          </w:rPr>
          <w:tab/>
          <w:delText>49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9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93" w:author="Sabine Flechelle" w:date="2015-11-03T12:58:00Z">
            <w:rPr>
              <w:del w:id="49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495" w:author="Sabine Flechelle" w:date="2015-11-03T16:39:00Z">
        <w:r w:rsidDel="00CE0E0D">
          <w:rPr>
            <w:noProof/>
          </w:rPr>
          <w:delText>6.7.5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49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INT_BFE_07005 : Cycle with power degradabled and not power degradabled steps</w:delText>
        </w:r>
        <w:r w:rsidDel="00CE0E0D">
          <w:rPr>
            <w:noProof/>
          </w:rPr>
          <w:tab/>
          <w:delText>51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497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498" w:author="Sabine Flechelle" w:date="2015-11-03T12:58:00Z">
            <w:rPr>
              <w:del w:id="499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00" w:author="Sabine Flechelle" w:date="2015-11-03T16:39:00Z">
        <w:r w:rsidDel="00CE0E0D">
          <w:rPr>
            <w:noProof/>
          </w:rPr>
          <w:delText>6.7.6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01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INT_BFE_07006 : No Power degradation abortion</w:delText>
        </w:r>
        <w:r w:rsidDel="00CE0E0D">
          <w:rPr>
            <w:noProof/>
          </w:rPr>
          <w:tab/>
          <w:delText>53</w:delText>
        </w:r>
      </w:del>
    </w:p>
    <w:p w:rsidR="003A3042" w:rsidRPr="003A3042" w:rsidDel="00CE0E0D" w:rsidRDefault="003A3042">
      <w:pPr>
        <w:pStyle w:val="TOC3"/>
        <w:tabs>
          <w:tab w:val="left" w:pos="1200"/>
          <w:tab w:val="right" w:leader="dot" w:pos="9487"/>
        </w:tabs>
        <w:rPr>
          <w:del w:id="502" w:author="Sabine Flechelle" w:date="2015-11-03T16:39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03" w:author="Sabine Flechelle" w:date="2015-11-03T12:58:00Z">
            <w:rPr>
              <w:del w:id="504" w:author="Sabine Flechelle" w:date="2015-11-03T16:39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05" w:author="Sabine Flechelle" w:date="2015-11-03T16:39:00Z">
        <w:r w:rsidDel="00CE0E0D">
          <w:rPr>
            <w:noProof/>
          </w:rPr>
          <w:delText>6.7.7</w:delText>
        </w:r>
        <w:r w:rsidRPr="003A3042" w:rsidDel="00CE0E0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06" w:author="Sabine Flechelle" w:date="2015-11-03T12:5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INT_BFE_07007 : Inhibition by power degradation</w:delText>
        </w:r>
        <w:r w:rsidDel="00CE0E0D">
          <w:rPr>
            <w:noProof/>
          </w:rPr>
          <w:tab/>
          <w:delText>54</w:delText>
        </w:r>
      </w:del>
    </w:p>
    <w:p w:rsidR="003A3042" w:rsidRPr="003A3042" w:rsidDel="00CE0E0D" w:rsidRDefault="003A3042">
      <w:pPr>
        <w:pStyle w:val="TOC1"/>
        <w:tabs>
          <w:tab w:val="left" w:pos="400"/>
          <w:tab w:val="right" w:leader="dot" w:pos="9487"/>
        </w:tabs>
        <w:rPr>
          <w:del w:id="507" w:author="Sabine Flechelle" w:date="2015-11-03T16:3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08" w:author="Sabine Flechelle" w:date="2015-11-03T12:58:00Z">
            <w:rPr>
              <w:del w:id="509" w:author="Sabine Flechelle" w:date="2015-11-03T16:39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10" w:author="Sabine Flechelle" w:date="2015-11-03T16:39:00Z">
        <w:r w:rsidRPr="00FF0616" w:rsidDel="00CE0E0D">
          <w:rPr>
            <w:noProof/>
          </w:rPr>
          <w:delText>7.</w:delText>
        </w:r>
        <w:r w:rsidRPr="003A3042" w:rsidDel="00CE0E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11" w:author="Sabine Flechelle" w:date="2015-11-03T12:5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CE0E0D">
          <w:rPr>
            <w:noProof/>
          </w:rPr>
          <w:delText>Annex</w:delText>
        </w:r>
        <w:r w:rsidDel="00CE0E0D">
          <w:rPr>
            <w:noProof/>
          </w:rPr>
          <w:tab/>
          <w:delText>56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512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13" w:author="Sabine Flechelle" w:date="2015-11-03T12:58:00Z">
            <w:rPr>
              <w:del w:id="514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15" w:author="Sabine Flechelle" w:date="2015-11-03T16:39:00Z">
        <w:r w:rsidRPr="00FF0616" w:rsidDel="00CE0E0D">
          <w:rPr>
            <w:noProof/>
            <w:lang w:val="en-US"/>
          </w:rPr>
          <w:delText>7.1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16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Adaptation of Belt Function Selection module</w:delText>
        </w:r>
        <w:r w:rsidDel="00CE0E0D">
          <w:rPr>
            <w:noProof/>
          </w:rPr>
          <w:tab/>
          <w:delText>56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517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18" w:author="Sabine Flechelle" w:date="2015-11-03T12:58:00Z">
            <w:rPr>
              <w:del w:id="519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20" w:author="Sabine Flechelle" w:date="2015-11-03T16:39:00Z">
        <w:r w:rsidRPr="00FF0616" w:rsidDel="00CE0E0D">
          <w:rPr>
            <w:noProof/>
            <w:lang w:val="en-US"/>
          </w:rPr>
          <w:delText>7.2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21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Cycles &amp; steps parameters for integration tests</w:delText>
        </w:r>
        <w:r w:rsidDel="00CE0E0D">
          <w:rPr>
            <w:noProof/>
          </w:rPr>
          <w:tab/>
          <w:delText>56</w:delText>
        </w:r>
      </w:del>
    </w:p>
    <w:p w:rsidR="003A3042" w:rsidRP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522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23" w:author="Sabine Flechelle" w:date="2015-11-03T12:58:00Z">
            <w:rPr>
              <w:del w:id="524" w:author="Sabine Flechelle" w:date="2015-11-03T16:39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25" w:author="Sabine Flechelle" w:date="2015-11-03T16:39:00Z">
        <w:r w:rsidRPr="00FF0616" w:rsidDel="00CE0E0D">
          <w:rPr>
            <w:noProof/>
            <w:lang w:val="en-US"/>
          </w:rPr>
          <w:delText>7.3</w:delText>
        </w:r>
        <w:r w:rsidRPr="003A3042"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26" w:author="Sabine Flechelle" w:date="2015-11-03T12:5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F0616" w:rsidDel="00CE0E0D">
          <w:rPr>
            <w:noProof/>
            <w:lang w:val="en-US"/>
          </w:rPr>
          <w:delText>Power degradation look up table</w:delText>
        </w:r>
        <w:r w:rsidDel="00CE0E0D">
          <w:rPr>
            <w:noProof/>
          </w:rPr>
          <w:tab/>
          <w:delText>57</w:delText>
        </w:r>
      </w:del>
    </w:p>
    <w:p w:rsidR="003A3042" w:rsidDel="00CE0E0D" w:rsidRDefault="003A3042">
      <w:pPr>
        <w:pStyle w:val="TOC2"/>
        <w:tabs>
          <w:tab w:val="left" w:pos="800"/>
          <w:tab w:val="right" w:leader="dot" w:pos="9487"/>
        </w:tabs>
        <w:rPr>
          <w:del w:id="527" w:author="Sabine Flechelle" w:date="2015-11-03T16:3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del w:id="528" w:author="Sabine Flechelle" w:date="2015-11-03T16:39:00Z">
        <w:r w:rsidRPr="00FF0616" w:rsidDel="00CE0E0D">
          <w:rPr>
            <w:noProof/>
            <w:lang w:val="en-US"/>
          </w:rPr>
          <w:delText>7.4</w:delText>
        </w:r>
        <w:r w:rsidDel="00CE0E0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FF0616" w:rsidDel="00CE0E0D">
          <w:rPr>
            <w:noProof/>
            <w:lang w:val="en-US"/>
          </w:rPr>
          <w:delText>Current interruption point look up tables</w:delText>
        </w:r>
        <w:r w:rsidDel="00CE0E0D">
          <w:rPr>
            <w:noProof/>
          </w:rPr>
          <w:tab/>
          <w:delText>57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29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30" w:author="Sabine Flechelle" w:date="2015-11-03T12:48:00Z">
            <w:rPr>
              <w:del w:id="531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32" w:author="Sabine Flechelle" w:date="2015-11-03T12:58:00Z">
        <w:r w:rsidRPr="004E03E9" w:rsidDel="003A3042">
          <w:rPr>
            <w:noProof/>
          </w:rPr>
          <w:delText>1.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33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scope of INTEGRation</w:delText>
        </w:r>
        <w:r w:rsidDel="003A3042">
          <w:rPr>
            <w:noProof/>
          </w:rPr>
          <w:tab/>
          <w:delText>4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34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35" w:author="Sabine Flechelle" w:date="2015-11-03T12:48:00Z">
            <w:rPr>
              <w:del w:id="536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37" w:author="Sabine Flechelle" w:date="2015-11-03T12:58:00Z">
        <w:r w:rsidRPr="004E03E9" w:rsidDel="003A3042">
          <w:rPr>
            <w:noProof/>
          </w:rPr>
          <w:delText>2.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38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List of applicable documents</w:delText>
        </w:r>
        <w:r w:rsidDel="003A3042">
          <w:rPr>
            <w:noProof/>
          </w:rPr>
          <w:tab/>
          <w:delText>4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39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40" w:author="Sabine Flechelle" w:date="2015-11-03T12:48:00Z">
            <w:rPr>
              <w:del w:id="541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42" w:author="Sabine Flechelle" w:date="2015-11-03T12:58:00Z">
        <w:r w:rsidRPr="004E03E9" w:rsidDel="003A3042">
          <w:rPr>
            <w:noProof/>
          </w:rPr>
          <w:delText>3.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43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list of reference documents</w:delText>
        </w:r>
        <w:r w:rsidDel="003A3042">
          <w:rPr>
            <w:noProof/>
          </w:rPr>
          <w:tab/>
          <w:delText>4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44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45" w:author="Sabine Flechelle" w:date="2015-11-03T12:48:00Z">
            <w:rPr>
              <w:del w:id="546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47" w:author="Sabine Flechelle" w:date="2015-11-03T12:58:00Z">
        <w:r w:rsidRPr="004E03E9" w:rsidDel="003A3042">
          <w:rPr>
            <w:noProof/>
          </w:rPr>
          <w:delText>4.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48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Terminology</w:delText>
        </w:r>
        <w:r w:rsidDel="003A3042">
          <w:rPr>
            <w:noProof/>
          </w:rPr>
          <w:tab/>
          <w:delText>4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49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50" w:author="Sabine Flechelle" w:date="2015-11-03T12:48:00Z">
            <w:rPr>
              <w:del w:id="551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52" w:author="Sabine Flechelle" w:date="2015-11-03T12:58:00Z">
        <w:r w:rsidRPr="004E03E9" w:rsidDel="003A3042">
          <w:rPr>
            <w:noProof/>
          </w:rPr>
          <w:delText>5.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53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Integration Test Strategy</w:delText>
        </w:r>
        <w:r w:rsidDel="003A3042">
          <w:rPr>
            <w:noProof/>
          </w:rPr>
          <w:tab/>
          <w:delText>5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554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555" w:author="Sabine Flechelle" w:date="2015-11-03T12:48:00Z">
            <w:rPr>
              <w:del w:id="556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557" w:author="Sabine Flechelle" w:date="2015-11-03T12:58:00Z">
        <w:r w:rsidRPr="004E03E9" w:rsidDel="003A3042">
          <w:rPr>
            <w:noProof/>
          </w:rPr>
          <w:delText>6.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558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LIST OF TESTS</w:delText>
        </w:r>
        <w:r w:rsidDel="003A3042">
          <w:rPr>
            <w:noProof/>
          </w:rPr>
          <w:tab/>
          <w:delText>6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559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60" w:author="Sabine Flechelle" w:date="2015-11-03T12:48:00Z">
            <w:rPr>
              <w:del w:id="561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62" w:author="Sabine Flechelle" w:date="2015-11-03T12:58:00Z">
        <w:r w:rsidRPr="004E03E9" w:rsidDel="003A3042">
          <w:rPr>
            <w:noProof/>
            <w:lang w:val="en-US"/>
          </w:rPr>
          <w:delText>6.1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63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Tests for BFE_AC_BeltFunctionExecution_BFE_runScheduleStep</w:delText>
        </w:r>
        <w:r w:rsidDel="003A3042">
          <w:rPr>
            <w:noProof/>
          </w:rPr>
          <w:tab/>
          <w:delText>8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6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65" w:author="Sabine Flechelle" w:date="2015-11-03T12:48:00Z">
            <w:rPr>
              <w:del w:id="56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67" w:author="Sabine Flechelle" w:date="2015-11-03T12:58:00Z">
        <w:r w:rsidDel="003A3042">
          <w:rPr>
            <w:noProof/>
          </w:rPr>
          <w:delText>6.1.1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6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INT_BFE_01001: Periodicity and scheduling</w:delText>
        </w:r>
        <w:r w:rsidDel="003A3042">
          <w:rPr>
            <w:noProof/>
          </w:rPr>
          <w:tab/>
          <w:delText>8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6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70" w:author="Sabine Flechelle" w:date="2015-11-03T12:48:00Z">
            <w:rPr>
              <w:del w:id="57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72" w:author="Sabine Flechelle" w:date="2015-11-03T12:58:00Z">
        <w:r w:rsidDel="003A3042">
          <w:rPr>
            <w:noProof/>
          </w:rPr>
          <w:delText>6.1.2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7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INT_BFE_01002 : Step Identifier</w:delText>
        </w:r>
        <w:r w:rsidDel="003A3042">
          <w:rPr>
            <w:noProof/>
          </w:rPr>
          <w:tab/>
          <w:delText>9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7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75" w:author="Sabine Flechelle" w:date="2015-11-03T12:48:00Z">
            <w:rPr>
              <w:del w:id="57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77" w:author="Sabine Flechelle" w:date="2015-11-03T12:58:00Z">
        <w:r w:rsidDel="003A3042">
          <w:rPr>
            <w:noProof/>
          </w:rPr>
          <w:delText>6.1.3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7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INT_BFE_01003: Power degradation factor computation</w:delText>
        </w:r>
        <w:r w:rsidDel="003A3042">
          <w:rPr>
            <w:noProof/>
          </w:rPr>
          <w:tab/>
          <w:delText>10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7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80" w:author="Sabine Flechelle" w:date="2015-11-03T12:48:00Z">
            <w:rPr>
              <w:del w:id="58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82" w:author="Sabine Flechelle" w:date="2015-11-03T12:58:00Z">
        <w:r w:rsidDel="003A3042">
          <w:rPr>
            <w:noProof/>
          </w:rPr>
          <w:delText>6.1.4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8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INT_BFE_01004: Cycle execution counter update</w:delText>
        </w:r>
        <w:r w:rsidDel="003A3042">
          <w:rPr>
            <w:noProof/>
          </w:rPr>
          <w:tab/>
          <w:delText>11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584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85" w:author="Sabine Flechelle" w:date="2015-11-03T12:48:00Z">
            <w:rPr>
              <w:del w:id="586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87" w:author="Sabine Flechelle" w:date="2015-11-03T12:58:00Z">
        <w:r w:rsidRPr="004E03E9" w:rsidDel="003A3042">
          <w:rPr>
            <w:noProof/>
            <w:lang w:val="en-US"/>
          </w:rPr>
          <w:delText>6.2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88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Tests for BFE_ProvideStepConfig</w:delText>
        </w:r>
        <w:r w:rsidDel="003A3042">
          <w:rPr>
            <w:noProof/>
          </w:rPr>
          <w:tab/>
          <w:delText>12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8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590" w:author="Sabine Flechelle" w:date="2015-11-03T12:48:00Z">
            <w:rPr>
              <w:del w:id="59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592" w:author="Sabine Flechelle" w:date="2015-11-03T12:58:00Z">
        <w:r w:rsidDel="003A3042">
          <w:rPr>
            <w:noProof/>
          </w:rPr>
          <w:delText>6.2.1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59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INT_BFE_02001: Steps parameters extraction</w:delText>
        </w:r>
        <w:r w:rsidDel="003A3042">
          <w:rPr>
            <w:noProof/>
          </w:rPr>
          <w:tab/>
          <w:delText>12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594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595" w:author="Sabine Flechelle" w:date="2015-11-03T12:48:00Z">
            <w:rPr>
              <w:del w:id="596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597" w:author="Sabine Flechelle" w:date="2015-11-03T12:58:00Z">
        <w:r w:rsidRPr="004E03E9" w:rsidDel="003A3042">
          <w:rPr>
            <w:noProof/>
            <w:lang w:val="en-US"/>
          </w:rPr>
          <w:delText>6.3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598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Tests for BFE_runExecuteHighPowerStep</w:delText>
        </w:r>
        <w:r w:rsidDel="003A3042">
          <w:rPr>
            <w:noProof/>
          </w:rPr>
          <w:tab/>
          <w:delText>13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59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00" w:author="Sabine Flechelle" w:date="2015-11-03T12:48:00Z">
            <w:rPr>
              <w:del w:id="60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02" w:author="Sabine Flechelle" w:date="2015-11-03T12:58:00Z">
        <w:r w:rsidDel="003A3042">
          <w:rPr>
            <w:noProof/>
          </w:rPr>
          <w:delText>6.3.1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0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INT_BFE_03001: Runnable scheduling</w:delText>
        </w:r>
        <w:r w:rsidDel="003A3042">
          <w:rPr>
            <w:noProof/>
          </w:rPr>
          <w:tab/>
          <w:delText>13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0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05" w:author="Sabine Flechelle" w:date="2015-11-03T12:48:00Z">
            <w:rPr>
              <w:del w:id="60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07" w:author="Sabine Flechelle" w:date="2015-11-03T12:58:00Z">
        <w:r w:rsidDel="003A3042">
          <w:rPr>
            <w:noProof/>
          </w:rPr>
          <w:delText>6.3.2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0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INT_BFE_03002: test of the current regulation algorithm</w:delText>
        </w:r>
        <w:r w:rsidDel="003A3042">
          <w:rPr>
            <w:noProof/>
          </w:rPr>
          <w:tab/>
          <w:delText>13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0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10" w:author="Sabine Flechelle" w:date="2015-11-03T12:48:00Z">
            <w:rPr>
              <w:del w:id="61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12" w:author="Sabine Flechelle" w:date="2015-11-03T12:58:00Z">
        <w:r w:rsidDel="003A3042">
          <w:rPr>
            <w:noProof/>
          </w:rPr>
          <w:delText>6.3.3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1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INT_BFE_03003: test of the boost interrupt mechanism in case of a too low motor current</w:delText>
        </w:r>
        <w:r w:rsidDel="003A3042">
          <w:rPr>
            <w:noProof/>
          </w:rPr>
          <w:tab/>
          <w:delText>17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1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15" w:author="Sabine Flechelle" w:date="2015-11-03T12:48:00Z">
            <w:rPr>
              <w:del w:id="61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17" w:author="Sabine Flechelle" w:date="2015-11-03T12:58:00Z">
        <w:r w:rsidDel="003A3042">
          <w:rPr>
            <w:noProof/>
          </w:rPr>
          <w:delText>6.3.4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1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INT_BFE_03004: test of the boost interrupt mechanism at the end of a High-Power step</w:delText>
        </w:r>
        <w:r w:rsidDel="003A3042">
          <w:rPr>
            <w:noProof/>
          </w:rPr>
          <w:tab/>
          <w:delText>18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1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20" w:author="Sabine Flechelle" w:date="2015-11-03T12:48:00Z">
            <w:rPr>
              <w:del w:id="62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22" w:author="Sabine Flechelle" w:date="2015-11-03T12:58:00Z">
        <w:r w:rsidDel="003A3042">
          <w:rPr>
            <w:noProof/>
          </w:rPr>
          <w:delText>6.3.5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2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INT_BFE_03005: test of a cycle with a High-Power step</w:delText>
        </w:r>
        <w:r w:rsidDel="003A3042">
          <w:rPr>
            <w:noProof/>
          </w:rPr>
          <w:tab/>
          <w:delText>19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624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625" w:author="Sabine Flechelle" w:date="2015-11-03T12:48:00Z">
            <w:rPr>
              <w:del w:id="626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627" w:author="Sabine Flechelle" w:date="2015-11-03T12:58:00Z">
        <w:r w:rsidRPr="004E03E9" w:rsidDel="003A3042">
          <w:rPr>
            <w:noProof/>
            <w:lang w:val="en-US"/>
          </w:rPr>
          <w:delText>6.4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628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Tests for ManageStepEvents function</w:delText>
        </w:r>
        <w:r w:rsidDel="003A3042">
          <w:rPr>
            <w:noProof/>
          </w:rPr>
          <w:tab/>
          <w:delText>22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2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30" w:author="Sabine Flechelle" w:date="2015-11-03T12:48:00Z">
            <w:rPr>
              <w:del w:id="63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32" w:author="Sabine Flechelle" w:date="2015-11-03T12:58:00Z">
        <w:r w:rsidDel="003A3042">
          <w:rPr>
            <w:noProof/>
          </w:rPr>
          <w:delText>6.4.1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3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INT_BFE_04001: Step with ‘Trigger Off’ option</w:delText>
        </w:r>
        <w:r w:rsidDel="003A3042">
          <w:rPr>
            <w:noProof/>
          </w:rPr>
          <w:tab/>
          <w:delText>22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3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35" w:author="Sabine Flechelle" w:date="2015-11-03T12:48:00Z">
            <w:rPr>
              <w:del w:id="63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37" w:author="Sabine Flechelle" w:date="2015-11-03T12:58:00Z">
        <w:r w:rsidDel="003A3042">
          <w:rPr>
            <w:noProof/>
          </w:rPr>
          <w:delText>6.4.2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3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INT_BFE_04002: Step with ‘Current Interruption point’ option</w:delText>
        </w:r>
        <w:r w:rsidDel="003A3042">
          <w:rPr>
            <w:noProof/>
          </w:rPr>
          <w:tab/>
          <w:delText>23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3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40" w:author="Sabine Flechelle" w:date="2015-11-03T12:48:00Z">
            <w:rPr>
              <w:del w:id="64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42" w:author="Sabine Flechelle" w:date="2015-11-03T12:58:00Z">
        <w:r w:rsidDel="003A3042">
          <w:rPr>
            <w:noProof/>
          </w:rPr>
          <w:delText>6.4.3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4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INT_BFE_04003: Step with ‘Motor Blocked’ option</w:delText>
        </w:r>
        <w:r w:rsidDel="003A3042">
          <w:rPr>
            <w:noProof/>
          </w:rPr>
          <w:tab/>
          <w:delText>25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4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45" w:author="Sabine Flechelle" w:date="2015-11-03T12:48:00Z">
            <w:rPr>
              <w:del w:id="64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47" w:author="Sabine Flechelle" w:date="2015-11-03T12:58:00Z">
        <w:r w:rsidDel="003A3042">
          <w:rPr>
            <w:noProof/>
          </w:rPr>
          <w:delText>6.4.4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4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INT_BFE_04004: Step with ‘Belt Blocked’ option</w:delText>
        </w:r>
        <w:r w:rsidDel="003A3042">
          <w:rPr>
            <w:noProof/>
          </w:rPr>
          <w:tab/>
          <w:delText>26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4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50" w:author="Sabine Flechelle" w:date="2015-11-03T12:48:00Z">
            <w:rPr>
              <w:del w:id="65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52" w:author="Sabine Flechelle" w:date="2015-11-03T12:58:00Z">
        <w:r w:rsidDel="003A3042">
          <w:rPr>
            <w:noProof/>
          </w:rPr>
          <w:delText>6.4.5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5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INT_BFE_04005: Step with ‘Belt Movement Detection’ option</w:delText>
        </w:r>
        <w:r w:rsidDel="003A3042">
          <w:rPr>
            <w:noProof/>
          </w:rPr>
          <w:tab/>
          <w:delText>27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654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655" w:author="Sabine Flechelle" w:date="2015-11-03T12:48:00Z">
            <w:rPr>
              <w:del w:id="656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657" w:author="Sabine Flechelle" w:date="2015-11-03T12:58:00Z">
        <w:r w:rsidDel="003A3042">
          <w:rPr>
            <w:noProof/>
          </w:rPr>
          <w:delText>6.5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658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Tests for the InitConsigns function</w:delText>
        </w:r>
        <w:r w:rsidDel="003A3042">
          <w:rPr>
            <w:noProof/>
          </w:rPr>
          <w:tab/>
          <w:delText>28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5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60" w:author="Sabine Flechelle" w:date="2015-11-03T12:48:00Z">
            <w:rPr>
              <w:del w:id="66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62" w:author="Sabine Flechelle" w:date="2015-11-03T12:58:00Z">
        <w:r w:rsidDel="003A3042">
          <w:rPr>
            <w:noProof/>
          </w:rPr>
          <w:delText>6.5.1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63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INT_BFE_05001: Step duration management</w:delText>
        </w:r>
        <w:r w:rsidDel="003A3042">
          <w:rPr>
            <w:noProof/>
          </w:rPr>
          <w:tab/>
          <w:delText>28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64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65" w:author="Sabine Flechelle" w:date="2015-11-03T12:48:00Z">
            <w:rPr>
              <w:del w:id="666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67" w:author="Sabine Flechelle" w:date="2015-11-03T12:58:00Z">
        <w:r w:rsidDel="003A3042">
          <w:rPr>
            <w:noProof/>
          </w:rPr>
          <w:delText>6.5.2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68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INT_BFE_05002: Internal data exchanged between the 10ms and the 2ms main functions</w:delText>
        </w:r>
        <w:r w:rsidDel="003A3042">
          <w:rPr>
            <w:noProof/>
          </w:rPr>
          <w:tab/>
          <w:delText>30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69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70" w:author="Sabine Flechelle" w:date="2015-11-03T12:48:00Z">
            <w:rPr>
              <w:del w:id="671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72" w:author="Sabine Flechelle" w:date="2015-11-03T12:58:00Z">
        <w:r w:rsidRPr="00FB1044" w:rsidDel="003A3042">
          <w:rPr>
            <w:noProof/>
            <w:lang w:val="en-US"/>
            <w:rPrChange w:id="673" w:author="Sabine Flechelle" w:date="2015-11-03T12:48:00Z">
              <w:rPr>
                <w:noProof/>
                <w:lang w:val="fr-FR"/>
              </w:rPr>
            </w:rPrChange>
          </w:rPr>
          <w:delText>6.5.3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74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FB1044" w:rsidDel="003A3042">
          <w:rPr>
            <w:noProof/>
            <w:lang w:val="en-US"/>
            <w:rPrChange w:id="675" w:author="Sabine Flechelle" w:date="2015-11-03T12:48:00Z">
              <w:rPr>
                <w:noProof/>
                <w:lang w:val="fr-FR"/>
              </w:rPr>
            </w:rPrChange>
          </w:rPr>
          <w:delText>INT_BFE_05003: Direction reverse protection management</w:delText>
        </w:r>
        <w:r w:rsidDel="003A3042">
          <w:rPr>
            <w:noProof/>
          </w:rPr>
          <w:tab/>
          <w:delText>31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676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677" w:author="Sabine Flechelle" w:date="2015-11-03T12:48:00Z">
            <w:rPr>
              <w:del w:id="678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679" w:author="Sabine Flechelle" w:date="2015-11-03T12:58:00Z">
        <w:r w:rsidDel="003A3042">
          <w:rPr>
            <w:noProof/>
          </w:rPr>
          <w:delText>6.6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680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Temperature adaptivity</w:delText>
        </w:r>
        <w:r w:rsidDel="003A3042">
          <w:rPr>
            <w:noProof/>
          </w:rPr>
          <w:tab/>
          <w:delText>32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8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82" w:author="Sabine Flechelle" w:date="2015-11-03T12:48:00Z">
            <w:rPr>
              <w:del w:id="68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84" w:author="Sabine Flechelle" w:date="2015-11-03T12:58:00Z">
        <w:r w:rsidDel="003A3042">
          <w:rPr>
            <w:noProof/>
          </w:rPr>
          <w:delText>6.6.1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8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INT_BFE_00060 : Default PRESAFE temperature adaptation table</w:delText>
        </w:r>
        <w:r w:rsidDel="003A3042">
          <w:rPr>
            <w:noProof/>
          </w:rPr>
          <w:tab/>
          <w:delText>3</w:delText>
        </w:r>
        <w:r w:rsidDel="003A3042">
          <w:rPr>
            <w:noProof/>
          </w:rPr>
          <w:delText>2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86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87" w:author="Sabine Flechelle" w:date="2015-11-03T12:48:00Z">
            <w:rPr>
              <w:del w:id="688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89" w:author="Sabine Flechelle" w:date="2015-11-03T12:58:00Z">
        <w:r w:rsidDel="003A3042">
          <w:rPr>
            <w:noProof/>
          </w:rPr>
          <w:delText>6.6.2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90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INT_BFE_00061 : Nominal PRESAFE temperature adaptation with current/motor/PWM steps</w:delText>
        </w:r>
        <w:r w:rsidDel="003A3042">
          <w:rPr>
            <w:noProof/>
          </w:rPr>
          <w:tab/>
          <w:delText>33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9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92" w:author="Sabine Flechelle" w:date="2015-11-03T12:48:00Z">
            <w:rPr>
              <w:del w:id="69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94" w:author="Sabine Flechelle" w:date="2015-11-03T12:58:00Z">
        <w:r w:rsidDel="003A3042">
          <w:rPr>
            <w:noProof/>
          </w:rPr>
          <w:delText>6.6.3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69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INT_BFE_00062 : No temperature adaptation with absent or invalid step configuration</w:delText>
        </w:r>
        <w:r w:rsidDel="003A3042">
          <w:rPr>
            <w:noProof/>
          </w:rPr>
          <w:tab/>
        </w:r>
        <w:r w:rsidDel="003A3042">
          <w:rPr>
            <w:noProof/>
          </w:rPr>
          <w:delText>37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696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697" w:author="Sabine Flechelle" w:date="2015-11-03T12:48:00Z">
            <w:rPr>
              <w:del w:id="698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699" w:author="Sabine Flechelle" w:date="2015-11-03T12:58:00Z">
        <w:r w:rsidDel="003A3042">
          <w:rPr>
            <w:noProof/>
          </w:rPr>
          <w:delText>6.6.4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00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 xml:space="preserve">INT_BFE_00063 : No </w:delText>
        </w:r>
        <w:r w:rsidRPr="004E03E9" w:rsidDel="003A3042">
          <w:rPr>
            <w:noProof/>
            <w:color w:val="000000"/>
          </w:rPr>
          <w:delText xml:space="preserve">PRESAFE </w:delText>
        </w:r>
        <w:r w:rsidDel="003A3042">
          <w:rPr>
            <w:noProof/>
          </w:rPr>
          <w:delText>temperature adaptation with invalid temperature</w:delText>
        </w:r>
        <w:r w:rsidDel="003A3042">
          <w:rPr>
            <w:noProof/>
          </w:rPr>
          <w:tab/>
          <w:delText>40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0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02" w:author="Sabine Flechelle" w:date="2015-11-03T12:48:00Z">
            <w:rPr>
              <w:del w:id="70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04" w:author="Sabine Flechelle" w:date="2015-11-03T12:58:00Z">
        <w:r w:rsidDel="003A3042">
          <w:rPr>
            <w:noProof/>
          </w:rPr>
          <w:delText>6.6.5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0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INT_BFE_00064 : PRESAFE temperature adaptation with valid temperature outside the table</w:delText>
        </w:r>
        <w:r w:rsidDel="003A3042">
          <w:rPr>
            <w:noProof/>
          </w:rPr>
          <w:tab/>
          <w:delText>42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706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707" w:author="Sabine Flechelle" w:date="2015-11-03T12:48:00Z">
            <w:rPr>
              <w:del w:id="708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709" w:author="Sabine Flechelle" w:date="2015-11-03T12:58:00Z">
        <w:r w:rsidDel="003A3042">
          <w:rPr>
            <w:noProof/>
          </w:rPr>
          <w:delText>6.7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710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Power degradation</w:delText>
        </w:r>
        <w:r w:rsidDel="003A3042">
          <w:rPr>
            <w:noProof/>
          </w:rPr>
          <w:tab/>
          <w:delText>45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1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12" w:author="Sabine Flechelle" w:date="2015-11-03T12:48:00Z">
            <w:rPr>
              <w:del w:id="71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14" w:author="Sabine Flechelle" w:date="2015-11-03T12:58:00Z">
        <w:r w:rsidDel="003A3042">
          <w:rPr>
            <w:noProof/>
          </w:rPr>
          <w:delText>6.7.1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1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INT_BFE_07000 : Start-up profile is not power degradabled</w:delText>
        </w:r>
        <w:r w:rsidDel="003A3042">
          <w:rPr>
            <w:noProof/>
          </w:rPr>
          <w:tab/>
          <w:delText>45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16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17" w:author="Sabine Flechelle" w:date="2015-11-03T12:48:00Z">
            <w:rPr>
              <w:del w:id="718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19" w:author="Sabine Flechelle" w:date="2015-11-03T12:58:00Z">
        <w:r w:rsidDel="003A3042">
          <w:rPr>
            <w:noProof/>
          </w:rPr>
          <w:delText>6.7.2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20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INT_BFE_07001 : Power degradation on current controlled steps</w:delText>
        </w:r>
        <w:r w:rsidDel="003A3042">
          <w:rPr>
            <w:noProof/>
          </w:rPr>
          <w:tab/>
          <w:delText>45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2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22" w:author="Sabine Flechelle" w:date="2015-11-03T12:48:00Z">
            <w:rPr>
              <w:del w:id="72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24" w:author="Sabine Flechelle" w:date="2015-11-03T12:58:00Z">
        <w:r w:rsidDel="003A3042">
          <w:rPr>
            <w:noProof/>
          </w:rPr>
          <w:delText>6.7.3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2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INT_BFE_07002 : Power degradation on voltage controlled steps</w:delText>
        </w:r>
        <w:r w:rsidDel="003A3042">
          <w:rPr>
            <w:noProof/>
          </w:rPr>
          <w:tab/>
          <w:delText>47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26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27" w:author="Sabine Flechelle" w:date="2015-11-03T12:48:00Z">
            <w:rPr>
              <w:del w:id="728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29" w:author="Sabine Flechelle" w:date="2015-11-03T12:58:00Z">
        <w:r w:rsidDel="003A3042">
          <w:rPr>
            <w:noProof/>
          </w:rPr>
          <w:delText>6.7.4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30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INT_BFE_07003 : No Power degradation on not power degradabled steps</w:delText>
        </w:r>
        <w:r w:rsidDel="003A3042">
          <w:rPr>
            <w:noProof/>
          </w:rPr>
          <w:tab/>
          <w:delText>49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3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32" w:author="Sabine Flechelle" w:date="2015-11-03T12:48:00Z">
            <w:rPr>
              <w:del w:id="73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34" w:author="Sabine Flechelle" w:date="2015-11-03T12:58:00Z">
        <w:r w:rsidDel="003A3042">
          <w:rPr>
            <w:noProof/>
          </w:rPr>
          <w:delText>6.7.5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3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INT_BFE_07004 : Cycle with power degradabled and not power degradabled steps</w:delText>
        </w:r>
        <w:r w:rsidDel="003A3042">
          <w:rPr>
            <w:noProof/>
          </w:rPr>
          <w:tab/>
          <w:delText>51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36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37" w:author="Sabine Flechelle" w:date="2015-11-03T12:48:00Z">
            <w:rPr>
              <w:del w:id="738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39" w:author="Sabine Flechelle" w:date="2015-11-03T12:58:00Z">
        <w:r w:rsidDel="003A3042">
          <w:rPr>
            <w:noProof/>
          </w:rPr>
          <w:delText>6.7.6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40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INT_BFE_07005 : No Power degradation abortion</w:delText>
        </w:r>
        <w:r w:rsidDel="003A3042">
          <w:rPr>
            <w:noProof/>
          </w:rPr>
          <w:tab/>
          <w:delText>53</w:delText>
        </w:r>
      </w:del>
    </w:p>
    <w:p w:rsidR="00FB1044" w:rsidRPr="00FB1044" w:rsidDel="003A3042" w:rsidRDefault="00FB1044">
      <w:pPr>
        <w:pStyle w:val="TOC3"/>
        <w:tabs>
          <w:tab w:val="left" w:pos="1200"/>
          <w:tab w:val="right" w:leader="dot" w:pos="9487"/>
        </w:tabs>
        <w:rPr>
          <w:del w:id="741" w:author="Sabine Flechelle" w:date="2015-11-03T12:5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742" w:author="Sabine Flechelle" w:date="2015-11-03T12:48:00Z">
            <w:rPr>
              <w:del w:id="743" w:author="Sabine Flechelle" w:date="2015-11-03T12:58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744" w:author="Sabine Flechelle" w:date="2015-11-03T12:58:00Z">
        <w:r w:rsidDel="003A3042">
          <w:rPr>
            <w:noProof/>
          </w:rPr>
          <w:delText>6.7.7</w:delText>
        </w:r>
        <w:r w:rsidRPr="00FB1044" w:rsidDel="003A3042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745" w:author="Sabine Flechelle" w:date="2015-11-03T12:48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INT_BFE_07006 : Inhibition by power degradation</w:delText>
        </w:r>
        <w:r w:rsidDel="003A3042">
          <w:rPr>
            <w:noProof/>
          </w:rPr>
          <w:tab/>
          <w:delText>54</w:delText>
        </w:r>
      </w:del>
    </w:p>
    <w:p w:rsidR="00FB1044" w:rsidRPr="00FB1044" w:rsidDel="003A3042" w:rsidRDefault="00FB1044">
      <w:pPr>
        <w:pStyle w:val="TOC1"/>
        <w:tabs>
          <w:tab w:val="left" w:pos="400"/>
          <w:tab w:val="right" w:leader="dot" w:pos="9487"/>
        </w:tabs>
        <w:rPr>
          <w:del w:id="746" w:author="Sabine Flechelle" w:date="2015-11-03T12:5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47" w:author="Sabine Flechelle" w:date="2015-11-03T12:48:00Z">
            <w:rPr>
              <w:del w:id="748" w:author="Sabine Flechelle" w:date="2015-11-03T12:58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49" w:author="Sabine Flechelle" w:date="2015-11-03T12:58:00Z">
        <w:r w:rsidRPr="004E03E9" w:rsidDel="003A3042">
          <w:rPr>
            <w:noProof/>
          </w:rPr>
          <w:delText>7.</w:delText>
        </w:r>
        <w:r w:rsidRPr="00FB1044" w:rsidDel="003A30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50" w:author="Sabine Flechelle" w:date="2015-11-03T12:48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3A3042">
          <w:rPr>
            <w:noProof/>
          </w:rPr>
          <w:delText>Annex</w:delText>
        </w:r>
        <w:r w:rsidDel="003A3042">
          <w:rPr>
            <w:noProof/>
          </w:rPr>
          <w:tab/>
          <w:delText>56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751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752" w:author="Sabine Flechelle" w:date="2015-11-03T12:48:00Z">
            <w:rPr>
              <w:del w:id="753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754" w:author="Sabine Flechelle" w:date="2015-11-03T12:58:00Z">
        <w:r w:rsidRPr="004E03E9" w:rsidDel="003A3042">
          <w:rPr>
            <w:noProof/>
            <w:lang w:val="en-US"/>
          </w:rPr>
          <w:delText>7.1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755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Adaptation of Belt Function Selection module</w:delText>
        </w:r>
        <w:r w:rsidDel="003A3042">
          <w:rPr>
            <w:noProof/>
          </w:rPr>
          <w:tab/>
          <w:delText>56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756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757" w:author="Sabine Flechelle" w:date="2015-11-03T12:48:00Z">
            <w:rPr>
              <w:del w:id="758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759" w:author="Sabine Flechelle" w:date="2015-11-03T12:58:00Z">
        <w:r w:rsidRPr="004E03E9" w:rsidDel="003A3042">
          <w:rPr>
            <w:noProof/>
            <w:lang w:val="en-US"/>
          </w:rPr>
          <w:delText>7.2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760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Cycles &amp; steps parameters for integration tests</w:delText>
        </w:r>
        <w:r w:rsidDel="003A3042">
          <w:rPr>
            <w:noProof/>
          </w:rPr>
          <w:tab/>
          <w:delText>56</w:delText>
        </w:r>
      </w:del>
    </w:p>
    <w:p w:rsidR="00FB1044" w:rsidRP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761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762" w:author="Sabine Flechelle" w:date="2015-11-03T12:48:00Z">
            <w:rPr>
              <w:del w:id="763" w:author="Sabine Flechelle" w:date="2015-11-03T12:58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764" w:author="Sabine Flechelle" w:date="2015-11-03T12:58:00Z">
        <w:r w:rsidRPr="004E03E9" w:rsidDel="003A3042">
          <w:rPr>
            <w:noProof/>
            <w:lang w:val="en-US"/>
          </w:rPr>
          <w:delText>7.3</w:delText>
        </w:r>
        <w:r w:rsidRPr="00FB1044"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765" w:author="Sabine Flechelle" w:date="2015-11-03T12:48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4E03E9" w:rsidDel="003A3042">
          <w:rPr>
            <w:noProof/>
            <w:lang w:val="en-US"/>
          </w:rPr>
          <w:delText>Power degradation look up table</w:delText>
        </w:r>
        <w:r w:rsidDel="003A3042">
          <w:rPr>
            <w:noProof/>
          </w:rPr>
          <w:tab/>
          <w:delText>57</w:delText>
        </w:r>
      </w:del>
    </w:p>
    <w:p w:rsidR="00FB1044" w:rsidDel="003A3042" w:rsidRDefault="00FB1044">
      <w:pPr>
        <w:pStyle w:val="TOC2"/>
        <w:tabs>
          <w:tab w:val="left" w:pos="800"/>
          <w:tab w:val="right" w:leader="dot" w:pos="9487"/>
        </w:tabs>
        <w:rPr>
          <w:del w:id="766" w:author="Sabine Flechelle" w:date="2015-11-03T12:58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del w:id="767" w:author="Sabine Flechelle" w:date="2015-11-03T12:58:00Z">
        <w:r w:rsidRPr="004E03E9" w:rsidDel="003A3042">
          <w:rPr>
            <w:noProof/>
            <w:lang w:val="en-US"/>
          </w:rPr>
          <w:delText>7.4</w:delText>
        </w:r>
        <w:r w:rsidDel="003A304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4E03E9" w:rsidDel="003A3042">
          <w:rPr>
            <w:noProof/>
            <w:lang w:val="en-US"/>
          </w:rPr>
          <w:delText>Current interruption point look up tables</w:delText>
        </w:r>
        <w:r w:rsidDel="003A3042">
          <w:rPr>
            <w:noProof/>
          </w:rPr>
          <w:tab/>
          <w:delText>57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68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69" w:author="Sabine Flechelle" w:date="2015-11-03T11:51:00Z">
            <w:rPr>
              <w:del w:id="770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71" w:author="Sabine Flechelle" w:date="2015-11-03T12:47:00Z">
        <w:r w:rsidRPr="0027488A" w:rsidDel="00FB1044">
          <w:rPr>
            <w:noProof/>
          </w:rPr>
          <w:delText>1.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72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scope of INTEGRation</w:delText>
        </w:r>
        <w:r w:rsidDel="00FB1044">
          <w:rPr>
            <w:noProof/>
          </w:rPr>
          <w:tab/>
          <w:delText>4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73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74" w:author="Sabine Flechelle" w:date="2015-11-03T11:51:00Z">
            <w:rPr>
              <w:del w:id="775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76" w:author="Sabine Flechelle" w:date="2015-11-03T12:47:00Z">
        <w:r w:rsidRPr="0027488A" w:rsidDel="00FB1044">
          <w:rPr>
            <w:noProof/>
          </w:rPr>
          <w:delText>2.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77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List of applicable documents</w:delText>
        </w:r>
        <w:r w:rsidDel="00FB1044">
          <w:rPr>
            <w:noProof/>
          </w:rPr>
          <w:tab/>
          <w:delText>4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78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79" w:author="Sabine Flechelle" w:date="2015-11-03T11:51:00Z">
            <w:rPr>
              <w:del w:id="780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81" w:author="Sabine Flechelle" w:date="2015-11-03T12:47:00Z">
        <w:r w:rsidRPr="0027488A" w:rsidDel="00FB1044">
          <w:rPr>
            <w:noProof/>
          </w:rPr>
          <w:delText>3.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82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list of reference documents</w:delText>
        </w:r>
        <w:r w:rsidDel="00FB1044">
          <w:rPr>
            <w:noProof/>
          </w:rPr>
          <w:tab/>
          <w:delText>4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83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84" w:author="Sabine Flechelle" w:date="2015-11-03T11:51:00Z">
            <w:rPr>
              <w:del w:id="785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86" w:author="Sabine Flechelle" w:date="2015-11-03T12:47:00Z">
        <w:r w:rsidRPr="0027488A" w:rsidDel="00FB1044">
          <w:rPr>
            <w:noProof/>
          </w:rPr>
          <w:delText>4.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87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Terminology</w:delText>
        </w:r>
        <w:r w:rsidDel="00FB1044">
          <w:rPr>
            <w:noProof/>
          </w:rPr>
          <w:tab/>
          <w:delText>4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88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89" w:author="Sabine Flechelle" w:date="2015-11-03T11:51:00Z">
            <w:rPr>
              <w:del w:id="790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91" w:author="Sabine Flechelle" w:date="2015-11-03T12:47:00Z">
        <w:r w:rsidRPr="0027488A" w:rsidDel="00FB1044">
          <w:rPr>
            <w:noProof/>
          </w:rPr>
          <w:delText>5.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92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Integration Test Strategy</w:delText>
        </w:r>
        <w:r w:rsidDel="00FB1044">
          <w:rPr>
            <w:noProof/>
          </w:rPr>
          <w:tab/>
          <w:delText>5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793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794" w:author="Sabine Flechelle" w:date="2015-11-03T11:51:00Z">
            <w:rPr>
              <w:del w:id="795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796" w:author="Sabine Flechelle" w:date="2015-11-03T12:47:00Z">
        <w:r w:rsidRPr="0027488A" w:rsidDel="00FB1044">
          <w:rPr>
            <w:noProof/>
          </w:rPr>
          <w:delText>6.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797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LIST OF TESTS</w:delText>
        </w:r>
        <w:r w:rsidDel="00FB1044">
          <w:rPr>
            <w:noProof/>
          </w:rPr>
          <w:tab/>
          <w:delText>6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798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799" w:author="Sabine Flechelle" w:date="2015-11-03T11:51:00Z">
            <w:rPr>
              <w:del w:id="800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801" w:author="Sabine Flechelle" w:date="2015-11-03T12:47:00Z">
        <w:r w:rsidRPr="0027488A" w:rsidDel="00FB1044">
          <w:rPr>
            <w:noProof/>
            <w:lang w:val="en-US"/>
          </w:rPr>
          <w:delText>6.1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802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Tests for BFE_AC_BeltFunctionExecution_BFE_runScheduleStep</w:delText>
        </w:r>
        <w:r w:rsidDel="00FB1044">
          <w:rPr>
            <w:noProof/>
          </w:rPr>
          <w:tab/>
          <w:delText>8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0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04" w:author="Sabine Flechelle" w:date="2015-11-03T11:51:00Z">
            <w:rPr>
              <w:del w:id="80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06" w:author="Sabine Flechelle" w:date="2015-11-03T12:47:00Z">
        <w:r w:rsidDel="00FB1044">
          <w:rPr>
            <w:noProof/>
          </w:rPr>
          <w:delText>6.1.1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0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INT_BFE_01001: Periodicity and scheduling</w:delText>
        </w:r>
        <w:r w:rsidDel="00FB1044">
          <w:rPr>
            <w:noProof/>
          </w:rPr>
          <w:tab/>
          <w:delText>8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0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09" w:author="Sabine Flechelle" w:date="2015-11-03T11:51:00Z">
            <w:rPr>
              <w:del w:id="81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11" w:author="Sabine Flechelle" w:date="2015-11-03T12:47:00Z">
        <w:r w:rsidDel="00FB1044">
          <w:rPr>
            <w:noProof/>
          </w:rPr>
          <w:delText>6.1.2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1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INT_BFE_01002 : Step Identifier</w:delText>
        </w:r>
        <w:r w:rsidDel="00FB1044">
          <w:rPr>
            <w:noProof/>
          </w:rPr>
          <w:tab/>
          <w:delText>9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1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14" w:author="Sabine Flechelle" w:date="2015-11-03T11:51:00Z">
            <w:rPr>
              <w:del w:id="81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16" w:author="Sabine Flechelle" w:date="2015-11-03T12:47:00Z">
        <w:r w:rsidDel="00FB1044">
          <w:rPr>
            <w:noProof/>
          </w:rPr>
          <w:delText>6.1.3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1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INT_BFE_01003: Power degradation factor computation</w:delText>
        </w:r>
        <w:r w:rsidDel="00FB1044">
          <w:rPr>
            <w:noProof/>
          </w:rPr>
          <w:tab/>
          <w:delText>10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1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19" w:author="Sabine Flechelle" w:date="2015-11-03T11:51:00Z">
            <w:rPr>
              <w:del w:id="82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21" w:author="Sabine Flechelle" w:date="2015-11-03T12:47:00Z">
        <w:r w:rsidDel="00FB1044">
          <w:rPr>
            <w:noProof/>
          </w:rPr>
          <w:delText>6.1.4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2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INT_BFE_01004: Cycle execution counter update</w:delText>
        </w:r>
        <w:r w:rsidDel="00FB1044">
          <w:rPr>
            <w:noProof/>
          </w:rPr>
          <w:tab/>
          <w:delText>11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823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824" w:author="Sabine Flechelle" w:date="2015-11-03T11:51:00Z">
            <w:rPr>
              <w:del w:id="825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826" w:author="Sabine Flechelle" w:date="2015-11-03T12:47:00Z">
        <w:r w:rsidRPr="0027488A" w:rsidDel="00FB1044">
          <w:rPr>
            <w:noProof/>
            <w:lang w:val="en-US"/>
          </w:rPr>
          <w:delText>6.2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827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Tests for BFE_ProvideStepConfig</w:delText>
        </w:r>
        <w:r w:rsidDel="00FB1044">
          <w:rPr>
            <w:noProof/>
          </w:rPr>
          <w:tab/>
          <w:delText>12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2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29" w:author="Sabine Flechelle" w:date="2015-11-03T11:51:00Z">
            <w:rPr>
              <w:del w:id="83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31" w:author="Sabine Flechelle" w:date="2015-11-03T12:47:00Z">
        <w:r w:rsidDel="00FB1044">
          <w:rPr>
            <w:noProof/>
          </w:rPr>
          <w:delText>6.2.1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3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INT_BFE_02001: Steps parameters extraction</w:delText>
        </w:r>
        <w:r w:rsidDel="00FB1044">
          <w:rPr>
            <w:noProof/>
          </w:rPr>
          <w:tab/>
          <w:delText>12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833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834" w:author="Sabine Flechelle" w:date="2015-11-03T11:51:00Z">
            <w:rPr>
              <w:del w:id="835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836" w:author="Sabine Flechelle" w:date="2015-11-03T12:47:00Z">
        <w:r w:rsidRPr="0027488A" w:rsidDel="00FB1044">
          <w:rPr>
            <w:noProof/>
            <w:lang w:val="en-US"/>
          </w:rPr>
          <w:delText>6.3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837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Tests for BFE_runExecuteHighPowerStep</w:delText>
        </w:r>
        <w:r w:rsidDel="00FB1044">
          <w:rPr>
            <w:noProof/>
          </w:rPr>
          <w:tab/>
          <w:delText>13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3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39" w:author="Sabine Flechelle" w:date="2015-11-03T11:51:00Z">
            <w:rPr>
              <w:del w:id="84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41" w:author="Sabine Flechelle" w:date="2015-11-03T12:47:00Z">
        <w:r w:rsidDel="00FB1044">
          <w:rPr>
            <w:noProof/>
          </w:rPr>
          <w:delText>6.3.1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4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INT_BFE_03001: Runnable scheduling</w:delText>
        </w:r>
        <w:r w:rsidDel="00FB1044">
          <w:rPr>
            <w:noProof/>
          </w:rPr>
          <w:tab/>
          <w:delText>13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4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44" w:author="Sabine Flechelle" w:date="2015-11-03T11:51:00Z">
            <w:rPr>
              <w:del w:id="84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46" w:author="Sabine Flechelle" w:date="2015-11-03T12:47:00Z">
        <w:r w:rsidDel="00FB1044">
          <w:rPr>
            <w:noProof/>
          </w:rPr>
          <w:delText>6.3.2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4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INT_BFE_03002: test of the current regulation algorithm</w:delText>
        </w:r>
        <w:r w:rsidDel="00FB1044">
          <w:rPr>
            <w:noProof/>
          </w:rPr>
          <w:tab/>
          <w:delText>13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4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49" w:author="Sabine Flechelle" w:date="2015-11-03T11:51:00Z">
            <w:rPr>
              <w:del w:id="85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51" w:author="Sabine Flechelle" w:date="2015-11-03T12:47:00Z">
        <w:r w:rsidDel="00FB1044">
          <w:rPr>
            <w:noProof/>
          </w:rPr>
          <w:delText>6.3.3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5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INT_BFE_03003: test of the boost interrupt mechanism in case of a too low motor current</w:delText>
        </w:r>
        <w:r w:rsidDel="00FB1044">
          <w:rPr>
            <w:noProof/>
          </w:rPr>
          <w:tab/>
          <w:delText>17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5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54" w:author="Sabine Flechelle" w:date="2015-11-03T11:51:00Z">
            <w:rPr>
              <w:del w:id="85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56" w:author="Sabine Flechelle" w:date="2015-11-03T12:47:00Z">
        <w:r w:rsidDel="00FB1044">
          <w:rPr>
            <w:noProof/>
          </w:rPr>
          <w:delText>6.3.4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5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INT_BFE_03004: test of the boost interrupt mechanism at the end of a High-Power step</w:delText>
        </w:r>
        <w:r w:rsidDel="00FB1044">
          <w:rPr>
            <w:noProof/>
          </w:rPr>
          <w:tab/>
          <w:delText>18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5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59" w:author="Sabine Flechelle" w:date="2015-11-03T11:51:00Z">
            <w:rPr>
              <w:del w:id="86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61" w:author="Sabine Flechelle" w:date="2015-11-03T12:47:00Z">
        <w:r w:rsidDel="00FB1044">
          <w:rPr>
            <w:noProof/>
          </w:rPr>
          <w:delText>6.3.5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6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INT_BFE_03005: test of a cycle with a High-Power step</w:delText>
        </w:r>
        <w:r w:rsidDel="00FB1044">
          <w:rPr>
            <w:noProof/>
          </w:rPr>
          <w:tab/>
          <w:delText>19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863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864" w:author="Sabine Flechelle" w:date="2015-11-03T11:51:00Z">
            <w:rPr>
              <w:del w:id="865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866" w:author="Sabine Flechelle" w:date="2015-11-03T12:47:00Z">
        <w:r w:rsidRPr="0027488A" w:rsidDel="00FB1044">
          <w:rPr>
            <w:noProof/>
            <w:lang w:val="en-US"/>
          </w:rPr>
          <w:delText>6.4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867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Tests for ManageStepEvents function</w:delText>
        </w:r>
        <w:r w:rsidDel="00FB1044">
          <w:rPr>
            <w:noProof/>
          </w:rPr>
          <w:tab/>
          <w:delText>22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6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69" w:author="Sabine Flechelle" w:date="2015-11-03T11:51:00Z">
            <w:rPr>
              <w:del w:id="87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71" w:author="Sabine Flechelle" w:date="2015-11-03T12:47:00Z">
        <w:r w:rsidDel="00FB1044">
          <w:rPr>
            <w:noProof/>
          </w:rPr>
          <w:delText>6.4.1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7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INT_BFE_04001: Step with ‘Trigger Off’ option</w:delText>
        </w:r>
        <w:r w:rsidDel="00FB1044">
          <w:rPr>
            <w:noProof/>
          </w:rPr>
          <w:tab/>
          <w:delText>22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7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74" w:author="Sabine Flechelle" w:date="2015-11-03T11:51:00Z">
            <w:rPr>
              <w:del w:id="87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76" w:author="Sabine Flechelle" w:date="2015-11-03T12:47:00Z">
        <w:r w:rsidDel="00FB1044">
          <w:rPr>
            <w:noProof/>
          </w:rPr>
          <w:delText>6.4.2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7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INT_BFE_04002: Step with ‘Current Interruption point’ option</w:delText>
        </w:r>
        <w:r w:rsidDel="00FB1044">
          <w:rPr>
            <w:noProof/>
          </w:rPr>
          <w:tab/>
          <w:delText>23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7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79" w:author="Sabine Flechelle" w:date="2015-11-03T11:51:00Z">
            <w:rPr>
              <w:del w:id="88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81" w:author="Sabine Flechelle" w:date="2015-11-03T12:47:00Z">
        <w:r w:rsidDel="00FB1044">
          <w:rPr>
            <w:noProof/>
          </w:rPr>
          <w:delText>6.4.3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8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INT_BFE_04003: Step with ‘Motor Blocked’ option</w:delText>
        </w:r>
        <w:r w:rsidDel="00FB1044">
          <w:rPr>
            <w:noProof/>
          </w:rPr>
          <w:tab/>
          <w:delText>25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8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84" w:author="Sabine Flechelle" w:date="2015-11-03T11:51:00Z">
            <w:rPr>
              <w:del w:id="88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86" w:author="Sabine Flechelle" w:date="2015-11-03T12:47:00Z">
        <w:r w:rsidDel="00FB1044">
          <w:rPr>
            <w:noProof/>
          </w:rPr>
          <w:delText>6.4.4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8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INT_BFE_04004: Step with ‘Belt Blocked’ option</w:delText>
        </w:r>
        <w:r w:rsidDel="00FB1044">
          <w:rPr>
            <w:noProof/>
          </w:rPr>
          <w:tab/>
          <w:delText>26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8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89" w:author="Sabine Flechelle" w:date="2015-11-03T11:51:00Z">
            <w:rPr>
              <w:del w:id="89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891" w:author="Sabine Flechelle" w:date="2015-11-03T12:47:00Z">
        <w:r w:rsidDel="00FB1044">
          <w:rPr>
            <w:noProof/>
          </w:rPr>
          <w:delText>6.4.5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89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INT_BFE_04005: Step with ‘Belt Movement Detection’ option</w:delText>
        </w:r>
        <w:r w:rsidDel="00FB1044">
          <w:rPr>
            <w:noProof/>
          </w:rPr>
          <w:tab/>
          <w:delText>27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893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894" w:author="Sabine Flechelle" w:date="2015-11-03T11:51:00Z">
            <w:rPr>
              <w:del w:id="895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896" w:author="Sabine Flechelle" w:date="2015-11-03T12:47:00Z">
        <w:r w:rsidDel="00FB1044">
          <w:rPr>
            <w:noProof/>
          </w:rPr>
          <w:delText>6.5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897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Tests for the InitConsigns function</w:delText>
        </w:r>
        <w:r w:rsidDel="00FB1044">
          <w:rPr>
            <w:noProof/>
          </w:rPr>
          <w:tab/>
          <w:delText>28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89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899" w:author="Sabine Flechelle" w:date="2015-11-03T11:51:00Z">
            <w:rPr>
              <w:del w:id="90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01" w:author="Sabine Flechelle" w:date="2015-11-03T12:47:00Z">
        <w:r w:rsidDel="00FB1044">
          <w:rPr>
            <w:noProof/>
          </w:rPr>
          <w:delText>6.5.1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02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INT_BFE_05001: Step duration management</w:delText>
        </w:r>
        <w:r w:rsidDel="00FB1044">
          <w:rPr>
            <w:noProof/>
          </w:rPr>
          <w:tab/>
          <w:delText>28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03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04" w:author="Sabine Flechelle" w:date="2015-11-03T11:51:00Z">
            <w:rPr>
              <w:del w:id="905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06" w:author="Sabine Flechelle" w:date="2015-11-03T12:47:00Z">
        <w:r w:rsidDel="00FB1044">
          <w:rPr>
            <w:noProof/>
          </w:rPr>
          <w:delText>6.5.2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07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INT_BFE_05002: Internal data exchanged between the 10ms and the 2ms main functions</w:delText>
        </w:r>
        <w:r w:rsidDel="00FB1044">
          <w:rPr>
            <w:noProof/>
          </w:rPr>
          <w:tab/>
          <w:delText>30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08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09" w:author="Sabine Flechelle" w:date="2015-11-03T11:51:00Z">
            <w:rPr>
              <w:del w:id="910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11" w:author="Sabine Flechelle" w:date="2015-11-03T12:47:00Z">
        <w:r w:rsidRPr="006E2895" w:rsidDel="00FB1044">
          <w:rPr>
            <w:noProof/>
            <w:lang w:val="en-US"/>
            <w:rPrChange w:id="912" w:author="Sabine Flechelle" w:date="2015-11-03T11:51:00Z">
              <w:rPr>
                <w:noProof/>
                <w:lang w:val="fr-FR"/>
              </w:rPr>
            </w:rPrChange>
          </w:rPr>
          <w:delText>6.5.3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13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6E2895" w:rsidDel="00FB1044">
          <w:rPr>
            <w:noProof/>
            <w:lang w:val="en-US"/>
            <w:rPrChange w:id="914" w:author="Sabine Flechelle" w:date="2015-11-03T11:51:00Z">
              <w:rPr>
                <w:noProof/>
                <w:lang w:val="fr-FR"/>
              </w:rPr>
            </w:rPrChange>
          </w:rPr>
          <w:delText>INT_BFE_05003: Direction reverse protection management</w:delText>
        </w:r>
        <w:r w:rsidDel="00FB1044">
          <w:rPr>
            <w:noProof/>
          </w:rPr>
          <w:tab/>
          <w:delText>31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915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916" w:author="Sabine Flechelle" w:date="2015-11-03T11:51:00Z">
            <w:rPr>
              <w:del w:id="917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918" w:author="Sabine Flechelle" w:date="2015-11-03T12:47:00Z">
        <w:r w:rsidDel="00FB1044">
          <w:rPr>
            <w:noProof/>
          </w:rPr>
          <w:delText>6.6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919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Temperature adaptivity</w:delText>
        </w:r>
        <w:r w:rsidDel="00FB1044">
          <w:rPr>
            <w:noProof/>
          </w:rPr>
          <w:tab/>
          <w:delText>32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20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21" w:author="Sabine Flechelle" w:date="2015-11-03T11:51:00Z">
            <w:rPr>
              <w:del w:id="922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23" w:author="Sabine Flechelle" w:date="2015-11-03T12:47:00Z">
        <w:r w:rsidDel="00FB1044">
          <w:rPr>
            <w:noProof/>
          </w:rPr>
          <w:delText>6.6.1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24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INT_BFE_00060 : Default PRESAFE temperature adaptation table</w:delText>
        </w:r>
        <w:r w:rsidDel="00FB1044">
          <w:rPr>
            <w:noProof/>
          </w:rPr>
          <w:tab/>
          <w:delText>32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25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26" w:author="Sabine Flechelle" w:date="2015-11-03T11:51:00Z">
            <w:rPr>
              <w:del w:id="927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28" w:author="Sabine Flechelle" w:date="2015-11-03T12:47:00Z">
        <w:r w:rsidDel="00FB1044">
          <w:rPr>
            <w:noProof/>
          </w:rPr>
          <w:delText>6.6.2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29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INT_BFE_00061 : Nominal PRESAFE temperature adaptation with current/motor/PWM steps</w:delText>
        </w:r>
        <w:r w:rsidDel="00FB1044">
          <w:rPr>
            <w:noProof/>
          </w:rPr>
          <w:tab/>
          <w:delText>33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30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31" w:author="Sabine Flechelle" w:date="2015-11-03T11:51:00Z">
            <w:rPr>
              <w:del w:id="932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33" w:author="Sabine Flechelle" w:date="2015-11-03T12:47:00Z">
        <w:r w:rsidDel="00FB1044">
          <w:rPr>
            <w:noProof/>
          </w:rPr>
          <w:delText>6.6.3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34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INT_BFE_00062 : No temperature adaptation with absent or invalid step configuration</w:delText>
        </w:r>
        <w:r w:rsidDel="00FB1044">
          <w:rPr>
            <w:noProof/>
          </w:rPr>
          <w:tab/>
          <w:delText>37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35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36" w:author="Sabine Flechelle" w:date="2015-11-03T11:51:00Z">
            <w:rPr>
              <w:del w:id="937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38" w:author="Sabine Flechelle" w:date="2015-11-03T12:47:00Z">
        <w:r w:rsidDel="00FB1044">
          <w:rPr>
            <w:noProof/>
          </w:rPr>
          <w:delText>6.6.4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39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 xml:space="preserve">INT_BFE_00063 : No </w:delText>
        </w:r>
        <w:r w:rsidRPr="0027488A" w:rsidDel="00FB1044">
          <w:rPr>
            <w:noProof/>
            <w:color w:val="000000"/>
          </w:rPr>
          <w:delText xml:space="preserve">PRESAFE </w:delText>
        </w:r>
        <w:r w:rsidDel="00FB1044">
          <w:rPr>
            <w:noProof/>
          </w:rPr>
          <w:delText>temperature adaptation with invalid temperature</w:delText>
        </w:r>
        <w:r w:rsidDel="00FB1044">
          <w:rPr>
            <w:noProof/>
          </w:rPr>
          <w:tab/>
          <w:delText>40</w:delText>
        </w:r>
      </w:del>
    </w:p>
    <w:p w:rsidR="006E2895" w:rsidRPr="006E2895" w:rsidDel="00FB1044" w:rsidRDefault="006E2895">
      <w:pPr>
        <w:pStyle w:val="TOC3"/>
        <w:tabs>
          <w:tab w:val="left" w:pos="1200"/>
          <w:tab w:val="right" w:leader="dot" w:pos="9487"/>
        </w:tabs>
        <w:rPr>
          <w:del w:id="940" w:author="Sabine Flechelle" w:date="2015-11-03T12:47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fr-FR"/>
          <w:rPrChange w:id="941" w:author="Sabine Flechelle" w:date="2015-11-03T11:51:00Z">
            <w:rPr>
              <w:del w:id="942" w:author="Sabine Flechelle" w:date="2015-11-03T12:47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FR" w:eastAsia="fr-FR"/>
            </w:rPr>
          </w:rPrChange>
        </w:rPr>
      </w:pPr>
      <w:del w:id="943" w:author="Sabine Flechelle" w:date="2015-11-03T12:47:00Z">
        <w:r w:rsidDel="00FB1044">
          <w:rPr>
            <w:noProof/>
          </w:rPr>
          <w:delText>6.6.5</w:delText>
        </w:r>
        <w:r w:rsidRPr="006E2895" w:rsidDel="00FB104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fr-FR"/>
            <w:rPrChange w:id="944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INT_BFE_00064 : PRESAFE temperature adaptation with valid temperature outside the table</w:delText>
        </w:r>
        <w:r w:rsidDel="00FB1044">
          <w:rPr>
            <w:noProof/>
          </w:rPr>
          <w:tab/>
          <w:delText>42</w:delText>
        </w:r>
      </w:del>
    </w:p>
    <w:p w:rsidR="006E2895" w:rsidRPr="006E2895" w:rsidDel="00FB1044" w:rsidRDefault="006E2895">
      <w:pPr>
        <w:pStyle w:val="TOC1"/>
        <w:tabs>
          <w:tab w:val="left" w:pos="400"/>
          <w:tab w:val="right" w:leader="dot" w:pos="9487"/>
        </w:tabs>
        <w:rPr>
          <w:del w:id="945" w:author="Sabine Flechelle" w:date="2015-11-03T12:47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fr-FR"/>
          <w:rPrChange w:id="946" w:author="Sabine Flechelle" w:date="2015-11-03T11:51:00Z">
            <w:rPr>
              <w:del w:id="947" w:author="Sabine Flechelle" w:date="2015-11-03T12:47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FR" w:eastAsia="fr-FR"/>
            </w:rPr>
          </w:rPrChange>
        </w:rPr>
      </w:pPr>
      <w:del w:id="948" w:author="Sabine Flechelle" w:date="2015-11-03T12:47:00Z">
        <w:r w:rsidRPr="0027488A" w:rsidDel="00FB1044">
          <w:rPr>
            <w:noProof/>
          </w:rPr>
          <w:delText>7.</w:delText>
        </w:r>
        <w:r w:rsidRPr="006E2895" w:rsidDel="00FB10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fr-FR"/>
            <w:rPrChange w:id="949" w:author="Sabine Flechelle" w:date="2015-11-03T11:51:00Z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Del="00FB1044">
          <w:rPr>
            <w:noProof/>
          </w:rPr>
          <w:delText>Annex</w:delText>
        </w:r>
        <w:r w:rsidDel="00FB1044">
          <w:rPr>
            <w:noProof/>
          </w:rPr>
          <w:tab/>
          <w:delText>45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950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951" w:author="Sabine Flechelle" w:date="2015-11-03T11:51:00Z">
            <w:rPr>
              <w:del w:id="952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953" w:author="Sabine Flechelle" w:date="2015-11-03T12:47:00Z">
        <w:r w:rsidRPr="0027488A" w:rsidDel="00FB1044">
          <w:rPr>
            <w:noProof/>
            <w:lang w:val="en-US"/>
          </w:rPr>
          <w:delText>7.1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954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Adaptation of Belt Function Selection module</w:delText>
        </w:r>
        <w:r w:rsidDel="00FB1044">
          <w:rPr>
            <w:noProof/>
          </w:rPr>
          <w:tab/>
          <w:delText>45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955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956" w:author="Sabine Flechelle" w:date="2015-11-03T11:51:00Z">
            <w:rPr>
              <w:del w:id="957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958" w:author="Sabine Flechelle" w:date="2015-11-03T12:47:00Z">
        <w:r w:rsidRPr="0027488A" w:rsidDel="00FB1044">
          <w:rPr>
            <w:noProof/>
            <w:lang w:val="en-US"/>
          </w:rPr>
          <w:delText>7.2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959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Cycles &amp; steps parameters for integration tests</w:delText>
        </w:r>
        <w:r w:rsidDel="00FB1044">
          <w:rPr>
            <w:noProof/>
          </w:rPr>
          <w:tab/>
          <w:delText>45</w:delText>
        </w:r>
      </w:del>
    </w:p>
    <w:p w:rsidR="006E2895" w:rsidRP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960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fr-FR"/>
          <w:rPrChange w:id="961" w:author="Sabine Flechelle" w:date="2015-11-03T11:51:00Z">
            <w:rPr>
              <w:del w:id="962" w:author="Sabine Flechelle" w:date="2015-11-03T12:47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 w:eastAsia="fr-FR"/>
            </w:rPr>
          </w:rPrChange>
        </w:rPr>
      </w:pPr>
      <w:del w:id="963" w:author="Sabine Flechelle" w:date="2015-11-03T12:47:00Z">
        <w:r w:rsidRPr="0027488A" w:rsidDel="00FB1044">
          <w:rPr>
            <w:noProof/>
            <w:lang w:val="en-US"/>
          </w:rPr>
          <w:delText>7.3</w:delText>
        </w:r>
        <w:r w:rsidRPr="006E2895"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fr-FR"/>
            <w:rPrChange w:id="964" w:author="Sabine Flechelle" w:date="2015-11-03T11:5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FR" w:eastAsia="fr-FR"/>
              </w:rPr>
            </w:rPrChange>
          </w:rPr>
          <w:tab/>
        </w:r>
        <w:r w:rsidRPr="0027488A" w:rsidDel="00FB1044">
          <w:rPr>
            <w:noProof/>
            <w:lang w:val="en-US"/>
          </w:rPr>
          <w:delText>Power degradation look up table</w:delText>
        </w:r>
        <w:r w:rsidDel="00FB1044">
          <w:rPr>
            <w:noProof/>
          </w:rPr>
          <w:tab/>
          <w:delText>46</w:delText>
        </w:r>
      </w:del>
    </w:p>
    <w:p w:rsidR="006E2895" w:rsidDel="00FB1044" w:rsidRDefault="006E2895">
      <w:pPr>
        <w:pStyle w:val="TOC2"/>
        <w:tabs>
          <w:tab w:val="left" w:pos="800"/>
          <w:tab w:val="right" w:leader="dot" w:pos="9487"/>
        </w:tabs>
        <w:rPr>
          <w:del w:id="965" w:author="Sabine Flechelle" w:date="2015-11-03T12:47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 w:eastAsia="fr-FR"/>
        </w:rPr>
      </w:pPr>
      <w:del w:id="966" w:author="Sabine Flechelle" w:date="2015-11-03T12:47:00Z">
        <w:r w:rsidRPr="0027488A" w:rsidDel="00FB1044">
          <w:rPr>
            <w:noProof/>
            <w:lang w:val="en-US"/>
          </w:rPr>
          <w:delText>7.4</w:delText>
        </w:r>
        <w:r w:rsidDel="00FB10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fr-FR" w:eastAsia="fr-FR"/>
          </w:rPr>
          <w:tab/>
        </w:r>
        <w:r w:rsidRPr="0027488A" w:rsidDel="00FB1044">
          <w:rPr>
            <w:noProof/>
            <w:lang w:val="en-US"/>
          </w:rPr>
          <w:delText>Current interruption point look up tables</w:delText>
        </w:r>
        <w:r w:rsidDel="00FB1044">
          <w:rPr>
            <w:noProof/>
          </w:rPr>
          <w:tab/>
          <w:delText>46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67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68" w:author="Sabine Flechelle" w:date="2015-11-03T11:51:00Z">
        <w:r w:rsidRPr="00B707F5" w:rsidDel="006E2895">
          <w:rPr>
            <w:noProof/>
          </w:rPr>
          <w:delText>1.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scope of INTEGRation</w:delText>
        </w:r>
        <w:r w:rsidDel="006E2895">
          <w:rPr>
            <w:noProof/>
          </w:rPr>
          <w:tab/>
          <w:delText>3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69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70" w:author="Sabine Flechelle" w:date="2015-11-03T11:51:00Z">
        <w:r w:rsidRPr="00B707F5" w:rsidDel="006E2895">
          <w:rPr>
            <w:noProof/>
          </w:rPr>
          <w:delText>2.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List of applicable documents</w:delText>
        </w:r>
        <w:r w:rsidDel="006E2895">
          <w:rPr>
            <w:noProof/>
          </w:rPr>
          <w:tab/>
          <w:delText>3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71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72" w:author="Sabine Flechelle" w:date="2015-11-03T11:51:00Z">
        <w:r w:rsidRPr="00B707F5" w:rsidDel="006E2895">
          <w:rPr>
            <w:noProof/>
          </w:rPr>
          <w:delText>3.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list of reference documents</w:delText>
        </w:r>
        <w:r w:rsidDel="006E2895">
          <w:rPr>
            <w:noProof/>
          </w:rPr>
          <w:tab/>
          <w:delText>3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73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74" w:author="Sabine Flechelle" w:date="2015-11-03T11:51:00Z">
        <w:r w:rsidRPr="00B707F5" w:rsidDel="006E2895">
          <w:rPr>
            <w:noProof/>
          </w:rPr>
          <w:delText>4.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Terminology</w:delText>
        </w:r>
        <w:r w:rsidDel="006E2895">
          <w:rPr>
            <w:noProof/>
          </w:rPr>
          <w:tab/>
          <w:delText>3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75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76" w:author="Sabine Flechelle" w:date="2015-11-03T11:51:00Z">
        <w:r w:rsidRPr="00B707F5" w:rsidDel="006E2895">
          <w:rPr>
            <w:noProof/>
          </w:rPr>
          <w:delText>5.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Integration Test Strategy</w:delText>
        </w:r>
        <w:r w:rsidDel="006E2895">
          <w:rPr>
            <w:noProof/>
          </w:rPr>
          <w:tab/>
          <w:delText>4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977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978" w:author="Sabine Flechelle" w:date="2015-11-03T11:51:00Z">
        <w:r w:rsidRPr="00B707F5" w:rsidDel="006E2895">
          <w:rPr>
            <w:noProof/>
          </w:rPr>
          <w:delText>6.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LIST OF TESTS</w:delText>
        </w:r>
        <w:r w:rsidDel="006E2895">
          <w:rPr>
            <w:noProof/>
          </w:rPr>
          <w:tab/>
          <w:delText>5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979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980" w:author="Sabine Flechelle" w:date="2015-11-03T11:51:00Z">
        <w:r w:rsidRPr="00B707F5" w:rsidDel="006E2895">
          <w:rPr>
            <w:noProof/>
            <w:lang w:val="en-US"/>
          </w:rPr>
          <w:delText>6.1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Tests for BFE_AC_BeltFunctionExecution_BFE_runScheduleStep</w:delText>
        </w:r>
        <w:r w:rsidDel="006E2895">
          <w:rPr>
            <w:noProof/>
          </w:rPr>
          <w:tab/>
          <w:delText>6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81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82" w:author="Sabine Flechelle" w:date="2015-11-03T11:51:00Z">
        <w:r w:rsidDel="006E2895">
          <w:rPr>
            <w:noProof/>
          </w:rPr>
          <w:delText>6.1.1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INT_BFE_01001: Periodicity and scheduling</w:delText>
        </w:r>
        <w:r w:rsidDel="006E2895">
          <w:rPr>
            <w:noProof/>
          </w:rPr>
          <w:tab/>
          <w:delText>6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83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84" w:author="Sabine Flechelle" w:date="2015-11-03T11:51:00Z">
        <w:r w:rsidDel="006E2895">
          <w:rPr>
            <w:noProof/>
          </w:rPr>
          <w:delText>6.1.2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INT_BFE_01002 : Step Identifier</w:delText>
        </w:r>
        <w:r w:rsidDel="006E2895">
          <w:rPr>
            <w:noProof/>
          </w:rPr>
          <w:tab/>
          <w:delText>7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85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86" w:author="Sabine Flechelle" w:date="2015-11-03T11:51:00Z">
        <w:r w:rsidDel="006E2895">
          <w:rPr>
            <w:noProof/>
          </w:rPr>
          <w:delText>6.1.3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INT_BFE_01003: Power degradation factor computation</w:delText>
        </w:r>
        <w:r w:rsidDel="006E2895">
          <w:rPr>
            <w:noProof/>
          </w:rPr>
          <w:tab/>
          <w:delText>8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87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88" w:author="Sabine Flechelle" w:date="2015-11-03T11:51:00Z">
        <w:r w:rsidDel="006E2895">
          <w:rPr>
            <w:noProof/>
          </w:rPr>
          <w:delText>6.1.4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INT_BFE_01004: Cycle execution counter update</w:delText>
        </w:r>
        <w:r w:rsidDel="006E2895">
          <w:rPr>
            <w:noProof/>
          </w:rPr>
          <w:tab/>
          <w:delText>9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989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990" w:author="Sabine Flechelle" w:date="2015-11-03T11:51:00Z">
        <w:r w:rsidRPr="00B707F5" w:rsidDel="006E2895">
          <w:rPr>
            <w:noProof/>
            <w:lang w:val="en-US"/>
          </w:rPr>
          <w:delText>6.2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Tests for BFE_ProvideStepConfig</w:delText>
        </w:r>
        <w:r w:rsidDel="006E2895">
          <w:rPr>
            <w:noProof/>
          </w:rPr>
          <w:tab/>
          <w:delText>10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91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92" w:author="Sabine Flechelle" w:date="2015-11-03T11:51:00Z">
        <w:r w:rsidDel="006E2895">
          <w:rPr>
            <w:noProof/>
          </w:rPr>
          <w:delText>6.2.1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INT_BFE_02001: Steps parameters extraction</w:delText>
        </w:r>
        <w:r w:rsidDel="006E2895">
          <w:rPr>
            <w:noProof/>
          </w:rPr>
          <w:tab/>
          <w:delText>10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993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994" w:author="Sabine Flechelle" w:date="2015-11-03T11:51:00Z">
        <w:r w:rsidRPr="00B707F5" w:rsidDel="006E2895">
          <w:rPr>
            <w:noProof/>
            <w:lang w:val="en-US"/>
          </w:rPr>
          <w:delText>6.3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Tests for BFE_runExecuteHighPowerStep</w:delText>
        </w:r>
        <w:r w:rsidDel="006E2895">
          <w:rPr>
            <w:noProof/>
          </w:rPr>
          <w:tab/>
          <w:delText>11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995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996" w:author="Sabine Flechelle" w:date="2015-11-03T11:51:00Z">
        <w:r w:rsidRPr="00B707F5" w:rsidDel="006E2895">
          <w:rPr>
            <w:noProof/>
            <w:lang w:val="en-US"/>
          </w:rPr>
          <w:delText>6.4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Test for ManageStepEvents function</w:delText>
        </w:r>
        <w:r w:rsidDel="006E2895">
          <w:rPr>
            <w:noProof/>
          </w:rPr>
          <w:tab/>
          <w:delText>12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97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998" w:author="Sabine Flechelle" w:date="2015-11-03T11:51:00Z">
        <w:r w:rsidDel="006E2895">
          <w:rPr>
            <w:noProof/>
          </w:rPr>
          <w:delText>6.4.1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INT_BFE_04001: Step with ‘Trigger Off’ option</w:delText>
        </w:r>
        <w:r w:rsidDel="006E2895">
          <w:rPr>
            <w:noProof/>
          </w:rPr>
          <w:tab/>
          <w:delText>12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999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00" w:author="Sabine Flechelle" w:date="2015-11-03T11:51:00Z">
        <w:r w:rsidDel="006E2895">
          <w:rPr>
            <w:noProof/>
          </w:rPr>
          <w:delText>6.4.2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INT_BFE_04002: Step with ‘Current Interruption point’ option</w:delText>
        </w:r>
        <w:r w:rsidDel="006E2895">
          <w:rPr>
            <w:noProof/>
          </w:rPr>
          <w:tab/>
          <w:delText>13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1001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02" w:author="Sabine Flechelle" w:date="2015-11-03T11:51:00Z">
        <w:r w:rsidDel="006E2895">
          <w:rPr>
            <w:noProof/>
          </w:rPr>
          <w:delText>6.4.3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INT_BFE_04003: Step with ‘Motor Blocked’ option</w:delText>
        </w:r>
        <w:r w:rsidDel="006E2895">
          <w:rPr>
            <w:noProof/>
          </w:rPr>
          <w:tab/>
          <w:delText>15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1003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04" w:author="Sabine Flechelle" w:date="2015-11-03T11:51:00Z">
        <w:r w:rsidDel="006E2895">
          <w:rPr>
            <w:noProof/>
          </w:rPr>
          <w:delText>6.4.4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INT_BFE_04004: Step with ‘Belt Blocked’ option</w:delText>
        </w:r>
        <w:r w:rsidDel="006E2895">
          <w:rPr>
            <w:noProof/>
          </w:rPr>
          <w:tab/>
          <w:delText>16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1005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06" w:author="Sabine Flechelle" w:date="2015-11-03T11:51:00Z">
        <w:r w:rsidDel="006E2895">
          <w:rPr>
            <w:noProof/>
          </w:rPr>
          <w:delText>6.4.5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INT_BFE_04005: Step with ‘Belt Movement Detection’ option</w:delText>
        </w:r>
        <w:r w:rsidDel="006E2895">
          <w:rPr>
            <w:noProof/>
          </w:rPr>
          <w:tab/>
          <w:delText>17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1007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1008" w:author="Sabine Flechelle" w:date="2015-11-03T11:51:00Z">
        <w:r w:rsidDel="006E2895">
          <w:rPr>
            <w:noProof/>
          </w:rPr>
          <w:delText>6.5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Tests for the InitConsigns function</w:delText>
        </w:r>
        <w:r w:rsidDel="006E2895">
          <w:rPr>
            <w:noProof/>
          </w:rPr>
          <w:tab/>
          <w:delText>18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1009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10" w:author="Sabine Flechelle" w:date="2015-11-03T11:51:00Z">
        <w:r w:rsidDel="006E2895">
          <w:rPr>
            <w:noProof/>
          </w:rPr>
          <w:delText>6.5.1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INT_BFE_05001: Step duration management</w:delText>
        </w:r>
        <w:r w:rsidDel="006E2895">
          <w:rPr>
            <w:noProof/>
          </w:rPr>
          <w:tab/>
          <w:delText>18</w:delText>
        </w:r>
      </w:del>
    </w:p>
    <w:p w:rsidR="003A5E77" w:rsidDel="006E2895" w:rsidRDefault="003A5E77">
      <w:pPr>
        <w:pStyle w:val="TOC3"/>
        <w:tabs>
          <w:tab w:val="left" w:pos="1200"/>
          <w:tab w:val="right" w:leader="dot" w:pos="9487"/>
        </w:tabs>
        <w:rPr>
          <w:del w:id="1011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del w:id="1012" w:author="Sabine Flechelle" w:date="2015-11-03T11:51:00Z">
        <w:r w:rsidDel="006E2895">
          <w:rPr>
            <w:noProof/>
          </w:rPr>
          <w:delText>6.5.2</w:delText>
        </w:r>
        <w:r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INT_BFE_05002: Internal data exchanged between the 10ms and the 2ms main functions</w:delText>
        </w:r>
        <w:r w:rsidDel="006E2895">
          <w:rPr>
            <w:noProof/>
          </w:rPr>
          <w:tab/>
          <w:delText>19</w:delText>
        </w:r>
      </w:del>
    </w:p>
    <w:p w:rsidR="003A5E77" w:rsidRPr="00E07941" w:rsidDel="006E2895" w:rsidRDefault="003A5E77">
      <w:pPr>
        <w:pStyle w:val="TOC3"/>
        <w:tabs>
          <w:tab w:val="left" w:pos="1200"/>
          <w:tab w:val="right" w:leader="dot" w:pos="9487"/>
        </w:tabs>
        <w:rPr>
          <w:del w:id="1013" w:author="Sabine Flechelle" w:date="2015-11-03T11:51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  <w:rPrChange w:id="1014" w:author="Sabine Flechelle" w:date="2015-11-03T11:51:00Z">
            <w:rPr>
              <w:del w:id="1015" w:author="Sabine Flechelle" w:date="2015-11-03T11:51:00Z"/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rPrChange>
        </w:rPr>
      </w:pPr>
      <w:del w:id="1016" w:author="Sabine Flechelle" w:date="2015-11-03T11:51:00Z">
        <w:r w:rsidRPr="00E07941" w:rsidDel="006E2895">
          <w:rPr>
            <w:noProof/>
            <w:lang w:val="en-US"/>
            <w:rPrChange w:id="1017" w:author="Sabine Flechelle" w:date="2015-11-03T11:51:00Z">
              <w:rPr>
                <w:noProof/>
              </w:rPr>
            </w:rPrChange>
          </w:rPr>
          <w:delText>6.5.3</w:delText>
        </w:r>
        <w:r w:rsidRPr="00E07941" w:rsidDel="006E2895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  <w:rPrChange w:id="1018" w:author="Sabine Flechelle" w:date="2015-11-03T11:51:00Z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</w:rPrChange>
          </w:rPr>
          <w:tab/>
        </w:r>
        <w:r w:rsidRPr="00E07941" w:rsidDel="006E2895">
          <w:rPr>
            <w:noProof/>
            <w:lang w:val="en-US"/>
            <w:rPrChange w:id="1019" w:author="Sabine Flechelle" w:date="2015-11-03T11:51:00Z">
              <w:rPr>
                <w:noProof/>
              </w:rPr>
            </w:rPrChange>
          </w:rPr>
          <w:delText>INT_BFE_05003: Direction reverse protection management</w:delText>
        </w:r>
        <w:r w:rsidRPr="00E07941" w:rsidDel="006E2895">
          <w:rPr>
            <w:noProof/>
            <w:lang w:val="en-US"/>
            <w:rPrChange w:id="1020" w:author="Sabine Flechelle" w:date="2015-11-03T11:51:00Z">
              <w:rPr>
                <w:noProof/>
              </w:rPr>
            </w:rPrChange>
          </w:rPr>
          <w:tab/>
          <w:delText>20</w:delText>
        </w:r>
      </w:del>
    </w:p>
    <w:p w:rsidR="003A5E77" w:rsidDel="006E2895" w:rsidRDefault="003A5E77">
      <w:pPr>
        <w:pStyle w:val="TOC1"/>
        <w:tabs>
          <w:tab w:val="left" w:pos="400"/>
          <w:tab w:val="right" w:leader="dot" w:pos="9487"/>
        </w:tabs>
        <w:rPr>
          <w:del w:id="1021" w:author="Sabine Flechelle" w:date="2015-11-03T11:51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del w:id="1022" w:author="Sabine Flechelle" w:date="2015-11-03T11:51:00Z">
        <w:r w:rsidRPr="00B707F5" w:rsidDel="006E2895">
          <w:rPr>
            <w:noProof/>
          </w:rPr>
          <w:delText>7.</w:delText>
        </w:r>
        <w:r w:rsidDel="006E2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Del="006E2895">
          <w:rPr>
            <w:noProof/>
          </w:rPr>
          <w:delText>Annex</w:delText>
        </w:r>
        <w:r w:rsidDel="006E2895">
          <w:rPr>
            <w:noProof/>
          </w:rPr>
          <w:tab/>
          <w:delText>21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1023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1024" w:author="Sabine Flechelle" w:date="2015-11-03T11:51:00Z">
        <w:r w:rsidRPr="00B707F5" w:rsidDel="006E2895">
          <w:rPr>
            <w:noProof/>
            <w:lang w:val="en-US"/>
          </w:rPr>
          <w:delText>7.1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Adaptation of Belt Function Selection module</w:delText>
        </w:r>
        <w:r w:rsidDel="006E2895">
          <w:rPr>
            <w:noProof/>
          </w:rPr>
          <w:tab/>
          <w:delText>21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1025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1026" w:author="Sabine Flechelle" w:date="2015-11-03T11:51:00Z">
        <w:r w:rsidRPr="00B707F5" w:rsidDel="006E2895">
          <w:rPr>
            <w:noProof/>
            <w:lang w:val="en-US"/>
          </w:rPr>
          <w:delText>7.2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Cycles &amp; steps parameters for integration tests</w:delText>
        </w:r>
        <w:r w:rsidDel="006E2895">
          <w:rPr>
            <w:noProof/>
          </w:rPr>
          <w:tab/>
          <w:delText>21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1027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1028" w:author="Sabine Flechelle" w:date="2015-11-03T11:51:00Z">
        <w:r w:rsidRPr="00B707F5" w:rsidDel="006E2895">
          <w:rPr>
            <w:noProof/>
            <w:lang w:val="en-US"/>
          </w:rPr>
          <w:delText>7.3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Power degradation look up table</w:delText>
        </w:r>
        <w:r w:rsidDel="006E2895">
          <w:rPr>
            <w:noProof/>
          </w:rPr>
          <w:tab/>
          <w:delText>22</w:delText>
        </w:r>
      </w:del>
    </w:p>
    <w:p w:rsidR="003A5E77" w:rsidDel="006E2895" w:rsidRDefault="003A5E77">
      <w:pPr>
        <w:pStyle w:val="TOC2"/>
        <w:tabs>
          <w:tab w:val="left" w:pos="800"/>
          <w:tab w:val="right" w:leader="dot" w:pos="9487"/>
        </w:tabs>
        <w:rPr>
          <w:del w:id="1029" w:author="Sabine Flechelle" w:date="2015-11-03T11:51:00Z"/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del w:id="1030" w:author="Sabine Flechelle" w:date="2015-11-03T11:51:00Z">
        <w:r w:rsidRPr="00B707F5" w:rsidDel="006E2895">
          <w:rPr>
            <w:noProof/>
            <w:lang w:val="en-US"/>
          </w:rPr>
          <w:delText>7.4</w:delText>
        </w:r>
        <w:r w:rsidDel="006E289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B707F5" w:rsidDel="006E2895">
          <w:rPr>
            <w:noProof/>
            <w:lang w:val="en-US"/>
          </w:rPr>
          <w:delText>Current interruption point look up tables</w:delText>
        </w:r>
        <w:r w:rsidDel="006E2895">
          <w:rPr>
            <w:noProof/>
          </w:rPr>
          <w:tab/>
          <w:delText>22</w:delText>
        </w:r>
      </w:del>
    </w:p>
    <w:p w:rsidR="000D00AF" w:rsidRDefault="004141F1">
      <w:pPr>
        <w:pStyle w:val="TOC1"/>
        <w:spacing w:before="0" w:after="0"/>
        <w:rPr>
          <w:b w:val="0"/>
          <w:caps w:val="0"/>
          <w:lang w:val="en-US"/>
        </w:rPr>
      </w:pPr>
      <w:r>
        <w:rPr>
          <w:b w:val="0"/>
          <w:caps w:val="0"/>
          <w:lang w:val="en-US"/>
        </w:rPr>
        <w:fldChar w:fldCharType="end"/>
      </w:r>
    </w:p>
    <w:p w:rsidR="004141F1" w:rsidRDefault="00B917D2" w:rsidP="00B917D2">
      <w:pPr>
        <w:pStyle w:val="Heading1"/>
      </w:pPr>
      <w:r>
        <w:br w:type="page"/>
      </w:r>
      <w:bookmarkStart w:id="1031" w:name="_Toc434332081"/>
      <w:r w:rsidR="004141F1">
        <w:lastRenderedPageBreak/>
        <w:t xml:space="preserve">scope of </w:t>
      </w:r>
      <w:r w:rsidR="00D21503">
        <w:t>INTEGRation</w:t>
      </w:r>
      <w:bookmarkEnd w:id="1031"/>
    </w:p>
    <w:p w:rsidR="004141F1" w:rsidRDefault="004141F1">
      <w:pPr>
        <w:pStyle w:val="Para1"/>
        <w:rPr>
          <w:lang w:val="en-US"/>
        </w:rPr>
      </w:pPr>
      <w:r>
        <w:rPr>
          <w:lang w:val="en-US"/>
        </w:rPr>
        <w:t>The purpose of the tests is to check</w:t>
      </w:r>
      <w:r w:rsidR="00970349">
        <w:rPr>
          <w:lang w:val="en-US"/>
        </w:rPr>
        <w:t xml:space="preserve"> that the BFE component (in charge of the </w:t>
      </w:r>
      <w:proofErr w:type="gramStart"/>
      <w:r w:rsidR="00970349">
        <w:rPr>
          <w:lang w:val="en-US"/>
        </w:rPr>
        <w:t>Power stage PWM duty cycle computation</w:t>
      </w:r>
      <w:proofErr w:type="gramEnd"/>
      <w:r w:rsidR="00970349">
        <w:rPr>
          <w:lang w:val="en-US"/>
        </w:rPr>
        <w:t>) is well integrated with all other applicative layers.</w:t>
      </w:r>
    </w:p>
    <w:p w:rsidR="004141F1" w:rsidRDefault="004141F1">
      <w:pPr>
        <w:pStyle w:val="Heading1"/>
      </w:pPr>
      <w:bookmarkStart w:id="1032" w:name="_Toc434332082"/>
      <w:r>
        <w:t>List of applicable documents</w:t>
      </w:r>
      <w:bookmarkEnd w:id="1032"/>
    </w:p>
    <w:p w:rsidR="004141F1" w:rsidRDefault="004141F1" w:rsidP="003E6F60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969"/>
        <w:gridCol w:w="2977"/>
        <w:gridCol w:w="1701"/>
      </w:tblGrid>
      <w:tr w:rsidR="004141F1">
        <w:trPr>
          <w:cantSplit/>
        </w:trPr>
        <w:tc>
          <w:tcPr>
            <w:tcW w:w="70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Nb</w:t>
            </w:r>
            <w:proofErr w:type="spellEnd"/>
          </w:p>
        </w:tc>
        <w:tc>
          <w:tcPr>
            <w:tcW w:w="396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97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701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4141F1">
        <w:trPr>
          <w:cantSplit/>
        </w:trPr>
        <w:tc>
          <w:tcPr>
            <w:tcW w:w="709" w:type="dxa"/>
          </w:tcPr>
          <w:p w:rsidR="004141F1" w:rsidRDefault="004141F1" w:rsidP="000070EC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0070EC">
            <w:pPr>
              <w:rPr>
                <w:lang w:val="en-US"/>
              </w:rPr>
            </w:pPr>
            <w:r>
              <w:rPr>
                <w:lang w:val="en-US"/>
              </w:rPr>
              <w:t>SW work Product Follow-up (SPF)</w:t>
            </w:r>
          </w:p>
        </w:tc>
        <w:tc>
          <w:tcPr>
            <w:tcW w:w="2977" w:type="dxa"/>
          </w:tcPr>
          <w:p w:rsidR="004141F1" w:rsidRDefault="000070E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Exxxxxx</w:t>
            </w:r>
            <w:proofErr w:type="spellEnd"/>
          </w:p>
        </w:tc>
        <w:tc>
          <w:tcPr>
            <w:tcW w:w="1701" w:type="dxa"/>
          </w:tcPr>
          <w:p w:rsidR="004141F1" w:rsidRDefault="009703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AEFC</w:t>
            </w:r>
          </w:p>
        </w:tc>
      </w:tr>
      <w:tr w:rsidR="004141F1">
        <w:trPr>
          <w:cantSplit/>
        </w:trPr>
        <w:tc>
          <w:tcPr>
            <w:tcW w:w="709" w:type="dxa"/>
          </w:tcPr>
          <w:p w:rsidR="004141F1" w:rsidRDefault="004141F1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970349">
            <w:pPr>
              <w:rPr>
                <w:lang w:val="en-US"/>
              </w:rPr>
            </w:pPr>
            <w:r>
              <w:rPr>
                <w:lang w:val="en-US"/>
              </w:rPr>
              <w:t>BFE – SW Design Document</w:t>
            </w:r>
          </w:p>
        </w:tc>
        <w:tc>
          <w:tcPr>
            <w:tcW w:w="2977" w:type="dxa"/>
          </w:tcPr>
          <w:p w:rsidR="004141F1" w:rsidRDefault="009703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MKS reference</w:t>
            </w:r>
          </w:p>
        </w:tc>
        <w:tc>
          <w:tcPr>
            <w:tcW w:w="1701" w:type="dxa"/>
          </w:tcPr>
          <w:p w:rsidR="004141F1" w:rsidRDefault="0097034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AEFC</w:t>
            </w:r>
          </w:p>
        </w:tc>
      </w:tr>
      <w:tr w:rsidR="004141F1">
        <w:trPr>
          <w:cantSplit/>
        </w:trPr>
        <w:tc>
          <w:tcPr>
            <w:tcW w:w="709" w:type="dxa"/>
          </w:tcPr>
          <w:p w:rsidR="004141F1" w:rsidRDefault="004141F1">
            <w:pPr>
              <w:numPr>
                <w:ilvl w:val="0"/>
                <w:numId w:val="13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</w:tbl>
    <w:p w:rsidR="004141F1" w:rsidRDefault="004141F1">
      <w:pPr>
        <w:pStyle w:val="Para1"/>
      </w:pPr>
      <w:bookmarkStart w:id="1033" w:name="Mask3"/>
      <w:bookmarkEnd w:id="1033"/>
      <w:r>
        <w:t xml:space="preserve">Note: The documents releases </w:t>
      </w:r>
      <w:proofErr w:type="gramStart"/>
      <w:r>
        <w:t>are specified</w:t>
      </w:r>
      <w:proofErr w:type="gramEnd"/>
      <w:r>
        <w:t xml:space="preserve"> in the </w:t>
      </w:r>
      <w:r w:rsidR="000070EC">
        <w:t>SPF</w:t>
      </w:r>
      <w:r>
        <w:t>.</w:t>
      </w:r>
    </w:p>
    <w:p w:rsidR="004141F1" w:rsidRDefault="004141F1">
      <w:pPr>
        <w:pStyle w:val="Heading1"/>
      </w:pPr>
      <w:bookmarkStart w:id="1034" w:name="_Toc434332083"/>
      <w:r>
        <w:t>list of reference documents</w:t>
      </w:r>
      <w:bookmarkEnd w:id="1034"/>
    </w:p>
    <w:p w:rsidR="004141F1" w:rsidRPr="00607ACB" w:rsidRDefault="004141F1" w:rsidP="003E6F60">
      <w:pPr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969"/>
        <w:gridCol w:w="2977"/>
        <w:gridCol w:w="1701"/>
      </w:tblGrid>
      <w:tr w:rsidR="004141F1">
        <w:trPr>
          <w:cantSplit/>
        </w:trPr>
        <w:tc>
          <w:tcPr>
            <w:tcW w:w="63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Nb</w:t>
            </w:r>
            <w:proofErr w:type="spellEnd"/>
          </w:p>
        </w:tc>
        <w:tc>
          <w:tcPr>
            <w:tcW w:w="3969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</w:t>
            </w:r>
          </w:p>
        </w:tc>
        <w:tc>
          <w:tcPr>
            <w:tcW w:w="2977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</w:t>
            </w:r>
          </w:p>
        </w:tc>
        <w:tc>
          <w:tcPr>
            <w:tcW w:w="1701" w:type="dxa"/>
            <w:shd w:val="pct12" w:color="000000" w:fill="FFFFFF"/>
          </w:tcPr>
          <w:p w:rsidR="004141F1" w:rsidRDefault="004141F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</w:tr>
      <w:tr w:rsidR="004141F1">
        <w:trPr>
          <w:cantSplit/>
        </w:trPr>
        <w:tc>
          <w:tcPr>
            <w:tcW w:w="637" w:type="dxa"/>
          </w:tcPr>
          <w:p w:rsidR="004141F1" w:rsidRPr="00863D57" w:rsidRDefault="004141F1" w:rsidP="00863D57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b/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b/>
                <w:color w:val="000000"/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color w:val="000000"/>
                <w:lang w:val="en-US"/>
              </w:rPr>
            </w:pPr>
          </w:p>
        </w:tc>
      </w:tr>
      <w:tr w:rsidR="004141F1">
        <w:trPr>
          <w:cantSplit/>
        </w:trPr>
        <w:tc>
          <w:tcPr>
            <w:tcW w:w="637" w:type="dxa"/>
          </w:tcPr>
          <w:p w:rsidR="004141F1" w:rsidRDefault="004141F1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  <w:tr w:rsidR="004141F1">
        <w:trPr>
          <w:cantSplit/>
        </w:trPr>
        <w:tc>
          <w:tcPr>
            <w:tcW w:w="637" w:type="dxa"/>
          </w:tcPr>
          <w:p w:rsidR="004141F1" w:rsidRDefault="004141F1">
            <w:pPr>
              <w:numPr>
                <w:ilvl w:val="0"/>
                <w:numId w:val="16"/>
              </w:numPr>
              <w:jc w:val="center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4141F1" w:rsidRDefault="004141F1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4141F1" w:rsidRDefault="004141F1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141F1" w:rsidRDefault="004141F1">
            <w:pPr>
              <w:jc w:val="center"/>
              <w:rPr>
                <w:b/>
                <w:lang w:val="en-US"/>
              </w:rPr>
            </w:pPr>
          </w:p>
        </w:tc>
      </w:tr>
    </w:tbl>
    <w:p w:rsidR="004141F1" w:rsidRDefault="00607ACB">
      <w:pPr>
        <w:pStyle w:val="Para1"/>
      </w:pPr>
      <w:bookmarkStart w:id="1035" w:name="_Toc440253189"/>
      <w:r>
        <w:t>Note:</w:t>
      </w:r>
      <w:r w:rsidR="004141F1">
        <w:t xml:space="preserve"> The documents releases </w:t>
      </w:r>
      <w:proofErr w:type="gramStart"/>
      <w:r w:rsidR="004141F1">
        <w:t>are specified</w:t>
      </w:r>
      <w:proofErr w:type="gramEnd"/>
      <w:r w:rsidR="004141F1">
        <w:t xml:space="preserve"> in the </w:t>
      </w:r>
      <w:r w:rsidR="000070EC">
        <w:t>SPF</w:t>
      </w:r>
      <w:r w:rsidR="004141F1">
        <w:t>.</w:t>
      </w:r>
    </w:p>
    <w:p w:rsidR="004141F1" w:rsidRDefault="004141F1">
      <w:pPr>
        <w:pStyle w:val="Heading1"/>
      </w:pPr>
      <w:bookmarkStart w:id="1036" w:name="_Toc434332084"/>
      <w:r>
        <w:t>Terminology</w:t>
      </w:r>
      <w:bookmarkEnd w:id="1035"/>
      <w:bookmarkEnd w:id="1036"/>
    </w:p>
    <w:p w:rsidR="00970349" w:rsidRDefault="00970349">
      <w:pPr>
        <w:pStyle w:val="Para1"/>
        <w:spacing w:before="120"/>
        <w:rPr>
          <w:lang w:val="en-US"/>
        </w:rPr>
      </w:pP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ASM:</w:t>
      </w:r>
      <w:r>
        <w:rPr>
          <w:lang w:val="en-US"/>
        </w:rPr>
        <w:tab/>
        <w:t>Analog Signals Management</w:t>
      </w: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BFE:</w:t>
      </w:r>
      <w:r>
        <w:rPr>
          <w:lang w:val="en-US"/>
        </w:rPr>
        <w:tab/>
        <w:t>Belt Function Execution</w:t>
      </w: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BFS:</w:t>
      </w:r>
      <w:r>
        <w:rPr>
          <w:lang w:val="en-US"/>
        </w:rPr>
        <w:tab/>
        <w:t>Belt Function Selection</w:t>
      </w: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NVM:</w:t>
      </w:r>
      <w:r>
        <w:rPr>
          <w:lang w:val="en-US"/>
        </w:rPr>
        <w:tab/>
      </w:r>
      <w:proofErr w:type="gramStart"/>
      <w:r>
        <w:rPr>
          <w:lang w:val="en-US"/>
        </w:rPr>
        <w:t>Non Volatile</w:t>
      </w:r>
      <w:proofErr w:type="gramEnd"/>
      <w:r>
        <w:rPr>
          <w:lang w:val="en-US"/>
        </w:rPr>
        <w:t xml:space="preserve"> Memory</w:t>
      </w: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PAL:</w:t>
      </w:r>
      <w:r>
        <w:rPr>
          <w:lang w:val="en-US"/>
        </w:rPr>
        <w:tab/>
        <w:t>Power Abstraction Layer (Actuator / Sensor)</w:t>
      </w:r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RTE:</w:t>
      </w:r>
      <w:r>
        <w:rPr>
          <w:lang w:val="en-US"/>
        </w:rPr>
        <w:tab/>
        <w:t>Real Time Environment</w:t>
      </w:r>
    </w:p>
    <w:p w:rsidR="004141F1" w:rsidRDefault="00607ACB">
      <w:pPr>
        <w:pStyle w:val="Para1"/>
        <w:spacing w:before="120"/>
        <w:rPr>
          <w:lang w:val="en-US"/>
        </w:rPr>
      </w:pPr>
      <w:r>
        <w:rPr>
          <w:lang w:val="en-US"/>
        </w:rPr>
        <w:t>TBC:</w:t>
      </w:r>
      <w:r w:rsidR="004141F1">
        <w:rPr>
          <w:lang w:val="en-US"/>
        </w:rPr>
        <w:tab/>
        <w:t xml:space="preserve">To </w:t>
      </w:r>
      <w:proofErr w:type="gramStart"/>
      <w:r w:rsidR="004141F1">
        <w:rPr>
          <w:lang w:val="en-US"/>
        </w:rPr>
        <w:t>Be Confirmed</w:t>
      </w:r>
      <w:proofErr w:type="gramEnd"/>
    </w:p>
    <w:p w:rsidR="004141F1" w:rsidRDefault="00607ACB">
      <w:pPr>
        <w:pStyle w:val="Para1"/>
        <w:spacing w:before="120"/>
        <w:rPr>
          <w:lang w:val="en-US"/>
        </w:rPr>
      </w:pPr>
      <w:r>
        <w:rPr>
          <w:lang w:val="en-US"/>
        </w:rPr>
        <w:t>TBD:</w:t>
      </w:r>
      <w:r w:rsidR="004141F1">
        <w:rPr>
          <w:lang w:val="en-US"/>
        </w:rPr>
        <w:tab/>
        <w:t xml:space="preserve">To </w:t>
      </w:r>
      <w:proofErr w:type="gramStart"/>
      <w:r w:rsidR="004141F1">
        <w:rPr>
          <w:lang w:val="en-US"/>
        </w:rPr>
        <w:t>Be Defined</w:t>
      </w:r>
      <w:proofErr w:type="gramEnd"/>
    </w:p>
    <w:p w:rsidR="00970349" w:rsidRDefault="00970349">
      <w:pPr>
        <w:pStyle w:val="Para1"/>
        <w:spacing w:before="120"/>
        <w:rPr>
          <w:lang w:val="en-US"/>
        </w:rPr>
      </w:pPr>
      <w:r>
        <w:rPr>
          <w:lang w:val="en-US"/>
        </w:rPr>
        <w:t>VSA:</w:t>
      </w:r>
      <w:r>
        <w:rPr>
          <w:lang w:val="en-US"/>
        </w:rPr>
        <w:tab/>
        <w:t>Vehicle Signal Abstraction</w:t>
      </w:r>
    </w:p>
    <w:p w:rsidR="004141F1" w:rsidRDefault="000D00AF" w:rsidP="00B917D2">
      <w:pPr>
        <w:pStyle w:val="Heading1"/>
      </w:pPr>
      <w:r>
        <w:br w:type="page"/>
      </w:r>
      <w:bookmarkStart w:id="1037" w:name="_Toc434332085"/>
      <w:r w:rsidR="004141F1">
        <w:lastRenderedPageBreak/>
        <w:t>Integration Test Strategy</w:t>
      </w:r>
      <w:bookmarkEnd w:id="1037"/>
    </w:p>
    <w:p w:rsidR="004141F1" w:rsidRDefault="004141F1">
      <w:pPr>
        <w:pStyle w:val="Para1"/>
        <w:spacing w:before="120"/>
        <w:rPr>
          <w:lang w:val="en-US"/>
        </w:rPr>
      </w:pPr>
      <w:r>
        <w:rPr>
          <w:lang w:val="en-US"/>
        </w:rPr>
        <w:t xml:space="preserve">The Integration Test strategy adopted </w:t>
      </w:r>
      <w:proofErr w:type="gramStart"/>
      <w:r>
        <w:rPr>
          <w:lang w:val="en-US"/>
        </w:rPr>
        <w:t>is detailed</w:t>
      </w:r>
      <w:proofErr w:type="gramEnd"/>
      <w:r>
        <w:rPr>
          <w:lang w:val="en-US"/>
        </w:rPr>
        <w:t xml:space="preserve"> in the </w:t>
      </w:r>
      <w:r w:rsidR="00C66240">
        <w:rPr>
          <w:lang w:val="en-US"/>
        </w:rPr>
        <w:t>SW Global Integration Test Follow-up</w:t>
      </w:r>
      <w:r>
        <w:rPr>
          <w:lang w:val="en-US"/>
        </w:rPr>
        <w:t xml:space="preserve">. It specifies the test environment (software components, hardware means, compilation options used, EEPROM file, performance and </w:t>
      </w:r>
      <w:r w:rsidR="00C66240">
        <w:rPr>
          <w:lang w:val="en-US"/>
        </w:rPr>
        <w:t>timing …)</w:t>
      </w:r>
    </w:p>
    <w:p w:rsidR="004141F1" w:rsidRDefault="004141F1">
      <w:pPr>
        <w:pStyle w:val="Puce1"/>
      </w:pPr>
      <w:bookmarkStart w:id="1038" w:name="CaseACocher2"/>
      <w:bookmarkStart w:id="1039" w:name="PhraseStrategie"/>
      <w:bookmarkEnd w:id="1038"/>
      <w:bookmarkEnd w:id="1039"/>
      <w:r>
        <w:t>Tests definition</w:t>
      </w:r>
    </w:p>
    <w:p w:rsidR="004141F1" w:rsidRDefault="004141F1">
      <w:pPr>
        <w:pStyle w:val="Para1"/>
      </w:pPr>
      <w:r>
        <w:t xml:space="preserve">The integration tests </w:t>
      </w:r>
      <w:proofErr w:type="gramStart"/>
      <w:r>
        <w:t>are divided</w:t>
      </w:r>
      <w:proofErr w:type="gramEnd"/>
      <w:r>
        <w:t xml:space="preserve"> in </w:t>
      </w:r>
      <w:r w:rsidR="00D21503">
        <w:t>4</w:t>
      </w:r>
      <w:r>
        <w:t xml:space="preserve"> </w:t>
      </w:r>
      <w:r w:rsidR="00D21503">
        <w:t>types:</w:t>
      </w:r>
      <w:r>
        <w:t xml:space="preserve"> nominal, robustness</w:t>
      </w:r>
      <w:r w:rsidR="00D21503">
        <w:t xml:space="preserve">, </w:t>
      </w:r>
      <w:r>
        <w:t xml:space="preserve">endurance </w:t>
      </w:r>
      <w:r w:rsidR="00D21503">
        <w:t xml:space="preserve">and qualification </w:t>
      </w:r>
      <w:r>
        <w:t>tests.</w:t>
      </w:r>
    </w:p>
    <w:p w:rsidR="004141F1" w:rsidRDefault="004141F1">
      <w:pPr>
        <w:pStyle w:val="Para1"/>
      </w:pPr>
      <w:r>
        <w:rPr>
          <w:u w:val="single"/>
        </w:rPr>
        <w:t xml:space="preserve">Nominal </w:t>
      </w:r>
      <w:r w:rsidR="00C66240">
        <w:rPr>
          <w:u w:val="single"/>
        </w:rPr>
        <w:t>Test</w:t>
      </w:r>
      <w:r w:rsidR="00C66240">
        <w:t>:</w:t>
      </w:r>
      <w:r>
        <w:t xml:space="preserve"> </w:t>
      </w:r>
      <w:r w:rsidR="00C66240">
        <w:t>A nominal test consists</w:t>
      </w:r>
      <w:r>
        <w:t xml:space="preserve"> to apply entry values sequences to the software that should cause all the behaviours expected in the design documents.</w:t>
      </w:r>
    </w:p>
    <w:p w:rsidR="004141F1" w:rsidRDefault="004141F1">
      <w:pPr>
        <w:pStyle w:val="Para1"/>
      </w:pPr>
      <w:r>
        <w:rPr>
          <w:u w:val="single"/>
        </w:rPr>
        <w:t>Robustness Test</w:t>
      </w:r>
      <w:r>
        <w:t>: A robustness test consist</w:t>
      </w:r>
      <w:r w:rsidR="00C66240">
        <w:t>s</w:t>
      </w:r>
      <w:r>
        <w:t xml:space="preserve"> to inject faults and limits values to the software in order to check that the behaviour is coherent to the designs documents.</w:t>
      </w:r>
    </w:p>
    <w:p w:rsidR="001E079E" w:rsidRDefault="001E079E" w:rsidP="001E079E">
      <w:pPr>
        <w:pStyle w:val="Para1"/>
      </w:pPr>
      <w:bookmarkStart w:id="1040" w:name="_Toc440253193"/>
      <w:r>
        <w:rPr>
          <w:u w:val="single"/>
        </w:rPr>
        <w:t>Endurance Test</w:t>
      </w:r>
      <w:r>
        <w:t xml:space="preserve">: An endurance test </w:t>
      </w:r>
      <w:proofErr w:type="gramStart"/>
      <w:r>
        <w:t>is done</w:t>
      </w:r>
      <w:proofErr w:type="gramEnd"/>
      <w:r>
        <w:t xml:space="preserve"> in order to check the repetitiveness and the repeatability of the results.</w:t>
      </w:r>
    </w:p>
    <w:p w:rsidR="001E079E" w:rsidRDefault="001E079E" w:rsidP="001E079E">
      <w:pPr>
        <w:pStyle w:val="Para1"/>
      </w:pPr>
      <w:r>
        <w:rPr>
          <w:u w:val="single"/>
        </w:rPr>
        <w:t>Qualification Test</w:t>
      </w:r>
      <w:r>
        <w:t>: A</w:t>
      </w:r>
      <w:r w:rsidR="00787459">
        <w:t xml:space="preserve"> qualification</w:t>
      </w:r>
      <w:r>
        <w:t xml:space="preserve"> test </w:t>
      </w:r>
      <w:r w:rsidR="00787459">
        <w:t xml:space="preserve">aims at </w:t>
      </w:r>
      <w:r w:rsidR="00C361CB">
        <w:t xml:space="preserve">precisely </w:t>
      </w:r>
      <w:r>
        <w:t>check</w:t>
      </w:r>
      <w:r w:rsidR="00787459">
        <w:t>ing</w:t>
      </w:r>
      <w:r w:rsidR="00C361CB">
        <w:t xml:space="preserve"> (and reporting)</w:t>
      </w:r>
      <w:r>
        <w:t xml:space="preserve"> a behaviour </w:t>
      </w:r>
      <w:r w:rsidR="00C361CB">
        <w:t xml:space="preserve">or a metric </w:t>
      </w:r>
      <w:r>
        <w:t xml:space="preserve">(for instance </w:t>
      </w:r>
      <w:r w:rsidR="00787459">
        <w:t>to measure a timing</w:t>
      </w:r>
      <w:r w:rsidR="00C361CB">
        <w:t xml:space="preserve"> or a memory consumption</w:t>
      </w:r>
      <w:r w:rsidR="00787459">
        <w:t>)</w:t>
      </w:r>
      <w:r>
        <w:t>.</w:t>
      </w:r>
    </w:p>
    <w:p w:rsidR="004141F1" w:rsidRDefault="00B917D2">
      <w:pPr>
        <w:pStyle w:val="Heading1"/>
      </w:pPr>
      <w:r>
        <w:br w:type="page"/>
      </w:r>
      <w:bookmarkStart w:id="1041" w:name="_Toc434332086"/>
      <w:r w:rsidR="004141F1">
        <w:lastRenderedPageBreak/>
        <w:t>LIST OF TESTS</w:t>
      </w:r>
      <w:bookmarkEnd w:id="1040"/>
      <w:bookmarkEnd w:id="1041"/>
    </w:p>
    <w:p w:rsidR="004141F1" w:rsidRDefault="004141F1">
      <w:pPr>
        <w:pStyle w:val="Para1"/>
      </w:pPr>
      <w:r>
        <w:t>The classification to use for the test type is: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Nominal</w:t>
      </w:r>
      <w:r>
        <w:rPr>
          <w:lang w:val="en-US"/>
        </w:rPr>
        <w:t xml:space="preserve"> tests (N),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Robustness</w:t>
      </w:r>
      <w:r>
        <w:rPr>
          <w:lang w:val="en-US"/>
        </w:rPr>
        <w:t xml:space="preserve"> tests (R),</w:t>
      </w:r>
    </w:p>
    <w:p w:rsidR="004141F1" w:rsidRDefault="004141F1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607ACB">
        <w:rPr>
          <w:lang w:val="en-US"/>
        </w:rPr>
        <w:t>Endurance</w:t>
      </w:r>
      <w:r>
        <w:rPr>
          <w:lang w:val="en-US"/>
        </w:rPr>
        <w:t xml:space="preserve"> tests (E).</w:t>
      </w:r>
    </w:p>
    <w:p w:rsidR="007F0A58" w:rsidRDefault="007F0A58">
      <w:pPr>
        <w:pStyle w:val="Para2"/>
        <w:tabs>
          <w:tab w:val="clear" w:pos="567"/>
        </w:tabs>
        <w:spacing w:before="60"/>
        <w:ind w:left="1276"/>
        <w:rPr>
          <w:lang w:val="en-US"/>
        </w:rPr>
      </w:pPr>
      <w:r>
        <w:rPr>
          <w:lang w:val="en-US"/>
        </w:rPr>
        <w:t xml:space="preserve">- </w:t>
      </w:r>
      <w:r w:rsidR="00607ACB">
        <w:rPr>
          <w:lang w:val="en-US"/>
        </w:rPr>
        <w:t>Qualification</w:t>
      </w:r>
      <w:r>
        <w:rPr>
          <w:lang w:val="en-US"/>
        </w:rPr>
        <w:t xml:space="preserve"> tests (Q)</w:t>
      </w:r>
    </w:p>
    <w:p w:rsidR="004141F1" w:rsidRDefault="004141F1" w:rsidP="00B81C9A">
      <w:pPr>
        <w:pStyle w:val="Para2"/>
        <w:tabs>
          <w:tab w:val="clear" w:pos="567"/>
        </w:tabs>
        <w:spacing w:before="60"/>
        <w:ind w:left="0"/>
        <w:rPr>
          <w:lang w:val="en-US"/>
        </w:rPr>
      </w:pPr>
    </w:p>
    <w:tbl>
      <w:tblPr>
        <w:tblW w:w="956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1559"/>
        <w:gridCol w:w="6096"/>
      </w:tblGrid>
      <w:tr w:rsidR="004141F1" w:rsidTr="003E6F60">
        <w:trPr>
          <w:cantSplit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</w:t>
            </w:r>
          </w:p>
          <w:p w:rsidR="004141F1" w:rsidRDefault="008D6734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Classification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4141F1" w:rsidRDefault="004141F1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4141F1"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141F1" w:rsidRDefault="003600D9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3600D9">
              <w:rPr>
                <w:b/>
                <w:lang w:val="en-US"/>
              </w:rPr>
              <w:t>BFE_AC_BeltFunctionExecution_BFE_runScheduleStep</w:t>
            </w:r>
            <w:proofErr w:type="spellEnd"/>
          </w:p>
        </w:tc>
      </w:tr>
      <w:tr w:rsidR="004141F1" w:rsidTr="003E6F60">
        <w:trPr>
          <w:cantSplit/>
          <w:trHeight w:val="396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INT_BFE_01001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3600D9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Periodicity and scheduling</w:t>
            </w:r>
          </w:p>
        </w:tc>
      </w:tr>
      <w:tr w:rsidR="004141F1" w:rsidTr="003E6F60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INT_BFE_01002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Identifier</w:t>
            </w:r>
          </w:p>
        </w:tc>
      </w:tr>
      <w:tr w:rsidR="004141F1" w:rsidTr="003E6F60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INT_BFE_01003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903BCF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Power degradation factor computation</w:t>
            </w:r>
          </w:p>
        </w:tc>
      </w:tr>
      <w:tr w:rsidR="004141F1" w:rsidTr="003E6F60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INT_BFE_01004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Cycle execution counter update</w:t>
            </w:r>
          </w:p>
        </w:tc>
      </w:tr>
      <w:tr w:rsidR="00E364B2" w:rsidTr="00E90A7D"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364B2" w:rsidRDefault="00E364B2" w:rsidP="00E90A7D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364B2">
              <w:rPr>
                <w:b/>
                <w:lang w:val="en-US"/>
              </w:rPr>
              <w:t>BFE_ProvideStepConfig</w:t>
            </w:r>
            <w:proofErr w:type="spellEnd"/>
          </w:p>
        </w:tc>
      </w:tr>
      <w:tr w:rsidR="004141F1" w:rsidTr="003E6F60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INT_BFE_02001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 w:rsidRPr="00E364B2">
              <w:rPr>
                <w:lang w:val="en-US"/>
              </w:rPr>
              <w:t>Steps parameters extraction</w:t>
            </w:r>
          </w:p>
        </w:tc>
      </w:tr>
      <w:tr w:rsidR="00E364B2" w:rsidTr="00E90A7D"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364B2" w:rsidRDefault="00E364B2" w:rsidP="00E90A7D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364B2">
              <w:rPr>
                <w:b/>
                <w:lang w:val="en-US"/>
              </w:rPr>
              <w:t>BFE_runExecuteHighPowerStep</w:t>
            </w:r>
            <w:proofErr w:type="spellEnd"/>
          </w:p>
        </w:tc>
      </w:tr>
      <w:tr w:rsidR="004141F1" w:rsidTr="003E6F60">
        <w:trPr>
          <w:cantSplit/>
          <w:trHeight w:val="396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616B33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ins w:id="1042" w:author="Florent.LeDeaut" w:date="2012-10-18T15:26:00Z">
              <w:r w:rsidRPr="00690292">
                <w:t>INT</w:t>
              </w:r>
              <w:r>
                <w:t xml:space="preserve">_BFE_03001 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616B33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ins w:id="1043" w:author="Florent.LeDeaut" w:date="2012-10-18T15:26:00Z">
              <w:r>
                <w:rPr>
                  <w:lang w:val="en-US"/>
                </w:rPr>
                <w:t>Q</w:t>
              </w:r>
            </w:ins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616B33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ins w:id="1044" w:author="Florent.LeDeaut" w:date="2012-10-18T15:26:00Z">
              <w:r>
                <w:t>Runnable scheduling</w:t>
              </w:r>
            </w:ins>
          </w:p>
        </w:tc>
      </w:tr>
      <w:tr w:rsidR="004141F1" w:rsidTr="003E6F60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C87C5E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ins w:id="1045" w:author="Florent.LeDeaut" w:date="2012-10-18T15:30:00Z">
              <w:r>
                <w:t>INT_BFE_03002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C87C5E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ins w:id="1046" w:author="Florent.LeDeaut" w:date="2012-10-18T15:30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41F1" w:rsidRDefault="00C87C5E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ins w:id="1047" w:author="Florent.LeDeaut" w:date="2012-10-18T15:30:00Z">
              <w:r>
                <w:t>Test of the current regulation algorithm</w:t>
              </w:r>
            </w:ins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211791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ins w:id="1048" w:author="Florent.LeDeaut" w:date="2012-10-18T15:34:00Z">
              <w:r>
                <w:t>INT_BFE_03003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211791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ins w:id="1049" w:author="Florent.LeDeaut" w:date="2012-10-18T15:34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211791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ins w:id="1050" w:author="Florent.LeDeaut" w:date="2012-10-18T15:34:00Z">
              <w:r>
                <w:rPr>
                  <w:lang w:val="en-US"/>
                </w:rPr>
                <w:t>T</w:t>
              </w:r>
              <w:proofErr w:type="spellStart"/>
              <w:r>
                <w:t>est</w:t>
              </w:r>
              <w:proofErr w:type="spellEnd"/>
              <w:r>
                <w:t xml:space="preserve"> of the boost interrupt mechanism in case of a too low motor current</w:t>
              </w:r>
            </w:ins>
          </w:p>
        </w:tc>
      </w:tr>
      <w:tr w:rsidR="00211791" w:rsidTr="00903BCF">
        <w:trPr>
          <w:cantSplit/>
          <w:trHeight w:val="397"/>
          <w:ins w:id="1051" w:author="Florent.LeDeaut" w:date="2012-10-18T15:35:00Z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211791">
            <w:pPr>
              <w:jc w:val="center"/>
              <w:rPr>
                <w:ins w:id="1052" w:author="Florent.LeDeaut" w:date="2012-10-18T15:35:00Z"/>
              </w:rPr>
            </w:pPr>
            <w:ins w:id="1053" w:author="Florent.LeDeaut" w:date="2012-10-18T15:35:00Z">
              <w:r>
                <w:t>INT_BFE_03004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211791">
            <w:pPr>
              <w:pStyle w:val="Para1"/>
              <w:spacing w:before="0"/>
              <w:ind w:left="0"/>
              <w:jc w:val="center"/>
              <w:rPr>
                <w:ins w:id="1054" w:author="Florent.LeDeaut" w:date="2012-10-18T15:35:00Z"/>
                <w:lang w:val="en-US"/>
              </w:rPr>
            </w:pPr>
            <w:ins w:id="1055" w:author="Florent.LeDeaut" w:date="2012-10-18T15:35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211791">
            <w:pPr>
              <w:pStyle w:val="Para1"/>
              <w:spacing w:before="0"/>
              <w:ind w:left="0"/>
              <w:jc w:val="left"/>
              <w:rPr>
                <w:ins w:id="1056" w:author="Florent.LeDeaut" w:date="2012-10-18T15:35:00Z"/>
                <w:lang w:val="en-US"/>
              </w:rPr>
            </w:pPr>
            <w:ins w:id="1057" w:author="Florent.LeDeaut" w:date="2012-10-18T15:35:00Z">
              <w:r>
                <w:rPr>
                  <w:lang w:val="en-US"/>
                </w:rPr>
                <w:t>T</w:t>
              </w:r>
              <w:proofErr w:type="spellStart"/>
              <w:r>
                <w:t>est</w:t>
              </w:r>
              <w:proofErr w:type="spellEnd"/>
              <w:r>
                <w:t xml:space="preserve"> of the boost interrupt mechanism at the end of a High-Power step</w:t>
              </w:r>
            </w:ins>
          </w:p>
        </w:tc>
      </w:tr>
      <w:tr w:rsidR="00211791" w:rsidTr="00903BCF">
        <w:trPr>
          <w:cantSplit/>
          <w:trHeight w:val="397"/>
          <w:ins w:id="1058" w:author="Florent.LeDeaut" w:date="2012-10-18T15:35:00Z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C75F5E">
            <w:pPr>
              <w:jc w:val="center"/>
              <w:rPr>
                <w:ins w:id="1059" w:author="Florent.LeDeaut" w:date="2012-10-18T15:35:00Z"/>
              </w:rPr>
            </w:pPr>
            <w:ins w:id="1060" w:author="Florent.LeDeaut" w:date="2012-10-18T15:35:00Z">
              <w:r>
                <w:t>INT_BFE_03005</w:t>
              </w:r>
            </w:ins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C75F5E">
            <w:pPr>
              <w:pStyle w:val="Para1"/>
              <w:spacing w:before="0"/>
              <w:ind w:left="0"/>
              <w:jc w:val="center"/>
              <w:rPr>
                <w:ins w:id="1061" w:author="Florent.LeDeaut" w:date="2012-10-18T15:35:00Z"/>
                <w:lang w:val="en-US"/>
              </w:rPr>
            </w:pPr>
            <w:ins w:id="1062" w:author="Florent.LeDeaut" w:date="2012-10-18T15:36:00Z">
              <w:r>
                <w:rPr>
                  <w:lang w:val="en-US"/>
                </w:rPr>
                <w:t>N</w:t>
              </w:r>
            </w:ins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1791" w:rsidRDefault="00C75F5E">
            <w:pPr>
              <w:pStyle w:val="Para1"/>
              <w:spacing w:before="0"/>
              <w:ind w:left="0"/>
              <w:jc w:val="left"/>
              <w:rPr>
                <w:ins w:id="1063" w:author="Florent.LeDeaut" w:date="2012-10-18T15:35:00Z"/>
                <w:lang w:val="en-US"/>
              </w:rPr>
            </w:pPr>
            <w:ins w:id="1064" w:author="Florent.LeDeaut" w:date="2012-10-18T15:36:00Z">
              <w:r>
                <w:t>T</w:t>
              </w:r>
            </w:ins>
            <w:ins w:id="1065" w:author="Florent.LeDeaut" w:date="2012-10-18T15:35:00Z">
              <w:r>
                <w:t>est of a cycle with a High-Power step</w:t>
              </w:r>
            </w:ins>
          </w:p>
        </w:tc>
      </w:tr>
      <w:tr w:rsidR="00E364B2" w:rsidTr="00E90A7D"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364B2" w:rsidRDefault="00E364B2" w:rsidP="00E90A7D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E364B2">
              <w:rPr>
                <w:b/>
                <w:lang w:val="en-US"/>
              </w:rPr>
              <w:t>ManageStepEvents</w:t>
            </w:r>
            <w:proofErr w:type="spellEnd"/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t>INT_BFE_04001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with ‘Trigger Off’ option</w:t>
            </w:r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t>INT_BFE_04002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with ‘Current Interruption point’ option</w:t>
            </w:r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t>INT_BFE_04003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with ‘Motor Blocked’ option</w:t>
            </w:r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t>INT_BFE_04004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with ‘Belt Blocked’ option</w:t>
            </w:r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t>INT_BFE_04005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E364B2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t>Step with ‘Belt Movement Detection’ option</w:t>
            </w:r>
          </w:p>
        </w:tc>
      </w:tr>
      <w:tr w:rsidR="00A1178C" w:rsidTr="00FB1044">
        <w:trPr>
          <w:cantSplit/>
        </w:trPr>
        <w:tc>
          <w:tcPr>
            <w:tcW w:w="9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1178C" w:rsidRDefault="00A1178C" w:rsidP="00FB1044">
            <w:pPr>
              <w:pStyle w:val="Para1"/>
              <w:spacing w:before="120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A1178C">
              <w:rPr>
                <w:b/>
                <w:lang w:val="en-US"/>
              </w:rPr>
              <w:t>InitConsigns</w:t>
            </w:r>
            <w:proofErr w:type="spellEnd"/>
          </w:p>
        </w:tc>
      </w:tr>
      <w:tr w:rsidR="00E364B2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A1178C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INT_BFE_05001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A1178C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64B2" w:rsidRDefault="005E71A6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Step duration management</w:t>
            </w:r>
          </w:p>
        </w:tc>
      </w:tr>
      <w:tr w:rsidR="00A1178C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INT_BFE_05002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5E71A6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Internal data exchanged between the 10ms and the 2ms main functions</w:t>
            </w:r>
          </w:p>
        </w:tc>
      </w:tr>
      <w:tr w:rsidR="00A1178C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jc w:val="center"/>
              <w:rPr>
                <w:snapToGrid w:val="0"/>
                <w:color w:val="000000"/>
                <w:lang w:val="en-US" w:eastAsia="fr-FR"/>
              </w:rPr>
            </w:pPr>
            <w:r>
              <w:rPr>
                <w:snapToGrid w:val="0"/>
                <w:color w:val="000000"/>
                <w:lang w:val="en-US" w:eastAsia="fr-FR"/>
              </w:rPr>
              <w:t>INT_BFE_05003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</w:tr>
      <w:tr w:rsidR="00A1178C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jc w:val="center"/>
              <w:rPr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</w:tr>
      <w:tr w:rsidR="00A1178C" w:rsidTr="00903BCF">
        <w:trPr>
          <w:cantSplit/>
          <w:trHeight w:val="397"/>
        </w:trPr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jc w:val="center"/>
              <w:rPr>
                <w:snapToGrid w:val="0"/>
                <w:color w:val="000000"/>
                <w:lang w:val="en-US" w:eastAsia="fr-F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center"/>
              <w:rPr>
                <w:lang w:val="en-US"/>
              </w:rPr>
            </w:pP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178C" w:rsidRDefault="00A1178C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</w:tr>
    </w:tbl>
    <w:p w:rsidR="000D00AF" w:rsidRDefault="000D00AF">
      <w:pPr>
        <w:rPr>
          <w:rFonts w:ascii="Arial (W1)" w:hAnsi="Arial (W1)"/>
          <w:vanish/>
          <w:color w:val="008000"/>
          <w:u w:val="dotted"/>
        </w:rPr>
      </w:pPr>
    </w:p>
    <w:p w:rsidR="00221AF7" w:rsidRDefault="008D6734" w:rsidP="003600D9">
      <w:pPr>
        <w:pStyle w:val="Heading2"/>
        <w:rPr>
          <w:lang w:val="en-US"/>
        </w:rPr>
      </w:pPr>
      <w:bookmarkStart w:id="1066" w:name="_Toc338055063"/>
      <w:bookmarkStart w:id="1067" w:name="_Toc338061527"/>
      <w:bookmarkStart w:id="1068" w:name="_Toc338165161"/>
      <w:bookmarkStart w:id="1069" w:name="_Toc338055094"/>
      <w:bookmarkStart w:id="1070" w:name="_Toc338061558"/>
      <w:bookmarkStart w:id="1071" w:name="_Toc338165192"/>
      <w:bookmarkEnd w:id="1066"/>
      <w:bookmarkEnd w:id="1067"/>
      <w:bookmarkEnd w:id="1068"/>
      <w:bookmarkEnd w:id="1069"/>
      <w:bookmarkEnd w:id="1070"/>
      <w:bookmarkEnd w:id="1071"/>
      <w:r>
        <w:rPr>
          <w:lang w:val="en-US"/>
        </w:rPr>
        <w:br w:type="page"/>
      </w:r>
      <w:bookmarkStart w:id="1072" w:name="_Toc434332087"/>
      <w:r w:rsidR="00484F72">
        <w:rPr>
          <w:lang w:val="en-US"/>
        </w:rPr>
        <w:lastRenderedPageBreak/>
        <w:t xml:space="preserve">Tests </w:t>
      </w:r>
      <w:r w:rsidR="00FF2D29">
        <w:rPr>
          <w:lang w:val="en-US"/>
        </w:rPr>
        <w:t xml:space="preserve">for </w:t>
      </w:r>
      <w:proofErr w:type="spellStart"/>
      <w:r w:rsidR="003600D9" w:rsidRPr="003600D9">
        <w:rPr>
          <w:lang w:val="en-US"/>
        </w:rPr>
        <w:t>BFE_AC_BeltFunctionExecution_BFE_runScheduleStep</w:t>
      </w:r>
      <w:bookmarkEnd w:id="1072"/>
      <w:proofErr w:type="spellEnd"/>
    </w:p>
    <w:p w:rsidR="00484F72" w:rsidRPr="00484F72" w:rsidRDefault="003600D9" w:rsidP="00484F72">
      <w:pPr>
        <w:pStyle w:val="Heading3"/>
      </w:pPr>
      <w:bookmarkStart w:id="1073" w:name="_Toc338055096"/>
      <w:bookmarkStart w:id="1074" w:name="_Toc338061560"/>
      <w:bookmarkStart w:id="1075" w:name="_Toc338165194"/>
      <w:bookmarkStart w:id="1076" w:name="_Toc434332088"/>
      <w:bookmarkEnd w:id="1073"/>
      <w:bookmarkEnd w:id="1074"/>
      <w:bookmarkEnd w:id="1075"/>
      <w:r>
        <w:t>INT_BFE_01001</w:t>
      </w:r>
      <w:r w:rsidR="00713DFA">
        <w:t xml:space="preserve">: </w:t>
      </w:r>
      <w:r w:rsidR="005200C9">
        <w:t>Periodicity and scheduling</w:t>
      </w:r>
      <w:bookmarkEnd w:id="1076"/>
    </w:p>
    <w:p w:rsidR="004141F1" w:rsidRDefault="004141F1">
      <w:pPr>
        <w:pStyle w:val="Para2"/>
        <w:spacing w:before="0"/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4141F1" w:rsidTr="00D21503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0B1707" w:rsidTr="00D21503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0B1707" w:rsidRDefault="000B1707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707" w:rsidRDefault="000B1707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Type of the test:</w:t>
            </w:r>
            <w:r w:rsidR="005200C9">
              <w:rPr>
                <w:b/>
                <w:color w:val="000000"/>
                <w:lang w:val="en-US"/>
              </w:rPr>
              <w:t xml:space="preserve"> N</w:t>
            </w:r>
            <w:r>
              <w:rPr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0B1707" w:rsidRDefault="000B1707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 w:rsidTr="00D21503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5200C9" w:rsidRPr="003E6F60" w:rsidRDefault="005200C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goal of this test is to check that the function in charge of step scheduling </w:t>
            </w:r>
            <w:proofErr w:type="gramStart"/>
            <w:r>
              <w:rPr>
                <w:color w:val="000000"/>
                <w:lang w:val="en-US"/>
              </w:rPr>
              <w:t>is called</w:t>
            </w:r>
            <w:proofErr w:type="gramEnd"/>
            <w:r>
              <w:rPr>
                <w:color w:val="000000"/>
                <w:lang w:val="en-US"/>
              </w:rPr>
              <w:t xml:space="preserve"> with the right period and that the first call is performed after the initialization phase.</w:t>
            </w:r>
          </w:p>
          <w:p w:rsidR="004141F1" w:rsidRDefault="004141F1" w:rsidP="003654DB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43104F" w:rsidRDefault="0043104F" w:rsidP="004310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43104F" w:rsidRDefault="0043104F" w:rsidP="004310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flashed with an instrumented code.</w:t>
            </w:r>
          </w:p>
          <w:p w:rsidR="0043104F" w:rsidRDefault="0043104F" w:rsidP="004310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Debugger plugged with 2 breakpoints :</w:t>
            </w:r>
          </w:p>
          <w:p w:rsidR="0043104F" w:rsidRDefault="0043104F" w:rsidP="0043104F">
            <w:pPr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At the closing brace of </w:t>
            </w:r>
            <w:proofErr w:type="spellStart"/>
            <w:r>
              <w:rPr>
                <w:color w:val="000000"/>
                <w:lang w:val="en-US"/>
              </w:rPr>
              <w:t>RTE_Init</w:t>
            </w:r>
            <w:proofErr w:type="spellEnd"/>
            <w:r>
              <w:rPr>
                <w:color w:val="000000"/>
                <w:lang w:val="en-US"/>
              </w:rPr>
              <w:t xml:space="preserve"> function</w:t>
            </w:r>
          </w:p>
          <w:p w:rsidR="0043104F" w:rsidRDefault="0043104F" w:rsidP="0043104F">
            <w:pPr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At the beginning of BFE step scheduling main function</w:t>
            </w:r>
          </w:p>
          <w:p w:rsidR="0043104F" w:rsidRPr="007807A0" w:rsidRDefault="0043104F" w:rsidP="004310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toggle pin at the entry of BFE main function shall be added and a scope probe shall be used at the debug pin to check the periodicity</w:t>
            </w:r>
          </w:p>
          <w:p w:rsidR="004141F1" w:rsidRPr="0062451D" w:rsidRDefault="004141F1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43104F" w:rsidRPr="007807A0" w:rsidRDefault="0043104F" w:rsidP="0043104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4141F1" w:rsidRDefault="004141F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43104F" w:rsidRDefault="0043104F">
            <w:pPr>
              <w:rPr>
                <w:b/>
                <w:color w:val="000000"/>
                <w:lang w:val="en-US"/>
              </w:rPr>
            </w:pPr>
          </w:p>
          <w:p w:rsidR="0043104F" w:rsidRDefault="0043104F" w:rsidP="0043104F">
            <w:pPr>
              <w:pStyle w:val="ListParagraph"/>
              <w:numPr>
                <w:ilvl w:val="0"/>
                <w:numId w:val="1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Perform an </w:t>
            </w:r>
            <w:r w:rsidR="00903BCF">
              <w:rPr>
                <w:color w:val="000000"/>
                <w:lang w:val="en-US"/>
              </w:rPr>
              <w:t>‘</w:t>
            </w:r>
            <w:r>
              <w:rPr>
                <w:color w:val="000000"/>
                <w:lang w:val="en-US"/>
              </w:rPr>
              <w:t>In Target reset</w:t>
            </w:r>
            <w:r w:rsidR="00903BCF">
              <w:rPr>
                <w:color w:val="000000"/>
                <w:lang w:val="en-US"/>
              </w:rPr>
              <w:t>’</w:t>
            </w:r>
            <w:r>
              <w:rPr>
                <w:color w:val="000000"/>
                <w:lang w:val="en-US"/>
              </w:rPr>
              <w:t xml:space="preserve"> of the application.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Run the application and wait the stop at the first breakpoint point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Press ‘Go’ button to continue until the next breakpoint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the 2</w:t>
            </w:r>
            <w:r w:rsidRPr="007807A0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breakpoint &amp; press ‘Go’ button</w:t>
            </w:r>
          </w:p>
          <w:p w:rsidR="004141F1" w:rsidRDefault="004141F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43104F" w:rsidRDefault="0043104F">
            <w:pPr>
              <w:rPr>
                <w:b/>
                <w:color w:val="000000"/>
                <w:lang w:val="en-US"/>
              </w:rPr>
            </w:pPr>
          </w:p>
          <w:p w:rsidR="0043104F" w:rsidRDefault="0043104F" w:rsidP="0043104F">
            <w:pPr>
              <w:pStyle w:val="ListParagraph"/>
              <w:numPr>
                <w:ilvl w:val="0"/>
                <w:numId w:val="1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the program halts at the end of the </w:t>
            </w:r>
            <w:proofErr w:type="spellStart"/>
            <w:r>
              <w:rPr>
                <w:color w:val="000000"/>
                <w:lang w:val="en-US"/>
              </w:rPr>
              <w:t>RTE_Init</w:t>
            </w:r>
            <w:proofErr w:type="spellEnd"/>
            <w:r>
              <w:rPr>
                <w:color w:val="000000"/>
                <w:lang w:val="en-US"/>
              </w:rPr>
              <w:t xml:space="preserve"> function at first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that the program halts at the entry of the BFS main function.</w:t>
            </w:r>
          </w:p>
          <w:p w:rsidR="0043104F" w:rsidRDefault="0043104F" w:rsidP="0043104F">
            <w:pPr>
              <w:pStyle w:val="ListParagraph"/>
              <w:numPr>
                <w:ilvl w:val="0"/>
                <w:numId w:val="1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on the scope that the signal on the debug pin toggles every 10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</w:p>
          <w:p w:rsidR="0043104F" w:rsidRPr="00A44F82" w:rsidRDefault="0043104F" w:rsidP="0043104F">
            <w:pPr>
              <w:pStyle w:val="ListParagraph"/>
              <w:rPr>
                <w:color w:val="000000"/>
                <w:lang w:val="en-US"/>
              </w:rPr>
            </w:pPr>
            <w:r w:rsidRPr="008C41BB">
              <w:rPr>
                <w:color w:val="000000"/>
                <w:lang w:val="en-US"/>
              </w:rPr>
              <w:t>[COVERS: DSG_</w:t>
            </w:r>
            <w:r>
              <w:rPr>
                <w:color w:val="000000"/>
                <w:lang w:val="en-US"/>
              </w:rPr>
              <w:t>BFS</w:t>
            </w:r>
            <w:r w:rsidRPr="008C41BB">
              <w:rPr>
                <w:color w:val="000000"/>
                <w:lang w:val="en-US"/>
              </w:rPr>
              <w:t>_000</w:t>
            </w:r>
            <w:r>
              <w:rPr>
                <w:color w:val="000000"/>
                <w:lang w:val="en-US"/>
              </w:rPr>
              <w:t>04]</w:t>
            </w:r>
          </w:p>
          <w:p w:rsidR="004141F1" w:rsidRDefault="004141F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center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41F1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4141F1" w:rsidRDefault="004141F1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713DFA" w:rsidRDefault="00713DFA" w:rsidP="003654DB">
      <w:pPr>
        <w:rPr>
          <w:lang w:val="en-US"/>
        </w:rPr>
      </w:pPr>
    </w:p>
    <w:p w:rsidR="00F32323" w:rsidRDefault="00F32323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B36105" w:rsidRDefault="00B36105" w:rsidP="003E6F60">
      <w:pPr>
        <w:pStyle w:val="Heading3"/>
      </w:pPr>
      <w:bookmarkStart w:id="1077" w:name="_Toc434332089"/>
      <w:r>
        <w:lastRenderedPageBreak/>
        <w:t>INT_BFE_</w:t>
      </w:r>
      <w:proofErr w:type="gramStart"/>
      <w:r>
        <w:t>01002 :</w:t>
      </w:r>
      <w:proofErr w:type="gramEnd"/>
      <w:r>
        <w:t xml:space="preserve"> Step Identifier</w:t>
      </w:r>
      <w:bookmarkEnd w:id="1077"/>
      <w:r>
        <w:t xml:space="preserve"> </w:t>
      </w:r>
    </w:p>
    <w:p w:rsidR="0041747C" w:rsidRPr="003E6F60" w:rsidRDefault="0041747C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41747C" w:rsidTr="007C3FC1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41747C" w:rsidRPr="002B4091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goal of this test is to check that the function in charge of step scheduling </w:t>
            </w:r>
            <w:r w:rsidR="00B5012E">
              <w:rPr>
                <w:color w:val="000000"/>
                <w:lang w:val="en-US"/>
              </w:rPr>
              <w:t xml:space="preserve">updates correctly the current executed step Identifier that </w:t>
            </w:r>
            <w:proofErr w:type="gramStart"/>
            <w:r w:rsidR="00B5012E">
              <w:rPr>
                <w:color w:val="000000"/>
                <w:lang w:val="en-US"/>
              </w:rPr>
              <w:t>will be used</w:t>
            </w:r>
            <w:proofErr w:type="gramEnd"/>
            <w:r w:rsidR="00B5012E">
              <w:rPr>
                <w:color w:val="000000"/>
                <w:lang w:val="en-US"/>
              </w:rPr>
              <w:t xml:space="preserve"> to extract steps parameters.</w:t>
            </w:r>
          </w:p>
          <w:p w:rsidR="0041747C" w:rsidRDefault="0041747C" w:rsidP="007C3FC1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flashed with an instrumented code.</w:t>
            </w:r>
          </w:p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: </w:t>
            </w:r>
          </w:p>
          <w:p w:rsidR="0041747C" w:rsidRDefault="00CA6ED6" w:rsidP="003E6F60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Access to the selected cycle Id</w:t>
            </w:r>
          </w:p>
          <w:p w:rsidR="00CA6ED6" w:rsidRDefault="00CA6ED6" w:rsidP="003E6F60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Access to </w:t>
            </w:r>
            <w:r w:rsidRPr="003E6F60">
              <w:rPr>
                <w:rFonts w:ascii="Consolas" w:hAnsi="Consolas" w:cs="Consolas"/>
                <w:color w:val="000000"/>
                <w:lang w:val="en-US"/>
              </w:rPr>
              <w:t>u8IdxExecutedStep</w:t>
            </w:r>
            <w:r>
              <w:rPr>
                <w:color w:val="000000"/>
                <w:lang w:val="en-US"/>
              </w:rPr>
              <w:t xml:space="preserve"> &amp; </w:t>
            </w:r>
            <w:r w:rsidRPr="003E6F60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  <w:r>
              <w:rPr>
                <w:color w:val="000000"/>
                <w:lang w:val="en-US"/>
              </w:rPr>
              <w:t xml:space="preserve"> </w:t>
            </w:r>
          </w:p>
          <w:p w:rsidR="0041747C" w:rsidRPr="0062451D" w:rsidRDefault="0041747C" w:rsidP="007C3FC1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7A44E3" w:rsidRDefault="007A44E3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Cycle parameters for Cycle 1 : 4 steps configured</w:t>
            </w:r>
          </w:p>
          <w:p w:rsidR="007A44E3" w:rsidRPr="007807A0" w:rsidRDefault="007A44E3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Cycle parameters for Cycle 2 : 8 steps configured (different from the 4 steps already defined for Cycle 1)</w:t>
            </w:r>
          </w:p>
          <w:p w:rsidR="0041747C" w:rsidRDefault="0041747C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Software instrumented </w:t>
            </w:r>
            <w:r w:rsidR="007C3FC1">
              <w:rPr>
                <w:color w:val="000000"/>
                <w:lang w:val="en-US"/>
              </w:rPr>
              <w:t>as</w:t>
            </w:r>
            <w:r>
              <w:rPr>
                <w:color w:val="000000"/>
                <w:lang w:val="en-US"/>
              </w:rPr>
              <w:t xml:space="preserve"> described on the Annex chapter.</w:t>
            </w:r>
          </w:p>
          <w:p w:rsidR="007A44E3" w:rsidRDefault="007A44E3" w:rsidP="007C3FC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</w:p>
          <w:p w:rsidR="0041747C" w:rsidRDefault="0041747C" w:rsidP="003E6F60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6A55DE" w:rsidRDefault="006A55DE" w:rsidP="003E6F60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Run the application</w:t>
            </w:r>
          </w:p>
          <w:p w:rsidR="006A55DE" w:rsidRDefault="006A55DE" w:rsidP="003E6F60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Launch the Cycle 1 (</w:t>
            </w:r>
            <w:r>
              <w:rPr>
                <w:rFonts w:ascii="Consolas" w:hAnsi="Consolas" w:cs="Consolas"/>
                <w:lang w:val="en-US"/>
              </w:rPr>
              <w:t>u8SeletedCycle_test</w:t>
            </w:r>
            <w:r w:rsidRPr="007807A0">
              <w:rPr>
                <w:rFonts w:ascii="Consolas" w:hAnsi="Consolas" w:cs="Consolas"/>
                <w:lang w:val="en-US"/>
              </w:rPr>
              <w:t xml:space="preserve"> = 0x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785A9D">
              <w:rPr>
                <w:rFonts w:ascii="Consolas" w:hAnsi="Consolas" w:cs="Consolas"/>
                <w:lang w:val="en-US"/>
              </w:rPr>
              <w:t xml:space="preserve"> </w:t>
            </w:r>
            <w:r w:rsidR="00785A9D" w:rsidRPr="003E6F60">
              <w:rPr>
                <w:lang w:val="en-US"/>
              </w:rPr>
              <w:t>and</w:t>
            </w:r>
            <w:r w:rsidR="00785A9D">
              <w:rPr>
                <w:rFonts w:ascii="Consolas" w:hAnsi="Consolas" w:cs="Consolas"/>
                <w:lang w:val="en-US"/>
              </w:rPr>
              <w:t xml:space="preserve"> u8OverWriteBFSOutput = 0xAA</w:t>
            </w:r>
            <w:r>
              <w:rPr>
                <w:color w:val="000000"/>
                <w:lang w:val="en-US"/>
              </w:rPr>
              <w:t>)</w:t>
            </w:r>
          </w:p>
          <w:p w:rsidR="006A55DE" w:rsidRDefault="006A55DE" w:rsidP="003E6F60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Remove the </w:t>
            </w:r>
            <w:r w:rsidR="0096491E">
              <w:rPr>
                <w:color w:val="000000"/>
                <w:lang w:val="en-US"/>
              </w:rPr>
              <w:t xml:space="preserve">flag to overwrite the BFS output before the end of </w:t>
            </w:r>
            <w:r w:rsidR="00D94607">
              <w:rPr>
                <w:color w:val="000000"/>
                <w:lang w:val="en-US"/>
              </w:rPr>
              <w:t>Cycle 1 execution</w:t>
            </w:r>
            <w:r w:rsidR="0044019F">
              <w:rPr>
                <w:color w:val="000000"/>
                <w:lang w:val="en-US"/>
              </w:rPr>
              <w:t xml:space="preserve"> (</w:t>
            </w:r>
            <w:r w:rsidR="0044019F">
              <w:rPr>
                <w:rFonts w:ascii="Consolas" w:hAnsi="Consolas" w:cs="Consolas"/>
                <w:lang w:val="en-US"/>
              </w:rPr>
              <w:t>u8OverWriteBFSOutput = 0x55</w:t>
            </w:r>
            <w:r w:rsidR="0044019F">
              <w:rPr>
                <w:color w:val="000000"/>
                <w:lang w:val="en-US"/>
              </w:rPr>
              <w:t>)</w:t>
            </w:r>
          </w:p>
          <w:p w:rsidR="00A948F3" w:rsidRDefault="00A948F3" w:rsidP="00A948F3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Launch the Cycle 2 (</w:t>
            </w:r>
            <w:r>
              <w:rPr>
                <w:rFonts w:ascii="Consolas" w:hAnsi="Consolas" w:cs="Consolas"/>
                <w:lang w:val="en-US"/>
              </w:rPr>
              <w:t>u8SeletedCycle_test</w:t>
            </w:r>
            <w:r w:rsidRPr="007807A0">
              <w:rPr>
                <w:rFonts w:ascii="Consolas" w:hAnsi="Consolas" w:cs="Consolas"/>
                <w:lang w:val="en-US"/>
              </w:rPr>
              <w:t xml:space="preserve"> = 0x</w:t>
            </w:r>
            <w:r>
              <w:rPr>
                <w:rFonts w:ascii="Consolas" w:hAnsi="Consolas" w:cs="Consolas"/>
                <w:lang w:val="en-US"/>
              </w:rPr>
              <w:t xml:space="preserve">01 </w:t>
            </w:r>
            <w:r w:rsidRPr="000556DD">
              <w:rPr>
                <w:lang w:val="en-US"/>
              </w:rPr>
              <w:t>and</w:t>
            </w:r>
            <w:r>
              <w:rPr>
                <w:rFonts w:ascii="Consolas" w:hAnsi="Consolas" w:cs="Consolas"/>
                <w:lang w:val="en-US"/>
              </w:rPr>
              <w:t xml:space="preserve"> u8OverWriteBFSOutput = 0xAA</w:t>
            </w:r>
            <w:r>
              <w:rPr>
                <w:color w:val="000000"/>
                <w:lang w:val="en-US"/>
              </w:rPr>
              <w:t>)</w:t>
            </w:r>
          </w:p>
          <w:p w:rsidR="0041747C" w:rsidRPr="003E6F60" w:rsidRDefault="00A948F3" w:rsidP="003E6F60">
            <w:pPr>
              <w:pStyle w:val="ListParagraph"/>
              <w:numPr>
                <w:ilvl w:val="0"/>
                <w:numId w:val="2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the flag to overwrite the BFS output before the end of Cycle 2 execution</w:t>
            </w:r>
            <w:r w:rsidR="0044019F">
              <w:rPr>
                <w:color w:val="000000"/>
                <w:lang w:val="en-US"/>
              </w:rPr>
              <w:t xml:space="preserve"> (</w:t>
            </w:r>
            <w:r w:rsidR="0044019F">
              <w:rPr>
                <w:rFonts w:ascii="Consolas" w:hAnsi="Consolas" w:cs="Consolas"/>
                <w:lang w:val="en-US"/>
              </w:rPr>
              <w:t>u8OverWriteBFSOutput = 0x55</w:t>
            </w:r>
            <w:r w:rsidR="0044019F">
              <w:rPr>
                <w:color w:val="000000"/>
                <w:lang w:val="en-US"/>
              </w:rPr>
              <w:t>)</w:t>
            </w: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41747C" w:rsidRDefault="0041747C" w:rsidP="007C3FC1">
            <w:pPr>
              <w:rPr>
                <w:b/>
                <w:color w:val="000000"/>
                <w:lang w:val="en-US"/>
              </w:rPr>
            </w:pPr>
          </w:p>
          <w:p w:rsidR="0041747C" w:rsidRDefault="0041747C" w:rsidP="003E6F60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6A55DE" w:rsidRDefault="006A55DE" w:rsidP="006A55DE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no cycle </w:t>
            </w:r>
            <w:proofErr w:type="gramStart"/>
            <w:r>
              <w:rPr>
                <w:color w:val="000000"/>
                <w:lang w:val="en-US"/>
              </w:rPr>
              <w:t>is executed</w:t>
            </w:r>
            <w:proofErr w:type="gramEnd"/>
            <w:r>
              <w:rPr>
                <w:color w:val="000000"/>
                <w:lang w:val="en-US"/>
              </w:rPr>
              <w:t>.</w:t>
            </w:r>
          </w:p>
          <w:p w:rsidR="00D94607" w:rsidRDefault="00D94607" w:rsidP="006A55DE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that the first cycle starts</w:t>
            </w:r>
            <w:r w:rsidR="00A67347">
              <w:rPr>
                <w:color w:val="000000"/>
                <w:lang w:val="en-US"/>
              </w:rPr>
              <w:t>.</w:t>
            </w:r>
          </w:p>
          <w:p w:rsidR="00E54EB8" w:rsidRDefault="00E54EB8" w:rsidP="00B5012E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that the executed cycle continues until his end</w:t>
            </w:r>
            <w:r w:rsidR="00A948F3">
              <w:rPr>
                <w:color w:val="000000"/>
                <w:lang w:val="en-US"/>
              </w:rPr>
              <w:t xml:space="preserve"> and during the belt function, </w:t>
            </w:r>
            <w:r w:rsidR="00A948F3" w:rsidRPr="000556DD">
              <w:rPr>
                <w:rFonts w:ascii="Consolas" w:hAnsi="Consolas" w:cs="Consolas"/>
                <w:color w:val="000000"/>
                <w:lang w:val="en-US"/>
              </w:rPr>
              <w:t>u8IdxExecutedStep</w:t>
            </w:r>
            <w:r w:rsidR="00A948F3">
              <w:rPr>
                <w:color w:val="000000"/>
                <w:lang w:val="en-US"/>
              </w:rPr>
              <w:t xml:space="preserve"> takes the values {0</w:t>
            </w:r>
            <w:proofErr w:type="gramStart"/>
            <w:r w:rsidR="00A948F3">
              <w:rPr>
                <w:color w:val="000000"/>
                <w:lang w:val="en-US"/>
              </w:rPr>
              <w:t>,1,2,3,255</w:t>
            </w:r>
            <w:proofErr w:type="gramEnd"/>
            <w:r w:rsidR="00A948F3">
              <w:rPr>
                <w:color w:val="000000"/>
                <w:lang w:val="en-US"/>
              </w:rPr>
              <w:t xml:space="preserve">} and </w:t>
            </w:r>
            <w:r w:rsidR="00A948F3" w:rsidRPr="000556DD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  <w:r w:rsidR="00A948F3">
              <w:rPr>
                <w:color w:val="000000"/>
                <w:lang w:val="en-US"/>
              </w:rPr>
              <w:t xml:space="preserve"> takes the values defined in the cycle parameters array.</w:t>
            </w:r>
            <w:r w:rsidR="00B5012E">
              <w:rPr>
                <w:color w:val="000000"/>
                <w:lang w:val="en-US"/>
              </w:rPr>
              <w:t xml:space="preserve"> These data shall change only when </w:t>
            </w:r>
            <w:proofErr w:type="spellStart"/>
            <w:r w:rsidR="00B5012E" w:rsidRPr="003E6F60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  <w:r w:rsidR="00B5012E">
              <w:rPr>
                <w:rFonts w:ascii="Consolas" w:hAnsi="Consolas" w:cs="Consolas"/>
                <w:color w:val="000000"/>
                <w:lang w:val="en-US"/>
              </w:rPr>
              <w:t xml:space="preserve"> = 1</w:t>
            </w:r>
          </w:p>
          <w:p w:rsidR="0041747C" w:rsidRDefault="00A948F3" w:rsidP="003E6F60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 that the second cycle starts.</w:t>
            </w:r>
          </w:p>
          <w:p w:rsidR="00A948F3" w:rsidRPr="003E6F60" w:rsidRDefault="0044019F" w:rsidP="003E6F60">
            <w:pPr>
              <w:pStyle w:val="ListParagraph"/>
              <w:numPr>
                <w:ilvl w:val="0"/>
                <w:numId w:val="2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the executed cycle continues until his end and during the belt function, </w:t>
            </w:r>
            <w:r w:rsidRPr="000556DD">
              <w:rPr>
                <w:rFonts w:ascii="Consolas" w:hAnsi="Consolas" w:cs="Consolas"/>
                <w:color w:val="000000"/>
                <w:lang w:val="en-US"/>
              </w:rPr>
              <w:t>u8IdxExecutedStep</w:t>
            </w:r>
            <w:r>
              <w:rPr>
                <w:color w:val="000000"/>
                <w:lang w:val="en-US"/>
              </w:rPr>
              <w:t xml:space="preserve"> takes the values {0</w:t>
            </w:r>
            <w:proofErr w:type="gramStart"/>
            <w:r>
              <w:rPr>
                <w:color w:val="000000"/>
                <w:lang w:val="en-US"/>
              </w:rPr>
              <w:t>,1,2,3,4,5,6,7,255</w:t>
            </w:r>
            <w:proofErr w:type="gramEnd"/>
            <w:r>
              <w:rPr>
                <w:color w:val="000000"/>
                <w:lang w:val="en-US"/>
              </w:rPr>
              <w:t xml:space="preserve">} and </w:t>
            </w:r>
            <w:r w:rsidRPr="000556DD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  <w:r>
              <w:rPr>
                <w:color w:val="000000"/>
                <w:lang w:val="en-US"/>
              </w:rPr>
              <w:t xml:space="preserve"> takes the values defined in the cycle parameters array.</w:t>
            </w:r>
            <w:r w:rsidR="00B5012E">
              <w:rPr>
                <w:color w:val="000000"/>
                <w:lang w:val="en-US"/>
              </w:rPr>
              <w:t xml:space="preserve"> These data shall change only when </w:t>
            </w:r>
            <w:proofErr w:type="spellStart"/>
            <w:r w:rsidR="00B5012E" w:rsidRPr="000556DD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  <w:r w:rsidR="00B5012E">
              <w:rPr>
                <w:rFonts w:ascii="Consolas" w:hAnsi="Consolas" w:cs="Consolas"/>
                <w:color w:val="000000"/>
                <w:lang w:val="en-US"/>
              </w:rPr>
              <w:t xml:space="preserve"> = 1</w:t>
            </w:r>
          </w:p>
          <w:p w:rsidR="0041747C" w:rsidRDefault="0041747C" w:rsidP="003E6F60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center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41747C" w:rsidRDefault="0041747C" w:rsidP="007C3FC1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41747C" w:rsidTr="007C3FC1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41747C" w:rsidRDefault="0041747C" w:rsidP="007C3FC1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A02314" w:rsidRPr="003E6F60" w:rsidRDefault="00A02314">
      <w:pPr>
        <w:rPr>
          <w:lang w:val="en-US"/>
        </w:rPr>
      </w:pPr>
    </w:p>
    <w:p w:rsidR="00903BCF" w:rsidRDefault="00903BCF">
      <w:pPr>
        <w:rPr>
          <w:rFonts w:ascii="Arial (W1)" w:hAnsi="Arial (W1)"/>
          <w:sz w:val="24"/>
          <w:szCs w:val="24"/>
          <w:lang w:val="en-US"/>
        </w:rPr>
      </w:pPr>
      <w:r>
        <w:br w:type="page"/>
      </w:r>
    </w:p>
    <w:p w:rsidR="00903BCF" w:rsidRPr="00484F72" w:rsidRDefault="00903BCF" w:rsidP="00903BCF">
      <w:pPr>
        <w:pStyle w:val="Heading3"/>
      </w:pPr>
      <w:bookmarkStart w:id="1078" w:name="_Toc434332090"/>
      <w:r>
        <w:lastRenderedPageBreak/>
        <w:t>INT_BFE_0100</w:t>
      </w:r>
      <w:r w:rsidR="00F32323">
        <w:t>3</w:t>
      </w:r>
      <w:r>
        <w:t xml:space="preserve">: </w:t>
      </w:r>
      <w:r w:rsidR="008B61B3">
        <w:t>Power degradation factor computation</w:t>
      </w:r>
      <w:bookmarkEnd w:id="1078"/>
    </w:p>
    <w:p w:rsidR="00903BCF" w:rsidRDefault="00903BCF" w:rsidP="00903BCF">
      <w:pPr>
        <w:pStyle w:val="Para2"/>
        <w:spacing w:before="0"/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903BCF" w:rsidTr="007C3FC1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BCF" w:rsidRDefault="00903BCF" w:rsidP="007C3FC1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903BCF" w:rsidRPr="002B4091" w:rsidRDefault="00903BCF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goal of this test is to check that the function in charge of step scheduling </w:t>
            </w:r>
            <w:r w:rsidR="007C226E">
              <w:rPr>
                <w:color w:val="000000"/>
                <w:lang w:val="en-US"/>
              </w:rPr>
              <w:t>compute correctly the power degradation factor when a new cycle begins.</w:t>
            </w:r>
          </w:p>
          <w:p w:rsidR="00903BCF" w:rsidRDefault="00903BCF" w:rsidP="007C3FC1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903BCF" w:rsidRDefault="00903BCF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903BCF" w:rsidRDefault="00903BCF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flashed with an instrumented code.</w:t>
            </w:r>
          </w:p>
          <w:p w:rsidR="00903BCF" w:rsidRDefault="00903BC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C07A13" w:rsidRDefault="00C07A13" w:rsidP="00C07A1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: </w:t>
            </w:r>
          </w:p>
          <w:p w:rsidR="00C07A13" w:rsidRPr="003E6F60" w:rsidRDefault="00855CA0" w:rsidP="003E6F60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Read </w:t>
            </w:r>
            <w:r w:rsidR="00C07A13">
              <w:rPr>
                <w:color w:val="000000"/>
                <w:lang w:val="en-US"/>
              </w:rPr>
              <w:t xml:space="preserve">Access to </w:t>
            </w:r>
            <w:r w:rsidR="00C07A13" w:rsidRPr="003E6F60">
              <w:rPr>
                <w:rFonts w:ascii="Consolas" w:hAnsi="Consolas" w:cs="Consolas"/>
                <w:color w:val="000000"/>
                <w:lang w:val="en-US"/>
              </w:rPr>
              <w:t>u8DegradationPowerFactor</w:t>
            </w:r>
          </w:p>
          <w:p w:rsidR="005938BE" w:rsidRDefault="005938BE">
            <w:pPr>
              <w:rPr>
                <w:color w:val="000000"/>
              </w:rPr>
            </w:pPr>
          </w:p>
          <w:p w:rsidR="00855CA0" w:rsidRDefault="00855CA0">
            <w:pPr>
              <w:rPr>
                <w:color w:val="000000"/>
              </w:rPr>
            </w:pPr>
            <w:r>
              <w:rPr>
                <w:color w:val="000000"/>
              </w:rPr>
              <w:t>This test is only applicable if the Battery voltage is available on the CAN bus.</w:t>
            </w:r>
          </w:p>
          <w:p w:rsidR="00855CA0" w:rsidRPr="0062451D" w:rsidRDefault="00855CA0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903BCF" w:rsidRDefault="00903BCF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C07A13" w:rsidRDefault="00C07A13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Belt function</w:t>
            </w:r>
            <w:r w:rsidR="00855CA0">
              <w:rPr>
                <w:color w:val="000000"/>
                <w:lang w:val="en-US"/>
              </w:rPr>
              <w:t>s</w:t>
            </w:r>
            <w:r>
              <w:rPr>
                <w:color w:val="000000"/>
                <w:lang w:val="en-US"/>
              </w:rPr>
              <w:t xml:space="preserve"> 01</w:t>
            </w:r>
            <w:r w:rsidR="00855CA0">
              <w:rPr>
                <w:color w:val="000000"/>
                <w:lang w:val="en-US"/>
              </w:rPr>
              <w:t>/02</w:t>
            </w:r>
            <w:r>
              <w:rPr>
                <w:color w:val="000000"/>
                <w:lang w:val="en-US"/>
              </w:rPr>
              <w:t xml:space="preserve"> configured with </w:t>
            </w:r>
            <w:r w:rsidR="004645F6">
              <w:rPr>
                <w:color w:val="000000"/>
                <w:lang w:val="en-US"/>
              </w:rPr>
              <w:t xml:space="preserve">at least one </w:t>
            </w:r>
            <w:r w:rsidR="00D32D58">
              <w:rPr>
                <w:color w:val="000000"/>
                <w:lang w:val="en-US"/>
              </w:rPr>
              <w:t xml:space="preserve">power degradable </w:t>
            </w:r>
            <w:r w:rsidR="004645F6">
              <w:rPr>
                <w:color w:val="000000"/>
                <w:lang w:val="en-US"/>
              </w:rPr>
              <w:t>step</w:t>
            </w:r>
            <w:r w:rsidR="00387842">
              <w:rPr>
                <w:color w:val="000000"/>
                <w:lang w:val="en-US"/>
              </w:rPr>
              <w:t>.</w:t>
            </w:r>
          </w:p>
          <w:p w:rsidR="00387842" w:rsidRDefault="00387842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Belt functions 03 configured without any power degradable</w:t>
            </w:r>
            <w:r w:rsidR="00153532">
              <w:rPr>
                <w:color w:val="000000"/>
                <w:lang w:val="en-US"/>
              </w:rPr>
              <w:t xml:space="preserve"> steps</w:t>
            </w:r>
            <w:r>
              <w:rPr>
                <w:color w:val="000000"/>
                <w:lang w:val="en-US"/>
              </w:rPr>
              <w:t>.</w:t>
            </w:r>
          </w:p>
          <w:p w:rsidR="00BD1886" w:rsidRPr="007807A0" w:rsidRDefault="00BD1886" w:rsidP="007C3FC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7.1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</w:t>
            </w:r>
            <w:proofErr w:type="spellStart"/>
            <w:r>
              <w:rPr>
                <w:color w:val="000000"/>
                <w:lang w:val="en-US"/>
              </w:rPr>
              <w:t>algo</w:t>
            </w:r>
            <w:proofErr w:type="spellEnd"/>
            <w:r>
              <w:rPr>
                <w:color w:val="000000"/>
                <w:lang w:val="en-US"/>
              </w:rPr>
              <w:t xml:space="preserve"> level.</w:t>
            </w:r>
          </w:p>
          <w:p w:rsidR="00903BCF" w:rsidRDefault="00903BCF" w:rsidP="007C3FC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</w:p>
          <w:p w:rsidR="00903BCF" w:rsidRDefault="00903BCF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903BCF" w:rsidRDefault="00903BCF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903BCF" w:rsidRDefault="00BD1886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 the CAN battery voltage to a value upper than 13V then trig the cycle 01</w:t>
            </w:r>
          </w:p>
          <w:p w:rsidR="00BD1886" w:rsidRDefault="00BD1886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During the execution of cycle 01 : changes the battery voltage on the CAN and set the signal to a value between ] 9.0 ; 10.8 [ V</w:t>
            </w:r>
          </w:p>
          <w:p w:rsidR="00BD1886" w:rsidRDefault="00BD1886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Wait the end of cycle 01 then launch the cycle 02</w:t>
            </w:r>
          </w:p>
          <w:p w:rsidR="00387842" w:rsidRDefault="00387842" w:rsidP="003E6F60">
            <w:pPr>
              <w:pStyle w:val="ListParagraph"/>
              <w:numPr>
                <w:ilvl w:val="0"/>
                <w:numId w:val="2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Wait the end of cycle 02 then launch the cycle 03</w:t>
            </w:r>
          </w:p>
          <w:p w:rsidR="00903BCF" w:rsidRDefault="00903BCF" w:rsidP="003E6F60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903BCF" w:rsidRDefault="00903BCF" w:rsidP="007C3FC1">
            <w:pPr>
              <w:rPr>
                <w:b/>
                <w:color w:val="000000"/>
                <w:lang w:val="en-US"/>
              </w:rPr>
            </w:pPr>
          </w:p>
          <w:p w:rsidR="00903BCF" w:rsidRDefault="00903BCF" w:rsidP="003E6F60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E44AA3" w:rsidRDefault="00E44AA3" w:rsidP="00E44AA3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903BCF" w:rsidRDefault="00BD1886" w:rsidP="003E6F60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belt function starts and that the degradation factor is equal to 128</w:t>
            </w:r>
          </w:p>
          <w:p w:rsidR="00BD1886" w:rsidRDefault="00BD1886" w:rsidP="003E6F60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degradation factor does not change.</w:t>
            </w:r>
          </w:p>
          <w:p w:rsidR="00BD1886" w:rsidRDefault="00BD1886" w:rsidP="003E6F60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degradation factor is updated with the expected value at the beginning of the cycle 02 (for the expected value see the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_Ref337717971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7.3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>)</w:t>
            </w:r>
          </w:p>
          <w:p w:rsidR="00903BCF" w:rsidRDefault="00387842" w:rsidP="003E6F60">
            <w:pPr>
              <w:pStyle w:val="ListParagraph"/>
              <w:numPr>
                <w:ilvl w:val="0"/>
                <w:numId w:val="2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degradation factor </w:t>
            </w:r>
            <w:proofErr w:type="gramStart"/>
            <w:r>
              <w:rPr>
                <w:color w:val="000000"/>
                <w:lang w:val="en-US"/>
              </w:rPr>
              <w:t>is updated</w:t>
            </w:r>
            <w:proofErr w:type="gramEnd"/>
            <w:r>
              <w:rPr>
                <w:color w:val="000000"/>
                <w:lang w:val="en-US"/>
              </w:rPr>
              <w:t xml:space="preserve"> with the value 128 at the beginning of cycle 03.</w:t>
            </w:r>
          </w:p>
          <w:p w:rsidR="00903BCF" w:rsidRPr="00A44F82" w:rsidRDefault="00903BCF" w:rsidP="007C3FC1">
            <w:pPr>
              <w:pStyle w:val="ListParagraph"/>
              <w:rPr>
                <w:color w:val="000000"/>
                <w:lang w:val="en-US"/>
              </w:rPr>
            </w:pPr>
          </w:p>
          <w:p w:rsidR="00903BCF" w:rsidRDefault="00903BCF" w:rsidP="007C3FC1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center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  <w:tr w:rsidR="00903BCF" w:rsidTr="007C3FC1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903BCF" w:rsidRDefault="00903BCF" w:rsidP="007C3FC1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903BCF" w:rsidRDefault="00903BCF" w:rsidP="00903BCF">
      <w:pPr>
        <w:rPr>
          <w:lang w:val="en-US"/>
        </w:rPr>
      </w:pPr>
    </w:p>
    <w:p w:rsidR="00A02314" w:rsidRDefault="00A02314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8B61B3" w:rsidRPr="00484F72" w:rsidRDefault="008B61B3" w:rsidP="008B61B3">
      <w:pPr>
        <w:pStyle w:val="Heading3"/>
      </w:pPr>
      <w:bookmarkStart w:id="1079" w:name="_Toc434332091"/>
      <w:r>
        <w:lastRenderedPageBreak/>
        <w:t>INT_BFE_0100</w:t>
      </w:r>
      <w:r w:rsidR="00F32323">
        <w:t>4</w:t>
      </w:r>
      <w:r>
        <w:t>: Cycle execution counter update</w:t>
      </w:r>
      <w:bookmarkEnd w:id="1079"/>
    </w:p>
    <w:p w:rsidR="008B61B3" w:rsidRDefault="008B61B3" w:rsidP="00903BCF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AA7BE4" w:rsidTr="006967AB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AA7BE4" w:rsidRPr="002B4091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goal of this test is to check that the function in charge of step scheduling </w:t>
            </w:r>
            <w:r w:rsidR="00FF33F2">
              <w:rPr>
                <w:color w:val="000000"/>
                <w:lang w:val="en-US"/>
              </w:rPr>
              <w:t xml:space="preserve">updates correctly the executed </w:t>
            </w:r>
            <w:proofErr w:type="gramStart"/>
            <w:r w:rsidR="00FF33F2">
              <w:rPr>
                <w:color w:val="000000"/>
                <w:lang w:val="en-US"/>
              </w:rPr>
              <w:t>cycles</w:t>
            </w:r>
            <w:proofErr w:type="gramEnd"/>
            <w:r w:rsidR="00FF33F2">
              <w:rPr>
                <w:color w:val="000000"/>
                <w:lang w:val="en-US"/>
              </w:rPr>
              <w:t xml:space="preserve"> counters values. </w:t>
            </w:r>
            <w:proofErr w:type="gramStart"/>
            <w:r w:rsidR="00FF33F2">
              <w:rPr>
                <w:color w:val="000000"/>
                <w:lang w:val="en-US"/>
              </w:rPr>
              <w:t>And</w:t>
            </w:r>
            <w:proofErr w:type="gramEnd"/>
            <w:r w:rsidR="00FF33F2">
              <w:rPr>
                <w:color w:val="000000"/>
                <w:lang w:val="en-US"/>
              </w:rPr>
              <w:t xml:space="preserve"> th</w:t>
            </w:r>
            <w:r w:rsidR="007E5E08">
              <w:rPr>
                <w:color w:val="000000"/>
                <w:lang w:val="en-US"/>
              </w:rPr>
              <w:t>at this array is correctly recorded and restored at shutdown/startup.</w:t>
            </w:r>
          </w:p>
          <w:p w:rsidR="00AA7BE4" w:rsidRDefault="00AA7BE4" w:rsidP="006967AB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flashed with an instrumented code.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: </w:t>
            </w:r>
          </w:p>
          <w:p w:rsidR="00AA7BE4" w:rsidRPr="000556DD" w:rsidRDefault="00AA7BE4" w:rsidP="007E5E08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Read Access to </w:t>
            </w:r>
            <w:r w:rsidR="007E5E08" w:rsidRPr="007E5E08">
              <w:rPr>
                <w:rFonts w:ascii="Consolas" w:hAnsi="Consolas" w:cs="Consolas"/>
                <w:color w:val="000000"/>
                <w:lang w:val="en-US"/>
              </w:rPr>
              <w:t>NVP_au32ExecutedCycleCounters</w:t>
            </w:r>
          </w:p>
          <w:p w:rsidR="00AA7BE4" w:rsidRPr="0062451D" w:rsidRDefault="00AA7BE4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AA7BE4" w:rsidRPr="007807A0" w:rsidRDefault="00AA7BE4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 w:rsidR="007E5E08">
              <w:rPr>
                <w:color w:val="000000"/>
                <w:lang w:val="en-US"/>
              </w:rPr>
              <w:fldChar w:fldCharType="begin"/>
            </w:r>
            <w:r w:rsidR="007E5E08">
              <w:rPr>
                <w:color w:val="000000"/>
                <w:lang w:val="en-US"/>
              </w:rPr>
              <w:instrText xml:space="preserve"> REF _Ref337721557 \r \h </w:instrText>
            </w:r>
            <w:r w:rsidR="007E5E08">
              <w:rPr>
                <w:color w:val="000000"/>
                <w:lang w:val="en-US"/>
              </w:rPr>
            </w:r>
            <w:r w:rsidR="007E5E08"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 w:rsidR="007E5E08">
              <w:rPr>
                <w:color w:val="000000"/>
                <w:lang w:val="en-US"/>
              </w:rPr>
              <w:fldChar w:fldCharType="end"/>
            </w:r>
            <w:r w:rsidR="007E5E08"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</w:t>
            </w:r>
            <w:r w:rsidR="00DC7638">
              <w:rPr>
                <w:color w:val="000000"/>
                <w:lang w:val="en-US"/>
              </w:rPr>
              <w:t>rithm</w:t>
            </w:r>
            <w:r>
              <w:rPr>
                <w:color w:val="000000"/>
                <w:lang w:val="en-US"/>
              </w:rPr>
              <w:t xml:space="preserve"> level.</w:t>
            </w:r>
          </w:p>
          <w:p w:rsidR="00AA7BE4" w:rsidRDefault="00AA7BE4" w:rsidP="006967AB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</w:p>
          <w:p w:rsidR="00AA7BE4" w:rsidRDefault="00AA7BE4" w:rsidP="003E6F60">
            <w:pPr>
              <w:pStyle w:val="ListParagraph"/>
              <w:numPr>
                <w:ilvl w:val="0"/>
                <w:numId w:val="2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AA7BE4" w:rsidRDefault="00AA7BE4" w:rsidP="003E6F60">
            <w:pPr>
              <w:pStyle w:val="ListParagraph"/>
              <w:numPr>
                <w:ilvl w:val="0"/>
                <w:numId w:val="2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AA7BE4" w:rsidRDefault="007E5E08" w:rsidP="003E6F60">
            <w:pPr>
              <w:pStyle w:val="ListParagraph"/>
              <w:numPr>
                <w:ilvl w:val="0"/>
                <w:numId w:val="2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the cycle 01</w:t>
            </w:r>
          </w:p>
          <w:p w:rsidR="007E5E08" w:rsidRDefault="007E5E08" w:rsidP="003E6F60">
            <w:pPr>
              <w:pStyle w:val="ListParagraph"/>
              <w:numPr>
                <w:ilvl w:val="0"/>
                <w:numId w:val="2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Maintain the triggering request </w:t>
            </w:r>
            <w:r w:rsidR="00ED1E69">
              <w:rPr>
                <w:color w:val="000000"/>
                <w:lang w:val="en-US"/>
              </w:rPr>
              <w:t>until the restart of the cycle 01</w:t>
            </w:r>
          </w:p>
          <w:p w:rsidR="00AA7BE4" w:rsidRDefault="00AA7BE4" w:rsidP="003E6F60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AA7BE4" w:rsidRDefault="00AA7BE4" w:rsidP="006967AB">
            <w:pPr>
              <w:rPr>
                <w:b/>
                <w:color w:val="000000"/>
                <w:lang w:val="en-US"/>
              </w:rPr>
            </w:pPr>
          </w:p>
          <w:p w:rsidR="00AA7BE4" w:rsidRDefault="00AA7BE4" w:rsidP="003E6F60">
            <w:pPr>
              <w:pStyle w:val="ListParagraph"/>
              <w:numPr>
                <w:ilvl w:val="0"/>
                <w:numId w:val="2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AA7BE4" w:rsidRDefault="00AA7BE4" w:rsidP="003E6F60">
            <w:pPr>
              <w:pStyle w:val="ListParagraph"/>
              <w:numPr>
                <w:ilvl w:val="0"/>
                <w:numId w:val="2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AA7BE4" w:rsidRDefault="00AA7BE4" w:rsidP="003E6F60">
            <w:pPr>
              <w:pStyle w:val="ListParagraph"/>
              <w:numPr>
                <w:ilvl w:val="0"/>
                <w:numId w:val="2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</w:t>
            </w:r>
            <w:r w:rsidR="00ED1E69">
              <w:rPr>
                <w:color w:val="000000"/>
                <w:lang w:val="en-US"/>
              </w:rPr>
              <w:t>counter for the cycle 01 is incremented by 1</w:t>
            </w:r>
          </w:p>
          <w:p w:rsidR="00ED1E69" w:rsidRDefault="00AA7BE4" w:rsidP="003E6F60">
            <w:pPr>
              <w:pStyle w:val="ListParagraph"/>
              <w:numPr>
                <w:ilvl w:val="0"/>
                <w:numId w:val="2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</w:t>
            </w:r>
            <w:r w:rsidR="00ED1E69">
              <w:rPr>
                <w:color w:val="000000"/>
                <w:lang w:val="en-US"/>
              </w:rPr>
              <w:t>that counter for the cycle 01 is incremented by 1 again</w:t>
            </w:r>
          </w:p>
          <w:p w:rsidR="00AA7BE4" w:rsidRPr="00A44F82" w:rsidRDefault="00AA7BE4" w:rsidP="006967AB">
            <w:pPr>
              <w:pStyle w:val="ListParagraph"/>
              <w:rPr>
                <w:color w:val="000000"/>
                <w:lang w:val="en-US"/>
              </w:rPr>
            </w:pPr>
          </w:p>
          <w:p w:rsidR="00AA7BE4" w:rsidRDefault="00AA7BE4" w:rsidP="006967AB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center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AA7BE4" w:rsidTr="006967AB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AA7BE4" w:rsidRDefault="00AA7BE4" w:rsidP="006967AB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AA7BE4" w:rsidRDefault="00AA7BE4">
      <w:pPr>
        <w:rPr>
          <w:lang w:val="en-US"/>
        </w:rPr>
      </w:pPr>
    </w:p>
    <w:p w:rsidR="002C0E9E" w:rsidRDefault="002C0E9E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2C0E9E" w:rsidRDefault="002C0E9E" w:rsidP="003E6F60">
      <w:pPr>
        <w:pStyle w:val="Heading2"/>
        <w:rPr>
          <w:lang w:val="en-US"/>
        </w:rPr>
      </w:pPr>
      <w:bookmarkStart w:id="1080" w:name="_Toc434332092"/>
      <w:r>
        <w:rPr>
          <w:lang w:val="en-US"/>
        </w:rPr>
        <w:lastRenderedPageBreak/>
        <w:t xml:space="preserve">Tests for </w:t>
      </w:r>
      <w:proofErr w:type="spellStart"/>
      <w:r w:rsidRPr="002C0E9E">
        <w:rPr>
          <w:lang w:val="en-US"/>
        </w:rPr>
        <w:t>BFE_ProvideStepConfig</w:t>
      </w:r>
      <w:bookmarkEnd w:id="1080"/>
      <w:proofErr w:type="spellEnd"/>
    </w:p>
    <w:p w:rsidR="001F47C9" w:rsidRPr="006967AB" w:rsidRDefault="001F47C9" w:rsidP="003E6F60">
      <w:pPr>
        <w:pStyle w:val="Heading3"/>
      </w:pPr>
      <w:bookmarkStart w:id="1081" w:name="_Toc434332093"/>
      <w:r>
        <w:t>INT_BFE_02001: Steps parameters extraction</w:t>
      </w:r>
      <w:bookmarkEnd w:id="1081"/>
    </w:p>
    <w:p w:rsidR="002C0E9E" w:rsidRDefault="002C0E9E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1F47C9" w:rsidTr="006967AB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7C9" w:rsidRDefault="001F47C9" w:rsidP="006967AB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1F47C9" w:rsidRPr="002B4091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function in charge of extracting steps parameters read correctly the steps parameters.</w:t>
            </w:r>
          </w:p>
          <w:p w:rsidR="001F47C9" w:rsidRDefault="001F47C9" w:rsidP="006967AB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1F47C9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1F47C9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flashed with an instrumented code.</w:t>
            </w:r>
          </w:p>
          <w:p w:rsidR="001F47C9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D900B3" w:rsidRPr="003E6F60" w:rsidRDefault="001F47C9" w:rsidP="003E6F6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 the Watch Window of the debugger</w:t>
            </w:r>
            <w:r w:rsidR="00D900B3">
              <w:rPr>
                <w:color w:val="000000"/>
                <w:lang w:val="en-US"/>
              </w:rPr>
              <w:t xml:space="preserve"> read Access to</w:t>
            </w:r>
            <w:r>
              <w:rPr>
                <w:color w:val="000000"/>
                <w:lang w:val="en-US"/>
              </w:rPr>
              <w:t xml:space="preserve"> : </w:t>
            </w:r>
          </w:p>
          <w:p w:rsidR="00D900B3" w:rsidRPr="003E6F60" w:rsidRDefault="000B677D" w:rsidP="000B67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0B677D">
              <w:rPr>
                <w:rFonts w:ascii="Consolas" w:hAnsi="Consolas" w:cs="Consolas"/>
                <w:color w:val="000000"/>
                <w:lang w:val="en-US"/>
              </w:rPr>
              <w:t>stStepOrderOptions</w:t>
            </w:r>
            <w:proofErr w:type="spellEnd"/>
          </w:p>
          <w:p w:rsidR="00D900B3" w:rsidRPr="003E6F60" w:rsidRDefault="000B677D" w:rsidP="000B67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0B677D">
              <w:rPr>
                <w:rFonts w:ascii="Consolas" w:hAnsi="Consolas" w:cs="Consolas"/>
                <w:color w:val="000000"/>
                <w:lang w:val="en-US"/>
              </w:rPr>
              <w:t>stStepConstraints</w:t>
            </w:r>
            <w:proofErr w:type="spellEnd"/>
          </w:p>
          <w:p w:rsidR="00D900B3" w:rsidRPr="003E6F60" w:rsidRDefault="000B677D" w:rsidP="000B67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r w:rsidRPr="000B677D">
              <w:rPr>
                <w:rFonts w:ascii="Consolas" w:hAnsi="Consolas" w:cs="Consolas"/>
                <w:color w:val="000000"/>
                <w:lang w:val="en-US"/>
              </w:rPr>
              <w:t>u16StepDuration</w:t>
            </w:r>
          </w:p>
          <w:p w:rsidR="00D900B3" w:rsidRPr="003E6F60" w:rsidRDefault="000B677D" w:rsidP="000B67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0B677D">
              <w:rPr>
                <w:rFonts w:ascii="Consolas" w:hAnsi="Consolas" w:cs="Consolas"/>
                <w:color w:val="000000"/>
                <w:lang w:val="en-US"/>
              </w:rPr>
              <w:t>bIsRunningStep</w:t>
            </w:r>
            <w:proofErr w:type="spellEnd"/>
          </w:p>
          <w:p w:rsidR="001F47C9" w:rsidRPr="003E6F60" w:rsidRDefault="000B677D" w:rsidP="000B67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0B677D">
              <w:rPr>
                <w:rFonts w:ascii="Consolas" w:hAnsi="Consolas" w:cs="Consolas"/>
                <w:color w:val="000000"/>
                <w:lang w:val="en-US"/>
              </w:rPr>
              <w:t>bStartNewStep</w:t>
            </w:r>
            <w:proofErr w:type="spellEnd"/>
          </w:p>
          <w:p w:rsidR="00D900B3" w:rsidRPr="003E6F60" w:rsidRDefault="00D900B3" w:rsidP="00D900B3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3E6F60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1F47C9" w:rsidRPr="0062451D" w:rsidRDefault="001F47C9" w:rsidP="006967AB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1F47C9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1F47C9" w:rsidRPr="007807A0" w:rsidRDefault="001F47C9" w:rsidP="006967A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1F47C9" w:rsidRDefault="001F47C9" w:rsidP="006967AB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</w:p>
          <w:p w:rsidR="001F47C9" w:rsidRDefault="001F47C9" w:rsidP="003E6F60">
            <w:pPr>
              <w:pStyle w:val="ListParagraph"/>
              <w:numPr>
                <w:ilvl w:val="0"/>
                <w:numId w:val="2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the cycle 01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Maintain the triggering request until the restart of the cycle 01</w:t>
            </w:r>
          </w:p>
          <w:p w:rsidR="001F47C9" w:rsidRDefault="001F47C9" w:rsidP="006967AB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1F47C9" w:rsidRDefault="001F47C9" w:rsidP="006967AB">
            <w:pPr>
              <w:rPr>
                <w:b/>
                <w:color w:val="000000"/>
                <w:lang w:val="en-US"/>
              </w:rPr>
            </w:pPr>
          </w:p>
          <w:p w:rsidR="001F47C9" w:rsidRDefault="001F47C9" w:rsidP="003E6F60">
            <w:pPr>
              <w:pStyle w:val="ListParagraph"/>
              <w:numPr>
                <w:ilvl w:val="0"/>
                <w:numId w:val="2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counter for the cycle 01 is incremented by 1</w:t>
            </w:r>
          </w:p>
          <w:p w:rsidR="001F47C9" w:rsidRDefault="001F47C9" w:rsidP="003E6F60">
            <w:pPr>
              <w:pStyle w:val="ListParagraph"/>
              <w:numPr>
                <w:ilvl w:val="0"/>
                <w:numId w:val="2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counter for the cycle 01 is incremented by 1 again</w:t>
            </w:r>
          </w:p>
          <w:p w:rsidR="001F47C9" w:rsidRPr="00A44F82" w:rsidRDefault="001F47C9" w:rsidP="006967AB">
            <w:pPr>
              <w:pStyle w:val="ListParagraph"/>
              <w:rPr>
                <w:color w:val="000000"/>
                <w:lang w:val="en-US"/>
              </w:rPr>
            </w:pPr>
          </w:p>
          <w:p w:rsidR="001F47C9" w:rsidRDefault="001F47C9" w:rsidP="006967AB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center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  <w:tr w:rsidR="001F47C9" w:rsidTr="006967AB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1F47C9" w:rsidRDefault="001F47C9" w:rsidP="006967AB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B2147A" w:rsidRDefault="00B2147A">
      <w:pPr>
        <w:rPr>
          <w:lang w:val="en-US"/>
        </w:rPr>
      </w:pPr>
    </w:p>
    <w:p w:rsidR="002B0EC0" w:rsidRDefault="002B0EC0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2B0EC0" w:rsidRDefault="002B0EC0" w:rsidP="003E6F60">
      <w:pPr>
        <w:pStyle w:val="Heading2"/>
        <w:rPr>
          <w:ins w:id="1082" w:author="Florent.LeDeaut" w:date="2012-10-18T15:25:00Z"/>
          <w:lang w:val="en-US"/>
        </w:rPr>
      </w:pPr>
      <w:bookmarkStart w:id="1083" w:name="_Toc434332094"/>
      <w:r>
        <w:rPr>
          <w:lang w:val="en-US"/>
        </w:rPr>
        <w:lastRenderedPageBreak/>
        <w:t xml:space="preserve">Tests for </w:t>
      </w:r>
      <w:proofErr w:type="spellStart"/>
      <w:r w:rsidRPr="002B0EC0">
        <w:rPr>
          <w:lang w:val="en-US"/>
        </w:rPr>
        <w:t>BFE_runExecuteHighPowerStep</w:t>
      </w:r>
      <w:bookmarkEnd w:id="1083"/>
      <w:proofErr w:type="spellEnd"/>
    </w:p>
    <w:p w:rsidR="00616B33" w:rsidRDefault="00616B33" w:rsidP="00616B33">
      <w:pPr>
        <w:pStyle w:val="Heading3"/>
        <w:rPr>
          <w:ins w:id="1084" w:author="Florent.LeDeaut" w:date="2012-10-18T15:26:00Z"/>
        </w:rPr>
      </w:pPr>
      <w:bookmarkStart w:id="1085" w:name="_Toc336866167"/>
      <w:bookmarkStart w:id="1086" w:name="_Toc434332095"/>
      <w:ins w:id="1087" w:author="Florent.LeDeaut" w:date="2012-10-18T15:25:00Z">
        <w:r w:rsidRPr="00690292">
          <w:t>INT</w:t>
        </w:r>
        <w:r>
          <w:t>_BFE_03001: Runnable scheduling</w:t>
        </w:r>
      </w:ins>
      <w:bookmarkEnd w:id="1085"/>
      <w:bookmarkEnd w:id="1086"/>
    </w:p>
    <w:p w:rsidR="00616B33" w:rsidRPr="00616B33" w:rsidRDefault="00616B33">
      <w:pPr>
        <w:pStyle w:val="Para3"/>
        <w:rPr>
          <w:ins w:id="1088" w:author="Florent.LeDeaut" w:date="2012-10-18T15:26:00Z"/>
          <w:rPrChange w:id="1089" w:author="Florent.LeDeaut" w:date="2012-10-18T15:26:00Z">
            <w:rPr>
              <w:ins w:id="1090" w:author="Florent.LeDeaut" w:date="2012-10-18T15:26:00Z"/>
            </w:rPr>
          </w:rPrChange>
        </w:rPr>
        <w:pPrChange w:id="1091" w:author="Florent.LeDeaut" w:date="2012-10-18T15:26:00Z">
          <w:pPr>
            <w:pStyle w:val="Heading3"/>
          </w:pPr>
        </w:pPrChange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16B33" w:rsidTr="00FB1044">
        <w:trPr>
          <w:cantSplit/>
          <w:trHeight w:val="262"/>
          <w:ins w:id="1092" w:author="Florent.LeDeaut" w:date="2012-10-18T15:26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09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4" w:author="Florent.LeDeaut" w:date="2012-10-18T15:26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5" w:author="Florent.LeDeaut" w:date="2012-10-18T15:26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6" w:author="Florent.LeDeaut" w:date="2012-10-18T15:26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8" w:author="Florent.LeDeaut" w:date="2012-10-18T15:26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099" w:author="Florent.LeDeaut" w:date="2012-10-18T15:26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00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01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02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03" w:author="Florent.LeDeaut" w:date="2012-10-18T15:26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04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B33" w:rsidRDefault="00616B33" w:rsidP="00FB1044">
            <w:pPr>
              <w:rPr>
                <w:ins w:id="1105" w:author="Florent.LeDeaut" w:date="2012-10-18T15:26:00Z"/>
                <w:color w:val="000000"/>
                <w:lang w:val="en-US"/>
              </w:rPr>
            </w:pPr>
            <w:ins w:id="1106" w:author="Florent.LeDeaut" w:date="2012-10-18T15:26:00Z">
              <w:r>
                <w:rPr>
                  <w:b/>
                  <w:color w:val="000000"/>
                  <w:lang w:val="en-US"/>
                </w:rPr>
                <w:t>Type of the test: Q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07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08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0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0" w:author="Florent.LeDeaut" w:date="2012-10-18T15:26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1" w:author="Florent.LeDeaut" w:date="2012-10-18T15:26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2" w:author="Florent.LeDeaut" w:date="2012-10-18T15:26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4" w:author="Florent.LeDeaut" w:date="2012-10-18T15:26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5" w:author="Florent.LeDeaut" w:date="2012-10-18T15:26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6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616B33" w:rsidRDefault="00616B33" w:rsidP="00FB1044">
            <w:pPr>
              <w:jc w:val="right"/>
              <w:rPr>
                <w:ins w:id="1117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18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19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20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rPr>
                <w:ins w:id="1121" w:author="Florent.LeDeaut" w:date="2012-10-18T15:26:00Z"/>
                <w:b/>
                <w:color w:val="000000"/>
                <w:lang w:val="en-US"/>
              </w:rPr>
            </w:pPr>
            <w:ins w:id="1122" w:author="Florent.LeDeaut" w:date="2012-10-18T15:26:00Z">
              <w:r>
                <w:rPr>
                  <w:b/>
                  <w:color w:val="000000"/>
                  <w:lang w:val="en-US"/>
                </w:rPr>
                <w:t xml:space="preserve">Purpose of the test: This test aims at checking the periodicity of the runnable </w:t>
              </w:r>
              <w:proofErr w:type="spellStart"/>
              <w:r w:rsidRPr="00AF3774">
                <w:rPr>
                  <w:b/>
                  <w:color w:val="000000"/>
                  <w:lang w:val="en-US"/>
                </w:rPr>
                <w:t>BFE_AC_BeltFunctionExecution_BFE_runExecuteHighPowerStep</w:t>
              </w:r>
              <w:proofErr w:type="spellEnd"/>
            </w:ins>
          </w:p>
          <w:p w:rsidR="00616B33" w:rsidRDefault="00616B33" w:rsidP="00FB1044">
            <w:pPr>
              <w:pStyle w:val="Para1"/>
              <w:spacing w:before="0"/>
              <w:ind w:left="0"/>
              <w:jc w:val="left"/>
              <w:rPr>
                <w:ins w:id="1123" w:author="Florent.LeDeaut" w:date="2012-10-18T15:26:00Z"/>
                <w:lang w:val="en-US"/>
              </w:rPr>
            </w:pPr>
            <w:ins w:id="1124" w:author="Florent.LeDeaut" w:date="2012-10-18T15:26:00Z"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Briefly sum-up the purpose of the test.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25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26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27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128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29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30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31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132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33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34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35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16B33" w:rsidRDefault="00616B33" w:rsidP="00FB1044">
            <w:pPr>
              <w:jc w:val="right"/>
              <w:rPr>
                <w:ins w:id="1136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13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16B33" w:rsidRDefault="00616B33" w:rsidP="00FB1044">
            <w:pPr>
              <w:jc w:val="right"/>
              <w:rPr>
                <w:ins w:id="1138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13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140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141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16B33" w:rsidRDefault="00616B33" w:rsidP="00FB1044">
            <w:pPr>
              <w:jc w:val="right"/>
              <w:rPr>
                <w:ins w:id="1142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16B33" w:rsidRDefault="00616B33" w:rsidP="00FB1044">
            <w:pPr>
              <w:jc w:val="right"/>
              <w:rPr>
                <w:ins w:id="1143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44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45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46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rPr>
                <w:ins w:id="1147" w:author="Florent.LeDeaut" w:date="2012-10-18T15:26:00Z"/>
                <w:b/>
                <w:color w:val="000000"/>
                <w:lang w:val="en-US"/>
              </w:rPr>
            </w:pPr>
            <w:ins w:id="1148" w:author="Florent.LeDeaut" w:date="2012-10-18T15:26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16B33" w:rsidRDefault="00616B33" w:rsidP="00FB1044">
            <w:pPr>
              <w:rPr>
                <w:ins w:id="1149" w:author="Florent.LeDeaut" w:date="2012-10-18T15:26:00Z"/>
                <w:b/>
                <w:color w:val="000000"/>
                <w:lang w:val="en-US"/>
              </w:rPr>
            </w:pPr>
          </w:p>
          <w:p w:rsidR="00616B33" w:rsidRPr="005A5EC0" w:rsidRDefault="00616B33" w:rsidP="00FB1044">
            <w:pPr>
              <w:rPr>
                <w:ins w:id="1150" w:author="Florent.LeDeaut" w:date="2012-10-18T15:26:00Z"/>
                <w:color w:val="000000"/>
                <w:sz w:val="18"/>
                <w:szCs w:val="18"/>
                <w:lang w:val="en-US"/>
              </w:rPr>
            </w:pPr>
            <w:ins w:id="1151" w:author="Florent.LeDeaut" w:date="2012-10-18T15:26:00Z">
              <w:r w:rsidRPr="005A5EC0">
                <w:rPr>
                  <w:color w:val="000000"/>
                  <w:sz w:val="18"/>
                  <w:szCs w:val="18"/>
                  <w:lang w:val="en-US"/>
                </w:rPr>
                <w:t>ECU mockup (with a high-power hardware) flas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h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>ed</w:t>
              </w:r>
            </w:ins>
          </w:p>
          <w:p w:rsidR="00616B33" w:rsidRDefault="00616B33" w:rsidP="00FB1044">
            <w:pPr>
              <w:rPr>
                <w:ins w:id="1152" w:author="Florent.LeDeaut" w:date="2012-10-18T15:26:00Z"/>
                <w:color w:val="000000"/>
                <w:sz w:val="18"/>
                <w:szCs w:val="18"/>
                <w:lang w:val="en-US"/>
              </w:rPr>
            </w:pPr>
            <w:ins w:id="1153" w:author="Florent.LeDeaut" w:date="2012-10-18T15:26:00Z">
              <w:r>
                <w:rPr>
                  <w:color w:val="000000"/>
                  <w:sz w:val="18"/>
                  <w:szCs w:val="18"/>
                  <w:lang w:val="en-US"/>
                </w:rPr>
                <w:t>BFE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 xml:space="preserve"> configuration expected : </w:t>
              </w:r>
              <w:r w:rsidRPr="00885435">
                <w:rPr>
                  <w:color w:val="000000"/>
                  <w:sz w:val="18"/>
                  <w:szCs w:val="18"/>
                  <w:lang w:val="en-US"/>
                </w:rPr>
                <w:t xml:space="preserve">BFE_CFG_OPT_HIGH_POWER 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>defined</w:t>
              </w:r>
            </w:ins>
          </w:p>
          <w:p w:rsidR="00616B33" w:rsidRDefault="00616B33" w:rsidP="00FB1044">
            <w:pPr>
              <w:rPr>
                <w:ins w:id="1154" w:author="Florent.LeDeaut" w:date="2012-10-18T15:26:00Z"/>
              </w:rPr>
            </w:pPr>
            <w:ins w:id="1155" w:author="Florent.LeDeaut" w:date="2012-10-18T15:26:00Z">
              <w:r>
                <w:t>Instrument a S/W with:</w:t>
              </w:r>
            </w:ins>
          </w:p>
          <w:p w:rsidR="00616B33" w:rsidRDefault="00616B33" w:rsidP="00FB1044">
            <w:pPr>
              <w:rPr>
                <w:ins w:id="1156" w:author="Florent.LeDeaut" w:date="2012-10-18T15:26:00Z"/>
                <w:i/>
              </w:rPr>
            </w:pPr>
            <w:ins w:id="1157" w:author="Florent.LeDeaut" w:date="2012-10-18T15:26:00Z">
              <w:r>
                <w:t xml:space="preserve">a toggle pin at the beginning of the function </w:t>
              </w:r>
              <w:proofErr w:type="spellStart"/>
              <w:r w:rsidRPr="00AF3774">
                <w:rPr>
                  <w:i/>
                </w:rPr>
                <w:t>BFE_AC_BeltFunctionExecution_BFE_runExecuteHighPowerStep</w:t>
              </w:r>
              <w:proofErr w:type="spellEnd"/>
            </w:ins>
          </w:p>
          <w:p w:rsidR="00616B33" w:rsidRPr="005A5EC0" w:rsidRDefault="00616B33" w:rsidP="00FB1044">
            <w:pPr>
              <w:rPr>
                <w:ins w:id="1158" w:author="Florent.LeDeaut" w:date="2012-10-18T15:26:00Z"/>
              </w:rPr>
            </w:pPr>
          </w:p>
          <w:p w:rsidR="00616B33" w:rsidRPr="005A5EC0" w:rsidRDefault="00616B33" w:rsidP="00FB1044">
            <w:pPr>
              <w:rPr>
                <w:ins w:id="1159" w:author="Florent.LeDeaut" w:date="2012-10-18T15:26:00Z"/>
                <w:color w:val="000000"/>
                <w:sz w:val="18"/>
                <w:szCs w:val="18"/>
                <w:lang w:val="en-US"/>
              </w:rPr>
            </w:pPr>
            <w:ins w:id="1160" w:author="Florent.LeDeaut" w:date="2012-10-18T15:26:00Z">
              <w:r w:rsidRPr="00CE5FD5">
                <w:rPr>
                  <w:color w:val="000000"/>
                  <w:sz w:val="18"/>
                  <w:szCs w:val="18"/>
                  <w:lang w:val="en-US"/>
                </w:rPr>
                <w:t>Debugger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 xml:space="preserve"> with trace32</w:t>
              </w:r>
            </w:ins>
          </w:p>
          <w:p w:rsidR="00616B33" w:rsidRDefault="00616B33" w:rsidP="00FB1044">
            <w:pPr>
              <w:rPr>
                <w:ins w:id="1161" w:author="Florent.LeDeaut" w:date="2012-10-18T15:26:00Z"/>
                <w:color w:val="000000"/>
                <w:sz w:val="18"/>
                <w:szCs w:val="18"/>
                <w:lang w:val="en-US"/>
              </w:rPr>
            </w:pPr>
            <w:ins w:id="1162" w:author="Florent.LeDeaut" w:date="2012-10-18T15:26:00Z">
              <w:r w:rsidRPr="005A5EC0">
                <w:rPr>
                  <w:color w:val="000000"/>
                  <w:sz w:val="18"/>
                  <w:szCs w:val="18"/>
                  <w:lang w:val="en-US"/>
                </w:rPr>
                <w:t>CAN environment</w:t>
              </w:r>
            </w:ins>
          </w:p>
          <w:p w:rsidR="00616B33" w:rsidRDefault="00616B33" w:rsidP="00FB1044">
            <w:pPr>
              <w:rPr>
                <w:ins w:id="1163" w:author="Florent.LeDeaut" w:date="2012-10-18T15:26:00Z"/>
              </w:rPr>
            </w:pPr>
            <w:ins w:id="1164" w:author="Florent.LeDeaut" w:date="2012-10-18T15:26:00Z">
              <w:r>
                <w:t>Capture the following signals with the oscilloscope:</w:t>
              </w:r>
            </w:ins>
          </w:p>
          <w:p w:rsidR="00616B33" w:rsidRPr="005A5EC0" w:rsidRDefault="00616B33" w:rsidP="00616B33">
            <w:pPr>
              <w:numPr>
                <w:ilvl w:val="0"/>
                <w:numId w:val="40"/>
              </w:numPr>
              <w:rPr>
                <w:ins w:id="1165" w:author="Florent.LeDeaut" w:date="2012-10-18T15:26:00Z"/>
              </w:rPr>
            </w:pPr>
            <w:ins w:id="1166" w:author="Florent.LeDeaut" w:date="2012-10-18T15:26:00Z">
              <w:r>
                <w:t>The debug pin</w:t>
              </w:r>
              <w:r w:rsidRPr="00CE5FD5">
                <w:rPr>
                  <w:rFonts w:ascii="Arial (W1)" w:hAnsi="Arial (W1)"/>
                  <w:vanish/>
                  <w:sz w:val="16"/>
                  <w:u w:val="dotted"/>
                  <w:lang w:val="en-US"/>
                </w:rPr>
                <w:t xml:space="preserve"> </w:t>
              </w:r>
              <w:r w:rsidRPr="005A5EC0">
                <w:rPr>
                  <w:rFonts w:ascii="Arial (W1)" w:hAnsi="Arial (W1)"/>
                  <w:vanish/>
                  <w:sz w:val="16"/>
                  <w:u w:val="dotted"/>
                  <w:lang w:val="en-US"/>
                </w:rPr>
                <w:t>Describe the tools needed for the test (use of emulator / debugger, CAN simulation, oscilloscope), debug pins, instrumented code...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67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68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69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170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71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72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73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174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75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76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7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16B33" w:rsidRDefault="00616B33" w:rsidP="00FB1044">
            <w:pPr>
              <w:jc w:val="right"/>
              <w:rPr>
                <w:ins w:id="1178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17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16B33" w:rsidRDefault="00616B33" w:rsidP="00FB1044">
            <w:pPr>
              <w:jc w:val="right"/>
              <w:rPr>
                <w:ins w:id="1180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181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182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18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16B33" w:rsidRDefault="00616B33" w:rsidP="00FB1044">
            <w:pPr>
              <w:jc w:val="right"/>
              <w:rPr>
                <w:ins w:id="1184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16B33" w:rsidRDefault="00616B33" w:rsidP="00FB1044">
            <w:pPr>
              <w:jc w:val="right"/>
              <w:rPr>
                <w:ins w:id="1185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86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87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88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rPr>
                <w:ins w:id="1189" w:author="Florent.LeDeaut" w:date="2012-10-18T15:26:00Z"/>
                <w:b/>
                <w:color w:val="000000"/>
                <w:lang w:val="en-US"/>
              </w:rPr>
            </w:pPr>
            <w:ins w:id="1190" w:author="Florent.LeDeaut" w:date="2012-10-18T15:26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16B33" w:rsidRPr="005A5EC0" w:rsidRDefault="00616B33" w:rsidP="00FB1044">
            <w:pPr>
              <w:rPr>
                <w:ins w:id="1191" w:author="Florent.LeDeaut" w:date="2012-10-18T15:26:00Z"/>
              </w:rPr>
            </w:pPr>
            <w:ins w:id="1192" w:author="Florent.LeDeaut" w:date="2012-10-18T15:26:00Z">
              <w:r>
                <w:t>ECU flashed and not running.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Pr="005A5EC0" w:rsidRDefault="00616B33" w:rsidP="00FB1044">
            <w:pPr>
              <w:jc w:val="right"/>
              <w:rPr>
                <w:ins w:id="1193" w:author="Florent.LeDeaut" w:date="2012-10-18T15:26:00Z"/>
                <w:color w:val="000000"/>
              </w:rPr>
            </w:pPr>
          </w:p>
        </w:tc>
      </w:tr>
      <w:tr w:rsidR="00616B33" w:rsidTr="00FB1044">
        <w:trPr>
          <w:cantSplit/>
          <w:trHeight w:val="262"/>
          <w:ins w:id="1194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95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196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97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198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199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00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01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02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03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04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05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06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0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16B33" w:rsidRDefault="00616B33" w:rsidP="00FB1044">
            <w:pPr>
              <w:jc w:val="right"/>
              <w:rPr>
                <w:ins w:id="1208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0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16B33" w:rsidRDefault="00616B33" w:rsidP="00FB1044">
            <w:pPr>
              <w:jc w:val="right"/>
              <w:rPr>
                <w:ins w:id="1210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11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12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1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16B33" w:rsidRDefault="00616B33" w:rsidP="00FB1044">
            <w:pPr>
              <w:jc w:val="right"/>
              <w:rPr>
                <w:ins w:id="1214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16B33" w:rsidRDefault="00616B33" w:rsidP="00FB1044">
            <w:pPr>
              <w:jc w:val="right"/>
              <w:rPr>
                <w:ins w:id="1215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16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17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18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rPr>
                <w:ins w:id="1219" w:author="Florent.LeDeaut" w:date="2012-10-18T15:26:00Z"/>
                <w:b/>
                <w:color w:val="000000"/>
                <w:lang w:val="en-US"/>
              </w:rPr>
            </w:pPr>
            <w:ins w:id="1220" w:author="Florent.LeDeaut" w:date="2012-10-18T15:26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16B33" w:rsidRPr="005A5EC0" w:rsidRDefault="00616B33" w:rsidP="00FB1044">
            <w:pPr>
              <w:ind w:left="720"/>
              <w:rPr>
                <w:ins w:id="1221" w:author="Florent.LeDeaut" w:date="2012-10-18T15:26:00Z"/>
                <w:i/>
              </w:rPr>
            </w:pPr>
          </w:p>
          <w:p w:rsidR="00616B33" w:rsidRDefault="00616B33" w:rsidP="00616B33">
            <w:pPr>
              <w:numPr>
                <w:ilvl w:val="0"/>
                <w:numId w:val="42"/>
              </w:numPr>
              <w:rPr>
                <w:ins w:id="1222" w:author="Florent.LeDeaut" w:date="2012-10-18T15:26:00Z"/>
              </w:rPr>
            </w:pPr>
            <w:ins w:id="1223" w:author="Florent.LeDeaut" w:date="2012-10-18T15:26:00Z">
              <w:r w:rsidRPr="005A5EC0">
                <w:t>Run the application</w:t>
              </w:r>
            </w:ins>
          </w:p>
          <w:p w:rsidR="00616B33" w:rsidRDefault="00616B33" w:rsidP="00FB1044">
            <w:pPr>
              <w:rPr>
                <w:ins w:id="1224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25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26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27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28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29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30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31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32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33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34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35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36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37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38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3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16B33" w:rsidRDefault="00616B33" w:rsidP="00FB1044">
            <w:pPr>
              <w:jc w:val="right"/>
              <w:rPr>
                <w:ins w:id="1240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41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16B33" w:rsidRDefault="00616B33" w:rsidP="00FB1044">
            <w:pPr>
              <w:jc w:val="right"/>
              <w:rPr>
                <w:ins w:id="1242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4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44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45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16B33" w:rsidRDefault="00616B33" w:rsidP="00FB1044">
            <w:pPr>
              <w:jc w:val="right"/>
              <w:rPr>
                <w:ins w:id="1246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16B33" w:rsidRDefault="00616B33" w:rsidP="00FB1044">
            <w:pPr>
              <w:jc w:val="right"/>
              <w:rPr>
                <w:ins w:id="1247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48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49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50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rPr>
                <w:ins w:id="1251" w:author="Florent.LeDeaut" w:date="2012-10-18T15:26:00Z"/>
                <w:b/>
                <w:color w:val="000000"/>
                <w:lang w:val="en-US"/>
              </w:rPr>
            </w:pPr>
            <w:ins w:id="1252" w:author="Florent.LeDeaut" w:date="2012-10-18T15:26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16B33" w:rsidRDefault="00616B33" w:rsidP="00FB1044">
            <w:pPr>
              <w:rPr>
                <w:ins w:id="1253" w:author="Florent.LeDeaut" w:date="2012-10-18T15:26:00Z"/>
                <w:b/>
                <w:color w:val="000000"/>
                <w:lang w:val="en-US"/>
              </w:rPr>
            </w:pPr>
          </w:p>
          <w:p w:rsidR="00616B33" w:rsidRPr="005A5EC0" w:rsidRDefault="00616B33" w:rsidP="00616B33">
            <w:pPr>
              <w:numPr>
                <w:ilvl w:val="0"/>
                <w:numId w:val="41"/>
              </w:numPr>
              <w:rPr>
                <w:ins w:id="1254" w:author="Florent.LeDeaut" w:date="2012-10-18T15:26:00Z"/>
              </w:rPr>
            </w:pPr>
            <w:ins w:id="1255" w:author="Florent.LeDeaut" w:date="2012-10-18T15:26:00Z">
              <w:r>
                <w:t>Check that the runnable is called every 400 µs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center"/>
              <w:rPr>
                <w:ins w:id="1256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57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58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59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60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61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62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63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64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65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66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67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68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69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70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71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72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73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74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75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76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80"/>
          <w:ins w:id="1277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center"/>
              <w:rPr>
                <w:ins w:id="1278" w:author="Florent.LeDeaut" w:date="2012-10-18T15:26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6B33" w:rsidRDefault="00616B33" w:rsidP="00FB1044">
            <w:pPr>
              <w:jc w:val="right"/>
              <w:rPr>
                <w:ins w:id="1279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80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262"/>
          <w:ins w:id="1281" w:author="Florent.LeDeaut" w:date="2012-10-18T15:26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82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16B33" w:rsidRDefault="00616B33" w:rsidP="00FB1044">
            <w:pPr>
              <w:jc w:val="right"/>
              <w:rPr>
                <w:ins w:id="128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84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16B33" w:rsidRDefault="00616B33" w:rsidP="00FB1044">
            <w:pPr>
              <w:jc w:val="right"/>
              <w:rPr>
                <w:ins w:id="1285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86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16B33" w:rsidRDefault="00616B33" w:rsidP="00FB1044">
            <w:pPr>
              <w:jc w:val="right"/>
              <w:rPr>
                <w:ins w:id="128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16B33" w:rsidRDefault="00616B33" w:rsidP="00FB1044">
            <w:pPr>
              <w:jc w:val="right"/>
              <w:rPr>
                <w:ins w:id="1288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16B33" w:rsidRDefault="00616B33" w:rsidP="00FB1044">
            <w:pPr>
              <w:jc w:val="right"/>
              <w:rPr>
                <w:ins w:id="1289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16B33" w:rsidRDefault="00616B33" w:rsidP="00FB1044">
            <w:pPr>
              <w:jc w:val="right"/>
              <w:rPr>
                <w:ins w:id="1290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1" w:author="Florent.LeDeaut" w:date="2012-10-18T15:26:00Z"/>
                <w:color w:val="000000"/>
                <w:lang w:val="en-US"/>
              </w:rPr>
            </w:pPr>
          </w:p>
        </w:tc>
      </w:tr>
      <w:tr w:rsidR="00616B33" w:rsidTr="00FB1044">
        <w:trPr>
          <w:cantSplit/>
          <w:trHeight w:val="80"/>
          <w:ins w:id="1292" w:author="Florent.LeDeaut" w:date="2012-10-18T15:26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616B33" w:rsidRDefault="00616B33" w:rsidP="00FB1044">
            <w:pPr>
              <w:jc w:val="center"/>
              <w:rPr>
                <w:ins w:id="1293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4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5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6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7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8" w:author="Florent.LeDeaut" w:date="2012-10-18T15:26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299" w:author="Florent.LeDeaut" w:date="2012-10-18T15:26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300" w:author="Florent.LeDeaut" w:date="2012-10-18T15:26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301" w:author="Florent.LeDeaut" w:date="2012-10-18T15:26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616B33" w:rsidRDefault="00616B33" w:rsidP="00FB1044">
            <w:pPr>
              <w:jc w:val="right"/>
              <w:rPr>
                <w:ins w:id="1302" w:author="Florent.LeDeaut" w:date="2012-10-18T15:26:00Z"/>
                <w:color w:val="000000"/>
                <w:lang w:val="en-US"/>
              </w:rPr>
            </w:pPr>
          </w:p>
        </w:tc>
      </w:tr>
    </w:tbl>
    <w:p w:rsidR="00616B33" w:rsidRDefault="00616B33">
      <w:pPr>
        <w:pStyle w:val="Para3"/>
        <w:rPr>
          <w:ins w:id="1303" w:author="Florent.LeDeaut" w:date="2012-10-18T15:29:00Z"/>
        </w:rPr>
        <w:pPrChange w:id="1304" w:author="Florent.LeDeaut" w:date="2012-10-18T15:26:00Z">
          <w:pPr>
            <w:pStyle w:val="Heading3"/>
          </w:pPr>
        </w:pPrChange>
      </w:pPr>
    </w:p>
    <w:p w:rsidR="00233C8D" w:rsidRDefault="00233C8D" w:rsidP="00233C8D">
      <w:pPr>
        <w:pStyle w:val="Heading3"/>
        <w:rPr>
          <w:ins w:id="1305" w:author="Florent.LeDeaut" w:date="2012-10-18T15:29:00Z"/>
        </w:rPr>
      </w:pPr>
      <w:bookmarkStart w:id="1306" w:name="_Toc434332096"/>
      <w:ins w:id="1307" w:author="Florent.LeDeaut" w:date="2012-10-18T15:29:00Z">
        <w:r>
          <w:t>INT_BFE_03002: test of the current regulation algorithm</w:t>
        </w:r>
        <w:bookmarkEnd w:id="1306"/>
      </w:ins>
    </w:p>
    <w:p w:rsidR="00233C8D" w:rsidRPr="00233C8D" w:rsidRDefault="00233C8D">
      <w:pPr>
        <w:pStyle w:val="Para3"/>
        <w:rPr>
          <w:ins w:id="1308" w:author="Florent.LeDeaut" w:date="2012-10-18T15:29:00Z"/>
          <w:rPrChange w:id="1309" w:author="Florent.LeDeaut" w:date="2012-10-18T15:29:00Z">
            <w:rPr>
              <w:ins w:id="1310" w:author="Florent.LeDeaut" w:date="2012-10-18T15:29:00Z"/>
            </w:rPr>
          </w:rPrChange>
        </w:rPr>
        <w:pPrChange w:id="1311" w:author="Florent.LeDeaut" w:date="2012-10-18T15:29:00Z">
          <w:pPr>
            <w:pStyle w:val="Heading3"/>
          </w:pPr>
        </w:pPrChange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233C8D" w:rsidTr="00FB1044">
        <w:trPr>
          <w:cantSplit/>
          <w:trHeight w:val="262"/>
          <w:ins w:id="1312" w:author="Florent.LeDeaut" w:date="2012-10-18T15:29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13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4" w:author="Florent.LeDeaut" w:date="2012-10-18T15:29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5" w:author="Florent.LeDeaut" w:date="2012-10-18T15:29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6" w:author="Florent.LeDeaut" w:date="2012-10-18T15:29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7" w:author="Florent.LeDeaut" w:date="2012-10-18T15:29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8" w:author="Florent.LeDeaut" w:date="2012-10-18T15:29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19" w:author="Florent.LeDeaut" w:date="2012-10-18T15:29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20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21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22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23" w:author="Florent.LeDeaut" w:date="2012-10-18T15:29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24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8D" w:rsidRDefault="00233C8D" w:rsidP="00FB1044">
            <w:pPr>
              <w:rPr>
                <w:ins w:id="1325" w:author="Florent.LeDeaut" w:date="2012-10-18T15:29:00Z"/>
                <w:color w:val="000000"/>
                <w:lang w:val="en-US"/>
              </w:rPr>
            </w:pPr>
            <w:ins w:id="1326" w:author="Florent.LeDeaut" w:date="2012-10-18T15:29:00Z">
              <w:r>
                <w:rPr>
                  <w:b/>
                  <w:color w:val="000000"/>
                  <w:lang w:val="en-US"/>
                </w:rPr>
                <w:t>Type of the test: N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27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28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2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0" w:author="Florent.LeDeaut" w:date="2012-10-18T15:29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1" w:author="Florent.LeDeaut" w:date="2012-10-18T15:29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2" w:author="Florent.LeDeaut" w:date="2012-10-18T15:29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3" w:author="Florent.LeDeaut" w:date="2012-10-18T15:29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4" w:author="Florent.LeDeaut" w:date="2012-10-18T15:29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5" w:author="Florent.LeDeaut" w:date="2012-10-18T15:29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6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233C8D" w:rsidRDefault="00233C8D" w:rsidP="00FB1044">
            <w:pPr>
              <w:jc w:val="right"/>
              <w:rPr>
                <w:ins w:id="1337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38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39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40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rPr>
                <w:ins w:id="1341" w:author="Florent.LeDeaut" w:date="2012-10-18T15:29:00Z"/>
                <w:b/>
                <w:color w:val="000000"/>
                <w:lang w:val="en-US"/>
              </w:rPr>
            </w:pPr>
            <w:ins w:id="1342" w:author="Florent.LeDeaut" w:date="2012-10-18T15:29:00Z">
              <w:r>
                <w:rPr>
                  <w:b/>
                  <w:color w:val="000000"/>
                  <w:lang w:val="en-US"/>
                </w:rPr>
                <w:t>Purpose of the test: This test aims at checking step by step the behavior of the algorithm during a High-Power step and the values of the parameters sent to the PAL Actuator (Motor Power order and boost duty cycle), in function of the motor current and the battery voltage</w:t>
              </w:r>
            </w:ins>
          </w:p>
          <w:p w:rsidR="00233C8D" w:rsidRDefault="00233C8D" w:rsidP="00FB1044">
            <w:pPr>
              <w:pStyle w:val="Para1"/>
              <w:spacing w:before="0"/>
              <w:ind w:left="0"/>
              <w:jc w:val="left"/>
              <w:rPr>
                <w:ins w:id="1343" w:author="Florent.LeDeaut" w:date="2012-10-18T15:29:00Z"/>
                <w:lang w:val="en-US"/>
              </w:rPr>
            </w:pPr>
            <w:ins w:id="1344" w:author="Florent.LeDeaut" w:date="2012-10-18T15:29:00Z"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Briefly sum-up the purpose of the test.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45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46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47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348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49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50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51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35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53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354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55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33C8D" w:rsidRDefault="00233C8D" w:rsidP="00FB1044">
            <w:pPr>
              <w:jc w:val="right"/>
              <w:rPr>
                <w:ins w:id="1356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357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33C8D" w:rsidRDefault="00233C8D" w:rsidP="00FB1044">
            <w:pPr>
              <w:jc w:val="right"/>
              <w:rPr>
                <w:ins w:id="1358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35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360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361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33C8D" w:rsidRDefault="00233C8D" w:rsidP="00FB1044">
            <w:pPr>
              <w:jc w:val="right"/>
              <w:rPr>
                <w:ins w:id="136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33C8D" w:rsidRDefault="00233C8D" w:rsidP="00FB1044">
            <w:pPr>
              <w:jc w:val="right"/>
              <w:rPr>
                <w:ins w:id="1363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64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14783"/>
          <w:ins w:id="1365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366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3C8D" w:rsidRPr="00233C8D" w:rsidRDefault="00233C8D" w:rsidP="00FB1044">
            <w:pPr>
              <w:rPr>
                <w:ins w:id="1367" w:author="Florent.LeDeaut" w:date="2012-10-18T15:29:00Z"/>
                <w:b/>
                <w:color w:val="000000"/>
                <w:lang w:val="en-US"/>
                <w:rPrChange w:id="1368" w:author="Florent.LeDeaut" w:date="2012-10-18T15:29:00Z">
                  <w:rPr>
                    <w:ins w:id="1369" w:author="Florent.LeDeaut" w:date="2012-10-18T15:29:00Z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1370" w:author="Florent.LeDeaut" w:date="2012-10-18T15:29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233C8D" w:rsidRDefault="00233C8D" w:rsidP="00FB1044">
            <w:pPr>
              <w:rPr>
                <w:ins w:id="1371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372" w:author="Florent.LeDeaut" w:date="2012-10-18T15:29:00Z">
              <w:r>
                <w:rPr>
                  <w:color w:val="000000"/>
                  <w:sz w:val="18"/>
                  <w:szCs w:val="18"/>
                  <w:lang w:val="en-US"/>
                </w:rPr>
                <w:t>This test needs the following modifications in the sources :</w:t>
              </w:r>
            </w:ins>
          </w:p>
          <w:p w:rsidR="00233C8D" w:rsidRDefault="00233C8D" w:rsidP="00FB1044">
            <w:pPr>
              <w:rPr>
                <w:ins w:id="1373" w:author="Florent.LeDeaut" w:date="2012-10-18T15:29:00Z"/>
                <w:color w:val="000000"/>
                <w:sz w:val="18"/>
                <w:szCs w:val="18"/>
                <w:lang w:val="en-US"/>
              </w:rPr>
            </w:pPr>
          </w:p>
          <w:p w:rsidR="00233C8D" w:rsidRDefault="00233C8D" w:rsidP="00FB1044">
            <w:pPr>
              <w:rPr>
                <w:ins w:id="1374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375" w:author="Florent.LeDeaut" w:date="2012-10-18T15:29:00Z">
              <w:r w:rsidRPr="0053767E">
                <w:rPr>
                  <w:color w:val="000000"/>
                  <w:sz w:val="18"/>
                  <w:szCs w:val="18"/>
                  <w:u w:val="single"/>
                  <w:lang w:val="en-US"/>
                </w:rPr>
                <w:t xml:space="preserve">I- Modify the cycles configuration, in the file </w:t>
              </w:r>
              <w:proofErr w:type="spellStart"/>
              <w:r w:rsidRPr="0053767E">
                <w:rPr>
                  <w:i/>
                  <w:color w:val="000000"/>
                  <w:sz w:val="18"/>
                  <w:szCs w:val="18"/>
                  <w:u w:val="single"/>
                  <w:lang w:val="en-US"/>
                </w:rPr>
                <w:t>NVP_Const.h</w:t>
              </w:r>
              <w:proofErr w:type="spellEnd"/>
              <w:r>
                <w:rPr>
                  <w:color w:val="000000"/>
                  <w:sz w:val="18"/>
                  <w:szCs w:val="18"/>
                  <w:lang w:val="en-US"/>
                </w:rPr>
                <w:t xml:space="preserve"> :</w:t>
              </w:r>
            </w:ins>
          </w:p>
          <w:p w:rsidR="00233C8D" w:rsidRDefault="00233C8D" w:rsidP="00FB1044">
            <w:pPr>
              <w:rPr>
                <w:ins w:id="1376" w:author="Florent.LeDeaut" w:date="2012-10-18T15:29:00Z"/>
                <w:color w:val="000000"/>
                <w:sz w:val="18"/>
                <w:szCs w:val="18"/>
                <w:lang w:val="en-US"/>
              </w:rPr>
            </w:pPr>
          </w:p>
          <w:p w:rsidR="00233C8D" w:rsidRDefault="00233C8D" w:rsidP="00FB1044">
            <w:pPr>
              <w:rPr>
                <w:ins w:id="1377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378" w:author="Florent.LeDeaut" w:date="2012-10-18T15:29:00Z">
              <w:r>
                <w:rPr>
                  <w:color w:val="000000"/>
                  <w:sz w:val="18"/>
                  <w:szCs w:val="18"/>
                  <w:lang w:val="en-US"/>
                </w:rPr>
                <w:t xml:space="preserve">Configure the cycle 1 with just one high-power step (40 A, 200 </w:t>
              </w:r>
              <w:proofErr w:type="spellStart"/>
              <w:r>
                <w:rPr>
                  <w:color w:val="000000"/>
                  <w:sz w:val="18"/>
                  <w:szCs w:val="18"/>
                  <w:lang w:val="en-US"/>
                </w:rPr>
                <w:t>ms</w:t>
              </w:r>
              <w:proofErr w:type="spellEnd"/>
              <w:r>
                <w:rPr>
                  <w:color w:val="000000"/>
                  <w:sz w:val="18"/>
                  <w:szCs w:val="18"/>
                  <w:lang w:val="en-US"/>
                </w:rPr>
                <w:t>)</w:t>
              </w:r>
            </w:ins>
          </w:p>
          <w:p w:rsidR="00233C8D" w:rsidRDefault="00233C8D" w:rsidP="00233C8D">
            <w:pPr>
              <w:numPr>
                <w:ilvl w:val="0"/>
                <w:numId w:val="40"/>
              </w:numPr>
              <w:rPr>
                <w:ins w:id="1379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380" w:author="Florent.LeDeaut" w:date="2012-10-18T15:29:00Z">
              <w:r>
                <w:rPr>
                  <w:color w:val="000000"/>
                  <w:sz w:val="18"/>
                  <w:szCs w:val="18"/>
                  <w:lang w:val="en-US"/>
                </w:rPr>
                <w:t>Configuration of the step parameters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81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82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KU16_STEP_01_TIME       (0x0014)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83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84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KU8_STEP_01_ORDER_VAL   (0x50)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85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86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KU8_STEP_01_ORDER_TYP   (0x01)</w:t>
              </w:r>
            </w:ins>
          </w:p>
          <w:p w:rsidR="00233C8D" w:rsidRDefault="00233C8D" w:rsidP="00FB1044">
            <w:pPr>
              <w:rPr>
                <w:ins w:id="1387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388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KU16_STEP_01_OPTIONS    (0x0001)</w:t>
              </w:r>
            </w:ins>
          </w:p>
          <w:p w:rsidR="00233C8D" w:rsidRDefault="00233C8D" w:rsidP="00FB1044">
            <w:pPr>
              <w:rPr>
                <w:ins w:id="1389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33C8D" w:rsidRDefault="00233C8D" w:rsidP="00233C8D">
            <w:pPr>
              <w:numPr>
                <w:ilvl w:val="0"/>
                <w:numId w:val="40"/>
              </w:numPr>
              <w:rPr>
                <w:ins w:id="1390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391" w:author="Florent.LeDeaut" w:date="2012-10-18T15:29:00Z">
              <w:r>
                <w:rPr>
                  <w:color w:val="000000"/>
                  <w:sz w:val="18"/>
                  <w:szCs w:val="18"/>
                  <w:lang w:val="en-US"/>
                </w:rPr>
                <w:t>Definition of the cycle 1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92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93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KU8_CYCLE_1_NEXT_CYCLE  (0xFF)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94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95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KAU8_CYCLE_1_STEP_1_ID  (0)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96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97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KAU8_CYCLE_1_STEP_2_ID  (255)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398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399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KAU8_CYCLE_1_STEP_3_ID  (255)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00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01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KAU8_CYCLE_1_STEP_4_ID  (255)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02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03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KAU8_CYCLE_1_STEP_5_ID  (255)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04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05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KAU8_CYCLE_1_STEP_6_ID  (255)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06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07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KAU8_CYCLE_1_STEP_7_ID  (255)</w:t>
              </w:r>
            </w:ins>
          </w:p>
          <w:p w:rsidR="00233C8D" w:rsidRDefault="00233C8D" w:rsidP="00FB1044">
            <w:pPr>
              <w:rPr>
                <w:ins w:id="1408" w:author="Florent.LeDeaut" w:date="2012-10-18T15:29:00Z"/>
              </w:rPr>
            </w:pPr>
            <w:ins w:id="1409" w:author="Florent.LeDeaut" w:date="2012-10-18T15:29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KAU8_CYCLE_1_STEP_8_ID  (255)</w:t>
              </w:r>
              <w:r>
                <w:t xml:space="preserve"> </w:t>
              </w:r>
            </w:ins>
          </w:p>
          <w:p w:rsidR="00233C8D" w:rsidRDefault="00233C8D" w:rsidP="00FB1044">
            <w:pPr>
              <w:rPr>
                <w:ins w:id="1410" w:author="Florent.LeDeaut" w:date="2012-10-18T15:29:00Z"/>
              </w:rPr>
            </w:pPr>
          </w:p>
          <w:p w:rsidR="00233C8D" w:rsidRPr="0053767E" w:rsidRDefault="00233C8D" w:rsidP="00FB1044">
            <w:pPr>
              <w:rPr>
                <w:ins w:id="1411" w:author="Florent.LeDeaut" w:date="2012-10-18T15:29:00Z"/>
                <w:u w:val="single"/>
              </w:rPr>
            </w:pPr>
            <w:ins w:id="1412" w:author="Florent.LeDeaut" w:date="2012-10-18T15:29:00Z">
              <w:r w:rsidRPr="0053767E">
                <w:rPr>
                  <w:u w:val="single"/>
                </w:rPr>
                <w:t xml:space="preserve">II- Modify the file </w:t>
              </w:r>
              <w:proofErr w:type="spellStart"/>
              <w:r w:rsidRPr="0053767E">
                <w:rPr>
                  <w:u w:val="single"/>
                </w:rPr>
                <w:t>PAL_SensorsManagement.c</w:t>
              </w:r>
              <w:proofErr w:type="spellEnd"/>
              <w:r>
                <w:rPr>
                  <w:u w:val="single"/>
                </w:rPr>
                <w:t xml:space="preserve"> </w:t>
              </w:r>
              <w:r w:rsidRPr="00A7716F">
                <w:rPr>
                  <w:u w:val="single"/>
                </w:rPr>
                <w:t>(</w:t>
              </w:r>
              <w:r w:rsidRPr="0053767E">
                <w:rPr>
                  <w:u w:val="single"/>
                </w:rPr>
                <w:t>in order to control the value of the motor current receive</w:t>
              </w:r>
              <w:r>
                <w:rPr>
                  <w:u w:val="single"/>
                </w:rPr>
                <w:t>d</w:t>
              </w:r>
              <w:r w:rsidRPr="0053767E">
                <w:rPr>
                  <w:u w:val="single"/>
                </w:rPr>
                <w:t xml:space="preserve"> by the BFE function)</w:t>
              </w:r>
            </w:ins>
          </w:p>
          <w:p w:rsidR="00233C8D" w:rsidRDefault="00233C8D" w:rsidP="00FB1044">
            <w:pPr>
              <w:rPr>
                <w:ins w:id="1413" w:author="Florent.LeDeaut" w:date="2012-10-18T15:29:00Z"/>
              </w:rPr>
            </w:pPr>
          </w:p>
          <w:p w:rsidR="00233C8D" w:rsidRDefault="00233C8D" w:rsidP="00FB1044">
            <w:pPr>
              <w:rPr>
                <w:ins w:id="1414" w:author="Florent.LeDeaut" w:date="2012-10-18T15:29:00Z"/>
              </w:rPr>
            </w:pPr>
            <w:ins w:id="1415" w:author="Florent.LeDeaut" w:date="2012-10-18T15:29:00Z">
              <w:r>
                <w:t>Declare a global variable</w:t>
              </w:r>
            </w:ins>
          </w:p>
          <w:p w:rsidR="00233C8D" w:rsidRDefault="00233C8D" w:rsidP="00FB1044">
            <w:pPr>
              <w:rPr>
                <w:ins w:id="1416" w:author="Florent.LeDeaut" w:date="2012-10-18T15:29:00Z"/>
              </w:rPr>
            </w:pPr>
          </w:p>
          <w:p w:rsidR="00233C8D" w:rsidRPr="00004789" w:rsidRDefault="00233C8D" w:rsidP="00FB1044">
            <w:pPr>
              <w:rPr>
                <w:ins w:id="1417" w:author="Florent.LeDeaut" w:date="2012-10-18T15:29:00Z"/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ins w:id="1418" w:author="Florent.LeDeaut" w:date="2012-10-18T15:29:00Z">
              <w:r w:rsidRPr="00004789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sint32 </w:t>
              </w:r>
              <w:r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s32_MotorCurentInmA_Test</w:t>
              </w:r>
              <w:r w:rsidRPr="00004789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= 0;</w:t>
              </w:r>
            </w:ins>
          </w:p>
          <w:p w:rsidR="00233C8D" w:rsidRDefault="00233C8D" w:rsidP="00FB1044">
            <w:pPr>
              <w:rPr>
                <w:ins w:id="1419" w:author="Florent.LeDeaut" w:date="2012-10-18T15:29:00Z"/>
              </w:rPr>
            </w:pPr>
          </w:p>
          <w:p w:rsidR="00233C8D" w:rsidRDefault="00233C8D" w:rsidP="00FB1044">
            <w:pPr>
              <w:rPr>
                <w:ins w:id="1420" w:author="Florent.LeDeaut" w:date="2012-10-18T15:29:00Z"/>
              </w:rPr>
            </w:pPr>
            <w:ins w:id="1421" w:author="Florent.LeDeaut" w:date="2012-10-18T15:29:00Z">
              <w:r>
                <w:t xml:space="preserve">Modify the two functions which send the value of the current to the BFE : </w:t>
              </w:r>
            </w:ins>
          </w:p>
          <w:p w:rsidR="00233C8D" w:rsidRDefault="00233C8D" w:rsidP="00FB1044">
            <w:pPr>
              <w:rPr>
                <w:ins w:id="1422" w:author="Florent.LeDeaut" w:date="2012-10-18T15:29:00Z"/>
              </w:rPr>
            </w:pPr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23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24" w:author="Florent.LeDeaut" w:date="2012-10-18T15:29:00Z">
              <w:r w:rsidRPr="0053767E">
                <w:rPr>
                  <w:rFonts w:ascii="Courier New" w:hAnsi="Courier New" w:cs="Courier New"/>
                  <w:b/>
                  <w:bCs/>
                  <w:color w:val="7F0055"/>
                  <w:sz w:val="18"/>
                  <w:szCs w:val="18"/>
                  <w:lang w:val="en-US" w:eastAsia="en-US"/>
                </w:rPr>
                <w:t>void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</w:t>
              </w:r>
              <w:r w:rsidRPr="0053767E">
                <w:rPr>
                  <w:rFonts w:ascii="Courier New" w:hAnsi="Courier New" w:cs="Courier New"/>
                  <w:b/>
                  <w:bCs/>
                  <w:color w:val="000000"/>
                  <w:sz w:val="18"/>
                  <w:szCs w:val="18"/>
                  <w:lang w:val="en-US" w:eastAsia="en-US"/>
                </w:rPr>
                <w:t>PAL_AC_SensorsManagement_PAL_runReadMotorCurrentInmA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(</w:t>
              </w:r>
              <w:r w:rsidRPr="0053767E">
                <w:rPr>
                  <w:rFonts w:ascii="Courier New" w:hAnsi="Courier New" w:cs="Courier New"/>
                  <w:color w:val="005032"/>
                  <w:sz w:val="18"/>
                  <w:szCs w:val="18"/>
                  <w:lang w:val="en-US" w:eastAsia="en-US"/>
                </w:rPr>
                <w:t>s32MotorCurrentInmAType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*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25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26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 s32MotorCurrentInmA)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27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28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{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29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30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  *s32MotorCurrentInmA = </w:t>
              </w:r>
              <w:r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s32_MotorCurentInmA_Test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;</w:t>
              </w:r>
            </w:ins>
          </w:p>
          <w:p w:rsidR="00233C8D" w:rsidRPr="0053767E" w:rsidRDefault="00233C8D" w:rsidP="00FB1044">
            <w:pPr>
              <w:rPr>
                <w:ins w:id="1431" w:author="Florent.LeDeaut" w:date="2012-10-18T15:29:00Z"/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ins w:id="1432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}</w:t>
              </w:r>
            </w:ins>
          </w:p>
          <w:p w:rsidR="00233C8D" w:rsidRDefault="00233C8D" w:rsidP="00FB1044">
            <w:pPr>
              <w:rPr>
                <w:ins w:id="1433" w:author="Florent.LeDeaut" w:date="2012-10-18T15:29:00Z"/>
              </w:rPr>
            </w:pPr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34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35" w:author="Florent.LeDeaut" w:date="2012-10-18T15:29:00Z">
              <w:r w:rsidRPr="0053767E">
                <w:rPr>
                  <w:rFonts w:ascii="Courier New" w:hAnsi="Courier New" w:cs="Courier New"/>
                  <w:b/>
                  <w:bCs/>
                  <w:color w:val="7F0055"/>
                  <w:sz w:val="18"/>
                  <w:szCs w:val="18"/>
                  <w:lang w:val="en-US" w:eastAsia="en-US"/>
                </w:rPr>
                <w:t>void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</w:t>
              </w:r>
              <w:r w:rsidRPr="0053767E">
                <w:rPr>
                  <w:rFonts w:ascii="Courier New" w:hAnsi="Courier New" w:cs="Courier New"/>
                  <w:b/>
                  <w:bCs/>
                  <w:color w:val="000000"/>
                  <w:sz w:val="18"/>
                  <w:szCs w:val="18"/>
                  <w:lang w:val="en-US" w:eastAsia="en-US"/>
                </w:rPr>
                <w:t>PAL_AC_SensorsManagement_PAL_runReadSignedMotorCurrentInA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(</w:t>
              </w:r>
              <w:r w:rsidRPr="0053767E">
                <w:rPr>
                  <w:rFonts w:ascii="Courier New" w:hAnsi="Courier New" w:cs="Courier New"/>
                  <w:color w:val="005032"/>
                  <w:sz w:val="18"/>
                  <w:szCs w:val="18"/>
                  <w:lang w:val="en-US" w:eastAsia="en-US"/>
                </w:rPr>
                <w:t>s8MotorCurrentInAType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*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36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37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 s8MotorCurrentInA)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38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39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{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40" w:author="Florent.LeDeaut" w:date="2012-10-18T15:29:00Z"/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ins w:id="1441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 xml:space="preserve">   *s8MotorCurrentInA = </w:t>
              </w:r>
              <w:r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s32_MotorCurentInmA_Test</w:t>
              </w:r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/1000;</w:t>
              </w:r>
            </w:ins>
          </w:p>
          <w:p w:rsidR="00233C8D" w:rsidRPr="0053767E" w:rsidRDefault="00233C8D" w:rsidP="00FB1044">
            <w:pPr>
              <w:rPr>
                <w:ins w:id="1442" w:author="Florent.LeDeaut" w:date="2012-10-18T15:29:00Z"/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ins w:id="1443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sz w:val="18"/>
                  <w:szCs w:val="18"/>
                  <w:lang w:val="en-US" w:eastAsia="en-US"/>
                </w:rPr>
                <w:t>}</w:t>
              </w:r>
            </w:ins>
          </w:p>
          <w:p w:rsidR="00233C8D" w:rsidRDefault="00233C8D" w:rsidP="00FB1044">
            <w:pPr>
              <w:rPr>
                <w:ins w:id="1444" w:author="Florent.LeDeaut" w:date="2012-10-18T15:29:00Z"/>
              </w:rPr>
            </w:pPr>
          </w:p>
          <w:p w:rsidR="00233C8D" w:rsidRDefault="00233C8D" w:rsidP="00FB1044">
            <w:pPr>
              <w:rPr>
                <w:ins w:id="1445" w:author="Florent.LeDeaut" w:date="2012-10-18T15:29:00Z"/>
              </w:rPr>
            </w:pPr>
            <w:ins w:id="1446" w:author="Florent.LeDeaut" w:date="2012-10-18T15:29:00Z">
              <w:r w:rsidRPr="0053767E">
                <w:rPr>
                  <w:u w:val="single"/>
                </w:rPr>
                <w:t>III- In order to avoid hardware or mechanical issues</w:t>
              </w:r>
              <w:r>
                <w:rPr>
                  <w:u w:val="single"/>
                </w:rPr>
                <w:t xml:space="preserve"> during breakpoint</w:t>
              </w:r>
              <w:r w:rsidRPr="0053767E">
                <w:rPr>
                  <w:u w:val="single"/>
                </w:rPr>
                <w:t xml:space="preserve">, modify the </w:t>
              </w:r>
              <w:proofErr w:type="spellStart"/>
              <w:r w:rsidRPr="0053767E">
                <w:rPr>
                  <w:u w:val="single"/>
                </w:rPr>
                <w:t>PAL_ActuatorsManagement.c</w:t>
              </w:r>
              <w:proofErr w:type="spellEnd"/>
              <w:r w:rsidRPr="0053767E">
                <w:rPr>
                  <w:u w:val="single"/>
                </w:rPr>
                <w:t xml:space="preserve"> source (so that no PWM order is sent to the half bridges or to the boost driver) </w:t>
              </w:r>
              <w:r>
                <w:t>:</w:t>
              </w:r>
            </w:ins>
          </w:p>
          <w:p w:rsidR="00233C8D" w:rsidRDefault="00233C8D" w:rsidP="00FB1044">
            <w:pPr>
              <w:rPr>
                <w:ins w:id="1447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48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</w:t>
              </w:r>
            </w:ins>
          </w:p>
          <w:p w:rsidR="00233C8D" w:rsidRDefault="00233C8D" w:rsidP="00FB1044">
            <w:pPr>
              <w:rPr>
                <w:ins w:id="1449" w:author="Florent.LeDeaut" w:date="2012-10-18T15:29:00Z"/>
              </w:rPr>
            </w:pPr>
            <w:ins w:id="1450" w:author="Florent.LeDeaut" w:date="2012-10-18T15:29:00Z">
              <w:r>
                <w:t>Declare global variables</w:t>
              </w:r>
            </w:ins>
          </w:p>
          <w:p w:rsidR="00233C8D" w:rsidRDefault="00233C8D" w:rsidP="00FB1044">
            <w:pPr>
              <w:rPr>
                <w:ins w:id="1451" w:author="Florent.LeDeaut" w:date="2012-10-18T15:29:00Z"/>
              </w:rPr>
            </w:pPr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52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53" w:author="Florent.LeDeaut" w:date="2012-10-18T15:29:00Z">
              <w:r>
                <w:rPr>
                  <w:rFonts w:ascii="Courier New" w:hAnsi="Courier New" w:cs="Courier New"/>
                  <w:color w:val="005032"/>
                  <w:lang w:val="en-US" w:eastAsia="en-US"/>
                </w:rPr>
                <w:t>sint16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s16MotorPowerOrder_Test = 0;</w:t>
              </w:r>
            </w:ins>
          </w:p>
          <w:p w:rsidR="00233C8D" w:rsidRDefault="00233C8D" w:rsidP="00FB1044">
            <w:pPr>
              <w:rPr>
                <w:ins w:id="1454" w:author="Florent.LeDeaut" w:date="2012-10-18T15:29:00Z"/>
              </w:rPr>
            </w:pPr>
            <w:ins w:id="1455" w:author="Florent.LeDeaut" w:date="2012-10-18T15:29:00Z">
              <w:r>
                <w:rPr>
                  <w:rFonts w:ascii="Courier New" w:hAnsi="Courier New" w:cs="Courier New"/>
                  <w:color w:val="005032"/>
                  <w:lang w:val="en-US" w:eastAsia="en-US"/>
                </w:rPr>
                <w:t>uint16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u16BoostDutyCycle_Test = 0;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56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33C8D" w:rsidRDefault="00233C8D" w:rsidP="00FB1044">
            <w:pPr>
              <w:rPr>
                <w:ins w:id="1457" w:author="Florent.LeDeaut" w:date="2012-10-18T15:29:00Z"/>
                <w:sz w:val="18"/>
                <w:szCs w:val="18"/>
              </w:rPr>
            </w:pPr>
            <w:ins w:id="1458" w:author="Florent.LeDeaut" w:date="2012-10-18T15:29:00Z">
              <w:r>
                <w:rPr>
                  <w:sz w:val="18"/>
                  <w:szCs w:val="18"/>
                </w:rPr>
                <w:t xml:space="preserve">In the function </w:t>
              </w:r>
              <w:proofErr w:type="spellStart"/>
              <w:r w:rsidRPr="0053767E">
                <w:rPr>
                  <w:rFonts w:ascii="Courier New" w:hAnsi="Courier New" w:cs="Courier New"/>
                  <w:b/>
                  <w:bCs/>
                  <w:color w:val="000000"/>
                  <w:lang w:val="en-US" w:eastAsia="en-US"/>
                </w:rPr>
                <w:t>PAL_AC_ActuatorsManagement_PAL_runApplyPowerOrder</w:t>
              </w:r>
              <w:proofErr w:type="spellEnd"/>
              <w:r>
                <w:rPr>
                  <w:rFonts w:ascii="Courier New" w:hAnsi="Courier New" w:cs="Courier New"/>
                  <w:b/>
                  <w:bCs/>
                  <w:color w:val="000000"/>
                  <w:lang w:val="en-US" w:eastAsia="en-US"/>
                </w:rPr>
                <w:t>()</w:t>
              </w:r>
              <w:r>
                <w:rPr>
                  <w:sz w:val="18"/>
                  <w:szCs w:val="18"/>
                </w:rPr>
                <w:t xml:space="preserve">, just after the line 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59" w:author="Florent.LeDeaut" w:date="2012-10-18T15:29:00Z"/>
                <w:rFonts w:ascii="Courier New" w:hAnsi="Courier New" w:cs="Courier New"/>
                <w:color w:val="000000"/>
                <w:lang w:eastAsia="en-US"/>
              </w:rPr>
            </w:pPr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60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61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</w:t>
              </w:r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if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(KU8_TRUE ==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>bSystemContextStatus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>) {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62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63" w:author="Florent.LeDeaut" w:date="2012-10-18T15:29:00Z"/>
                <w:sz w:val="18"/>
                <w:szCs w:val="18"/>
              </w:rPr>
            </w:pPr>
            <w:ins w:id="1464" w:author="Florent.LeDeaut" w:date="2012-10-18T15:29:00Z">
              <w:r w:rsidRPr="0053767E">
                <w:rPr>
                  <w:sz w:val="18"/>
                  <w:szCs w:val="18"/>
                </w:rPr>
                <w:t xml:space="preserve">Replace all the </w:t>
              </w:r>
              <w:r>
                <w:rPr>
                  <w:sz w:val="18"/>
                  <w:szCs w:val="18"/>
                </w:rPr>
                <w:t>code between the brackets by these two lines :</w:t>
              </w:r>
            </w:ins>
          </w:p>
          <w:p w:rsidR="00233C8D" w:rsidRPr="0053767E" w:rsidRDefault="00233C8D" w:rsidP="00FB1044">
            <w:pPr>
              <w:autoSpaceDE w:val="0"/>
              <w:autoSpaceDN w:val="0"/>
              <w:adjustRightInd w:val="0"/>
              <w:rPr>
                <w:ins w:id="1465" w:author="Florent.LeDeaut" w:date="2012-10-18T15:29:00Z"/>
                <w:sz w:val="18"/>
                <w:szCs w:val="18"/>
              </w:rPr>
            </w:pPr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66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67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lastRenderedPageBreak/>
                <w:tab/>
                <w:t xml:space="preserve">   s16MotorPowerOrder_Test = s16MotorPowerOrder;</w:t>
              </w:r>
            </w:ins>
          </w:p>
          <w:p w:rsidR="00233C8D" w:rsidRDefault="00233C8D" w:rsidP="00FB1044">
            <w:pPr>
              <w:autoSpaceDE w:val="0"/>
              <w:autoSpaceDN w:val="0"/>
              <w:adjustRightInd w:val="0"/>
              <w:rPr>
                <w:ins w:id="1468" w:author="Florent.LeDeaut" w:date="2012-10-18T15:29:00Z"/>
                <w:rFonts w:ascii="Courier New" w:hAnsi="Courier New" w:cs="Courier New"/>
                <w:lang w:val="en-US" w:eastAsia="en-US"/>
              </w:rPr>
            </w:pPr>
            <w:ins w:id="1469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ab/>
                <w:t xml:space="preserve">   u16BoostDutyCycle_Test = u16BoostDutyCycle;</w:t>
              </w:r>
            </w:ins>
          </w:p>
          <w:p w:rsidR="00233C8D" w:rsidRDefault="00233C8D" w:rsidP="00FB1044">
            <w:pPr>
              <w:rPr>
                <w:ins w:id="1470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71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  }</w:t>
              </w:r>
            </w:ins>
          </w:p>
          <w:p w:rsidR="00233C8D" w:rsidRDefault="00233C8D" w:rsidP="00FB1044">
            <w:pPr>
              <w:rPr>
                <w:ins w:id="1472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73" w:author="Florent.LeDeaut" w:date="2012-10-18T15:29:00Z">
              <w:r w:rsidRPr="00D850AA">
                <w:rPr>
                  <w:i/>
                </w:rPr>
                <w:t xml:space="preserve">  </w:t>
              </w:r>
              <w:r w:rsidRPr="0053767E"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 xml:space="preserve">else </w:t>
              </w:r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{</w:t>
              </w:r>
            </w:ins>
          </w:p>
          <w:p w:rsidR="00233C8D" w:rsidRDefault="00233C8D" w:rsidP="00FB1044">
            <w:pPr>
              <w:rPr>
                <w:ins w:id="1474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75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>.</w:t>
              </w:r>
            </w:ins>
          </w:p>
          <w:p w:rsidR="00233C8D" w:rsidRDefault="00233C8D" w:rsidP="00FB1044">
            <w:pPr>
              <w:rPr>
                <w:ins w:id="1476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77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>.</w:t>
              </w:r>
            </w:ins>
          </w:p>
          <w:p w:rsidR="00233C8D" w:rsidRDefault="00233C8D" w:rsidP="00FB1044">
            <w:pPr>
              <w:rPr>
                <w:ins w:id="1478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79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>.</w:t>
              </w:r>
            </w:ins>
          </w:p>
          <w:p w:rsidR="00233C8D" w:rsidRPr="00AB77AC" w:rsidRDefault="00233C8D" w:rsidP="00FB1044">
            <w:pPr>
              <w:rPr>
                <w:ins w:id="1480" w:author="Florent.LeDeaut" w:date="2012-10-18T15:29:00Z"/>
                <w:i/>
              </w:rPr>
            </w:pPr>
            <w:ins w:id="1481" w:author="Florent.LeDeaut" w:date="2012-10-18T15:29:00Z">
              <w:r w:rsidRPr="0053767E">
                <w:rPr>
                  <w:i/>
                </w:rPr>
                <w:t>(keep the rest of the function)</w:t>
              </w:r>
            </w:ins>
          </w:p>
          <w:p w:rsidR="00233C8D" w:rsidRDefault="00233C8D" w:rsidP="00FB1044">
            <w:pPr>
              <w:ind w:left="786"/>
              <w:rPr>
                <w:ins w:id="1482" w:author="Florent.LeDeaut" w:date="2012-10-18T15:29:00Z"/>
                <w:sz w:val="18"/>
                <w:szCs w:val="18"/>
              </w:rPr>
            </w:pPr>
          </w:p>
          <w:p w:rsidR="00233C8D" w:rsidRDefault="00233C8D" w:rsidP="00FB1044">
            <w:pPr>
              <w:rPr>
                <w:ins w:id="1483" w:author="Florent.LeDeaut" w:date="2012-10-18T15:29:00Z"/>
                <w:sz w:val="18"/>
                <w:szCs w:val="18"/>
                <w:u w:val="single"/>
              </w:rPr>
            </w:pPr>
            <w:ins w:id="1484" w:author="Florent.LeDeaut" w:date="2012-10-18T15:29:00Z">
              <w:r w:rsidRPr="0053767E">
                <w:rPr>
                  <w:sz w:val="18"/>
                  <w:szCs w:val="18"/>
                  <w:u w:val="single"/>
                </w:rPr>
                <w:t xml:space="preserve">IV- Modify the function </w:t>
              </w:r>
              <w:proofErr w:type="spellStart"/>
              <w:r w:rsidRPr="0053767E">
                <w:rPr>
                  <w:rFonts w:ascii="Courier New" w:hAnsi="Courier New" w:cs="Courier New"/>
                  <w:b/>
                  <w:bCs/>
                  <w:color w:val="000000"/>
                  <w:u w:val="single"/>
                  <w:lang w:val="en-US" w:eastAsia="en-US"/>
                </w:rPr>
                <w:t>BFE_AC_BeltFunctionExecution_BFE_runExecuteHighPowerStep</w:t>
              </w:r>
              <w:proofErr w:type="spellEnd"/>
              <w:r w:rsidRPr="0053767E">
                <w:rPr>
                  <w:rFonts w:ascii="Courier New" w:hAnsi="Courier New" w:cs="Courier New"/>
                  <w:b/>
                  <w:bCs/>
                  <w:color w:val="000000"/>
                  <w:u w:val="single"/>
                  <w:lang w:val="en-US" w:eastAsia="en-US"/>
                </w:rPr>
                <w:t xml:space="preserve">(), </w:t>
              </w:r>
              <w:r w:rsidRPr="0053767E">
                <w:rPr>
                  <w:sz w:val="18"/>
                  <w:szCs w:val="18"/>
                  <w:u w:val="single"/>
                </w:rPr>
                <w:t>in order to control the value of the V+ voltage</w:t>
              </w:r>
            </w:ins>
          </w:p>
          <w:p w:rsidR="00233C8D" w:rsidRDefault="00233C8D" w:rsidP="00FB1044">
            <w:pPr>
              <w:rPr>
                <w:ins w:id="1485" w:author="Florent.LeDeaut" w:date="2012-10-18T15:29:00Z"/>
                <w:rFonts w:ascii="Courier New" w:hAnsi="Courier New" w:cs="Courier New"/>
                <w:color w:val="005032"/>
                <w:lang w:val="en-US" w:eastAsia="en-US"/>
              </w:rPr>
            </w:pPr>
          </w:p>
          <w:p w:rsidR="00233C8D" w:rsidRPr="0053767E" w:rsidRDefault="00233C8D" w:rsidP="00FB1044">
            <w:pPr>
              <w:rPr>
                <w:ins w:id="1486" w:author="Florent.LeDeaut" w:date="2012-10-18T15:29:00Z"/>
                <w:lang w:val="en-US"/>
              </w:rPr>
            </w:pPr>
            <w:ins w:id="1487" w:author="Florent.LeDeaut" w:date="2012-10-18T15:29:00Z">
              <w:r w:rsidRPr="0053767E">
                <w:rPr>
                  <w:lang w:val="en-US"/>
                </w:rPr>
                <w:t>Declare a global variable :</w:t>
              </w:r>
            </w:ins>
          </w:p>
          <w:p w:rsidR="00233C8D" w:rsidRPr="00AB77AC" w:rsidRDefault="00233C8D" w:rsidP="00FB1044">
            <w:pPr>
              <w:rPr>
                <w:ins w:id="1488" w:author="Florent.LeDeaut" w:date="2012-10-18T15:29:00Z"/>
                <w:rFonts w:ascii="Courier New" w:hAnsi="Courier New" w:cs="Courier New"/>
                <w:color w:val="005032"/>
                <w:lang w:val="en-US" w:eastAsia="en-US"/>
              </w:rPr>
            </w:pPr>
          </w:p>
          <w:p w:rsidR="00233C8D" w:rsidRPr="0053767E" w:rsidRDefault="00233C8D" w:rsidP="00FB1044">
            <w:pPr>
              <w:rPr>
                <w:ins w:id="1489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490" w:author="Florent.LeDeaut" w:date="2012-10-18T15:29:00Z">
              <w:r w:rsidRPr="0053767E">
                <w:rPr>
                  <w:rFonts w:ascii="Courier New" w:hAnsi="Courier New" w:cs="Courier New"/>
                  <w:color w:val="005032"/>
                  <w:lang w:val="en-US" w:eastAsia="en-US"/>
                </w:rPr>
                <w:t>uint16</w:t>
              </w:r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u16_MotorVp_Test = 12000;</w:t>
              </w:r>
            </w:ins>
          </w:p>
          <w:p w:rsidR="00233C8D" w:rsidRPr="0053767E" w:rsidRDefault="00233C8D" w:rsidP="00FB1044">
            <w:pPr>
              <w:rPr>
                <w:ins w:id="1491" w:author="Florent.LeDeaut" w:date="2012-10-18T15:29:00Z"/>
                <w:sz w:val="18"/>
                <w:szCs w:val="18"/>
                <w:u w:val="single"/>
                <w:lang w:val="en-US"/>
              </w:rPr>
            </w:pPr>
          </w:p>
          <w:p w:rsidR="00233C8D" w:rsidRDefault="00233C8D" w:rsidP="00FB1044">
            <w:pPr>
              <w:rPr>
                <w:ins w:id="1492" w:author="Florent.LeDeaut" w:date="2012-10-18T15:29:00Z"/>
                <w:sz w:val="18"/>
                <w:szCs w:val="18"/>
              </w:rPr>
            </w:pPr>
            <w:ins w:id="1493" w:author="Florent.LeDeaut" w:date="2012-10-18T15:29:00Z">
              <w:r>
                <w:rPr>
                  <w:sz w:val="18"/>
                  <w:szCs w:val="18"/>
                </w:rPr>
                <w:t xml:space="preserve">In the BFE function, just after the line </w:t>
              </w:r>
            </w:ins>
          </w:p>
          <w:p w:rsidR="00233C8D" w:rsidRDefault="00233C8D" w:rsidP="00FB1044">
            <w:pPr>
              <w:rPr>
                <w:ins w:id="1494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proofErr w:type="spellStart"/>
            <w:ins w:id="1495" w:author="Florent.LeDeaut" w:date="2012-10-18T15:29:00Z">
              <w:r w:rsidRPr="00004789">
                <w:rPr>
                  <w:rFonts w:ascii="Courier New" w:hAnsi="Courier New" w:cs="Courier New"/>
                  <w:color w:val="000000"/>
                  <w:lang w:val="en-US" w:eastAsia="en-US"/>
                </w:rPr>
                <w:t>Rte_Call_pclMotorAbstraction_GetMotorVp</w:t>
              </w:r>
              <w:proofErr w:type="spellEnd"/>
              <w:r w:rsidRPr="00004789">
                <w:rPr>
                  <w:rFonts w:ascii="Courier New" w:hAnsi="Courier New" w:cs="Courier New"/>
                  <w:color w:val="000000"/>
                  <w:lang w:val="en-US" w:eastAsia="en-US"/>
                </w:rPr>
                <w:t>(&amp;u16MotorVp_a);</w:t>
              </w:r>
            </w:ins>
          </w:p>
          <w:p w:rsidR="00233C8D" w:rsidRDefault="00233C8D" w:rsidP="00FB1044">
            <w:pPr>
              <w:rPr>
                <w:ins w:id="1496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33C8D" w:rsidRDefault="00233C8D" w:rsidP="00FB1044">
            <w:pPr>
              <w:rPr>
                <w:ins w:id="1497" w:author="Florent.LeDeaut" w:date="2012-10-18T15:29:00Z"/>
                <w:sz w:val="18"/>
                <w:szCs w:val="18"/>
              </w:rPr>
            </w:pPr>
            <w:ins w:id="1498" w:author="Florent.LeDeaut" w:date="2012-10-18T15:29:00Z">
              <w:r>
                <w:rPr>
                  <w:sz w:val="18"/>
                  <w:szCs w:val="18"/>
                </w:rPr>
                <w:t>add the following line :</w:t>
              </w:r>
            </w:ins>
          </w:p>
          <w:p w:rsidR="00233C8D" w:rsidRDefault="00233C8D" w:rsidP="00FB1044">
            <w:pPr>
              <w:rPr>
                <w:ins w:id="1499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ins w:id="1500" w:author="Florent.LeDeaut" w:date="2012-10-18T15:29:00Z"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  u16MotorVp_a = u16_MotorVp_Test;</w:t>
              </w:r>
            </w:ins>
          </w:p>
          <w:p w:rsidR="00233C8D" w:rsidRDefault="00233C8D" w:rsidP="00FB1044">
            <w:pPr>
              <w:rPr>
                <w:ins w:id="1501" w:author="Florent.LeDeaut" w:date="2012-10-18T15:29:00Z"/>
                <w:sz w:val="18"/>
                <w:szCs w:val="18"/>
              </w:rPr>
            </w:pPr>
          </w:p>
          <w:p w:rsidR="00233C8D" w:rsidRPr="00004789" w:rsidRDefault="00233C8D" w:rsidP="00FB1044">
            <w:pPr>
              <w:rPr>
                <w:ins w:id="1502" w:author="Florent.LeDeaut" w:date="2012-10-18T15:29:00Z"/>
                <w:sz w:val="18"/>
                <w:szCs w:val="18"/>
              </w:rPr>
            </w:pPr>
            <w:ins w:id="1503" w:author="Florent.LeDeaut" w:date="2012-10-18T15:29:00Z">
              <w:r>
                <w:rPr>
                  <w:color w:val="000000"/>
                  <w:sz w:val="18"/>
                  <w:szCs w:val="18"/>
                  <w:lang w:val="en-US"/>
                </w:rPr>
                <w:t>BFE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 xml:space="preserve"> configuration expected : </w:t>
              </w:r>
              <w:r w:rsidRPr="00885435">
                <w:rPr>
                  <w:color w:val="000000"/>
                  <w:sz w:val="18"/>
                  <w:szCs w:val="18"/>
                  <w:lang w:val="en-US"/>
                </w:rPr>
                <w:t xml:space="preserve">BFE_CFG_OPT_HIGH_POWER </w:t>
              </w:r>
              <w:r w:rsidRPr="005A5EC0">
                <w:rPr>
                  <w:color w:val="000000"/>
                  <w:sz w:val="18"/>
                  <w:szCs w:val="18"/>
                  <w:lang w:val="en-US"/>
                </w:rPr>
                <w:t>defined</w:t>
              </w:r>
            </w:ins>
          </w:p>
          <w:p w:rsidR="00233C8D" w:rsidRPr="00004789" w:rsidRDefault="00233C8D" w:rsidP="00FB1044">
            <w:pPr>
              <w:rPr>
                <w:ins w:id="1504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505" w:author="Florent.LeDeaut" w:date="2012-10-18T15:29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ECU mockup (with a high-power hardware) flas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h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>ed</w:t>
              </w:r>
            </w:ins>
          </w:p>
          <w:p w:rsidR="00233C8D" w:rsidRPr="00004789" w:rsidRDefault="00233C8D" w:rsidP="00FB1044">
            <w:pPr>
              <w:rPr>
                <w:ins w:id="1506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507" w:author="Florent.LeDeaut" w:date="2012-10-18T15:29:00Z">
              <w:r w:rsidRPr="00CE5FD5">
                <w:rPr>
                  <w:color w:val="000000"/>
                  <w:sz w:val="18"/>
                  <w:szCs w:val="18"/>
                  <w:lang w:val="en-US"/>
                </w:rPr>
                <w:t>Debugger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 xml:space="preserve"> with trace32</w:t>
              </w:r>
            </w:ins>
          </w:p>
          <w:p w:rsidR="00233C8D" w:rsidRPr="0053767E" w:rsidRDefault="00233C8D" w:rsidP="00FB1044">
            <w:pPr>
              <w:rPr>
                <w:ins w:id="1508" w:author="Florent.LeDeaut" w:date="2012-10-18T15:29:00Z"/>
                <w:color w:val="000000"/>
                <w:sz w:val="18"/>
                <w:szCs w:val="18"/>
                <w:lang w:val="en-US"/>
              </w:rPr>
            </w:pPr>
            <w:ins w:id="1509" w:author="Florent.LeDeaut" w:date="2012-10-18T15:29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CAN environment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10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11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12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513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14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4175"/>
          <w:ins w:id="1515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16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517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18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19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20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33C8D" w:rsidRDefault="00233C8D" w:rsidP="00FB1044">
            <w:pPr>
              <w:jc w:val="right"/>
              <w:rPr>
                <w:ins w:id="1521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522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33C8D" w:rsidRDefault="00233C8D" w:rsidP="00FB1044">
            <w:pPr>
              <w:jc w:val="right"/>
              <w:rPr>
                <w:ins w:id="1523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524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525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526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33C8D" w:rsidRDefault="00233C8D" w:rsidP="00FB1044">
            <w:pPr>
              <w:jc w:val="right"/>
              <w:rPr>
                <w:ins w:id="1527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33C8D" w:rsidRDefault="00233C8D" w:rsidP="00FB1044">
            <w:pPr>
              <w:jc w:val="right"/>
              <w:rPr>
                <w:ins w:id="1528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29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30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31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rPr>
                <w:ins w:id="1532" w:author="Florent.LeDeaut" w:date="2012-10-18T15:29:00Z"/>
                <w:b/>
                <w:color w:val="000000"/>
                <w:lang w:val="en-US"/>
              </w:rPr>
            </w:pPr>
            <w:ins w:id="1533" w:author="Florent.LeDeaut" w:date="2012-10-18T15:29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233C8D" w:rsidRDefault="00233C8D" w:rsidP="00FB1044">
            <w:pPr>
              <w:rPr>
                <w:ins w:id="1534" w:author="Florent.LeDeaut" w:date="2012-10-18T15:29:00Z"/>
              </w:rPr>
            </w:pPr>
            <w:ins w:id="1535" w:author="Florent.LeDeaut" w:date="2012-10-18T15:29:00Z">
              <w:r>
                <w:t>ECU flashed and not running.</w:t>
              </w:r>
            </w:ins>
          </w:p>
          <w:p w:rsidR="00233C8D" w:rsidRDefault="00233C8D" w:rsidP="00FB1044">
            <w:pPr>
              <w:rPr>
                <w:ins w:id="1536" w:author="Florent.LeDeaut" w:date="2012-10-18T15:29:00Z"/>
              </w:rPr>
            </w:pPr>
            <w:ins w:id="1537" w:author="Florent.LeDeaut" w:date="2012-10-18T15:29:00Z">
              <w:r>
                <w:t xml:space="preserve">Add a breakpoint in the function </w:t>
              </w:r>
              <w:proofErr w:type="spellStart"/>
              <w:r w:rsidRPr="0053767E">
                <w:rPr>
                  <w:i/>
                </w:rPr>
                <w:t>BFE_AC_BeltFunctionExecution_BFE_runExecuteHighPowerStep</w:t>
              </w:r>
              <w:proofErr w:type="spellEnd"/>
              <w:r>
                <w:rPr>
                  <w:i/>
                </w:rPr>
                <w:t>()</w:t>
              </w:r>
              <w:r>
                <w:t>, just after the line :</w:t>
              </w:r>
            </w:ins>
          </w:p>
          <w:p w:rsidR="00233C8D" w:rsidRDefault="00233C8D" w:rsidP="00FB1044">
            <w:pPr>
              <w:rPr>
                <w:ins w:id="1538" w:author="Florent.LeDeaut" w:date="2012-10-18T15:29:00Z"/>
                <w:rFonts w:ascii="Courier New" w:hAnsi="Courier New" w:cs="Courier New"/>
                <w:color w:val="000000"/>
                <w:lang w:val="en-US" w:eastAsia="en-US"/>
              </w:rPr>
            </w:pPr>
            <w:proofErr w:type="spellStart"/>
            <w:ins w:id="1539" w:author="Florent.LeDeaut" w:date="2012-10-18T15:29:00Z"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Rte_Call_pclMotorPowerOrder_SetPowerOrder</w:t>
              </w:r>
              <w:proofErr w:type="spellEnd"/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(s16PWMOrder, KU8_ONE, (</w:t>
              </w:r>
              <w:r w:rsidRPr="0053767E">
                <w:rPr>
                  <w:rFonts w:ascii="Courier New" w:hAnsi="Courier New" w:cs="Courier New"/>
                  <w:color w:val="005032"/>
                  <w:lang w:val="en-US" w:eastAsia="en-US"/>
                </w:rPr>
                <w:t>uint16</w:t>
              </w:r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) (KU16_PWM_MAX_BOOST - u16IntegerTemp));</w:t>
              </w:r>
            </w:ins>
          </w:p>
          <w:p w:rsidR="00233C8D" w:rsidRDefault="00233C8D" w:rsidP="00FB1044">
            <w:pPr>
              <w:rPr>
                <w:ins w:id="1540" w:author="Florent.LeDeaut" w:date="2012-10-18T15:29:00Z"/>
                <w:i/>
                <w:sz w:val="18"/>
                <w:szCs w:val="18"/>
              </w:rPr>
            </w:pPr>
          </w:p>
          <w:p w:rsidR="00233C8D" w:rsidRDefault="00233C8D" w:rsidP="00FB1044">
            <w:pPr>
              <w:rPr>
                <w:ins w:id="1541" w:author="Florent.LeDeaut" w:date="2012-10-18T15:29:00Z"/>
              </w:rPr>
            </w:pPr>
            <w:ins w:id="1542" w:author="Florent.LeDeaut" w:date="2012-10-18T15:29:00Z">
              <w:r>
                <w:t>Use the debugger to control the following variables :</w:t>
              </w:r>
            </w:ins>
          </w:p>
          <w:p w:rsidR="00233C8D" w:rsidRPr="0053767E" w:rsidRDefault="00233C8D" w:rsidP="00233C8D">
            <w:pPr>
              <w:numPr>
                <w:ilvl w:val="0"/>
                <w:numId w:val="40"/>
              </w:numPr>
              <w:rPr>
                <w:ins w:id="1543" w:author="Florent.LeDeaut" w:date="2012-10-18T15:29:00Z"/>
                <w:i/>
              </w:rPr>
            </w:pPr>
            <w:ins w:id="1544" w:author="Florent.LeDeaut" w:date="2012-10-18T15:29:00Z">
              <w:r w:rsidRPr="0053767E">
                <w:rPr>
                  <w:i/>
                </w:rPr>
                <w:t>s16MotorPowerOrder_Test</w:t>
              </w:r>
            </w:ins>
          </w:p>
          <w:p w:rsidR="00233C8D" w:rsidRPr="0053767E" w:rsidRDefault="00233C8D" w:rsidP="00233C8D">
            <w:pPr>
              <w:numPr>
                <w:ilvl w:val="0"/>
                <w:numId w:val="40"/>
              </w:numPr>
              <w:rPr>
                <w:ins w:id="1545" w:author="Florent.LeDeaut" w:date="2012-10-18T15:29:00Z"/>
                <w:i/>
              </w:rPr>
            </w:pPr>
            <w:ins w:id="1546" w:author="Florent.LeDeaut" w:date="2012-10-18T15:29:00Z">
              <w:r w:rsidRPr="0053767E">
                <w:rPr>
                  <w:i/>
                </w:rPr>
                <w:t>u16BoostDutyCycle_Test</w:t>
              </w:r>
            </w:ins>
          </w:p>
          <w:p w:rsidR="00233C8D" w:rsidRPr="0053767E" w:rsidRDefault="00233C8D" w:rsidP="00233C8D">
            <w:pPr>
              <w:numPr>
                <w:ilvl w:val="0"/>
                <w:numId w:val="40"/>
              </w:numPr>
              <w:rPr>
                <w:ins w:id="1547" w:author="Florent.LeDeaut" w:date="2012-10-18T15:29:00Z"/>
                <w:i/>
              </w:rPr>
            </w:pPr>
            <w:ins w:id="1548" w:author="Florent.LeDeaut" w:date="2012-10-18T15:29:00Z">
              <w:r w:rsidRPr="0053767E">
                <w:rPr>
                  <w:i/>
                </w:rPr>
                <w:t xml:space="preserve">s32_MotorCurentInmA_Test </w:t>
              </w:r>
            </w:ins>
          </w:p>
          <w:p w:rsidR="00233C8D" w:rsidRPr="0053767E" w:rsidRDefault="00233C8D" w:rsidP="00233C8D">
            <w:pPr>
              <w:numPr>
                <w:ilvl w:val="0"/>
                <w:numId w:val="40"/>
              </w:numPr>
              <w:rPr>
                <w:ins w:id="1549" w:author="Florent.LeDeaut" w:date="2012-10-18T15:29:00Z"/>
                <w:i/>
                <w:sz w:val="18"/>
                <w:szCs w:val="18"/>
              </w:rPr>
            </w:pPr>
            <w:ins w:id="1550" w:author="Florent.LeDeaut" w:date="2012-10-18T15:29:00Z">
              <w:r w:rsidRPr="0053767E">
                <w:rPr>
                  <w:i/>
                </w:rPr>
                <w:t>u16_MotorVp_Test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Pr="00004789" w:rsidRDefault="00233C8D" w:rsidP="00FB1044">
            <w:pPr>
              <w:jc w:val="right"/>
              <w:rPr>
                <w:ins w:id="1551" w:author="Florent.LeDeaut" w:date="2012-10-18T15:29:00Z"/>
                <w:color w:val="000000"/>
              </w:rPr>
            </w:pPr>
          </w:p>
        </w:tc>
      </w:tr>
      <w:tr w:rsidR="00233C8D" w:rsidTr="00FB1044">
        <w:trPr>
          <w:cantSplit/>
          <w:trHeight w:val="262"/>
          <w:ins w:id="1552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53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554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55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56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57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558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59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194"/>
          <w:ins w:id="1560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61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56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63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64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65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33C8D" w:rsidRDefault="00233C8D" w:rsidP="00FB1044">
            <w:pPr>
              <w:jc w:val="right"/>
              <w:rPr>
                <w:ins w:id="1566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567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33C8D" w:rsidRDefault="00233C8D" w:rsidP="00FB1044">
            <w:pPr>
              <w:jc w:val="right"/>
              <w:rPr>
                <w:ins w:id="1568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56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570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571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33C8D" w:rsidRDefault="00233C8D" w:rsidP="00FB1044">
            <w:pPr>
              <w:jc w:val="right"/>
              <w:rPr>
                <w:ins w:id="157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33C8D" w:rsidRDefault="00233C8D" w:rsidP="00FB1044">
            <w:pPr>
              <w:jc w:val="right"/>
              <w:rPr>
                <w:ins w:id="1573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74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575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576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rPr>
                <w:ins w:id="1577" w:author="Florent.LeDeaut" w:date="2012-10-18T15:29:00Z"/>
                <w:b/>
                <w:color w:val="000000"/>
                <w:lang w:val="en-US"/>
              </w:rPr>
            </w:pPr>
            <w:ins w:id="1578" w:author="Florent.LeDeaut" w:date="2012-10-18T15:29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233C8D" w:rsidRPr="00004789" w:rsidRDefault="00233C8D" w:rsidP="00FB1044">
            <w:pPr>
              <w:ind w:left="720"/>
              <w:rPr>
                <w:ins w:id="1579" w:author="Florent.LeDeaut" w:date="2012-10-18T15:29:00Z"/>
                <w:i/>
              </w:rPr>
            </w:pPr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80" w:author="Florent.LeDeaut" w:date="2012-10-18T15:29:00Z"/>
              </w:rPr>
            </w:pPr>
            <w:ins w:id="1581" w:author="Florent.LeDeaut" w:date="2012-10-18T15:29:00Z">
              <w:r w:rsidRPr="00004789">
                <w:t>Run the application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82" w:author="Florent.LeDeaut" w:date="2012-10-18T15:29:00Z"/>
              </w:rPr>
            </w:pPr>
            <w:ins w:id="1583" w:author="Florent.LeDeaut" w:date="2012-10-18T15:29:00Z">
              <w:r>
                <w:t>Launch the pre-crash cycle 1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84" w:author="Florent.LeDeaut" w:date="2012-10-18T15:29:00Z"/>
              </w:rPr>
            </w:pPr>
            <w:ins w:id="1585" w:author="Florent.LeDeaut" w:date="2012-10-18T15:29:00Z">
              <w:r>
                <w:t xml:space="preserve">Change the value of </w:t>
              </w:r>
              <w:r w:rsidRPr="0053767E">
                <w:rPr>
                  <w:i/>
                </w:rPr>
                <w:t>s32_MotorCurentInmA_Test</w:t>
              </w:r>
              <w:r>
                <w:t xml:space="preserve"> : 20000</w:t>
              </w:r>
            </w:ins>
          </w:p>
          <w:p w:rsidR="00233C8D" w:rsidRDefault="00233C8D" w:rsidP="00FB1044">
            <w:pPr>
              <w:ind w:left="720"/>
              <w:rPr>
                <w:ins w:id="1586" w:author="Florent.LeDeaut" w:date="2012-10-18T15:29:00Z"/>
              </w:rPr>
            </w:pPr>
            <w:ins w:id="1587" w:author="Florent.LeDeaut" w:date="2012-10-18T15:29:00Z">
              <w:r w:rsidRPr="00004789">
                <w:t>Run the application</w:t>
              </w:r>
              <w:r>
                <w:t xml:space="preserve"> until </w:t>
              </w:r>
              <w:r w:rsidRPr="00AB0701">
                <w:rPr>
                  <w:i/>
                </w:rPr>
                <w:t>s16MotorPowerOrder_Test</w:t>
              </w:r>
              <w:r>
                <w:t xml:space="preserve"> reaches the value of 6400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88" w:author="Florent.LeDeaut" w:date="2012-10-18T15:29:00Z"/>
              </w:rPr>
            </w:pPr>
            <w:ins w:id="1589" w:author="Florent.LeDeaut" w:date="2012-10-18T15:29:00Z">
              <w:r>
                <w:t xml:space="preserve">Run the application until the value of </w:t>
              </w:r>
              <w:r w:rsidRPr="00AB0701">
                <w:rPr>
                  <w:i/>
                </w:rPr>
                <w:t>u16BoostDutyCycle_Test</w:t>
              </w:r>
              <w:r>
                <w:rPr>
                  <w:i/>
                </w:rPr>
                <w:t xml:space="preserve"> </w:t>
              </w:r>
              <w:r>
                <w:t>stops changing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90" w:author="Florent.LeDeaut" w:date="2012-10-18T15:29:00Z"/>
              </w:rPr>
            </w:pPr>
            <w:ins w:id="1591" w:author="Florent.LeDeaut" w:date="2012-10-18T15:29:00Z">
              <w:r>
                <w:t xml:space="preserve">Change the value of </w:t>
              </w:r>
              <w:r w:rsidRPr="0053767E">
                <w:rPr>
                  <w:i/>
                </w:rPr>
                <w:t>s32_MotorCurentInmA_Test</w:t>
              </w:r>
              <w:r>
                <w:t xml:space="preserve"> : 15000</w:t>
              </w:r>
            </w:ins>
          </w:p>
          <w:p w:rsidR="00233C8D" w:rsidRDefault="00233C8D" w:rsidP="00FB1044">
            <w:pPr>
              <w:ind w:left="720"/>
              <w:rPr>
                <w:ins w:id="1592" w:author="Florent.LeDeaut" w:date="2012-10-18T15:29:00Z"/>
              </w:rPr>
            </w:pPr>
            <w:ins w:id="1593" w:author="Florent.LeDeaut" w:date="2012-10-18T15:29:00Z">
              <w:r w:rsidRPr="00004789">
                <w:t>Run the applicatio</w:t>
              </w:r>
              <w:r>
                <w:t xml:space="preserve">n until the value of </w:t>
              </w:r>
              <w:r w:rsidRPr="00AB0701">
                <w:rPr>
                  <w:i/>
                </w:rPr>
                <w:t>u16BoostDutyCycle_Test</w:t>
              </w:r>
              <w:r>
                <w:rPr>
                  <w:i/>
                </w:rPr>
                <w:t xml:space="preserve"> </w:t>
              </w:r>
              <w:r>
                <w:t>stops changing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94" w:author="Florent.LeDeaut" w:date="2012-10-18T15:29:00Z"/>
              </w:rPr>
            </w:pPr>
            <w:ins w:id="1595" w:author="Florent.LeDeaut" w:date="2012-10-18T15:29:00Z">
              <w:r>
                <w:t xml:space="preserve">Change the value of </w:t>
              </w:r>
              <w:r w:rsidRPr="0053767E">
                <w:rPr>
                  <w:i/>
                </w:rPr>
                <w:t>s32_MotorCurentInmA_Test</w:t>
              </w:r>
              <w:r>
                <w:t xml:space="preserve"> : 44000</w:t>
              </w:r>
            </w:ins>
          </w:p>
          <w:p w:rsidR="00233C8D" w:rsidRDefault="00233C8D" w:rsidP="00FB1044">
            <w:pPr>
              <w:ind w:left="720"/>
              <w:rPr>
                <w:ins w:id="1596" w:author="Florent.LeDeaut" w:date="2012-10-18T15:29:00Z"/>
              </w:rPr>
            </w:pPr>
            <w:ins w:id="1597" w:author="Florent.LeDeaut" w:date="2012-10-18T15:29:00Z">
              <w:r>
                <w:t xml:space="preserve">Run the application until </w:t>
              </w:r>
              <w:r w:rsidRPr="0053767E">
                <w:rPr>
                  <w:i/>
                </w:rPr>
                <w:t>u16BoostDutyCycle_Test</w:t>
              </w:r>
              <w:r>
                <w:t xml:space="preserve"> reaches the value of 0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598" w:author="Florent.LeDeaut" w:date="2012-10-18T15:29:00Z"/>
              </w:rPr>
            </w:pPr>
            <w:ins w:id="1599" w:author="Florent.LeDeaut" w:date="2012-10-18T15:29:00Z">
              <w:r>
                <w:t xml:space="preserve">Run the application until </w:t>
              </w:r>
              <w:r w:rsidRPr="00AB0701">
                <w:rPr>
                  <w:i/>
                </w:rPr>
                <w:t>s16MotorPowerOrder_Test</w:t>
              </w:r>
              <w:r w:rsidRPr="0053767E">
                <w:t xml:space="preserve"> stops changing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600" w:author="Florent.LeDeaut" w:date="2012-10-18T15:29:00Z"/>
              </w:rPr>
            </w:pPr>
            <w:ins w:id="1601" w:author="Florent.LeDeaut" w:date="2012-10-18T15:29:00Z">
              <w:r>
                <w:t xml:space="preserve">Change the value of </w:t>
              </w:r>
              <w:r w:rsidRPr="0053767E">
                <w:rPr>
                  <w:i/>
                </w:rPr>
                <w:t>u16_MotorVp_Test</w:t>
              </w:r>
              <w:r>
                <w:t xml:space="preserve"> : 11000</w:t>
              </w:r>
            </w:ins>
          </w:p>
          <w:p w:rsidR="00233C8D" w:rsidRDefault="00233C8D" w:rsidP="00FB1044">
            <w:pPr>
              <w:ind w:left="720"/>
              <w:rPr>
                <w:ins w:id="1602" w:author="Florent.LeDeaut" w:date="2012-10-18T15:29:00Z"/>
              </w:rPr>
            </w:pPr>
            <w:ins w:id="1603" w:author="Florent.LeDeaut" w:date="2012-10-18T15:29:00Z">
              <w:r w:rsidRPr="00004789">
                <w:t>Run the applicatio</w:t>
              </w:r>
              <w:r>
                <w:t>n (click the “Go” button several times)</w:t>
              </w:r>
            </w:ins>
          </w:p>
          <w:p w:rsidR="00233C8D" w:rsidRDefault="00233C8D" w:rsidP="00233C8D">
            <w:pPr>
              <w:numPr>
                <w:ilvl w:val="0"/>
                <w:numId w:val="43"/>
              </w:numPr>
              <w:rPr>
                <w:ins w:id="1604" w:author="Florent.LeDeaut" w:date="2012-10-18T15:29:00Z"/>
              </w:rPr>
            </w:pPr>
            <w:ins w:id="1605" w:author="Florent.LeDeaut" w:date="2012-10-18T15:29:00Z">
              <w:r>
                <w:t xml:space="preserve">Change the value of </w:t>
              </w:r>
              <w:r w:rsidRPr="0053767E">
                <w:rPr>
                  <w:i/>
                </w:rPr>
                <w:t>u16_MotorVp_Test</w:t>
              </w:r>
              <w:r>
                <w:t xml:space="preserve"> : 13000</w:t>
              </w:r>
            </w:ins>
          </w:p>
          <w:p w:rsidR="00233C8D" w:rsidRPr="0053767E" w:rsidRDefault="00233C8D" w:rsidP="00FB1044">
            <w:pPr>
              <w:ind w:left="720"/>
              <w:rPr>
                <w:ins w:id="1606" w:author="Florent.LeDeaut" w:date="2012-10-18T15:29:00Z"/>
              </w:rPr>
            </w:pPr>
            <w:ins w:id="1607" w:author="Florent.LeDeaut" w:date="2012-10-18T15:29:00Z">
              <w:r w:rsidRPr="00004789">
                <w:t>Run the applicatio</w:t>
              </w:r>
              <w:r>
                <w:t>n (click the “Go” button several times)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08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09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10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11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12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13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14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15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16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17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18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19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20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21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22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33C8D" w:rsidRDefault="00233C8D" w:rsidP="00FB1044">
            <w:pPr>
              <w:jc w:val="right"/>
              <w:rPr>
                <w:ins w:id="1623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624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33C8D" w:rsidRDefault="00233C8D" w:rsidP="00FB1044">
            <w:pPr>
              <w:jc w:val="right"/>
              <w:rPr>
                <w:ins w:id="1625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626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627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628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33C8D" w:rsidRDefault="00233C8D" w:rsidP="00FB1044">
            <w:pPr>
              <w:jc w:val="right"/>
              <w:rPr>
                <w:ins w:id="1629" w:author="Florent.LeDeaut" w:date="2012-10-18T15:29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33C8D" w:rsidRDefault="00233C8D" w:rsidP="00FB1044">
            <w:pPr>
              <w:jc w:val="right"/>
              <w:rPr>
                <w:ins w:id="1630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31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32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33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rPr>
                <w:ins w:id="1634" w:author="Florent.LeDeaut" w:date="2012-10-18T15:29:00Z"/>
                <w:b/>
                <w:color w:val="000000"/>
                <w:lang w:val="en-US"/>
              </w:rPr>
            </w:pPr>
            <w:ins w:id="1635" w:author="Florent.LeDeaut" w:date="2012-10-18T15:29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233C8D" w:rsidRDefault="00233C8D" w:rsidP="00FB1044">
            <w:pPr>
              <w:rPr>
                <w:ins w:id="1636" w:author="Florent.LeDeaut" w:date="2012-10-18T15:29:00Z"/>
                <w:b/>
                <w:color w:val="000000"/>
                <w:lang w:val="en-US"/>
              </w:rPr>
            </w:pPr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37" w:author="Florent.LeDeaut" w:date="2012-10-18T15:29:00Z"/>
              </w:rPr>
            </w:pPr>
            <w:ins w:id="1638" w:author="Florent.LeDeaut" w:date="2012-10-18T15:29:00Z">
              <w:r>
                <w:t>The breakpoint is not reached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39" w:author="Florent.LeDeaut" w:date="2012-10-18T15:29:00Z"/>
              </w:rPr>
            </w:pPr>
            <w:ins w:id="1640" w:author="Florent.LeDeaut" w:date="2012-10-18T15:29:00Z">
              <w:r>
                <w:t>The program stops at the breakpoint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41" w:author="Florent.LeDeaut" w:date="2012-10-18T15:29:00Z"/>
              </w:rPr>
            </w:pPr>
            <w:ins w:id="1642" w:author="Florent.LeDeaut" w:date="2012-10-18T15:29:00Z">
              <w:r>
                <w:t xml:space="preserve">Each time the program stops at the breakpoint, check that the value of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increasing, and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null, as long as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under 6400, and starts to increase as soon as </w:t>
              </w:r>
              <w:r w:rsidRPr="0053767E">
                <w:rPr>
                  <w:i/>
                </w:rPr>
                <w:t>s16MotorPowerOrder_Test</w:t>
              </w:r>
              <w:r>
                <w:t xml:space="preserve"> reaches the value of 6400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43" w:author="Florent.LeDeaut" w:date="2012-10-18T15:29:00Z"/>
              </w:rPr>
            </w:pPr>
            <w:ins w:id="1644" w:author="Florent.LeDeaut" w:date="2012-10-18T15:29:00Z">
              <w:r>
                <w:t xml:space="preserve">Check that the value of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6400, and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increasing until 256</w:t>
              </w:r>
            </w:ins>
          </w:p>
          <w:p w:rsidR="00233C8D" w:rsidRDefault="00233C8D" w:rsidP="00FB1044">
            <w:pPr>
              <w:ind w:left="720"/>
              <w:rPr>
                <w:ins w:id="1645" w:author="Florent.LeDeaut" w:date="2012-10-18T15:29:00Z"/>
              </w:rPr>
            </w:pPr>
            <w:ins w:id="1646" w:author="Florent.LeDeaut" w:date="2012-10-18T15:29:00Z">
              <w:r>
                <w:t>(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supply</w:t>
              </w:r>
              <w:proofErr w:type="spellEnd"/>
              <w:r>
                <w:t xml:space="preserve"> = 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mot</w:t>
              </w:r>
              <w:proofErr w:type="spellEnd"/>
              <w:r>
                <w:t xml:space="preserve"> × 1</w:t>
              </w:r>
              <w:proofErr w:type="gramStart"/>
              <w:r>
                <w:t>/(</w:t>
              </w:r>
              <w:proofErr w:type="gramEnd"/>
              <w:r>
                <w:t>1-PWM</w:t>
              </w:r>
              <w:r w:rsidRPr="0053767E">
                <w:rPr>
                  <w:vertAlign w:val="subscript"/>
                </w:rPr>
                <w:t>Boost</w:t>
              </w:r>
              <w:r>
                <w:t xml:space="preserve">/512) with 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mot</w:t>
              </w:r>
              <w:proofErr w:type="spellEnd"/>
              <w:r>
                <w:t xml:space="preserve"> = 20 A and </w:t>
              </w:r>
              <w:proofErr w:type="spellStart"/>
              <w:r>
                <w:t>I</w:t>
              </w:r>
              <w:r w:rsidRPr="0053767E">
                <w:rPr>
                  <w:i/>
                </w:rPr>
                <w:t>supply</w:t>
              </w:r>
              <w:proofErr w:type="spellEnd"/>
              <w:r>
                <w:t xml:space="preserve"> = 40 A </w:t>
              </w:r>
              <w:r>
                <w:sym w:font="Wingdings" w:char="F0E8"/>
              </w:r>
              <w:r>
                <w:t xml:space="preserve"> </w:t>
              </w:r>
              <w:proofErr w:type="spellStart"/>
              <w:r>
                <w:t>PWM_Boost</w:t>
              </w:r>
              <w:proofErr w:type="spellEnd"/>
              <w:r>
                <w:t xml:space="preserve"> = 50%)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47" w:author="Florent.LeDeaut" w:date="2012-10-18T15:29:00Z"/>
              </w:rPr>
            </w:pPr>
            <w:ins w:id="1648" w:author="Florent.LeDeaut" w:date="2012-10-18T15:29:00Z">
              <w:r>
                <w:t xml:space="preserve">Check that the value of </w:t>
              </w:r>
              <w:r w:rsidRPr="00AB0701">
                <w:rPr>
                  <w:i/>
                </w:rPr>
                <w:t>s16MotorPowerOrder_Test</w:t>
              </w:r>
              <w:r>
                <w:t xml:space="preserve"> is 6400, and </w:t>
              </w:r>
              <w:r w:rsidRPr="00AB0701">
                <w:rPr>
                  <w:i/>
                </w:rPr>
                <w:t>u16BoostDutyCycle_Test</w:t>
              </w:r>
              <w:r>
                <w:t xml:space="preserve"> is increasing until 320</w:t>
              </w:r>
            </w:ins>
          </w:p>
          <w:p w:rsidR="00233C8D" w:rsidRDefault="00233C8D" w:rsidP="00FB1044">
            <w:pPr>
              <w:ind w:left="720"/>
              <w:rPr>
                <w:ins w:id="1649" w:author="Florent.LeDeaut" w:date="2012-10-18T15:29:00Z"/>
              </w:rPr>
            </w:pPr>
            <w:ins w:id="1650" w:author="Florent.LeDeaut" w:date="2012-10-18T15:29:00Z">
              <w:r>
                <w:t>(</w:t>
              </w:r>
              <w:proofErr w:type="spellStart"/>
              <w:r>
                <w:t>I</w:t>
              </w:r>
              <w:r w:rsidRPr="00AB0701">
                <w:rPr>
                  <w:vertAlign w:val="subscript"/>
                </w:rPr>
                <w:t>supply</w:t>
              </w:r>
              <w:proofErr w:type="spellEnd"/>
              <w:r>
                <w:t xml:space="preserve"> = </w:t>
              </w:r>
              <w:proofErr w:type="spellStart"/>
              <w:r>
                <w:t>I</w:t>
              </w:r>
              <w:r w:rsidRPr="00AB0701">
                <w:rPr>
                  <w:vertAlign w:val="subscript"/>
                </w:rPr>
                <w:t>mot</w:t>
              </w:r>
              <w:proofErr w:type="spellEnd"/>
              <w:r>
                <w:t xml:space="preserve"> × 1</w:t>
              </w:r>
              <w:proofErr w:type="gramStart"/>
              <w:r>
                <w:t>/(</w:t>
              </w:r>
              <w:proofErr w:type="gramEnd"/>
              <w:r>
                <w:t>1-PWM</w:t>
              </w:r>
              <w:r w:rsidRPr="00AB0701">
                <w:rPr>
                  <w:vertAlign w:val="subscript"/>
                </w:rPr>
                <w:t>Boost</w:t>
              </w:r>
              <w:r>
                <w:t xml:space="preserve">/512) with </w:t>
              </w:r>
              <w:proofErr w:type="spellStart"/>
              <w:r>
                <w:t>I</w:t>
              </w:r>
              <w:r w:rsidRPr="00AB0701">
                <w:rPr>
                  <w:vertAlign w:val="subscript"/>
                </w:rPr>
                <w:t>mot</w:t>
              </w:r>
              <w:proofErr w:type="spellEnd"/>
              <w:r>
                <w:t xml:space="preserve"> = 15 A and </w:t>
              </w:r>
              <w:proofErr w:type="spellStart"/>
              <w:r>
                <w:t>I</w:t>
              </w:r>
              <w:r w:rsidRPr="00AB0701">
                <w:rPr>
                  <w:i/>
                </w:rPr>
                <w:t>supply</w:t>
              </w:r>
              <w:proofErr w:type="spellEnd"/>
              <w:r>
                <w:t xml:space="preserve"> = 40 A </w:t>
              </w:r>
              <w:r>
                <w:sym w:font="Wingdings" w:char="F0E8"/>
              </w:r>
              <w:r>
                <w:t xml:space="preserve"> </w:t>
              </w:r>
              <w:proofErr w:type="spellStart"/>
              <w:r>
                <w:t>PWM_Boost</w:t>
              </w:r>
              <w:proofErr w:type="spellEnd"/>
              <w:r>
                <w:t xml:space="preserve"> = 62,5%)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51" w:author="Florent.LeDeaut" w:date="2012-10-18T15:29:00Z"/>
              </w:rPr>
            </w:pPr>
            <w:ins w:id="1652" w:author="Florent.LeDeaut" w:date="2012-10-18T15:29:00Z">
              <w:r>
                <w:t xml:space="preserve">Each time the program stops at the breakpoint, check that the value of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6400, and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decreasing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53" w:author="Florent.LeDeaut" w:date="2012-10-18T15:29:00Z"/>
              </w:rPr>
            </w:pPr>
            <w:ins w:id="1654" w:author="Florent.LeDeaut" w:date="2012-10-18T15:29:00Z">
              <w:r>
                <w:t xml:space="preserve">Each time the program stops at the breakpoint, check that the value of </w:t>
              </w:r>
              <w:r w:rsidRPr="00AB0701">
                <w:rPr>
                  <w:i/>
                </w:rPr>
                <w:t>u16BoostDutyCycle_Test</w:t>
              </w:r>
              <w:r w:rsidRPr="00F964F0">
                <w:rPr>
                  <w:i/>
                </w:rPr>
                <w:t xml:space="preserve"> </w:t>
              </w:r>
              <w:r w:rsidRPr="0053767E">
                <w:t>is null, and the value of</w:t>
              </w:r>
              <w:r>
                <w:rPr>
                  <w:i/>
                </w:rPr>
                <w:t xml:space="preserve">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decreasing until a value around 5824</w:t>
              </w:r>
            </w:ins>
          </w:p>
          <w:p w:rsidR="00233C8D" w:rsidRDefault="00233C8D" w:rsidP="00FB1044">
            <w:pPr>
              <w:ind w:left="720"/>
              <w:rPr>
                <w:ins w:id="1655" w:author="Florent.LeDeaut" w:date="2012-10-18T15:29:00Z"/>
              </w:rPr>
            </w:pPr>
            <w:ins w:id="1656" w:author="Florent.LeDeaut" w:date="2012-10-18T15:29:00Z">
              <w:r>
                <w:t>(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supply</w:t>
              </w:r>
              <w:proofErr w:type="spellEnd"/>
              <w:r>
                <w:t xml:space="preserve"> = 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mot</w:t>
              </w:r>
              <w:proofErr w:type="spellEnd"/>
              <w:r w:rsidRPr="0053767E">
                <w:rPr>
                  <w:vertAlign w:val="subscript"/>
                </w:rPr>
                <w:t xml:space="preserve"> </w:t>
              </w:r>
              <w:r>
                <w:t>× PWM</w:t>
              </w:r>
              <w:r w:rsidRPr="0053767E">
                <w:rPr>
                  <w:vertAlign w:val="subscript"/>
                </w:rPr>
                <w:t>HB</w:t>
              </w:r>
              <w:r>
                <w:t xml:space="preserve">/6400, with 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mot</w:t>
              </w:r>
              <w:proofErr w:type="spellEnd"/>
              <w:r>
                <w:t xml:space="preserve"> = 44 A and </w:t>
              </w:r>
              <w:proofErr w:type="spellStart"/>
              <w:r>
                <w:t>I</w:t>
              </w:r>
              <w:r w:rsidRPr="0053767E">
                <w:rPr>
                  <w:vertAlign w:val="subscript"/>
                </w:rPr>
                <w:t>supply</w:t>
              </w:r>
              <w:proofErr w:type="spellEnd"/>
              <w:r>
                <w:t xml:space="preserve"> = 40 A </w:t>
              </w:r>
              <w:r>
                <w:sym w:font="Wingdings" w:char="F0E8"/>
              </w:r>
              <w:r>
                <w:t xml:space="preserve"> PWM</w:t>
              </w:r>
              <w:r w:rsidRPr="0053767E">
                <w:rPr>
                  <w:vertAlign w:val="subscript"/>
                </w:rPr>
                <w:t>HB</w:t>
              </w:r>
              <w:r>
                <w:t xml:space="preserve"> = 91%)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57" w:author="Florent.LeDeaut" w:date="2012-10-18T15:29:00Z"/>
              </w:rPr>
            </w:pPr>
            <w:ins w:id="1658" w:author="Florent.LeDeaut" w:date="2012-10-18T15:29:00Z">
              <w:r>
                <w:t xml:space="preserve">Each time the program stops at the breakpoint, check that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increasing (to maintain the motor voltage to 12 V)</w:t>
              </w:r>
            </w:ins>
          </w:p>
          <w:p w:rsidR="00233C8D" w:rsidRDefault="00233C8D" w:rsidP="00233C8D">
            <w:pPr>
              <w:numPr>
                <w:ilvl w:val="0"/>
                <w:numId w:val="44"/>
              </w:numPr>
              <w:rPr>
                <w:ins w:id="1659" w:author="Florent.LeDeaut" w:date="2012-10-18T15:30:00Z"/>
              </w:rPr>
            </w:pPr>
            <w:ins w:id="1660" w:author="Florent.LeDeaut" w:date="2012-10-18T15:29:00Z">
              <w:r>
                <w:t xml:space="preserve">Each time the program stops at the breakpoint, check that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decreasing</w:t>
              </w:r>
            </w:ins>
          </w:p>
          <w:p w:rsidR="00233C8D" w:rsidRPr="0053767E" w:rsidRDefault="00233C8D">
            <w:pPr>
              <w:rPr>
                <w:ins w:id="1661" w:author="Florent.LeDeaut" w:date="2012-10-18T15:29:00Z"/>
              </w:rPr>
              <w:pPrChange w:id="1662" w:author="Florent.LeDeaut" w:date="2012-10-18T15:30:00Z">
                <w:pPr>
                  <w:numPr>
                    <w:numId w:val="44"/>
                  </w:numPr>
                  <w:ind w:left="720" w:hanging="360"/>
                </w:pPr>
              </w:pPrChange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center"/>
              <w:rPr>
                <w:ins w:id="1663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64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65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66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67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68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69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70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71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72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73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74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75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76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77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78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79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80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81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8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83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84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center"/>
              <w:rPr>
                <w:ins w:id="1685" w:author="Florent.LeDeaut" w:date="2012-10-18T15:29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3C8D" w:rsidRDefault="00233C8D" w:rsidP="00FB1044">
            <w:pPr>
              <w:jc w:val="right"/>
              <w:rPr>
                <w:ins w:id="1686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87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62"/>
          <w:ins w:id="1688" w:author="Florent.LeDeaut" w:date="2012-10-18T15:29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68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33C8D" w:rsidRDefault="00233C8D">
            <w:pPr>
              <w:rPr>
                <w:ins w:id="1690" w:author="Florent.LeDeaut" w:date="2012-10-18T15:29:00Z"/>
                <w:color w:val="000000"/>
                <w:lang w:val="en-US"/>
              </w:rPr>
              <w:pPrChange w:id="1691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1262" w:type="dxa"/>
          </w:tcPr>
          <w:p w:rsidR="00233C8D" w:rsidRDefault="00233C8D">
            <w:pPr>
              <w:jc w:val="center"/>
              <w:rPr>
                <w:ins w:id="1692" w:author="Florent.LeDeaut" w:date="2012-10-18T15:29:00Z"/>
                <w:color w:val="000000"/>
                <w:lang w:val="en-US"/>
              </w:rPr>
              <w:pPrChange w:id="1693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1262" w:type="dxa"/>
            <w:gridSpan w:val="2"/>
          </w:tcPr>
          <w:p w:rsidR="00233C8D" w:rsidRDefault="00233C8D">
            <w:pPr>
              <w:jc w:val="center"/>
              <w:rPr>
                <w:ins w:id="1694" w:author="Florent.LeDeaut" w:date="2012-10-18T15:29:00Z"/>
                <w:color w:val="000000"/>
                <w:lang w:val="en-US"/>
              </w:rPr>
              <w:pPrChange w:id="1695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1263" w:type="dxa"/>
            <w:gridSpan w:val="2"/>
          </w:tcPr>
          <w:p w:rsidR="00233C8D" w:rsidRDefault="00233C8D">
            <w:pPr>
              <w:rPr>
                <w:ins w:id="1696" w:author="Florent.LeDeaut" w:date="2012-10-18T15:29:00Z"/>
                <w:color w:val="000000"/>
                <w:lang w:val="en-US"/>
              </w:rPr>
              <w:pPrChange w:id="1697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1262" w:type="dxa"/>
          </w:tcPr>
          <w:p w:rsidR="00233C8D" w:rsidRDefault="00233C8D" w:rsidP="00FB1044">
            <w:pPr>
              <w:jc w:val="right"/>
              <w:rPr>
                <w:ins w:id="1698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33C8D" w:rsidRDefault="00233C8D" w:rsidP="00FB1044">
            <w:pPr>
              <w:jc w:val="right"/>
              <w:rPr>
                <w:ins w:id="169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33C8D" w:rsidRDefault="00233C8D">
            <w:pPr>
              <w:rPr>
                <w:ins w:id="1700" w:author="Florent.LeDeaut" w:date="2012-10-18T15:29:00Z"/>
                <w:color w:val="000000"/>
                <w:lang w:val="en-US"/>
              </w:rPr>
              <w:pPrChange w:id="1701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269" w:type="dxa"/>
          </w:tcPr>
          <w:p w:rsidR="00233C8D" w:rsidRDefault="00233C8D" w:rsidP="00FB1044">
            <w:pPr>
              <w:jc w:val="right"/>
              <w:rPr>
                <w:ins w:id="1702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03" w:author="Florent.LeDeaut" w:date="2012-10-18T15:29:00Z"/>
                <w:color w:val="000000"/>
                <w:lang w:val="en-US"/>
              </w:rPr>
            </w:pPr>
          </w:p>
        </w:tc>
      </w:tr>
      <w:tr w:rsidR="00233C8D" w:rsidTr="00FB1044">
        <w:trPr>
          <w:cantSplit/>
          <w:trHeight w:val="276"/>
          <w:ins w:id="1704" w:author="Florent.LeDeaut" w:date="2012-10-18T15:29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233C8D" w:rsidRDefault="00233C8D" w:rsidP="00FB1044">
            <w:pPr>
              <w:jc w:val="center"/>
              <w:rPr>
                <w:ins w:id="1705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233C8D" w:rsidRDefault="00233C8D">
            <w:pPr>
              <w:rPr>
                <w:ins w:id="1706" w:author="Florent.LeDeaut" w:date="2012-10-18T15:29:00Z"/>
                <w:color w:val="000000"/>
                <w:lang w:val="en-US"/>
              </w:rPr>
              <w:pPrChange w:id="1707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08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09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10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11" w:author="Florent.LeDeaut" w:date="2012-10-18T15:29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12" w:author="Florent.LeDeaut" w:date="2012-10-18T15:29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233C8D" w:rsidRDefault="00233C8D">
            <w:pPr>
              <w:rPr>
                <w:ins w:id="1713" w:author="Florent.LeDeaut" w:date="2012-10-18T15:29:00Z"/>
                <w:color w:val="000000"/>
                <w:lang w:val="en-US"/>
              </w:rPr>
              <w:pPrChange w:id="1714" w:author="Florent.LeDeaut" w:date="2012-10-18T15:31:00Z">
                <w:pPr>
                  <w:jc w:val="right"/>
                </w:pPr>
              </w:pPrChange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15" w:author="Florent.LeDeaut" w:date="2012-10-18T15:29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233C8D" w:rsidRDefault="00233C8D" w:rsidP="00FB1044">
            <w:pPr>
              <w:jc w:val="right"/>
              <w:rPr>
                <w:ins w:id="1716" w:author="Florent.LeDeaut" w:date="2012-10-18T15:29:00Z"/>
                <w:color w:val="000000"/>
                <w:lang w:val="en-US"/>
              </w:rPr>
            </w:pPr>
          </w:p>
        </w:tc>
      </w:tr>
    </w:tbl>
    <w:p w:rsidR="00A239AF" w:rsidRDefault="00A239AF">
      <w:pPr>
        <w:rPr>
          <w:ins w:id="1717" w:author="Florent.LeDeaut" w:date="2012-10-18T15:32:00Z"/>
        </w:rPr>
        <w:pPrChange w:id="1718" w:author="Florent.LeDeaut" w:date="2012-10-18T15:33:00Z">
          <w:pPr>
            <w:pStyle w:val="Heading3"/>
          </w:pPr>
        </w:pPrChange>
      </w:pPr>
    </w:p>
    <w:p w:rsidR="00BE695C" w:rsidRDefault="00BE695C" w:rsidP="00BE695C">
      <w:pPr>
        <w:pStyle w:val="Heading3"/>
        <w:rPr>
          <w:ins w:id="1719" w:author="Florent.LeDeaut" w:date="2012-10-18T15:32:00Z"/>
        </w:rPr>
      </w:pPr>
      <w:bookmarkStart w:id="1720" w:name="_Toc434332097"/>
      <w:ins w:id="1721" w:author="Florent.LeDeaut" w:date="2012-10-18T15:31:00Z">
        <w:r>
          <w:t>INT_BFE_03003: test of the boost interrupt mechanism in case of a too low motor current</w:t>
        </w:r>
      </w:ins>
      <w:bookmarkEnd w:id="1720"/>
    </w:p>
    <w:p w:rsidR="000767FA" w:rsidRPr="000767FA" w:rsidRDefault="000767FA">
      <w:pPr>
        <w:pStyle w:val="Para3"/>
        <w:rPr>
          <w:ins w:id="1722" w:author="Florent.LeDeaut" w:date="2012-10-18T15:31:00Z"/>
          <w:rPrChange w:id="1723" w:author="Florent.LeDeaut" w:date="2012-10-18T15:32:00Z">
            <w:rPr>
              <w:ins w:id="1724" w:author="Florent.LeDeaut" w:date="2012-10-18T15:31:00Z"/>
            </w:rPr>
          </w:rPrChange>
        </w:rPr>
        <w:pPrChange w:id="1725" w:author="Florent.LeDeaut" w:date="2012-10-18T15:32:00Z">
          <w:pPr>
            <w:pStyle w:val="Heading3"/>
          </w:pPr>
        </w:pPrChange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0767FA" w:rsidTr="00FB1044">
        <w:trPr>
          <w:cantSplit/>
          <w:trHeight w:val="262"/>
          <w:ins w:id="1726" w:author="Florent.LeDeaut" w:date="2012-10-18T15:3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27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28" w:author="Florent.LeDeaut" w:date="2012-10-18T15:3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29" w:author="Florent.LeDeaut" w:date="2012-10-18T15:3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2" w:author="Florent.LeDeaut" w:date="2012-10-18T15:3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3" w:author="Florent.LeDeaut" w:date="2012-10-18T15:3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4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5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36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37" w:author="Florent.LeDeaut" w:date="2012-10-18T15:32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38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FA" w:rsidRDefault="000767FA" w:rsidP="00FB1044">
            <w:pPr>
              <w:rPr>
                <w:ins w:id="1739" w:author="Florent.LeDeaut" w:date="2012-10-18T15:32:00Z"/>
                <w:color w:val="000000"/>
                <w:lang w:val="en-US"/>
              </w:rPr>
            </w:pPr>
            <w:ins w:id="1740" w:author="Florent.LeDeaut" w:date="2012-10-18T15:32:00Z">
              <w:r>
                <w:rPr>
                  <w:b/>
                  <w:color w:val="000000"/>
                  <w:lang w:val="en-US"/>
                </w:rPr>
                <w:t>Type of the test: N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41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42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4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4" w:author="Florent.LeDeaut" w:date="2012-10-18T15:3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5" w:author="Florent.LeDeaut" w:date="2012-10-18T15:3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6" w:author="Florent.LeDeaut" w:date="2012-10-18T15:3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7" w:author="Florent.LeDeaut" w:date="2012-10-18T15:3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8" w:author="Florent.LeDeaut" w:date="2012-10-18T15:3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49" w:author="Florent.LeDeaut" w:date="2012-10-18T15:3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50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0767FA" w:rsidRDefault="000767FA" w:rsidP="00FB1044">
            <w:pPr>
              <w:jc w:val="right"/>
              <w:rPr>
                <w:ins w:id="1751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52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53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54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rPr>
                <w:ins w:id="1755" w:author="Florent.LeDeaut" w:date="2012-10-18T15:32:00Z"/>
                <w:b/>
                <w:color w:val="000000"/>
                <w:lang w:val="en-US"/>
              </w:rPr>
            </w:pPr>
            <w:ins w:id="1756" w:author="Florent.LeDeaut" w:date="2012-10-18T15:32:00Z">
              <w:r>
                <w:rPr>
                  <w:b/>
                  <w:color w:val="000000"/>
                  <w:lang w:val="en-US"/>
                </w:rPr>
                <w:t xml:space="preserve">Purpose of the test: This test aims at checking that the boost </w:t>
              </w:r>
              <w:proofErr w:type="gramStart"/>
              <w:r>
                <w:rPr>
                  <w:b/>
                  <w:color w:val="000000"/>
                  <w:lang w:val="en-US"/>
                </w:rPr>
                <w:t>is interrupted</w:t>
              </w:r>
              <w:proofErr w:type="gramEnd"/>
              <w:r>
                <w:rPr>
                  <w:b/>
                  <w:color w:val="000000"/>
                  <w:lang w:val="en-US"/>
                </w:rPr>
                <w:t xml:space="preserve"> if the measured current in the motor is not increasing while the boost duty cycle is at its maximum value.</w:t>
              </w:r>
            </w:ins>
          </w:p>
          <w:p w:rsidR="000767FA" w:rsidRDefault="000767FA" w:rsidP="00FB1044">
            <w:pPr>
              <w:pStyle w:val="Para1"/>
              <w:spacing w:before="0"/>
              <w:ind w:left="0"/>
              <w:jc w:val="left"/>
              <w:rPr>
                <w:ins w:id="1757" w:author="Florent.LeDeaut" w:date="2012-10-18T15:32:00Z"/>
                <w:lang w:val="en-US"/>
              </w:rPr>
            </w:pPr>
            <w:ins w:id="1758" w:author="Florent.LeDeaut" w:date="2012-10-18T15:32:00Z"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Briefly sum-up the purpose of the test.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59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60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61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762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63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64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65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766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67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68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69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0767FA" w:rsidRDefault="000767FA" w:rsidP="00FB1044">
            <w:pPr>
              <w:jc w:val="right"/>
              <w:rPr>
                <w:ins w:id="177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77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0767FA" w:rsidRDefault="000767FA" w:rsidP="00FB1044">
            <w:pPr>
              <w:jc w:val="right"/>
              <w:rPr>
                <w:ins w:id="1772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77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774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775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0767FA" w:rsidRDefault="000767FA" w:rsidP="00FB1044">
            <w:pPr>
              <w:jc w:val="right"/>
              <w:rPr>
                <w:ins w:id="1776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0767FA" w:rsidRDefault="000767FA" w:rsidP="00FB1044">
            <w:pPr>
              <w:jc w:val="right"/>
              <w:rPr>
                <w:ins w:id="1777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78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ins w:id="1779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80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767FA" w:rsidRPr="000767FA" w:rsidRDefault="000767FA" w:rsidP="00FB1044">
            <w:pPr>
              <w:rPr>
                <w:ins w:id="1781" w:author="Florent.LeDeaut" w:date="2012-10-18T15:32:00Z"/>
                <w:b/>
                <w:color w:val="000000"/>
                <w:lang w:val="en-US"/>
                <w:rPrChange w:id="1782" w:author="Florent.LeDeaut" w:date="2012-10-18T15:32:00Z">
                  <w:rPr>
                    <w:ins w:id="1783" w:author="Florent.LeDeaut" w:date="2012-10-18T15:32:00Z"/>
                    <w:color w:val="000000"/>
                    <w:sz w:val="18"/>
                    <w:szCs w:val="18"/>
                    <w:lang w:val="en-US"/>
                  </w:rPr>
                </w:rPrChange>
              </w:rPr>
            </w:pPr>
            <w:ins w:id="1784" w:author="Florent.LeDeaut" w:date="2012-10-18T15:3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0767FA" w:rsidRDefault="000767FA" w:rsidP="00FB1044">
            <w:pPr>
              <w:rPr>
                <w:ins w:id="1785" w:author="Florent.LeDeaut" w:date="2012-10-18T15:32:00Z"/>
                <w:color w:val="000000"/>
                <w:sz w:val="18"/>
                <w:szCs w:val="18"/>
                <w:lang w:val="en-US"/>
              </w:rPr>
            </w:pPr>
            <w:ins w:id="1786" w:author="Florent.LeDeaut" w:date="2012-10-18T15:32:00Z">
              <w:r>
                <w:rPr>
                  <w:color w:val="000000"/>
                  <w:sz w:val="18"/>
                  <w:szCs w:val="18"/>
                  <w:lang w:val="en-US"/>
                </w:rPr>
                <w:t>This test needs modifications in the sources : see previous test</w:t>
              </w:r>
            </w:ins>
          </w:p>
          <w:p w:rsidR="000767FA" w:rsidRPr="00004789" w:rsidRDefault="000767FA" w:rsidP="00FB1044">
            <w:pPr>
              <w:rPr>
                <w:ins w:id="1787" w:author="Florent.LeDeaut" w:date="2012-10-18T15:32:00Z"/>
                <w:sz w:val="18"/>
                <w:szCs w:val="18"/>
              </w:rPr>
            </w:pPr>
          </w:p>
          <w:p w:rsidR="000767FA" w:rsidRPr="00004789" w:rsidRDefault="000767FA" w:rsidP="00FB1044">
            <w:pPr>
              <w:rPr>
                <w:ins w:id="1788" w:author="Florent.LeDeaut" w:date="2012-10-18T15:32:00Z"/>
                <w:color w:val="000000"/>
                <w:sz w:val="18"/>
                <w:szCs w:val="18"/>
                <w:lang w:val="en-US"/>
              </w:rPr>
            </w:pPr>
            <w:ins w:id="1789" w:author="Florent.LeDeaut" w:date="2012-10-18T15:32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ECU mockup (with a high-power hardware) flas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h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>ed</w:t>
              </w:r>
            </w:ins>
          </w:p>
          <w:p w:rsidR="000767FA" w:rsidRPr="00004789" w:rsidRDefault="000767FA" w:rsidP="00FB1044">
            <w:pPr>
              <w:rPr>
                <w:ins w:id="1790" w:author="Florent.LeDeaut" w:date="2012-10-18T15:32:00Z"/>
                <w:color w:val="000000"/>
                <w:sz w:val="18"/>
                <w:szCs w:val="18"/>
                <w:lang w:val="en-US"/>
              </w:rPr>
            </w:pPr>
            <w:ins w:id="1791" w:author="Florent.LeDeaut" w:date="2012-10-18T15:32:00Z">
              <w:r w:rsidRPr="00CE5FD5">
                <w:rPr>
                  <w:color w:val="000000"/>
                  <w:sz w:val="18"/>
                  <w:szCs w:val="18"/>
                  <w:lang w:val="en-US"/>
                </w:rPr>
                <w:t>Debugger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 xml:space="preserve"> with trace32</w:t>
              </w:r>
            </w:ins>
          </w:p>
          <w:p w:rsidR="000767FA" w:rsidRPr="00F964F0" w:rsidRDefault="000767FA" w:rsidP="00FB1044">
            <w:pPr>
              <w:rPr>
                <w:ins w:id="1792" w:author="Florent.LeDeaut" w:date="2012-10-18T15:32:00Z"/>
                <w:color w:val="000000"/>
                <w:sz w:val="18"/>
                <w:szCs w:val="18"/>
                <w:lang w:val="en-US"/>
              </w:rPr>
            </w:pPr>
            <w:ins w:id="1793" w:author="Florent.LeDeaut" w:date="2012-10-18T15:32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CAN environment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94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80"/>
          <w:ins w:id="1795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96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797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798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799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0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0767FA" w:rsidRDefault="000767FA" w:rsidP="00FB1044">
            <w:pPr>
              <w:jc w:val="right"/>
              <w:rPr>
                <w:ins w:id="180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02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0767FA" w:rsidRDefault="000767FA" w:rsidP="00FB1044">
            <w:pPr>
              <w:jc w:val="right"/>
              <w:rPr>
                <w:ins w:id="180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04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05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06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0767FA" w:rsidRDefault="000767FA" w:rsidP="00FB1044">
            <w:pPr>
              <w:jc w:val="right"/>
              <w:rPr>
                <w:ins w:id="1807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0767FA" w:rsidRDefault="000767FA" w:rsidP="00FB1044">
            <w:pPr>
              <w:jc w:val="right"/>
              <w:rPr>
                <w:ins w:id="1808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09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10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11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rPr>
                <w:ins w:id="1812" w:author="Florent.LeDeaut" w:date="2012-10-18T15:32:00Z"/>
                <w:b/>
                <w:color w:val="000000"/>
                <w:lang w:val="en-US"/>
              </w:rPr>
            </w:pPr>
            <w:ins w:id="1813" w:author="Florent.LeDeaut" w:date="2012-10-18T15:3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0767FA" w:rsidRDefault="000767FA" w:rsidP="00FB1044">
            <w:pPr>
              <w:rPr>
                <w:ins w:id="1814" w:author="Florent.LeDeaut" w:date="2012-10-18T15:32:00Z"/>
              </w:rPr>
            </w:pPr>
            <w:ins w:id="1815" w:author="Florent.LeDeaut" w:date="2012-10-18T15:32:00Z">
              <w:r>
                <w:t>ECU flashed and not running.</w:t>
              </w:r>
            </w:ins>
          </w:p>
          <w:p w:rsidR="000767FA" w:rsidRDefault="000767FA" w:rsidP="00FB1044">
            <w:pPr>
              <w:rPr>
                <w:ins w:id="1816" w:author="Florent.LeDeaut" w:date="2012-10-18T15:32:00Z"/>
              </w:rPr>
            </w:pPr>
            <w:ins w:id="1817" w:author="Florent.LeDeaut" w:date="2012-10-18T15:32:00Z">
              <w:r>
                <w:t xml:space="preserve">Add a breakpoint in the function </w:t>
              </w:r>
              <w:proofErr w:type="spellStart"/>
              <w:r w:rsidRPr="00901AAC">
                <w:rPr>
                  <w:i/>
                </w:rPr>
                <w:t>BFE_AC_BeltFunctionExecution_BFE_runExecuteHighPowerStep</w:t>
              </w:r>
              <w:proofErr w:type="spellEnd"/>
              <w:r>
                <w:rPr>
                  <w:i/>
                </w:rPr>
                <w:t>()</w:t>
              </w:r>
              <w:r>
                <w:t>,</w:t>
              </w:r>
            </w:ins>
          </w:p>
          <w:p w:rsidR="000767FA" w:rsidRDefault="000767FA" w:rsidP="00FB1044">
            <w:pPr>
              <w:rPr>
                <w:ins w:id="1818" w:author="Florent.LeDeaut" w:date="2012-10-18T15:32:00Z"/>
              </w:rPr>
            </w:pPr>
            <w:ins w:id="1819" w:author="Florent.LeDeaut" w:date="2012-10-18T15:32:00Z">
              <w:r>
                <w:lastRenderedPageBreak/>
                <w:t>just after the line :</w:t>
              </w:r>
            </w:ins>
          </w:p>
          <w:p w:rsidR="000767FA" w:rsidRDefault="000767FA" w:rsidP="00FB1044">
            <w:pPr>
              <w:rPr>
                <w:ins w:id="1820" w:author="Florent.LeDeaut" w:date="2012-10-18T15:32:00Z"/>
                <w:rFonts w:ascii="Courier New" w:hAnsi="Courier New" w:cs="Courier New"/>
                <w:color w:val="000000"/>
                <w:lang w:val="en-US" w:eastAsia="en-US"/>
              </w:rPr>
            </w:pPr>
            <w:proofErr w:type="spellStart"/>
            <w:ins w:id="1821" w:author="Florent.LeDeaut" w:date="2012-10-18T15:32:00Z"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Rte_Call_pclMotorPowerOrder_SetPowerOrder</w:t>
              </w:r>
              <w:proofErr w:type="spellEnd"/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(s16PWMOrder, KU8_ONE, (</w:t>
              </w:r>
              <w:r w:rsidRPr="0053767E">
                <w:rPr>
                  <w:rFonts w:ascii="Courier New" w:hAnsi="Courier New" w:cs="Courier New"/>
                  <w:color w:val="005032"/>
                  <w:lang w:val="en-US" w:eastAsia="en-US"/>
                </w:rPr>
                <w:t>uint16</w:t>
              </w:r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) (KU16_PWM_MAX_BOOST - u16IntegerTemp));</w:t>
              </w:r>
            </w:ins>
          </w:p>
          <w:p w:rsidR="000767FA" w:rsidRPr="0053767E" w:rsidRDefault="000767FA" w:rsidP="00FB1044">
            <w:pPr>
              <w:rPr>
                <w:ins w:id="1822" w:author="Florent.LeDeaut" w:date="2012-10-18T15:32:00Z"/>
                <w:i/>
                <w:sz w:val="18"/>
                <w:szCs w:val="18"/>
                <w:lang w:val="en-US"/>
              </w:rPr>
            </w:pPr>
          </w:p>
          <w:p w:rsidR="000767FA" w:rsidRDefault="000767FA" w:rsidP="00FB1044">
            <w:pPr>
              <w:rPr>
                <w:ins w:id="1823" w:author="Florent.LeDeaut" w:date="2012-10-18T15:32:00Z"/>
              </w:rPr>
            </w:pPr>
            <w:ins w:id="1824" w:author="Florent.LeDeaut" w:date="2012-10-18T15:32:00Z">
              <w:r>
                <w:t>Use the debugger to control the following variables :</w:t>
              </w:r>
            </w:ins>
          </w:p>
          <w:p w:rsidR="000767FA" w:rsidRPr="0053767E" w:rsidRDefault="000767FA" w:rsidP="000767FA">
            <w:pPr>
              <w:numPr>
                <w:ilvl w:val="0"/>
                <w:numId w:val="40"/>
              </w:numPr>
              <w:rPr>
                <w:ins w:id="1825" w:author="Florent.LeDeaut" w:date="2012-10-18T15:32:00Z"/>
                <w:i/>
              </w:rPr>
            </w:pPr>
            <w:ins w:id="1826" w:author="Florent.LeDeaut" w:date="2012-10-18T15:32:00Z">
              <w:r w:rsidRPr="0053767E">
                <w:rPr>
                  <w:i/>
                </w:rPr>
                <w:t>s16MotorPowerOrder_Test</w:t>
              </w:r>
            </w:ins>
          </w:p>
          <w:p w:rsidR="000767FA" w:rsidRPr="0053767E" w:rsidRDefault="000767FA" w:rsidP="000767FA">
            <w:pPr>
              <w:numPr>
                <w:ilvl w:val="0"/>
                <w:numId w:val="40"/>
              </w:numPr>
              <w:rPr>
                <w:ins w:id="1827" w:author="Florent.LeDeaut" w:date="2012-10-18T15:32:00Z"/>
                <w:i/>
              </w:rPr>
            </w:pPr>
            <w:ins w:id="1828" w:author="Florent.LeDeaut" w:date="2012-10-18T15:32:00Z">
              <w:r w:rsidRPr="0053767E">
                <w:rPr>
                  <w:i/>
                </w:rPr>
                <w:t>u16BoostDutyCycle_Test</w:t>
              </w:r>
            </w:ins>
          </w:p>
          <w:p w:rsidR="000767FA" w:rsidRPr="00DD137F" w:rsidRDefault="000767FA" w:rsidP="000767FA">
            <w:pPr>
              <w:numPr>
                <w:ilvl w:val="0"/>
                <w:numId w:val="40"/>
              </w:numPr>
              <w:rPr>
                <w:ins w:id="1829" w:author="Florent.LeDeaut" w:date="2012-10-18T15:32:00Z"/>
                <w:i/>
                <w:sz w:val="18"/>
                <w:szCs w:val="18"/>
              </w:rPr>
            </w:pPr>
            <w:ins w:id="1830" w:author="Florent.LeDeaut" w:date="2012-10-18T15:32:00Z">
              <w:r w:rsidRPr="0053767E">
                <w:rPr>
                  <w:i/>
                </w:rPr>
                <w:t>s32_MotorCurentInmA_Test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Pr="00004789" w:rsidRDefault="000767FA" w:rsidP="00FB1044">
            <w:pPr>
              <w:jc w:val="right"/>
              <w:rPr>
                <w:ins w:id="1831" w:author="Florent.LeDeaut" w:date="2012-10-18T15:32:00Z"/>
                <w:color w:val="000000"/>
              </w:rPr>
            </w:pPr>
          </w:p>
        </w:tc>
      </w:tr>
      <w:tr w:rsidR="000767FA" w:rsidTr="00FB1044">
        <w:trPr>
          <w:cantSplit/>
          <w:trHeight w:val="262"/>
          <w:ins w:id="1832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33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34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35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36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37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38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39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1991"/>
          <w:ins w:id="1840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41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42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43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44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45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0767FA" w:rsidRDefault="000767FA" w:rsidP="00FB1044">
            <w:pPr>
              <w:jc w:val="right"/>
              <w:rPr>
                <w:ins w:id="1846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47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0767FA" w:rsidRDefault="000767FA" w:rsidP="00FB1044">
            <w:pPr>
              <w:jc w:val="right"/>
              <w:rPr>
                <w:ins w:id="1848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49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5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5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0767FA" w:rsidRDefault="000767FA" w:rsidP="00FB1044">
            <w:pPr>
              <w:jc w:val="right"/>
              <w:rPr>
                <w:ins w:id="1852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0767FA" w:rsidRDefault="000767FA" w:rsidP="00FB1044">
            <w:pPr>
              <w:jc w:val="right"/>
              <w:rPr>
                <w:ins w:id="1853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54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55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56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rPr>
                <w:ins w:id="1857" w:author="Florent.LeDeaut" w:date="2012-10-18T15:32:00Z"/>
                <w:b/>
                <w:color w:val="000000"/>
                <w:lang w:val="en-US"/>
              </w:rPr>
            </w:pPr>
            <w:ins w:id="1858" w:author="Florent.LeDeaut" w:date="2012-10-18T15:3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0767FA" w:rsidRPr="00004789" w:rsidRDefault="000767FA" w:rsidP="00FB1044">
            <w:pPr>
              <w:ind w:left="720"/>
              <w:rPr>
                <w:ins w:id="1859" w:author="Florent.LeDeaut" w:date="2012-10-18T15:32:00Z"/>
                <w:i/>
              </w:rPr>
            </w:pPr>
          </w:p>
          <w:p w:rsidR="000767FA" w:rsidRDefault="000767FA" w:rsidP="000767FA">
            <w:pPr>
              <w:numPr>
                <w:ilvl w:val="0"/>
                <w:numId w:val="45"/>
              </w:numPr>
              <w:rPr>
                <w:ins w:id="1860" w:author="Florent.LeDeaut" w:date="2012-10-18T15:32:00Z"/>
              </w:rPr>
            </w:pPr>
            <w:ins w:id="1861" w:author="Florent.LeDeaut" w:date="2012-10-18T15:32:00Z">
              <w:r w:rsidRPr="00004789">
                <w:t>Run the application</w:t>
              </w:r>
            </w:ins>
          </w:p>
          <w:p w:rsidR="000767FA" w:rsidRDefault="000767FA" w:rsidP="000767FA">
            <w:pPr>
              <w:numPr>
                <w:ilvl w:val="0"/>
                <w:numId w:val="45"/>
              </w:numPr>
              <w:rPr>
                <w:ins w:id="1862" w:author="Florent.LeDeaut" w:date="2012-10-18T15:32:00Z"/>
              </w:rPr>
            </w:pPr>
            <w:ins w:id="1863" w:author="Florent.LeDeaut" w:date="2012-10-18T15:32:00Z">
              <w:r>
                <w:t>Launch the pre-crash cycle 1</w:t>
              </w:r>
            </w:ins>
          </w:p>
          <w:p w:rsidR="000767FA" w:rsidRPr="00901AAC" w:rsidRDefault="000767FA" w:rsidP="000767FA">
            <w:pPr>
              <w:numPr>
                <w:ilvl w:val="0"/>
                <w:numId w:val="45"/>
              </w:numPr>
              <w:rPr>
                <w:ins w:id="1864" w:author="Florent.LeDeaut" w:date="2012-10-18T15:32:00Z"/>
              </w:rPr>
            </w:pPr>
            <w:ins w:id="1865" w:author="Florent.LeDeaut" w:date="2012-10-18T15:32:00Z">
              <w:r>
                <w:t xml:space="preserve">Click the “go” button several times (the value of </w:t>
              </w:r>
              <w:r w:rsidRPr="00AB0701">
                <w:rPr>
                  <w:i/>
                </w:rPr>
                <w:t>s32_MotorCurentInmA_Test</w:t>
              </w:r>
              <w:r>
                <w:rPr>
                  <w:i/>
                </w:rPr>
                <w:t xml:space="preserve"> </w:t>
              </w:r>
              <w:r>
                <w:t>must keep a value of 0)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66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67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68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69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70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71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72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73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74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75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76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877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78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79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8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0767FA" w:rsidRDefault="000767FA" w:rsidP="00FB1044">
            <w:pPr>
              <w:jc w:val="right"/>
              <w:rPr>
                <w:ins w:id="188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82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0767FA" w:rsidRDefault="000767FA" w:rsidP="00FB1044">
            <w:pPr>
              <w:jc w:val="right"/>
              <w:rPr>
                <w:ins w:id="188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84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885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886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0767FA" w:rsidRDefault="000767FA" w:rsidP="00FB1044">
            <w:pPr>
              <w:jc w:val="right"/>
              <w:rPr>
                <w:ins w:id="1887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0767FA" w:rsidRDefault="000767FA" w:rsidP="00FB1044">
            <w:pPr>
              <w:jc w:val="right"/>
              <w:rPr>
                <w:ins w:id="1888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89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890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891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rPr>
                <w:ins w:id="1892" w:author="Florent.LeDeaut" w:date="2012-10-18T15:32:00Z"/>
                <w:b/>
                <w:color w:val="000000"/>
                <w:lang w:val="en-US"/>
              </w:rPr>
            </w:pPr>
            <w:ins w:id="1893" w:author="Florent.LeDeaut" w:date="2012-10-18T15:3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0767FA" w:rsidRDefault="000767FA" w:rsidP="00FB1044">
            <w:pPr>
              <w:rPr>
                <w:ins w:id="1894" w:author="Florent.LeDeaut" w:date="2012-10-18T15:32:00Z"/>
                <w:b/>
                <w:color w:val="000000"/>
                <w:lang w:val="en-US"/>
              </w:rPr>
            </w:pPr>
          </w:p>
          <w:p w:rsidR="000767FA" w:rsidRDefault="000767FA" w:rsidP="000767FA">
            <w:pPr>
              <w:numPr>
                <w:ilvl w:val="0"/>
                <w:numId w:val="46"/>
              </w:numPr>
              <w:rPr>
                <w:ins w:id="1895" w:author="Florent.LeDeaut" w:date="2012-10-18T15:32:00Z"/>
              </w:rPr>
            </w:pPr>
            <w:ins w:id="1896" w:author="Florent.LeDeaut" w:date="2012-10-18T15:32:00Z">
              <w:r>
                <w:t>The breakpoint is not reached</w:t>
              </w:r>
            </w:ins>
          </w:p>
          <w:p w:rsidR="000767FA" w:rsidRDefault="000767FA" w:rsidP="000767FA">
            <w:pPr>
              <w:numPr>
                <w:ilvl w:val="0"/>
                <w:numId w:val="46"/>
              </w:numPr>
              <w:rPr>
                <w:ins w:id="1897" w:author="Florent.LeDeaut" w:date="2012-10-18T15:32:00Z"/>
              </w:rPr>
            </w:pPr>
            <w:ins w:id="1898" w:author="Florent.LeDeaut" w:date="2012-10-18T15:32:00Z">
              <w:r>
                <w:t>The program stops at the breakpoint</w:t>
              </w:r>
            </w:ins>
          </w:p>
          <w:p w:rsidR="000767FA" w:rsidRPr="00901AAC" w:rsidRDefault="000767FA" w:rsidP="000767FA">
            <w:pPr>
              <w:numPr>
                <w:ilvl w:val="0"/>
                <w:numId w:val="46"/>
              </w:numPr>
              <w:rPr>
                <w:ins w:id="1899" w:author="Florent.LeDeaut" w:date="2012-10-18T15:32:00Z"/>
              </w:rPr>
            </w:pPr>
            <w:ins w:id="1900" w:author="Florent.LeDeaut" w:date="2012-10-18T15:32:00Z">
              <w:r>
                <w:t xml:space="preserve">Check that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null as long as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under 6400, and starts to increase as soon as </w:t>
              </w:r>
              <w:r w:rsidRPr="0053767E">
                <w:rPr>
                  <w:i/>
                </w:rPr>
                <w:t>s16MotorPowerOrder_Test</w:t>
              </w:r>
              <w:r>
                <w:t xml:space="preserve"> reaches the value of 6400, until its maximum value, and then starts to decrease until </w:t>
              </w:r>
              <w:proofErr w:type="gramStart"/>
              <w:r>
                <w:t>0</w:t>
              </w:r>
              <w:proofErr w:type="gramEnd"/>
              <w:r>
                <w:t xml:space="preserve">. 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center"/>
              <w:rPr>
                <w:ins w:id="1901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02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03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04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05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06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07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08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09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10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11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12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13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14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15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16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17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18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19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20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21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22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center"/>
              <w:rPr>
                <w:ins w:id="1923" w:author="Florent.LeDeaut" w:date="2012-10-18T15:3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7FA" w:rsidRDefault="000767FA" w:rsidP="00FB1044">
            <w:pPr>
              <w:jc w:val="right"/>
              <w:rPr>
                <w:ins w:id="1924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25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62"/>
          <w:ins w:id="1926" w:author="Florent.LeDeaut" w:date="2012-10-18T15:32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27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0767FA" w:rsidRDefault="000767FA" w:rsidP="00FB1044">
            <w:pPr>
              <w:jc w:val="right"/>
              <w:rPr>
                <w:ins w:id="1928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929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0767FA" w:rsidRDefault="000767FA" w:rsidP="00FB1044">
            <w:pPr>
              <w:jc w:val="right"/>
              <w:rPr>
                <w:ins w:id="193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93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0767FA" w:rsidRDefault="000767FA" w:rsidP="00FB1044">
            <w:pPr>
              <w:jc w:val="right"/>
              <w:rPr>
                <w:ins w:id="1932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0767FA" w:rsidRDefault="000767FA" w:rsidP="00FB1044">
            <w:pPr>
              <w:jc w:val="right"/>
              <w:rPr>
                <w:ins w:id="193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0767FA" w:rsidRDefault="000767FA" w:rsidP="00FB1044">
            <w:pPr>
              <w:jc w:val="right"/>
              <w:rPr>
                <w:ins w:id="1934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0767FA" w:rsidRDefault="000767FA" w:rsidP="00FB1044">
            <w:pPr>
              <w:jc w:val="right"/>
              <w:rPr>
                <w:ins w:id="1935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36" w:author="Florent.LeDeaut" w:date="2012-10-18T15:32:00Z"/>
                <w:color w:val="000000"/>
                <w:lang w:val="en-US"/>
              </w:rPr>
            </w:pPr>
          </w:p>
        </w:tc>
      </w:tr>
      <w:tr w:rsidR="000767FA" w:rsidTr="00FB1044">
        <w:trPr>
          <w:cantSplit/>
          <w:trHeight w:val="276"/>
          <w:ins w:id="1937" w:author="Florent.LeDeaut" w:date="2012-10-18T15:32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0767FA" w:rsidRDefault="000767FA" w:rsidP="00FB1044">
            <w:pPr>
              <w:jc w:val="center"/>
              <w:rPr>
                <w:ins w:id="1938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39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0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1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2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3" w:author="Florent.LeDeaut" w:date="2012-10-18T15:3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4" w:author="Florent.LeDeaut" w:date="2012-10-18T15:3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5" w:author="Florent.LeDeaut" w:date="2012-10-18T15:3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6" w:author="Florent.LeDeaut" w:date="2012-10-18T15:3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0767FA" w:rsidRDefault="000767FA" w:rsidP="00FB1044">
            <w:pPr>
              <w:jc w:val="right"/>
              <w:rPr>
                <w:ins w:id="1947" w:author="Florent.LeDeaut" w:date="2012-10-18T15:32:00Z"/>
                <w:color w:val="000000"/>
                <w:lang w:val="en-US"/>
              </w:rPr>
            </w:pPr>
          </w:p>
        </w:tc>
      </w:tr>
    </w:tbl>
    <w:p w:rsidR="00F53A28" w:rsidRDefault="00F53A28">
      <w:pPr>
        <w:rPr>
          <w:ins w:id="1948" w:author="Florent.LeDeaut" w:date="2012-10-18T15:33:00Z"/>
        </w:rPr>
        <w:pPrChange w:id="1949" w:author="Florent.LeDeaut" w:date="2012-10-18T15:33:00Z">
          <w:pPr>
            <w:pStyle w:val="Heading3"/>
          </w:pPr>
        </w:pPrChange>
      </w:pPr>
    </w:p>
    <w:p w:rsidR="00F53A28" w:rsidRDefault="00F53A28" w:rsidP="00F53A28">
      <w:pPr>
        <w:pStyle w:val="Heading3"/>
        <w:rPr>
          <w:ins w:id="1950" w:author="Florent.LeDeaut" w:date="2012-10-18T15:33:00Z"/>
        </w:rPr>
      </w:pPr>
      <w:bookmarkStart w:id="1951" w:name="_Toc434332098"/>
      <w:ins w:id="1952" w:author="Florent.LeDeaut" w:date="2012-10-18T15:33:00Z">
        <w:r>
          <w:t>INT_BFE_03004: test of the boost interrupt mechanism at the end of a High-Power step</w:t>
        </w:r>
        <w:bookmarkEnd w:id="1951"/>
      </w:ins>
    </w:p>
    <w:p w:rsidR="002A230F" w:rsidRPr="002A230F" w:rsidRDefault="002A230F">
      <w:pPr>
        <w:pStyle w:val="Para3"/>
        <w:rPr>
          <w:ins w:id="1953" w:author="Florent.LeDeaut" w:date="2012-10-18T15:33:00Z"/>
          <w:rPrChange w:id="1954" w:author="Florent.LeDeaut" w:date="2012-10-18T15:33:00Z">
            <w:rPr>
              <w:ins w:id="1955" w:author="Florent.LeDeaut" w:date="2012-10-18T15:33:00Z"/>
            </w:rPr>
          </w:rPrChange>
        </w:rPr>
        <w:pPrChange w:id="1956" w:author="Florent.LeDeaut" w:date="2012-10-18T15:33:00Z">
          <w:pPr>
            <w:pStyle w:val="Heading3"/>
          </w:pPr>
        </w:pPrChange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2A230F" w:rsidTr="00FB1044">
        <w:trPr>
          <w:cantSplit/>
          <w:trHeight w:val="262"/>
          <w:ins w:id="1957" w:author="Florent.LeDeaut" w:date="2012-10-18T15:33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5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5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0" w:author="Florent.LeDeaut" w:date="2012-10-18T15:33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2" w:author="Florent.LeDeaut" w:date="2012-10-18T15:33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3" w:author="Florent.LeDeaut" w:date="2012-10-18T15:33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4" w:author="Florent.LeDeaut" w:date="2012-10-18T15:33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5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6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67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68" w:author="Florent.LeDeaut" w:date="2012-10-18T15:33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69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0F" w:rsidRDefault="002A230F" w:rsidP="00FB1044">
            <w:pPr>
              <w:rPr>
                <w:ins w:id="1970" w:author="Florent.LeDeaut" w:date="2012-10-18T15:33:00Z"/>
                <w:color w:val="000000"/>
                <w:lang w:val="en-US"/>
              </w:rPr>
            </w:pPr>
            <w:ins w:id="1971" w:author="Florent.LeDeaut" w:date="2012-10-18T15:33:00Z">
              <w:r>
                <w:rPr>
                  <w:b/>
                  <w:color w:val="000000"/>
                  <w:lang w:val="en-US"/>
                </w:rPr>
                <w:t>Type of the test: N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72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73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74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75" w:author="Florent.LeDeaut" w:date="2012-10-18T15:33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76" w:author="Florent.LeDeaut" w:date="2012-10-18T15:33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77" w:author="Florent.LeDeaut" w:date="2012-10-18T15:33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7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79" w:author="Florent.LeDeaut" w:date="2012-10-18T15:33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80" w:author="Florent.LeDeaut" w:date="2012-10-18T15:33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81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1982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83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84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85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Pr="0053767E" w:rsidRDefault="002A230F" w:rsidP="00FB1044">
            <w:pPr>
              <w:rPr>
                <w:ins w:id="1986" w:author="Florent.LeDeaut" w:date="2012-10-18T15:33:00Z"/>
                <w:b/>
                <w:color w:val="000000"/>
                <w:lang w:val="en-US"/>
              </w:rPr>
            </w:pPr>
            <w:ins w:id="1987" w:author="Florent.LeDeaut" w:date="2012-10-18T15:33:00Z">
              <w:r>
                <w:rPr>
                  <w:b/>
                  <w:color w:val="000000"/>
                  <w:lang w:val="en-US"/>
                </w:rPr>
                <w:t xml:space="preserve">Purpose of the test: This test aims at checking that the boost is interrupted 40 </w:t>
              </w:r>
              <w:proofErr w:type="spellStart"/>
              <w:r>
                <w:rPr>
                  <w:b/>
                  <w:color w:val="000000"/>
                  <w:lang w:val="en-US"/>
                </w:rPr>
                <w:t>ms</w:t>
              </w:r>
              <w:proofErr w:type="spellEnd"/>
              <w:r>
                <w:rPr>
                  <w:b/>
                  <w:color w:val="000000"/>
                  <w:lang w:val="en-US"/>
                </w:rPr>
                <w:t xml:space="preserve"> before the end of the step, even if the current has not reached the order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Briefly sum-up the purpose of the test.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88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89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90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1991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92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93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94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1995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96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1997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199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199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0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00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02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03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04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005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006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07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ins w:id="2008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09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010" w:author="Florent.LeDeaut" w:date="2012-10-18T15:33:00Z"/>
                <w:b/>
                <w:color w:val="000000"/>
                <w:lang w:val="en-US"/>
              </w:rPr>
            </w:pPr>
            <w:ins w:id="2011" w:author="Florent.LeDeaut" w:date="2012-10-18T15:33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2A230F" w:rsidRDefault="002A230F" w:rsidP="00FB1044">
            <w:pPr>
              <w:rPr>
                <w:ins w:id="2012" w:author="Florent.LeDeaut" w:date="2012-10-18T15:33:00Z"/>
                <w:color w:val="000000"/>
                <w:sz w:val="18"/>
                <w:szCs w:val="18"/>
                <w:lang w:val="en-US"/>
              </w:rPr>
            </w:pPr>
          </w:p>
          <w:p w:rsidR="002A230F" w:rsidRDefault="002A230F" w:rsidP="00FB1044">
            <w:pPr>
              <w:rPr>
                <w:ins w:id="2013" w:author="Florent.LeDeaut" w:date="2012-10-18T15:33:00Z"/>
                <w:color w:val="000000"/>
                <w:sz w:val="18"/>
                <w:szCs w:val="18"/>
                <w:lang w:val="en-US"/>
              </w:rPr>
            </w:pPr>
            <w:ins w:id="2014" w:author="Florent.LeDeaut" w:date="2012-10-18T15:33:00Z">
              <w:r>
                <w:rPr>
                  <w:color w:val="000000"/>
                  <w:sz w:val="18"/>
                  <w:szCs w:val="18"/>
                  <w:lang w:val="en-US"/>
                </w:rPr>
                <w:t>This test needs modifications in the sources : see previous test</w:t>
              </w:r>
            </w:ins>
          </w:p>
          <w:p w:rsidR="002A230F" w:rsidRDefault="002A230F" w:rsidP="00FB1044">
            <w:pPr>
              <w:rPr>
                <w:ins w:id="2015" w:author="Florent.LeDeaut" w:date="2012-10-18T15:33:00Z"/>
                <w:sz w:val="18"/>
                <w:szCs w:val="18"/>
              </w:rPr>
            </w:pPr>
          </w:p>
          <w:p w:rsidR="002A230F" w:rsidRDefault="002A230F" w:rsidP="00FB1044">
            <w:pPr>
              <w:rPr>
                <w:ins w:id="2016" w:author="Florent.LeDeaut" w:date="2012-10-18T15:33:00Z"/>
                <w:sz w:val="18"/>
                <w:szCs w:val="18"/>
              </w:rPr>
            </w:pPr>
            <w:ins w:id="2017" w:author="Florent.LeDeaut" w:date="2012-10-18T15:33:00Z">
              <w:r>
                <w:rPr>
                  <w:sz w:val="18"/>
                  <w:szCs w:val="18"/>
                </w:rPr>
                <w:t xml:space="preserve">To make the test easier, the high power step will be shorten (50 </w:t>
              </w:r>
              <w:proofErr w:type="spellStart"/>
              <w:r>
                <w:rPr>
                  <w:sz w:val="18"/>
                  <w:szCs w:val="18"/>
                </w:rPr>
                <w:t>ms</w:t>
              </w:r>
              <w:proofErr w:type="spellEnd"/>
              <w:r>
                <w:rPr>
                  <w:sz w:val="18"/>
                  <w:szCs w:val="18"/>
                </w:rPr>
                <w:t xml:space="preserve">)  : modify the step configuration in the file </w:t>
              </w:r>
              <w:proofErr w:type="spellStart"/>
              <w:r>
                <w:rPr>
                  <w:sz w:val="18"/>
                  <w:szCs w:val="18"/>
                </w:rPr>
                <w:t>NVP_Const.h</w:t>
              </w:r>
              <w:proofErr w:type="spellEnd"/>
              <w:r>
                <w:rPr>
                  <w:sz w:val="18"/>
                  <w:szCs w:val="18"/>
                </w:rPr>
                <w:t xml:space="preserve"> :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018" w:author="Florent.LeDeaut" w:date="2012-10-18T15:33:00Z"/>
                <w:rFonts w:ascii="Courier New" w:hAnsi="Courier New" w:cs="Courier New"/>
                <w:lang w:val="en-US" w:eastAsia="en-US"/>
              </w:rPr>
            </w:pPr>
            <w:ins w:id="2019" w:author="Florent.LeDeaut" w:date="2012-10-18T15:33:00Z">
              <w:r w:rsidRPr="0053767E">
                <w:rPr>
                  <w:rFonts w:ascii="Courier New" w:hAnsi="Courier New" w:cs="Courier New"/>
                  <w:b/>
                  <w:bCs/>
                  <w:color w:val="7F0055"/>
                  <w:highlight w:val="yellow"/>
                  <w:lang w:val="en-US" w:eastAsia="en-US"/>
                </w:rPr>
                <w:t>#define</w:t>
              </w:r>
              <w:r w:rsidRPr="0053767E">
                <w:rPr>
                  <w:rFonts w:ascii="Courier New" w:hAnsi="Courier New" w:cs="Courier New"/>
                  <w:color w:val="000000"/>
                  <w:highlight w:val="yellow"/>
                  <w:lang w:val="en-US" w:eastAsia="en-US"/>
                </w:rPr>
                <w:t xml:space="preserve"> KU16_STEP_01_TIME       (0x0005)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020" w:author="Florent.LeDeaut" w:date="2012-10-18T15:33:00Z"/>
                <w:rFonts w:ascii="Courier New" w:hAnsi="Courier New" w:cs="Courier New"/>
                <w:lang w:val="en-US" w:eastAsia="en-US"/>
              </w:rPr>
            </w:pPr>
            <w:ins w:id="2021" w:author="Florent.LeDeaut" w:date="2012-10-18T15:33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KU8_STEP_01_ORDER_VAL   (0x50)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022" w:author="Florent.LeDeaut" w:date="2012-10-18T15:33:00Z"/>
                <w:rFonts w:ascii="Courier New" w:hAnsi="Courier New" w:cs="Courier New"/>
                <w:lang w:val="en-US" w:eastAsia="en-US"/>
              </w:rPr>
            </w:pPr>
            <w:ins w:id="2023" w:author="Florent.LeDeaut" w:date="2012-10-18T15:33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KU8_STEP_01_ORDER_TYP   (0x01)</w:t>
              </w:r>
            </w:ins>
          </w:p>
          <w:p w:rsidR="002A230F" w:rsidRDefault="002A230F" w:rsidP="00FB1044">
            <w:pPr>
              <w:rPr>
                <w:ins w:id="2024" w:author="Florent.LeDeaut" w:date="2012-10-18T15:33:00Z"/>
                <w:rFonts w:ascii="Courier New" w:hAnsi="Courier New" w:cs="Courier New"/>
                <w:color w:val="000000"/>
                <w:lang w:val="en-US" w:eastAsia="en-US"/>
              </w:rPr>
            </w:pPr>
            <w:ins w:id="2025" w:author="Florent.LeDeaut" w:date="2012-10-18T15:33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KU16_STEP_01_OPTIONS    (0x0001)</w:t>
              </w:r>
            </w:ins>
          </w:p>
          <w:p w:rsidR="002A230F" w:rsidRPr="0053767E" w:rsidRDefault="002A230F" w:rsidP="00FB1044">
            <w:pPr>
              <w:rPr>
                <w:ins w:id="2026" w:author="Florent.LeDeaut" w:date="2012-10-18T15:33:00Z"/>
                <w:sz w:val="18"/>
                <w:szCs w:val="18"/>
                <w:lang w:val="en-US"/>
              </w:rPr>
            </w:pPr>
          </w:p>
          <w:p w:rsidR="002A230F" w:rsidRPr="00004789" w:rsidRDefault="002A230F" w:rsidP="00FB1044">
            <w:pPr>
              <w:rPr>
                <w:ins w:id="2027" w:author="Florent.LeDeaut" w:date="2012-10-18T15:33:00Z"/>
                <w:color w:val="000000"/>
                <w:sz w:val="18"/>
                <w:szCs w:val="18"/>
                <w:lang w:val="en-US"/>
              </w:rPr>
            </w:pPr>
            <w:ins w:id="2028" w:author="Florent.LeDeaut" w:date="2012-10-18T15:33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ECU mockup (with a high-power hardware) flas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h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>ed</w:t>
              </w:r>
            </w:ins>
          </w:p>
          <w:p w:rsidR="002A230F" w:rsidRPr="00004789" w:rsidRDefault="002A230F" w:rsidP="00FB1044">
            <w:pPr>
              <w:rPr>
                <w:ins w:id="2029" w:author="Florent.LeDeaut" w:date="2012-10-18T15:33:00Z"/>
                <w:color w:val="000000"/>
                <w:sz w:val="18"/>
                <w:szCs w:val="18"/>
                <w:lang w:val="en-US"/>
              </w:rPr>
            </w:pPr>
            <w:ins w:id="2030" w:author="Florent.LeDeaut" w:date="2012-10-18T15:33:00Z">
              <w:r w:rsidRPr="00CE5FD5">
                <w:rPr>
                  <w:color w:val="000000"/>
                  <w:sz w:val="18"/>
                  <w:szCs w:val="18"/>
                  <w:lang w:val="en-US"/>
                </w:rPr>
                <w:t>Debugger</w:t>
              </w:r>
              <w:r w:rsidRPr="00004789">
                <w:rPr>
                  <w:color w:val="000000"/>
                  <w:sz w:val="18"/>
                  <w:szCs w:val="18"/>
                  <w:lang w:val="en-US"/>
                </w:rPr>
                <w:t xml:space="preserve"> with trace32</w:t>
              </w:r>
            </w:ins>
          </w:p>
          <w:p w:rsidR="002A230F" w:rsidRPr="00901AAC" w:rsidRDefault="002A230F" w:rsidP="00FB1044">
            <w:pPr>
              <w:rPr>
                <w:ins w:id="2031" w:author="Florent.LeDeaut" w:date="2012-10-18T15:33:00Z"/>
                <w:color w:val="000000"/>
                <w:sz w:val="18"/>
                <w:szCs w:val="18"/>
                <w:lang w:val="en-US"/>
              </w:rPr>
            </w:pPr>
            <w:ins w:id="2032" w:author="Florent.LeDeaut" w:date="2012-10-18T15:33:00Z">
              <w:r w:rsidRPr="00004789">
                <w:rPr>
                  <w:color w:val="000000"/>
                  <w:sz w:val="18"/>
                  <w:szCs w:val="18"/>
                  <w:lang w:val="en-US"/>
                </w:rPr>
                <w:t>CAN environment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33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80"/>
          <w:ins w:id="2034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35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036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37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38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3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04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4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042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43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44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45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046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047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48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49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50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051" w:author="Florent.LeDeaut" w:date="2012-10-18T15:33:00Z"/>
                <w:b/>
                <w:color w:val="000000"/>
                <w:lang w:val="en-US"/>
              </w:rPr>
            </w:pPr>
            <w:ins w:id="2052" w:author="Florent.LeDeaut" w:date="2012-10-18T15:33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2A230F" w:rsidRDefault="002A230F" w:rsidP="00FB1044">
            <w:pPr>
              <w:rPr>
                <w:ins w:id="2053" w:author="Florent.LeDeaut" w:date="2012-10-18T15:33:00Z"/>
                <w:b/>
                <w:color w:val="000000"/>
                <w:lang w:val="en-US"/>
              </w:rPr>
            </w:pPr>
          </w:p>
          <w:p w:rsidR="002A230F" w:rsidRDefault="002A230F" w:rsidP="00FB1044">
            <w:pPr>
              <w:rPr>
                <w:ins w:id="2054" w:author="Florent.LeDeaut" w:date="2012-10-18T15:33:00Z"/>
              </w:rPr>
            </w:pPr>
            <w:ins w:id="2055" w:author="Florent.LeDeaut" w:date="2012-10-18T15:33:00Z">
              <w:r>
                <w:t>ECU flashed and not running.</w:t>
              </w:r>
            </w:ins>
          </w:p>
          <w:p w:rsidR="002A230F" w:rsidRDefault="002A230F" w:rsidP="00FB1044">
            <w:pPr>
              <w:rPr>
                <w:ins w:id="2056" w:author="Florent.LeDeaut" w:date="2012-10-18T15:33:00Z"/>
              </w:rPr>
            </w:pPr>
            <w:ins w:id="2057" w:author="Florent.LeDeaut" w:date="2012-10-18T15:33:00Z">
              <w:r>
                <w:t xml:space="preserve">Add a breakpoint in the function </w:t>
              </w:r>
              <w:proofErr w:type="spellStart"/>
              <w:r w:rsidRPr="00901AAC">
                <w:rPr>
                  <w:i/>
                </w:rPr>
                <w:t>BFE_AC_BeltFunctionExecution_BFE_runExecuteHighPowerStep</w:t>
              </w:r>
              <w:proofErr w:type="spellEnd"/>
              <w:r>
                <w:rPr>
                  <w:i/>
                </w:rPr>
                <w:t>()</w:t>
              </w:r>
              <w:r>
                <w:t>,</w:t>
              </w:r>
            </w:ins>
          </w:p>
          <w:p w:rsidR="002A230F" w:rsidRDefault="002A230F" w:rsidP="00FB1044">
            <w:pPr>
              <w:rPr>
                <w:ins w:id="2058" w:author="Florent.LeDeaut" w:date="2012-10-18T15:33:00Z"/>
              </w:rPr>
            </w:pPr>
            <w:ins w:id="2059" w:author="Florent.LeDeaut" w:date="2012-10-18T15:33:00Z">
              <w:r>
                <w:t>just after the line :</w:t>
              </w:r>
            </w:ins>
          </w:p>
          <w:p w:rsidR="002A230F" w:rsidRDefault="002A230F" w:rsidP="00FB1044">
            <w:pPr>
              <w:rPr>
                <w:ins w:id="2060" w:author="Florent.LeDeaut" w:date="2012-10-18T15:33:00Z"/>
                <w:rFonts w:ascii="Courier New" w:hAnsi="Courier New" w:cs="Courier New"/>
                <w:color w:val="000000"/>
                <w:lang w:val="en-US" w:eastAsia="en-US"/>
              </w:rPr>
            </w:pPr>
            <w:proofErr w:type="spellStart"/>
            <w:ins w:id="2061" w:author="Florent.LeDeaut" w:date="2012-10-18T15:33:00Z"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Rte_Call_pclMotorPowerOrder_SetPowerOrder</w:t>
              </w:r>
              <w:proofErr w:type="spellEnd"/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(s16PWMOrder, KU8_ONE, (</w:t>
              </w:r>
              <w:r w:rsidRPr="0053767E">
                <w:rPr>
                  <w:rFonts w:ascii="Courier New" w:hAnsi="Courier New" w:cs="Courier New"/>
                  <w:color w:val="005032"/>
                  <w:lang w:val="en-US" w:eastAsia="en-US"/>
                </w:rPr>
                <w:t>uint16</w:t>
              </w:r>
              <w:r w:rsidRPr="0053767E">
                <w:rPr>
                  <w:rFonts w:ascii="Courier New" w:hAnsi="Courier New" w:cs="Courier New"/>
                  <w:color w:val="000000"/>
                  <w:lang w:val="en-US" w:eastAsia="en-US"/>
                </w:rPr>
                <w:t>) (KU16_PWM_MAX_BOOST - u16IntegerTemp));</w:t>
              </w:r>
            </w:ins>
          </w:p>
          <w:p w:rsidR="002A230F" w:rsidRPr="0053767E" w:rsidRDefault="002A230F" w:rsidP="00FB1044">
            <w:pPr>
              <w:rPr>
                <w:ins w:id="2062" w:author="Florent.LeDeaut" w:date="2012-10-18T15:33:00Z"/>
                <w:i/>
                <w:sz w:val="18"/>
                <w:szCs w:val="18"/>
                <w:lang w:val="en-US"/>
              </w:rPr>
            </w:pPr>
          </w:p>
          <w:p w:rsidR="002A230F" w:rsidRDefault="002A230F" w:rsidP="00FB1044">
            <w:pPr>
              <w:rPr>
                <w:ins w:id="2063" w:author="Florent.LeDeaut" w:date="2012-10-18T15:33:00Z"/>
              </w:rPr>
            </w:pPr>
            <w:ins w:id="2064" w:author="Florent.LeDeaut" w:date="2012-10-18T15:33:00Z">
              <w:r>
                <w:t>Use the debugger to control the following variables :</w:t>
              </w:r>
            </w:ins>
          </w:p>
          <w:p w:rsidR="002A230F" w:rsidRPr="0053767E" w:rsidRDefault="002A230F" w:rsidP="002A230F">
            <w:pPr>
              <w:numPr>
                <w:ilvl w:val="0"/>
                <w:numId w:val="40"/>
              </w:numPr>
              <w:rPr>
                <w:ins w:id="2065" w:author="Florent.LeDeaut" w:date="2012-10-18T15:33:00Z"/>
                <w:i/>
              </w:rPr>
            </w:pPr>
            <w:ins w:id="2066" w:author="Florent.LeDeaut" w:date="2012-10-18T15:33:00Z">
              <w:r w:rsidRPr="0053767E">
                <w:rPr>
                  <w:i/>
                </w:rPr>
                <w:t>s16MotorPowerOrder_Test</w:t>
              </w:r>
            </w:ins>
          </w:p>
          <w:p w:rsidR="002A230F" w:rsidRPr="0053767E" w:rsidRDefault="002A230F" w:rsidP="002A230F">
            <w:pPr>
              <w:numPr>
                <w:ilvl w:val="0"/>
                <w:numId w:val="40"/>
              </w:numPr>
              <w:rPr>
                <w:ins w:id="2067" w:author="Florent.LeDeaut" w:date="2012-10-18T15:33:00Z"/>
                <w:i/>
              </w:rPr>
            </w:pPr>
            <w:ins w:id="2068" w:author="Florent.LeDeaut" w:date="2012-10-18T15:33:00Z">
              <w:r w:rsidRPr="0053767E">
                <w:rPr>
                  <w:i/>
                </w:rPr>
                <w:t>u16BoostDutyCycle_Test</w:t>
              </w:r>
            </w:ins>
          </w:p>
          <w:p w:rsidR="002A230F" w:rsidRPr="00F964F0" w:rsidRDefault="002A230F" w:rsidP="002A230F">
            <w:pPr>
              <w:numPr>
                <w:ilvl w:val="0"/>
                <w:numId w:val="40"/>
              </w:numPr>
              <w:rPr>
                <w:ins w:id="2069" w:author="Florent.LeDeaut" w:date="2012-10-18T15:33:00Z"/>
                <w:i/>
                <w:sz w:val="18"/>
                <w:szCs w:val="18"/>
              </w:rPr>
            </w:pPr>
            <w:ins w:id="2070" w:author="Florent.LeDeaut" w:date="2012-10-18T15:33:00Z">
              <w:r w:rsidRPr="0053767E">
                <w:rPr>
                  <w:i/>
                </w:rPr>
                <w:t>s32_MotorCurentInmA_Test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Pr="00004789" w:rsidRDefault="002A230F" w:rsidP="00FB1044">
            <w:pPr>
              <w:jc w:val="right"/>
              <w:rPr>
                <w:ins w:id="2071" w:author="Florent.LeDeaut" w:date="2012-10-18T15:33:00Z"/>
                <w:color w:val="000000"/>
              </w:rPr>
            </w:pPr>
          </w:p>
        </w:tc>
      </w:tr>
      <w:tr w:rsidR="002A230F" w:rsidTr="00FB1044">
        <w:trPr>
          <w:cantSplit/>
          <w:trHeight w:val="262"/>
          <w:ins w:id="2072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73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074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75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76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77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078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79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80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81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082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83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84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85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086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87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08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8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09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09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092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093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94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095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096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097" w:author="Florent.LeDeaut" w:date="2012-10-18T15:33:00Z"/>
                <w:b/>
                <w:color w:val="000000"/>
                <w:lang w:val="en-US"/>
              </w:rPr>
            </w:pPr>
            <w:ins w:id="2098" w:author="Florent.LeDeaut" w:date="2012-10-18T15:33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2A230F" w:rsidRPr="00004789" w:rsidRDefault="002A230F" w:rsidP="00FB1044">
            <w:pPr>
              <w:ind w:left="720"/>
              <w:rPr>
                <w:ins w:id="2099" w:author="Florent.LeDeaut" w:date="2012-10-18T15:33:00Z"/>
                <w:i/>
              </w:rPr>
            </w:pPr>
          </w:p>
          <w:p w:rsidR="002A230F" w:rsidRDefault="002A230F" w:rsidP="002A230F">
            <w:pPr>
              <w:numPr>
                <w:ilvl w:val="0"/>
                <w:numId w:val="47"/>
              </w:numPr>
              <w:rPr>
                <w:ins w:id="2100" w:author="Florent.LeDeaut" w:date="2012-10-18T15:33:00Z"/>
              </w:rPr>
            </w:pPr>
            <w:ins w:id="2101" w:author="Florent.LeDeaut" w:date="2012-10-18T15:33:00Z">
              <w:r w:rsidRPr="00004789">
                <w:t>Run the application</w:t>
              </w:r>
            </w:ins>
          </w:p>
          <w:p w:rsidR="002A230F" w:rsidRDefault="002A230F" w:rsidP="002A230F">
            <w:pPr>
              <w:numPr>
                <w:ilvl w:val="0"/>
                <w:numId w:val="47"/>
              </w:numPr>
              <w:rPr>
                <w:ins w:id="2102" w:author="Florent.LeDeaut" w:date="2012-10-18T15:33:00Z"/>
              </w:rPr>
            </w:pPr>
            <w:ins w:id="2103" w:author="Florent.LeDeaut" w:date="2012-10-18T15:33:00Z">
              <w:r>
                <w:t>Launch the pre-crash cycle 1</w:t>
              </w:r>
            </w:ins>
          </w:p>
          <w:p w:rsidR="002A230F" w:rsidRDefault="002A230F" w:rsidP="002A230F">
            <w:pPr>
              <w:numPr>
                <w:ilvl w:val="0"/>
                <w:numId w:val="47"/>
              </w:numPr>
              <w:rPr>
                <w:ins w:id="2104" w:author="Florent.LeDeaut" w:date="2012-10-18T15:33:00Z"/>
              </w:rPr>
            </w:pPr>
            <w:ins w:id="2105" w:author="Florent.LeDeaut" w:date="2012-10-18T15:33:00Z">
              <w:r>
                <w:t xml:space="preserve">Change the value of </w:t>
              </w:r>
              <w:r w:rsidRPr="00901AAC">
                <w:rPr>
                  <w:i/>
                </w:rPr>
                <w:t>s32_MotorCurentInmA_Test</w:t>
              </w:r>
              <w:r>
                <w:t xml:space="preserve"> : 1000</w:t>
              </w:r>
            </w:ins>
          </w:p>
          <w:p w:rsidR="002A230F" w:rsidRDefault="002A230F" w:rsidP="00FB1044">
            <w:pPr>
              <w:ind w:left="720"/>
              <w:rPr>
                <w:ins w:id="2106" w:author="Florent.LeDeaut" w:date="2012-10-18T15:33:00Z"/>
              </w:rPr>
            </w:pPr>
            <w:ins w:id="2107" w:author="Florent.LeDeaut" w:date="2012-10-18T15:33:00Z">
              <w:r w:rsidRPr="00004789">
                <w:t>Run the application</w:t>
              </w:r>
            </w:ins>
          </w:p>
          <w:p w:rsidR="002A230F" w:rsidRPr="00901AAC" w:rsidRDefault="002A230F" w:rsidP="002A230F">
            <w:pPr>
              <w:numPr>
                <w:ilvl w:val="0"/>
                <w:numId w:val="47"/>
              </w:numPr>
              <w:rPr>
                <w:ins w:id="2108" w:author="Florent.LeDeaut" w:date="2012-10-18T15:33:00Z"/>
              </w:rPr>
            </w:pPr>
            <w:ins w:id="2109" w:author="Florent.LeDeaut" w:date="2012-10-18T15:33:00Z">
              <w:r>
                <w:t>Click the “go” button several times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10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11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12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13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14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15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16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17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18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19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20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21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22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23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24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125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126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127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12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12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13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131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132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33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34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35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136" w:author="Florent.LeDeaut" w:date="2012-10-18T15:33:00Z"/>
                <w:b/>
                <w:color w:val="000000"/>
                <w:lang w:val="en-US"/>
              </w:rPr>
            </w:pPr>
            <w:ins w:id="2137" w:author="Florent.LeDeaut" w:date="2012-10-18T15:33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2A230F" w:rsidRDefault="002A230F" w:rsidP="00FB1044">
            <w:pPr>
              <w:rPr>
                <w:ins w:id="2138" w:author="Florent.LeDeaut" w:date="2012-10-18T15:33:00Z"/>
                <w:b/>
                <w:color w:val="000000"/>
                <w:lang w:val="en-US"/>
              </w:rPr>
            </w:pPr>
          </w:p>
          <w:p w:rsidR="002A230F" w:rsidRDefault="002A230F" w:rsidP="002A230F">
            <w:pPr>
              <w:numPr>
                <w:ilvl w:val="0"/>
                <w:numId w:val="48"/>
              </w:numPr>
              <w:rPr>
                <w:ins w:id="2139" w:author="Florent.LeDeaut" w:date="2012-10-18T15:33:00Z"/>
              </w:rPr>
            </w:pPr>
            <w:ins w:id="2140" w:author="Florent.LeDeaut" w:date="2012-10-18T15:33:00Z">
              <w:r>
                <w:t>The breakpoint is not reached</w:t>
              </w:r>
            </w:ins>
          </w:p>
          <w:p w:rsidR="002A230F" w:rsidRDefault="002A230F" w:rsidP="002A230F">
            <w:pPr>
              <w:numPr>
                <w:ilvl w:val="0"/>
                <w:numId w:val="48"/>
              </w:numPr>
              <w:rPr>
                <w:ins w:id="2141" w:author="Florent.LeDeaut" w:date="2012-10-18T15:33:00Z"/>
              </w:rPr>
            </w:pPr>
            <w:ins w:id="2142" w:author="Florent.LeDeaut" w:date="2012-10-18T15:33:00Z">
              <w:r>
                <w:t>The program stops at the breakpoint</w:t>
              </w:r>
            </w:ins>
          </w:p>
          <w:p w:rsidR="002A230F" w:rsidRDefault="002A230F" w:rsidP="002A230F">
            <w:pPr>
              <w:numPr>
                <w:ilvl w:val="0"/>
                <w:numId w:val="48"/>
              </w:numPr>
              <w:rPr>
                <w:ins w:id="2143" w:author="Florent.LeDeaut" w:date="2012-10-18T15:33:00Z"/>
              </w:rPr>
            </w:pPr>
            <w:ins w:id="2144" w:author="Florent.LeDeaut" w:date="2012-10-18T15:33:00Z">
              <w:r>
                <w:t xml:space="preserve">The program stops at the breakpoint : check that the value of </w:t>
              </w:r>
              <w:r w:rsidRPr="0053767E">
                <w:rPr>
                  <w:i/>
                </w:rPr>
                <w:t>s16MotorPowerOrder_Test</w:t>
              </w:r>
              <w:r>
                <w:t xml:space="preserve"> has increased, and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null</w:t>
              </w:r>
            </w:ins>
          </w:p>
          <w:p w:rsidR="002A230F" w:rsidRDefault="002A230F" w:rsidP="002A230F">
            <w:pPr>
              <w:numPr>
                <w:ilvl w:val="0"/>
                <w:numId w:val="48"/>
              </w:numPr>
              <w:rPr>
                <w:ins w:id="2145" w:author="Florent.LeDeaut" w:date="2012-10-18T15:33:00Z"/>
              </w:rPr>
            </w:pPr>
            <w:ins w:id="2146" w:author="Florent.LeDeaut" w:date="2012-10-18T15:33:00Z">
              <w:r>
                <w:t xml:space="preserve">Check that the value of </w:t>
              </w:r>
              <w:r w:rsidRPr="0053767E">
                <w:rPr>
                  <w:i/>
                </w:rPr>
                <w:t>u16BoostDutyCycle_Test</w:t>
              </w:r>
              <w:r>
                <w:t xml:space="preserve"> is null until </w:t>
              </w:r>
              <w:r w:rsidRPr="0053767E">
                <w:rPr>
                  <w:i/>
                </w:rPr>
                <w:t>s16MotorPowerOrder_Test</w:t>
              </w:r>
              <w:r>
                <w:t xml:space="preserve"> is under 6400, and starts to increase as soon as </w:t>
              </w:r>
              <w:r w:rsidRPr="0053767E">
                <w:rPr>
                  <w:i/>
                </w:rPr>
                <w:t>s16MotorPowerOrder_Test</w:t>
              </w:r>
              <w:r>
                <w:t xml:space="preserve"> reaches the value of 6400</w:t>
              </w:r>
            </w:ins>
          </w:p>
          <w:p w:rsidR="002A230F" w:rsidRDefault="002A230F" w:rsidP="00FB1044">
            <w:pPr>
              <w:ind w:left="720"/>
              <w:rPr>
                <w:ins w:id="2147" w:author="Florent.LeDeaut" w:date="2012-10-18T15:33:00Z"/>
              </w:rPr>
            </w:pPr>
            <w:ins w:id="2148" w:author="Florent.LeDeaut" w:date="2012-10-18T15:33:00Z">
              <w:r>
                <w:t>After 10ms (25 steps of 400 µs), check that the boost duty cycle starts to decrease until 0 (the boost is interrupted).</w:t>
              </w:r>
            </w:ins>
          </w:p>
          <w:p w:rsidR="002A230F" w:rsidRPr="00901AAC" w:rsidRDefault="002A230F" w:rsidP="00FB1044">
            <w:pPr>
              <w:ind w:left="720"/>
              <w:rPr>
                <w:ins w:id="2149" w:author="Florent.LeDeaut" w:date="2012-10-18T15:33:00Z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150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51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52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53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54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55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56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57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58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59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60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61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62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63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64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65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66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67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68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69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70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71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172" w:author="Florent.LeDeaut" w:date="2012-10-18T15:33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173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74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175" w:author="Florent.LeDeaut" w:date="2012-10-18T15:33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76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177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17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17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18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18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182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183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184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85" w:author="Florent.LeDeaut" w:date="2012-10-18T15:33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76"/>
          <w:ins w:id="2186" w:author="Florent.LeDeaut" w:date="2012-10-18T15:33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187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88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89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0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1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2" w:author="Florent.LeDeaut" w:date="2012-10-18T15:33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3" w:author="Florent.LeDeaut" w:date="2012-10-18T15:33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4" w:author="Florent.LeDeaut" w:date="2012-10-18T15:33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5" w:author="Florent.LeDeaut" w:date="2012-10-18T15:33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196" w:author="Florent.LeDeaut" w:date="2012-10-18T15:33:00Z"/>
                <w:color w:val="000000"/>
                <w:lang w:val="en-US"/>
              </w:rPr>
            </w:pPr>
          </w:p>
        </w:tc>
      </w:tr>
    </w:tbl>
    <w:p w:rsidR="002A230F" w:rsidRDefault="002A230F">
      <w:pPr>
        <w:rPr>
          <w:ins w:id="2197" w:author="Florent.LeDeaut" w:date="2012-10-18T15:34:00Z"/>
        </w:rPr>
        <w:pPrChange w:id="2198" w:author="Florent.LeDeaut" w:date="2012-10-18T15:34:00Z">
          <w:pPr>
            <w:pStyle w:val="Heading3"/>
          </w:pPr>
        </w:pPrChange>
      </w:pPr>
      <w:bookmarkStart w:id="2199" w:name="_Toc336866170"/>
    </w:p>
    <w:p w:rsidR="002A230F" w:rsidRDefault="002A230F" w:rsidP="002A230F">
      <w:pPr>
        <w:pStyle w:val="Heading3"/>
        <w:rPr>
          <w:ins w:id="2200" w:author="Florent.LeDeaut" w:date="2012-10-18T15:34:00Z"/>
        </w:rPr>
      </w:pPr>
      <w:bookmarkStart w:id="2201" w:name="_Toc434332099"/>
      <w:ins w:id="2202" w:author="Florent.LeDeaut" w:date="2012-10-18T15:33:00Z">
        <w:r>
          <w:t xml:space="preserve">INT_BFE_03005: test of </w:t>
        </w:r>
        <w:bookmarkEnd w:id="2199"/>
        <w:r>
          <w:t>a cycle with a High-Power step</w:t>
        </w:r>
      </w:ins>
      <w:bookmarkEnd w:id="2201"/>
    </w:p>
    <w:p w:rsidR="002A230F" w:rsidRPr="002A230F" w:rsidRDefault="002A230F">
      <w:pPr>
        <w:pStyle w:val="Para3"/>
        <w:rPr>
          <w:ins w:id="2203" w:author="Florent.LeDeaut" w:date="2012-10-18T15:33:00Z"/>
          <w:rPrChange w:id="2204" w:author="Florent.LeDeaut" w:date="2012-10-18T15:34:00Z">
            <w:rPr>
              <w:ins w:id="2205" w:author="Florent.LeDeaut" w:date="2012-10-18T15:33:00Z"/>
            </w:rPr>
          </w:rPrChange>
        </w:rPr>
        <w:pPrChange w:id="2206" w:author="Florent.LeDeaut" w:date="2012-10-18T15:34:00Z">
          <w:pPr>
            <w:pStyle w:val="Heading3"/>
          </w:pPr>
        </w:pPrChange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2A230F" w:rsidTr="00FB1044">
        <w:trPr>
          <w:cantSplit/>
          <w:trHeight w:val="262"/>
          <w:ins w:id="2207" w:author="Florent.LeDeaut" w:date="2012-10-18T15:34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08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09" w:author="Florent.LeDeaut" w:date="2012-10-18T15:34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0" w:author="Florent.LeDeaut" w:date="2012-10-18T15:34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3" w:author="Florent.LeDeaut" w:date="2012-10-18T15:34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5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6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17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18" w:author="Florent.LeDeaut" w:date="2012-10-18T15:34:00Z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19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0F" w:rsidRDefault="002A230F" w:rsidP="00FB1044">
            <w:pPr>
              <w:rPr>
                <w:ins w:id="2220" w:author="Florent.LeDeaut" w:date="2012-10-18T15:34:00Z"/>
                <w:color w:val="000000"/>
                <w:lang w:val="en-US"/>
              </w:rPr>
            </w:pPr>
            <w:ins w:id="2221" w:author="Florent.LeDeaut" w:date="2012-10-18T15:34:00Z">
              <w:r>
                <w:rPr>
                  <w:b/>
                  <w:color w:val="000000"/>
                  <w:lang w:val="en-US"/>
                </w:rPr>
                <w:t>Type of the test: N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22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23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24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25" w:author="Florent.LeDeaut" w:date="2012-10-18T15:34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26" w:author="Florent.LeDeaut" w:date="2012-10-18T15:34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27" w:author="Florent.LeDeaut" w:date="2012-10-18T15:34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28" w:author="Florent.LeDeaut" w:date="2012-10-18T15:34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29" w:author="Florent.LeDeaut" w:date="2012-10-18T15:34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30" w:author="Florent.LeDeaut" w:date="2012-10-18T15:34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31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2A230F" w:rsidRDefault="002A230F" w:rsidP="00FB1044">
            <w:pPr>
              <w:jc w:val="right"/>
              <w:rPr>
                <w:ins w:id="2232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33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34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35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236" w:author="Florent.LeDeaut" w:date="2012-10-18T15:34:00Z"/>
                <w:b/>
                <w:color w:val="000000"/>
                <w:lang w:val="en-US"/>
              </w:rPr>
            </w:pPr>
            <w:ins w:id="2237" w:author="Florent.LeDeaut" w:date="2012-10-18T15:34:00Z">
              <w:r>
                <w:rPr>
                  <w:b/>
                  <w:color w:val="000000"/>
                  <w:lang w:val="en-US"/>
                </w:rPr>
                <w:t>Purpose of the test: This test aims at checking the correct behavior of a high power step in “real time” (the duration of the step and the current order).</w:t>
              </w:r>
            </w:ins>
          </w:p>
          <w:p w:rsidR="002A230F" w:rsidRDefault="002A230F" w:rsidP="00FB1044">
            <w:pPr>
              <w:pStyle w:val="Para1"/>
              <w:spacing w:before="0"/>
              <w:ind w:left="0"/>
              <w:jc w:val="left"/>
              <w:rPr>
                <w:ins w:id="2238" w:author="Florent.LeDeaut" w:date="2012-10-18T15:34:00Z"/>
                <w:lang w:val="en-US"/>
              </w:rPr>
            </w:pPr>
            <w:ins w:id="2239" w:author="Florent.LeDeaut" w:date="2012-10-18T15:34:00Z"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Briefly sum-up the purpose of the test.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40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41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42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243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44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45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46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247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48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49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5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25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25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253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254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255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256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257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258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59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260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261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262" w:author="Florent.LeDeaut" w:date="2012-10-18T15:34:00Z"/>
                <w:b/>
                <w:color w:val="000000"/>
                <w:lang w:val="en-US"/>
              </w:rPr>
            </w:pPr>
            <w:ins w:id="2263" w:author="Florent.LeDeaut" w:date="2012-10-18T15:34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2A230F" w:rsidRDefault="002A230F" w:rsidP="00FB1044">
            <w:pPr>
              <w:rPr>
                <w:ins w:id="2264" w:author="Florent.LeDeaut" w:date="2012-10-18T15:34:00Z"/>
                <w:color w:val="000000"/>
                <w:sz w:val="18"/>
                <w:szCs w:val="18"/>
                <w:lang w:val="en-US"/>
              </w:rPr>
            </w:pPr>
          </w:p>
          <w:p w:rsidR="002A230F" w:rsidRDefault="002A230F" w:rsidP="00FB1044">
            <w:pPr>
              <w:rPr>
                <w:ins w:id="2265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266" w:author="Florent.LeDeaut" w:date="2012-10-18T15:34:00Z">
              <w:r>
                <w:rPr>
                  <w:color w:val="000000"/>
                  <w:sz w:val="18"/>
                  <w:szCs w:val="18"/>
                  <w:lang w:val="en-US"/>
                </w:rPr>
                <w:lastRenderedPageBreak/>
                <w:t>(</w:t>
              </w:r>
              <w:r w:rsidRPr="0053767E">
                <w:rPr>
                  <w:b/>
                  <w:color w:val="000000"/>
                  <w:sz w:val="18"/>
                  <w:szCs w:val="18"/>
                  <w:lang w:val="en-US"/>
                </w:rPr>
                <w:t xml:space="preserve">Beware 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: do not keep the soft modifications from the previous tests)</w:t>
              </w:r>
            </w:ins>
          </w:p>
          <w:p w:rsidR="002A230F" w:rsidRDefault="002A230F" w:rsidP="00FB1044">
            <w:pPr>
              <w:rPr>
                <w:ins w:id="2267" w:author="Florent.LeDeaut" w:date="2012-10-18T15:34:00Z"/>
                <w:color w:val="000000"/>
                <w:sz w:val="18"/>
                <w:szCs w:val="18"/>
                <w:lang w:val="en-US"/>
              </w:rPr>
            </w:pPr>
          </w:p>
          <w:p w:rsidR="002A230F" w:rsidRDefault="002A230F" w:rsidP="00FB1044">
            <w:pPr>
              <w:rPr>
                <w:ins w:id="2268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269" w:author="Florent.LeDeaut" w:date="2012-10-18T15:34:00Z">
              <w:r>
                <w:rPr>
                  <w:color w:val="000000"/>
                  <w:sz w:val="18"/>
                  <w:szCs w:val="18"/>
                  <w:lang w:val="en-US"/>
                </w:rPr>
                <w:t xml:space="preserve">Modify the cycles configuration, in the file </w:t>
              </w:r>
              <w:proofErr w:type="spellStart"/>
              <w:r w:rsidRPr="0053767E">
                <w:rPr>
                  <w:i/>
                  <w:color w:val="000000"/>
                  <w:sz w:val="18"/>
                  <w:szCs w:val="18"/>
                  <w:lang w:val="en-US"/>
                </w:rPr>
                <w:t>NVP_Const.h</w:t>
              </w:r>
              <w:proofErr w:type="spellEnd"/>
              <w:r>
                <w:rPr>
                  <w:color w:val="000000"/>
                  <w:sz w:val="18"/>
                  <w:szCs w:val="18"/>
                  <w:lang w:val="en-US"/>
                </w:rPr>
                <w:t xml:space="preserve"> :</w:t>
              </w:r>
            </w:ins>
          </w:p>
          <w:p w:rsidR="002A230F" w:rsidRDefault="002A230F" w:rsidP="002A230F">
            <w:pPr>
              <w:numPr>
                <w:ilvl w:val="0"/>
                <w:numId w:val="40"/>
              </w:numPr>
              <w:rPr>
                <w:ins w:id="2270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271" w:author="Florent.LeDeaut" w:date="2012-10-18T15:34:00Z">
              <w:r>
                <w:rPr>
                  <w:color w:val="000000"/>
                  <w:sz w:val="18"/>
                  <w:szCs w:val="18"/>
                  <w:lang w:val="en-US"/>
                </w:rPr>
                <w:t>Configuration of the step parameters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72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73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KU16_STEP_01_TIME        (0x0014)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74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75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KU8_STEP_01_ORDER_VAL   (0x04)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76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77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KU8_STEP_01_ORDER_TYP   (0x01)</w:t>
              </w:r>
            </w:ins>
          </w:p>
          <w:p w:rsidR="002A230F" w:rsidRDefault="002A230F" w:rsidP="00FB1044">
            <w:pPr>
              <w:rPr>
                <w:ins w:id="2278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  <w:ins w:id="2279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KU16_STEP_01_OPTIONS     (0x0001)</w:t>
              </w:r>
            </w:ins>
          </w:p>
          <w:p w:rsidR="002A230F" w:rsidRDefault="002A230F" w:rsidP="00FB1044">
            <w:pPr>
              <w:rPr>
                <w:ins w:id="2280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81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82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KU16_STEP_02_TIME        (0x0014)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83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84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KU8_STEP_02_ORDER_VAL   (0x04)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85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86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KU8_STEP_02_ORDER_TYP   (0x01)</w:t>
              </w:r>
            </w:ins>
          </w:p>
          <w:p w:rsidR="002A230F" w:rsidRDefault="002A230F" w:rsidP="00FB1044">
            <w:pPr>
              <w:rPr>
                <w:ins w:id="2287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  <w:ins w:id="2288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KU16_STEP_02_OPTIONS     (0x0000)</w:t>
              </w:r>
            </w:ins>
          </w:p>
          <w:p w:rsidR="002A230F" w:rsidRDefault="002A230F" w:rsidP="00FB1044">
            <w:pPr>
              <w:rPr>
                <w:ins w:id="2289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90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91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KU16_STEP_03_TIME        (0x000A)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92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93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KU8_STEP_03_ORDER_VAL   (0x00)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294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295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KU8_STEP_03_ORDER_TYP   (0x81)</w:t>
              </w:r>
            </w:ins>
          </w:p>
          <w:p w:rsidR="002A230F" w:rsidRDefault="002A230F" w:rsidP="00FB1044">
            <w:pPr>
              <w:rPr>
                <w:ins w:id="2296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  <w:ins w:id="2297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KU16_STEP_03_OPTIONS     (0x0000)</w:t>
              </w:r>
            </w:ins>
          </w:p>
          <w:p w:rsidR="002A230F" w:rsidRDefault="002A230F" w:rsidP="00FB1044">
            <w:pPr>
              <w:rPr>
                <w:ins w:id="2298" w:author="Florent.LeDeaut" w:date="2012-10-18T15:34:00Z"/>
                <w:rFonts w:ascii="Courier New" w:hAnsi="Courier New" w:cs="Courier New"/>
                <w:color w:val="000000"/>
                <w:lang w:val="en-US" w:eastAsia="en-US"/>
              </w:rPr>
            </w:pPr>
          </w:p>
          <w:p w:rsidR="002A230F" w:rsidRDefault="002A230F" w:rsidP="002A230F">
            <w:pPr>
              <w:numPr>
                <w:ilvl w:val="0"/>
                <w:numId w:val="40"/>
              </w:numPr>
              <w:rPr>
                <w:ins w:id="2299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300" w:author="Florent.LeDeaut" w:date="2012-10-18T15:34:00Z">
              <w:r>
                <w:rPr>
                  <w:color w:val="000000"/>
                  <w:sz w:val="18"/>
                  <w:szCs w:val="18"/>
                  <w:lang w:val="en-US"/>
                </w:rPr>
                <w:t>Definition of the cycle 1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01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02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KU8_CYCLE_1_NEXT_CYCLE  (0x03)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03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04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KAU8_CYCLE_1_STEP_1_ID  (0)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05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06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KAU8_CYCLE_1_STEP_2_ID  (1)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07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08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KAU8_CYCLE_1_STEP_3_ID  (2)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09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10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KAU8_CYCLE_1_STEP_4_ID  (255)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11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12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KAU8_CYCLE_1_STEP_5_ID  (255)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13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14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KAU8_CYCLE_1_STEP_6_ID  (255)</w:t>
              </w:r>
            </w:ins>
          </w:p>
          <w:p w:rsidR="002A230F" w:rsidRDefault="002A230F" w:rsidP="00FB1044">
            <w:pPr>
              <w:autoSpaceDE w:val="0"/>
              <w:autoSpaceDN w:val="0"/>
              <w:adjustRightInd w:val="0"/>
              <w:rPr>
                <w:ins w:id="2315" w:author="Florent.LeDeaut" w:date="2012-10-18T15:34:00Z"/>
                <w:rFonts w:ascii="Courier New" w:hAnsi="Courier New" w:cs="Courier New"/>
                <w:lang w:val="en-US" w:eastAsia="en-US"/>
              </w:rPr>
            </w:pPr>
            <w:ins w:id="2316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KAU8_CYCLE_1_STEP_7_ID  (255)</w:t>
              </w:r>
            </w:ins>
          </w:p>
          <w:p w:rsidR="002A230F" w:rsidRDefault="002A230F" w:rsidP="00FB1044">
            <w:pPr>
              <w:rPr>
                <w:ins w:id="2317" w:author="Florent.LeDeaut" w:date="2012-10-18T15:34:00Z"/>
              </w:rPr>
            </w:pPr>
            <w:ins w:id="2318" w:author="Florent.LeDeaut" w:date="2012-10-18T15:34:00Z">
              <w:r>
                <w:rPr>
                  <w:rFonts w:ascii="Courier New" w:hAnsi="Courier New" w:cs="Courier New"/>
                  <w:b/>
                  <w:bCs/>
                  <w:color w:val="7F0055"/>
                  <w:lang w:val="en-US" w:eastAsia="en-US"/>
                </w:rPr>
                <w:t>#define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 KAU8_CYCLE_1_STEP_8_ID  (255)</w:t>
              </w:r>
              <w:r>
                <w:t xml:space="preserve"> </w:t>
              </w:r>
            </w:ins>
          </w:p>
          <w:p w:rsidR="002A230F" w:rsidRDefault="002A230F" w:rsidP="00FB1044">
            <w:pPr>
              <w:rPr>
                <w:ins w:id="2319" w:author="Florent.LeDeaut" w:date="2012-10-18T15:34:00Z"/>
              </w:rPr>
            </w:pPr>
          </w:p>
          <w:p w:rsidR="002A230F" w:rsidRDefault="002A230F" w:rsidP="00FB1044">
            <w:pPr>
              <w:rPr>
                <w:ins w:id="2320" w:author="Florent.LeDeaut" w:date="2012-10-18T15:34:00Z"/>
              </w:rPr>
            </w:pPr>
            <w:ins w:id="2321" w:author="Florent.LeDeaut" w:date="2012-10-18T15:34:00Z">
              <w:r>
                <w:t xml:space="preserve">In the file </w:t>
              </w:r>
              <w:proofErr w:type="spellStart"/>
              <w:r w:rsidRPr="0053767E">
                <w:rPr>
                  <w:i/>
                </w:rPr>
                <w:t>BFE_BeltFunctionExecution.</w:t>
              </w:r>
              <w:r>
                <w:rPr>
                  <w:i/>
                </w:rPr>
                <w:t>c</w:t>
              </w:r>
              <w:proofErr w:type="spellEnd"/>
              <w:r>
                <w:rPr>
                  <w:i/>
                </w:rPr>
                <w:t xml:space="preserve"> </w:t>
              </w:r>
              <w:r w:rsidRPr="0053767E">
                <w:t>:</w:t>
              </w:r>
            </w:ins>
          </w:p>
          <w:p w:rsidR="002A230F" w:rsidRDefault="002A230F" w:rsidP="002A230F">
            <w:pPr>
              <w:numPr>
                <w:ilvl w:val="0"/>
                <w:numId w:val="40"/>
              </w:numPr>
              <w:rPr>
                <w:ins w:id="2322" w:author="Florent.LeDeaut" w:date="2012-10-18T15:34:00Z"/>
                <w:i/>
              </w:rPr>
            </w:pPr>
            <w:ins w:id="2323" w:author="Florent.LeDeaut" w:date="2012-10-18T15:34:00Z">
              <w:r>
                <w:t xml:space="preserve">add a toggle pin (DEBUG_04) in the function </w:t>
              </w:r>
              <w:proofErr w:type="spellStart"/>
              <w:r w:rsidRPr="00AF3774">
                <w:rPr>
                  <w:i/>
                </w:rPr>
                <w:t>BFE_AC_BeltFunctionExecution_BFE_runExecuteHighPowerStep</w:t>
              </w:r>
              <w:proofErr w:type="spellEnd"/>
            </w:ins>
          </w:p>
          <w:p w:rsidR="002A230F" w:rsidRPr="0053767E" w:rsidRDefault="002A230F" w:rsidP="00FB1044">
            <w:pPr>
              <w:ind w:left="786"/>
              <w:rPr>
                <w:ins w:id="2324" w:author="Florent.LeDeaut" w:date="2012-10-18T15:34:00Z"/>
                <w:i/>
              </w:rPr>
            </w:pPr>
            <w:ins w:id="2325" w:author="Florent.LeDeaut" w:date="2012-10-18T15:34:00Z">
              <w:r>
                <w:rPr>
                  <w:color w:val="000000"/>
                  <w:sz w:val="18"/>
                  <w:szCs w:val="18"/>
                </w:rPr>
                <w:t xml:space="preserve">just before the call of the function </w:t>
              </w:r>
              <w:proofErr w:type="spellStart"/>
              <w:r w:rsidRPr="0053767E">
                <w:rPr>
                  <w:i/>
                  <w:color w:val="000000"/>
                  <w:sz w:val="18"/>
                  <w:szCs w:val="18"/>
                </w:rPr>
                <w:t>Rte_Call_pclMotorPowerOrder_SetPowerOrder</w:t>
              </w:r>
              <w:proofErr w:type="spellEnd"/>
            </w:ins>
          </w:p>
          <w:p w:rsidR="002A230F" w:rsidRDefault="002A230F" w:rsidP="00FB1044">
            <w:pPr>
              <w:rPr>
                <w:ins w:id="2326" w:author="Florent.LeDeaut" w:date="2012-10-18T15:34:00Z"/>
                <w:sz w:val="18"/>
                <w:szCs w:val="18"/>
              </w:rPr>
            </w:pPr>
          </w:p>
          <w:p w:rsidR="002A230F" w:rsidRPr="0053767E" w:rsidRDefault="002A230F" w:rsidP="002A230F">
            <w:pPr>
              <w:numPr>
                <w:ilvl w:val="0"/>
                <w:numId w:val="40"/>
              </w:numPr>
              <w:rPr>
                <w:ins w:id="2327" w:author="Florent.LeDeaut" w:date="2012-10-18T15:34:00Z"/>
                <w:sz w:val="18"/>
                <w:szCs w:val="18"/>
              </w:rPr>
            </w:pPr>
            <w:ins w:id="2328" w:author="Florent.LeDeaut" w:date="2012-10-18T15:34:00Z">
              <w:r>
                <w:rPr>
                  <w:sz w:val="18"/>
                  <w:szCs w:val="18"/>
                </w:rPr>
                <w:t xml:space="preserve">add a toggle pin (DEBUG_05) in the function </w:t>
              </w:r>
              <w:proofErr w:type="spellStart"/>
              <w:r w:rsidRPr="0053767E">
                <w:rPr>
                  <w:i/>
                  <w:sz w:val="18"/>
                  <w:szCs w:val="18"/>
                </w:rPr>
                <w:t>BFE_AC_BeltFunctionExecution_BFE_runExecuteSteps</w:t>
              </w:r>
              <w:proofErr w:type="spellEnd"/>
            </w:ins>
          </w:p>
          <w:p w:rsidR="002A230F" w:rsidRPr="00AF27BB" w:rsidRDefault="002A230F" w:rsidP="00FB1044">
            <w:pPr>
              <w:ind w:left="786"/>
              <w:rPr>
                <w:ins w:id="2329" w:author="Florent.LeDeaut" w:date="2012-10-18T15:34:00Z"/>
                <w:i/>
              </w:rPr>
            </w:pPr>
            <w:ins w:id="2330" w:author="Florent.LeDeaut" w:date="2012-10-18T15:34:00Z">
              <w:r>
                <w:rPr>
                  <w:color w:val="000000"/>
                  <w:sz w:val="18"/>
                  <w:szCs w:val="18"/>
                </w:rPr>
                <w:t xml:space="preserve">just before the call of the function </w:t>
              </w:r>
              <w:proofErr w:type="spellStart"/>
              <w:r w:rsidRPr="00AF27BB">
                <w:rPr>
                  <w:i/>
                  <w:color w:val="000000"/>
                  <w:sz w:val="18"/>
                  <w:szCs w:val="18"/>
                </w:rPr>
                <w:t>Rte_Call_pclMotorPowerOrder_SetPowerOrder</w:t>
              </w:r>
              <w:proofErr w:type="spellEnd"/>
            </w:ins>
          </w:p>
          <w:p w:rsidR="002A230F" w:rsidRPr="0053767E" w:rsidRDefault="002A230F" w:rsidP="00FB1044">
            <w:pPr>
              <w:ind w:left="786"/>
              <w:rPr>
                <w:ins w:id="2331" w:author="Florent.LeDeaut" w:date="2012-10-18T15:34:00Z"/>
                <w:sz w:val="18"/>
                <w:szCs w:val="18"/>
              </w:rPr>
            </w:pPr>
          </w:p>
          <w:p w:rsidR="002A230F" w:rsidRPr="0053767E" w:rsidRDefault="002A230F" w:rsidP="00FB1044">
            <w:pPr>
              <w:rPr>
                <w:ins w:id="2332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333" w:author="Florent.LeDeaut" w:date="2012-10-18T15:34:00Z">
              <w:r w:rsidRPr="0053767E">
                <w:rPr>
                  <w:color w:val="000000"/>
                  <w:sz w:val="18"/>
                  <w:szCs w:val="18"/>
                  <w:lang w:val="en-US"/>
                </w:rPr>
                <w:t>ECU mockup (with a high-power hardware) flas</w:t>
              </w:r>
              <w:r>
                <w:rPr>
                  <w:color w:val="000000"/>
                  <w:sz w:val="18"/>
                  <w:szCs w:val="18"/>
                  <w:lang w:val="en-US"/>
                </w:rPr>
                <w:t>h</w:t>
              </w:r>
              <w:r w:rsidRPr="0053767E">
                <w:rPr>
                  <w:color w:val="000000"/>
                  <w:sz w:val="18"/>
                  <w:szCs w:val="18"/>
                  <w:lang w:val="en-US"/>
                </w:rPr>
                <w:t>ed</w:t>
              </w:r>
              <w:r>
                <w:rPr>
                  <w:color w:val="000000"/>
                  <w:sz w:val="18"/>
                  <w:szCs w:val="18"/>
                  <w:lang w:val="en-US"/>
                </w:rPr>
                <w:t xml:space="preserve"> (for more accurate results, it is better to use the right half-bridges calibration values related to the mock-up used)</w:t>
              </w:r>
            </w:ins>
          </w:p>
          <w:p w:rsidR="002A230F" w:rsidRPr="0053767E" w:rsidRDefault="002A230F" w:rsidP="00FB1044">
            <w:pPr>
              <w:rPr>
                <w:ins w:id="2334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335" w:author="Florent.LeDeaut" w:date="2012-10-18T15:34:00Z">
              <w:r w:rsidRPr="00CE5FD5">
                <w:rPr>
                  <w:color w:val="000000"/>
                  <w:sz w:val="18"/>
                  <w:szCs w:val="18"/>
                  <w:lang w:val="en-US"/>
                </w:rPr>
                <w:t>Debugger</w:t>
              </w:r>
              <w:r w:rsidRPr="0053767E">
                <w:rPr>
                  <w:color w:val="000000"/>
                  <w:sz w:val="18"/>
                  <w:szCs w:val="18"/>
                  <w:lang w:val="en-US"/>
                </w:rPr>
                <w:t xml:space="preserve"> with trace32</w:t>
              </w:r>
            </w:ins>
          </w:p>
          <w:p w:rsidR="002A230F" w:rsidRDefault="002A230F" w:rsidP="00FB1044">
            <w:pPr>
              <w:rPr>
                <w:ins w:id="2336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337" w:author="Florent.LeDeaut" w:date="2012-10-18T15:34:00Z">
              <w:r w:rsidRPr="0053767E">
                <w:rPr>
                  <w:color w:val="000000"/>
                  <w:sz w:val="18"/>
                  <w:szCs w:val="18"/>
                  <w:lang w:val="en-US"/>
                </w:rPr>
                <w:t>CAN environment</w:t>
              </w:r>
            </w:ins>
          </w:p>
          <w:p w:rsidR="002A230F" w:rsidRDefault="002A230F" w:rsidP="00FB1044">
            <w:pPr>
              <w:rPr>
                <w:ins w:id="2338" w:author="Florent.LeDeaut" w:date="2012-10-18T15:34:00Z"/>
                <w:color w:val="000000"/>
                <w:sz w:val="18"/>
                <w:szCs w:val="18"/>
                <w:lang w:val="en-US"/>
              </w:rPr>
            </w:pPr>
            <w:ins w:id="2339" w:author="Florent.LeDeaut" w:date="2012-10-18T15:34:00Z">
              <w:r>
                <w:rPr>
                  <w:color w:val="000000"/>
                  <w:sz w:val="18"/>
                  <w:szCs w:val="18"/>
                  <w:lang w:val="en-US"/>
                </w:rPr>
                <w:t>Resistive load</w:t>
              </w:r>
            </w:ins>
          </w:p>
          <w:p w:rsidR="002A230F" w:rsidRDefault="002A230F" w:rsidP="00FB1044">
            <w:pPr>
              <w:rPr>
                <w:ins w:id="2340" w:author="Florent.LeDeaut" w:date="2012-10-18T15:34:00Z"/>
              </w:rPr>
            </w:pPr>
            <w:ins w:id="2341" w:author="Florent.LeDeaut" w:date="2012-10-18T15:34:00Z">
              <w:r>
                <w:t>Capture the following signals with the oscilloscope:</w:t>
              </w:r>
            </w:ins>
          </w:p>
          <w:p w:rsidR="002A230F" w:rsidRDefault="002A230F" w:rsidP="002A230F">
            <w:pPr>
              <w:numPr>
                <w:ilvl w:val="0"/>
                <w:numId w:val="40"/>
              </w:numPr>
              <w:rPr>
                <w:ins w:id="2342" w:author="Florent.LeDeaut" w:date="2012-10-18T15:34:00Z"/>
              </w:rPr>
            </w:pPr>
            <w:ins w:id="2343" w:author="Florent.LeDeaut" w:date="2012-10-18T15:34:00Z">
              <w:r>
                <w:t>The debug pin</w:t>
              </w:r>
            </w:ins>
          </w:p>
          <w:p w:rsidR="002A230F" w:rsidRPr="0053767E" w:rsidRDefault="002A230F" w:rsidP="002A230F">
            <w:pPr>
              <w:numPr>
                <w:ilvl w:val="0"/>
                <w:numId w:val="40"/>
              </w:numPr>
              <w:rPr>
                <w:ins w:id="2344" w:author="Florent.LeDeaut" w:date="2012-10-18T15:34:00Z"/>
              </w:rPr>
            </w:pPr>
            <w:ins w:id="2345" w:author="Florent.LeDeaut" w:date="2012-10-18T15:34:00Z">
              <w:r>
                <w:t>Current supply (with a current probe)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46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47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48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349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50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51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52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353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54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55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56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357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358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359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36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36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36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363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36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65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66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67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368" w:author="Florent.LeDeaut" w:date="2012-10-18T15:34:00Z"/>
                <w:b/>
                <w:color w:val="000000"/>
                <w:lang w:val="en-US"/>
              </w:rPr>
            </w:pPr>
            <w:ins w:id="2369" w:author="Florent.LeDeaut" w:date="2012-10-18T15:34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2A230F" w:rsidRDefault="002A230F" w:rsidP="00FB1044">
            <w:pPr>
              <w:rPr>
                <w:ins w:id="2370" w:author="Florent.LeDeaut" w:date="2012-10-18T15:34:00Z"/>
                <w:b/>
                <w:color w:val="000000"/>
                <w:lang w:val="en-US"/>
              </w:rPr>
            </w:pPr>
          </w:p>
          <w:p w:rsidR="002A230F" w:rsidRPr="0053767E" w:rsidRDefault="002A230F" w:rsidP="00FB1044">
            <w:pPr>
              <w:rPr>
                <w:ins w:id="2371" w:author="Florent.LeDeaut" w:date="2012-10-18T15:34:00Z"/>
              </w:rPr>
            </w:pPr>
            <w:ins w:id="2372" w:author="Florent.LeDeaut" w:date="2012-10-18T15:34:00Z">
              <w:r>
                <w:t>ECU flashed and not running.</w:t>
              </w:r>
            </w:ins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Pr="0053767E" w:rsidRDefault="002A230F" w:rsidP="00FB1044">
            <w:pPr>
              <w:jc w:val="right"/>
              <w:rPr>
                <w:ins w:id="2373" w:author="Florent.LeDeaut" w:date="2012-10-18T15:34:00Z"/>
                <w:color w:val="000000"/>
              </w:rPr>
            </w:pPr>
          </w:p>
        </w:tc>
      </w:tr>
      <w:tr w:rsidR="002A230F" w:rsidTr="00FB1044">
        <w:trPr>
          <w:cantSplit/>
          <w:trHeight w:val="262"/>
          <w:ins w:id="2374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75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376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77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78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79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380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81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82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83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38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85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86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87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388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389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39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39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39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393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39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395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96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397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398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399" w:author="Florent.LeDeaut" w:date="2012-10-18T15:34:00Z"/>
                <w:b/>
                <w:color w:val="000000"/>
                <w:lang w:val="en-US"/>
              </w:rPr>
            </w:pPr>
            <w:ins w:id="2400" w:author="Florent.LeDeaut" w:date="2012-10-18T15:34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2A230F" w:rsidRPr="0053767E" w:rsidRDefault="002A230F" w:rsidP="00FB1044">
            <w:pPr>
              <w:ind w:left="720"/>
              <w:rPr>
                <w:ins w:id="2401" w:author="Florent.LeDeaut" w:date="2012-10-18T15:34:00Z"/>
                <w:i/>
              </w:rPr>
            </w:pPr>
          </w:p>
          <w:p w:rsidR="002A230F" w:rsidRDefault="002A230F" w:rsidP="002A230F">
            <w:pPr>
              <w:numPr>
                <w:ilvl w:val="0"/>
                <w:numId w:val="49"/>
              </w:numPr>
              <w:rPr>
                <w:ins w:id="2402" w:author="Florent.LeDeaut" w:date="2012-10-18T15:34:00Z"/>
              </w:rPr>
            </w:pPr>
            <w:ins w:id="2403" w:author="Florent.LeDeaut" w:date="2012-10-18T15:34:00Z">
              <w:r w:rsidRPr="0053767E">
                <w:t>Run the application</w:t>
              </w:r>
            </w:ins>
          </w:p>
          <w:p w:rsidR="002A230F" w:rsidRDefault="002A230F" w:rsidP="002A230F">
            <w:pPr>
              <w:numPr>
                <w:ilvl w:val="0"/>
                <w:numId w:val="49"/>
              </w:numPr>
              <w:rPr>
                <w:ins w:id="2404" w:author="Florent.LeDeaut" w:date="2012-10-18T15:34:00Z"/>
              </w:rPr>
            </w:pPr>
            <w:ins w:id="2405" w:author="Florent.LeDeaut" w:date="2012-10-18T15:34:00Z">
              <w:r>
                <w:lastRenderedPageBreak/>
                <w:t>Configure the oscilloscope to trig on a rising edge of the toggle pin</w:t>
              </w:r>
              <w:r w:rsidRPr="00AF27BB">
                <w:rPr>
                  <w:i/>
                </w:rPr>
                <w:t xml:space="preserve"> DEBUG_04</w:t>
              </w:r>
            </w:ins>
          </w:p>
          <w:p w:rsidR="002A230F" w:rsidRDefault="002A230F" w:rsidP="00FB1044">
            <w:pPr>
              <w:ind w:left="720"/>
              <w:rPr>
                <w:ins w:id="2406" w:author="Florent.LeDeaut" w:date="2012-10-18T15:34:00Z"/>
              </w:rPr>
            </w:pPr>
            <w:ins w:id="2407" w:author="Florent.LeDeaut" w:date="2012-10-18T15:34:00Z">
              <w:r>
                <w:t>Launch the pre-crash cycle 1</w:t>
              </w:r>
            </w:ins>
          </w:p>
          <w:p w:rsidR="002A230F" w:rsidRDefault="002A230F" w:rsidP="002A230F">
            <w:pPr>
              <w:numPr>
                <w:ilvl w:val="0"/>
                <w:numId w:val="49"/>
              </w:numPr>
              <w:rPr>
                <w:ins w:id="2408" w:author="Florent.LeDeaut" w:date="2012-10-18T15:34:00Z"/>
              </w:rPr>
            </w:pPr>
            <w:ins w:id="2409" w:author="Florent.LeDeaut" w:date="2012-10-18T15:34:00Z">
              <w:r>
                <w:t xml:space="preserve">Change the value of the </w:t>
              </w:r>
              <w:r>
                <w:rPr>
                  <w:rFonts w:ascii="Courier New" w:hAnsi="Courier New" w:cs="Courier New"/>
                  <w:color w:val="000000"/>
                  <w:lang w:val="en-US" w:eastAsia="en-US"/>
                </w:rPr>
                <w:t xml:space="preserve">KU8_STEP_01_ORDER_VAL </w:t>
              </w:r>
              <w:r w:rsidRPr="0053767E">
                <w:t>for higher value</w:t>
              </w:r>
              <w:r>
                <w:t>s (20A, 30A, 40A)</w:t>
              </w:r>
            </w:ins>
          </w:p>
          <w:p w:rsidR="002A230F" w:rsidRDefault="002A230F" w:rsidP="00FB1044">
            <w:pPr>
              <w:rPr>
                <w:ins w:id="2410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11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12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13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1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15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16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17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18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19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20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21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22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23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24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25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426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427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428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429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43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43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432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433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34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35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36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rPr>
                <w:ins w:id="2437" w:author="Florent.LeDeaut" w:date="2012-10-18T15:34:00Z"/>
                <w:b/>
                <w:color w:val="000000"/>
                <w:lang w:val="en-US"/>
              </w:rPr>
            </w:pPr>
            <w:ins w:id="2438" w:author="Florent.LeDeaut" w:date="2012-10-18T15:34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2A230F" w:rsidRDefault="002A230F" w:rsidP="00FB1044">
            <w:pPr>
              <w:rPr>
                <w:ins w:id="2439" w:author="Florent.LeDeaut" w:date="2012-10-18T15:34:00Z"/>
                <w:b/>
                <w:color w:val="000000"/>
                <w:lang w:val="en-US"/>
              </w:rPr>
            </w:pPr>
          </w:p>
          <w:p w:rsidR="002A230F" w:rsidRDefault="002A230F" w:rsidP="002A230F">
            <w:pPr>
              <w:numPr>
                <w:ilvl w:val="0"/>
                <w:numId w:val="50"/>
              </w:numPr>
              <w:rPr>
                <w:ins w:id="2440" w:author="Florent.LeDeaut" w:date="2012-10-18T15:34:00Z"/>
              </w:rPr>
            </w:pPr>
            <w:ins w:id="2441" w:author="Florent.LeDeaut" w:date="2012-10-18T15:34:00Z">
              <w:r>
                <w:t xml:space="preserve">Check that the first debug pin </w:t>
              </w:r>
              <w:r w:rsidRPr="0053767E">
                <w:rPr>
                  <w:i/>
                </w:rPr>
                <w:t>DEBUG_04</w:t>
              </w:r>
              <w:r>
                <w:t xml:space="preserve"> </w:t>
              </w:r>
              <w:proofErr w:type="gramStart"/>
              <w:r>
                <w:t>is not toggled</w:t>
              </w:r>
              <w:proofErr w:type="gramEnd"/>
              <w:r>
                <w:t xml:space="preserve">, and that the second debug pin </w:t>
              </w:r>
              <w:r w:rsidRPr="00AF27BB">
                <w:rPr>
                  <w:i/>
                </w:rPr>
                <w:t>DEBUG_0</w:t>
              </w:r>
              <w:r>
                <w:rPr>
                  <w:i/>
                </w:rPr>
                <w:t xml:space="preserve">5 </w:t>
              </w:r>
              <w:r>
                <w:t>is toggled.</w:t>
              </w:r>
            </w:ins>
          </w:p>
          <w:p w:rsidR="002A230F" w:rsidRDefault="002A230F" w:rsidP="002A230F">
            <w:pPr>
              <w:numPr>
                <w:ilvl w:val="0"/>
                <w:numId w:val="50"/>
              </w:numPr>
              <w:rPr>
                <w:ins w:id="2442" w:author="Florent.LeDeaut" w:date="2012-10-18T15:34:00Z"/>
              </w:rPr>
            </w:pPr>
            <w:ins w:id="2443" w:author="Florent.LeDeaut" w:date="2012-10-18T15:34:00Z">
              <w:r>
                <w:t xml:space="preserve">Check that the first debug pin </w:t>
              </w:r>
              <w:r w:rsidRPr="00AF27BB">
                <w:rPr>
                  <w:i/>
                </w:rPr>
                <w:t>DEBUG_04</w:t>
              </w:r>
              <w:r>
                <w:t xml:space="preserve"> </w:t>
              </w:r>
              <w:proofErr w:type="gramStart"/>
              <w:r>
                <w:t>is toggled during the first step (the High-Power step) and not toggled during the second step (the standard step)</w:t>
              </w:r>
              <w:proofErr w:type="gramEnd"/>
              <w:r>
                <w:t>.</w:t>
              </w:r>
            </w:ins>
          </w:p>
          <w:p w:rsidR="002A230F" w:rsidRDefault="002A230F" w:rsidP="00FB1044">
            <w:pPr>
              <w:ind w:left="720"/>
              <w:rPr>
                <w:ins w:id="2444" w:author="Florent.LeDeaut" w:date="2012-10-18T15:34:00Z"/>
              </w:rPr>
            </w:pPr>
            <w:ins w:id="2445" w:author="Florent.LeDeaut" w:date="2012-10-18T15:34:00Z">
              <w:r>
                <w:t xml:space="preserve">Check that the second debug pin </w:t>
              </w:r>
              <w:r w:rsidRPr="00AF27BB">
                <w:rPr>
                  <w:i/>
                </w:rPr>
                <w:t>DEBUG_0</w:t>
              </w:r>
              <w:r>
                <w:rPr>
                  <w:i/>
                </w:rPr>
                <w:t>5</w:t>
              </w:r>
              <w:r>
                <w:t xml:space="preserve"> </w:t>
              </w:r>
              <w:proofErr w:type="gramStart"/>
              <w:r>
                <w:t>is not toggled during the first step (the High-Power step) and toggled during the second step (the standard step)</w:t>
              </w:r>
              <w:proofErr w:type="gramEnd"/>
              <w:r>
                <w:t>.</w:t>
              </w:r>
            </w:ins>
          </w:p>
          <w:p w:rsidR="002A230F" w:rsidRDefault="002A230F" w:rsidP="00FB1044">
            <w:pPr>
              <w:ind w:left="720"/>
              <w:rPr>
                <w:ins w:id="2446" w:author="Florent.LeDeaut" w:date="2012-10-18T15:34:00Z"/>
              </w:rPr>
            </w:pPr>
            <w:ins w:id="2447" w:author="Florent.LeDeaut" w:date="2012-10-18T15:34:00Z">
              <w:r>
                <w:t xml:space="preserve">Check that the duration of the High-Power step corresponds to the duration defined in the file </w:t>
              </w:r>
              <w:proofErr w:type="spellStart"/>
              <w:r>
                <w:t>NVP_Const.h</w:t>
              </w:r>
              <w:proofErr w:type="spellEnd"/>
            </w:ins>
          </w:p>
          <w:p w:rsidR="002A230F" w:rsidRDefault="002A230F" w:rsidP="00FB1044">
            <w:pPr>
              <w:ind w:left="720"/>
              <w:rPr>
                <w:ins w:id="2448" w:author="Florent.LeDeaut" w:date="2012-10-18T15:34:00Z"/>
              </w:rPr>
            </w:pPr>
            <w:ins w:id="2449" w:author="Florent.LeDeaut" w:date="2012-10-18T15:34:00Z">
              <w:r>
                <w:t xml:space="preserve">Check that the supply current measured with the probe corresponds to the order defined in the file </w:t>
              </w:r>
              <w:proofErr w:type="spellStart"/>
              <w:r>
                <w:t>NVP_Const.h</w:t>
              </w:r>
              <w:proofErr w:type="spellEnd"/>
            </w:ins>
          </w:p>
          <w:p w:rsidR="002A230F" w:rsidRDefault="002A230F" w:rsidP="002A230F">
            <w:pPr>
              <w:numPr>
                <w:ilvl w:val="0"/>
                <w:numId w:val="50"/>
              </w:numPr>
              <w:rPr>
                <w:ins w:id="2450" w:author="Florent.LeDeaut" w:date="2012-10-18T15:34:00Z"/>
              </w:rPr>
            </w:pPr>
            <w:ins w:id="2451" w:author="Florent.LeDeaut" w:date="2012-10-18T15:34:00Z">
              <w:r>
                <w:t xml:space="preserve">Check that the supply current measured with the probe corresponds to the order defined in the file </w:t>
              </w:r>
              <w:proofErr w:type="spellStart"/>
              <w:r>
                <w:t>NVP_Const.h</w:t>
              </w:r>
              <w:proofErr w:type="spellEnd"/>
            </w:ins>
          </w:p>
          <w:p w:rsidR="002A230F" w:rsidRDefault="002A230F" w:rsidP="00FB1044">
            <w:pPr>
              <w:rPr>
                <w:ins w:id="2452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453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54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55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56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57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58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59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60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61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62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63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64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65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66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67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68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69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70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71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72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73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74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475" w:author="Florent.LeDeaut" w:date="2012-10-18T15:34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230F" w:rsidRDefault="002A230F" w:rsidP="00FB1044">
            <w:pPr>
              <w:jc w:val="right"/>
              <w:rPr>
                <w:ins w:id="2476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77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62"/>
          <w:ins w:id="2478" w:author="Florent.LeDeaut" w:date="2012-10-18T15:34:00Z"/>
        </w:trPr>
        <w:tc>
          <w:tcPr>
            <w:tcW w:w="190" w:type="dxa"/>
            <w:tcBorders>
              <w:lef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79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230F" w:rsidRDefault="002A230F" w:rsidP="00FB1044">
            <w:pPr>
              <w:jc w:val="right"/>
              <w:rPr>
                <w:ins w:id="248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48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230F" w:rsidRDefault="002A230F" w:rsidP="00FB1044">
            <w:pPr>
              <w:jc w:val="right"/>
              <w:rPr>
                <w:ins w:id="248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483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230F" w:rsidRDefault="002A230F" w:rsidP="00FB1044">
            <w:pPr>
              <w:jc w:val="right"/>
              <w:rPr>
                <w:ins w:id="2484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230F" w:rsidRDefault="002A230F" w:rsidP="00FB1044">
            <w:pPr>
              <w:jc w:val="right"/>
              <w:rPr>
                <w:ins w:id="2485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230F" w:rsidRDefault="002A230F" w:rsidP="00FB1044">
            <w:pPr>
              <w:jc w:val="right"/>
              <w:rPr>
                <w:ins w:id="2486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230F" w:rsidRDefault="002A230F" w:rsidP="00FB1044">
            <w:pPr>
              <w:jc w:val="right"/>
              <w:rPr>
                <w:ins w:id="2487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88" w:author="Florent.LeDeaut" w:date="2012-10-18T15:34:00Z"/>
                <w:color w:val="000000"/>
                <w:lang w:val="en-US"/>
              </w:rPr>
            </w:pPr>
          </w:p>
        </w:tc>
      </w:tr>
      <w:tr w:rsidR="002A230F" w:rsidTr="00FB1044">
        <w:trPr>
          <w:cantSplit/>
          <w:trHeight w:val="276"/>
          <w:ins w:id="2489" w:author="Florent.LeDeaut" w:date="2012-10-18T15:34:00Z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2A230F" w:rsidRDefault="002A230F" w:rsidP="00FB1044">
            <w:pPr>
              <w:jc w:val="center"/>
              <w:rPr>
                <w:ins w:id="2490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1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2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3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4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5" w:author="Florent.LeDeaut" w:date="2012-10-18T15:34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6" w:author="Florent.LeDeaut" w:date="2012-10-18T15:34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7" w:author="Florent.LeDeaut" w:date="2012-10-18T15:34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8" w:author="Florent.LeDeaut" w:date="2012-10-18T15:34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2A230F" w:rsidRDefault="002A230F" w:rsidP="00FB1044">
            <w:pPr>
              <w:jc w:val="right"/>
              <w:rPr>
                <w:ins w:id="2499" w:author="Florent.LeDeaut" w:date="2012-10-18T15:34:00Z"/>
                <w:color w:val="000000"/>
                <w:lang w:val="en-US"/>
              </w:rPr>
            </w:pPr>
          </w:p>
        </w:tc>
      </w:tr>
    </w:tbl>
    <w:p w:rsidR="00233C8D" w:rsidRPr="00616B33" w:rsidRDefault="00233C8D">
      <w:pPr>
        <w:pStyle w:val="Para3"/>
        <w:rPr>
          <w:ins w:id="2500" w:author="Florent.LeDeaut" w:date="2012-10-18T15:25:00Z"/>
          <w:rPrChange w:id="2501" w:author="Florent.LeDeaut" w:date="2012-10-18T15:26:00Z">
            <w:rPr>
              <w:ins w:id="2502" w:author="Florent.LeDeaut" w:date="2012-10-18T15:25:00Z"/>
            </w:rPr>
          </w:rPrChange>
        </w:rPr>
        <w:pPrChange w:id="2503" w:author="Florent.LeDeaut" w:date="2012-10-18T15:26:00Z">
          <w:pPr>
            <w:pStyle w:val="Heading3"/>
          </w:pPr>
        </w:pPrChange>
      </w:pPr>
    </w:p>
    <w:p w:rsidR="00616B33" w:rsidRPr="00616B33" w:rsidRDefault="00616B33">
      <w:pPr>
        <w:pStyle w:val="Para2"/>
        <w:rPr>
          <w:lang w:val="en-US"/>
          <w:rPrChange w:id="2504" w:author="Florent.LeDeaut" w:date="2012-10-18T15:25:00Z">
            <w:rPr>
              <w:lang w:val="en-US"/>
            </w:rPr>
          </w:rPrChange>
        </w:rPr>
        <w:pPrChange w:id="2505" w:author="Florent.LeDeaut" w:date="2012-10-18T15:25:00Z">
          <w:pPr>
            <w:pStyle w:val="Heading2"/>
          </w:pPr>
        </w:pPrChange>
      </w:pPr>
    </w:p>
    <w:p w:rsidR="002B0EC0" w:rsidRDefault="002B0EC0">
      <w:pPr>
        <w:rPr>
          <w:lang w:val="en-US"/>
        </w:rPr>
      </w:pPr>
    </w:p>
    <w:p w:rsidR="002A2B47" w:rsidRDefault="002A2B47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2A2B47" w:rsidRDefault="002A2B47" w:rsidP="003E6F60">
      <w:pPr>
        <w:pStyle w:val="Heading2"/>
        <w:rPr>
          <w:lang w:val="en-US"/>
        </w:rPr>
      </w:pPr>
      <w:bookmarkStart w:id="2506" w:name="_Toc434332100"/>
      <w:r>
        <w:rPr>
          <w:lang w:val="en-US"/>
        </w:rPr>
        <w:lastRenderedPageBreak/>
        <w:t>Test</w:t>
      </w:r>
      <w:r w:rsidR="003A5E77">
        <w:rPr>
          <w:lang w:val="en-US"/>
        </w:rPr>
        <w:t>s</w:t>
      </w:r>
      <w:r>
        <w:rPr>
          <w:lang w:val="en-US"/>
        </w:rPr>
        <w:t xml:space="preserve"> for </w:t>
      </w:r>
      <w:proofErr w:type="spellStart"/>
      <w:r w:rsidRPr="002A2B47">
        <w:rPr>
          <w:lang w:val="en-US"/>
        </w:rPr>
        <w:t>ManageStepEvents</w:t>
      </w:r>
      <w:proofErr w:type="spellEnd"/>
      <w:r w:rsidR="00E031C2">
        <w:rPr>
          <w:lang w:val="en-US"/>
        </w:rPr>
        <w:t xml:space="preserve"> function</w:t>
      </w:r>
      <w:bookmarkEnd w:id="2506"/>
    </w:p>
    <w:p w:rsidR="002A2B47" w:rsidRDefault="006967AB" w:rsidP="003E6F60">
      <w:pPr>
        <w:pStyle w:val="Heading3"/>
      </w:pPr>
      <w:bookmarkStart w:id="2507" w:name="_Toc434332101"/>
      <w:r>
        <w:t>INT_BFE_04001: Step with ‘Trigger Off’ option</w:t>
      </w:r>
      <w:bookmarkEnd w:id="2507"/>
    </w:p>
    <w:p w:rsidR="00EA1706" w:rsidRPr="003E6F60" w:rsidRDefault="00EA1706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2A1ECF" w:rsidTr="00E90A7D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2A1ECF" w:rsidRPr="002B4091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‘trigger off’ option will interrupt correctly the running step.</w:t>
            </w:r>
          </w:p>
          <w:p w:rsidR="002A1ECF" w:rsidRDefault="002A1ECF" w:rsidP="00E90A7D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or mock-up fl</w:t>
            </w:r>
            <w:r w:rsidR="007C2504">
              <w:rPr>
                <w:color w:val="000000"/>
                <w:lang w:val="en-US"/>
              </w:rPr>
              <w:t xml:space="preserve">ashed with an instrumented code and </w:t>
            </w:r>
            <w:r w:rsidR="007C2504" w:rsidRPr="007C2504">
              <w:rPr>
                <w:color w:val="000000"/>
                <w:lang w:val="en-US"/>
              </w:rPr>
              <w:t>BFE_CFG_OPT_TRIGG_OFF</w:t>
            </w:r>
            <w:r w:rsidR="007C2504">
              <w:rPr>
                <w:color w:val="000000"/>
                <w:lang w:val="en-US"/>
              </w:rPr>
              <w:t xml:space="preserve"> defined.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2A1ECF" w:rsidRPr="00E95C76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read Access to : </w:t>
            </w:r>
          </w:p>
          <w:p w:rsidR="002A1ECF" w:rsidRPr="003E6F60" w:rsidRDefault="002A1ECF" w:rsidP="002A1ECF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2A1ECF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2A1ECF" w:rsidRPr="00E95C76" w:rsidRDefault="002A1ECF" w:rsidP="00E90A7D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E95C76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2A1ECF" w:rsidRDefault="00754197" w:rsidP="00E90A7D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Trigger Off option implementation is specific to each project. So the code instrumentation needed can’t be described : just adapt the SW component in charge of </w:t>
            </w:r>
            <w:r w:rsidRPr="00754197">
              <w:rPr>
                <w:color w:val="000000"/>
              </w:rPr>
              <w:t>Rte_Write_psrVehAbstract_b8IsCarAccelLow</w:t>
            </w:r>
            <w:r>
              <w:rPr>
                <w:color w:val="000000"/>
              </w:rPr>
              <w:t xml:space="preserve"> or </w:t>
            </w:r>
            <w:r w:rsidRPr="00754197">
              <w:rPr>
                <w:color w:val="000000"/>
              </w:rPr>
              <w:t>Rte_Write_psrCarInformation_b8IsCarAccelLow</w:t>
            </w:r>
            <w:r>
              <w:rPr>
                <w:color w:val="000000"/>
              </w:rPr>
              <w:t xml:space="preserve"> to control the Boolean value</w:t>
            </w:r>
          </w:p>
          <w:p w:rsidR="00754197" w:rsidRPr="0062451D" w:rsidRDefault="00754197" w:rsidP="00E90A7D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01 configured with 2 steps : 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3E6F60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35 sec / -10% PWM / trigger off option</w:t>
            </w:r>
          </w:p>
          <w:p w:rsidR="002A1ECF" w:rsidRPr="007807A0" w:rsidRDefault="002A1EC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3E6F60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100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0% PWM / ramp</w:t>
            </w:r>
          </w:p>
          <w:p w:rsidR="002A1ECF" w:rsidRDefault="002A1ECF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</w:p>
          <w:p w:rsidR="002A1ECF" w:rsidRDefault="002A1ECF" w:rsidP="003E6F60">
            <w:pPr>
              <w:pStyle w:val="ListParagraph"/>
              <w:numPr>
                <w:ilvl w:val="0"/>
                <w:numId w:val="2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2A1ECF" w:rsidRDefault="002A1ECF" w:rsidP="003E6F60">
            <w:pPr>
              <w:pStyle w:val="ListParagraph"/>
              <w:numPr>
                <w:ilvl w:val="0"/>
                <w:numId w:val="2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2A1ECF" w:rsidRDefault="00754197" w:rsidP="003E6F60">
            <w:pPr>
              <w:pStyle w:val="ListParagraph"/>
              <w:numPr>
                <w:ilvl w:val="0"/>
                <w:numId w:val="2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b8IsCarAccelLow </w:t>
            </w:r>
            <w:r w:rsidR="007C2504">
              <w:rPr>
                <w:color w:val="000000"/>
                <w:lang w:val="en-US"/>
              </w:rPr>
              <w:t xml:space="preserve">data </w:t>
            </w:r>
            <w:r>
              <w:rPr>
                <w:color w:val="000000"/>
                <w:lang w:val="en-US"/>
              </w:rPr>
              <w:t>to FALSE then s</w:t>
            </w:r>
            <w:r w:rsidR="002A1ECF">
              <w:rPr>
                <w:color w:val="000000"/>
                <w:lang w:val="en-US"/>
              </w:rPr>
              <w:t>tart the cycle 01</w:t>
            </w:r>
          </w:p>
          <w:p w:rsidR="007C2504" w:rsidRDefault="007C2504" w:rsidP="003E6F60">
            <w:pPr>
              <w:pStyle w:val="ListParagraph"/>
              <w:numPr>
                <w:ilvl w:val="0"/>
                <w:numId w:val="2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 the b8IsCarAccelLow data to TRUE</w:t>
            </w:r>
          </w:p>
          <w:p w:rsidR="007C2504" w:rsidRDefault="007C2504" w:rsidP="003E6F60">
            <w:pPr>
              <w:pStyle w:val="ListParagraph"/>
              <w:numPr>
                <w:ilvl w:val="0"/>
                <w:numId w:val="2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again the cycle 01</w:t>
            </w:r>
          </w:p>
          <w:p w:rsidR="002A1ECF" w:rsidRDefault="002A1ECF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2A1ECF" w:rsidRDefault="002A1ECF" w:rsidP="00E90A7D">
            <w:pPr>
              <w:rPr>
                <w:b/>
                <w:color w:val="000000"/>
                <w:lang w:val="en-US"/>
              </w:rPr>
            </w:pPr>
          </w:p>
          <w:p w:rsidR="002A1ECF" w:rsidRDefault="002A1ECF" w:rsidP="003E6F60">
            <w:pPr>
              <w:pStyle w:val="ListParagraph"/>
              <w:numPr>
                <w:ilvl w:val="0"/>
                <w:numId w:val="3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2A1ECF" w:rsidRDefault="002A1ECF" w:rsidP="003E6F60">
            <w:pPr>
              <w:pStyle w:val="ListParagraph"/>
              <w:numPr>
                <w:ilvl w:val="0"/>
                <w:numId w:val="3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</w:t>
            </w:r>
            <w:r w:rsidR="006178FB">
              <w:rPr>
                <w:color w:val="000000"/>
                <w:lang w:val="en-US"/>
              </w:rPr>
              <w:t>s</w:t>
            </w:r>
            <w:r>
              <w:rPr>
                <w:color w:val="000000"/>
                <w:lang w:val="en-US"/>
              </w:rPr>
              <w:t xml:space="preserve">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2A1ECF" w:rsidRDefault="006178FB" w:rsidP="003E6F60">
            <w:pPr>
              <w:pStyle w:val="ListParagraph"/>
              <w:numPr>
                <w:ilvl w:val="0"/>
                <w:numId w:val="3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</w:t>
            </w:r>
            <w:r w:rsidR="007C2504">
              <w:rPr>
                <w:color w:val="000000"/>
                <w:lang w:val="en-US"/>
              </w:rPr>
              <w:t>that the cycle 01 starts and executes the first step</w:t>
            </w:r>
          </w:p>
          <w:p w:rsidR="007C2504" w:rsidRDefault="007C2504" w:rsidP="003E6F60">
            <w:pPr>
              <w:pStyle w:val="ListParagraph"/>
              <w:numPr>
                <w:ilvl w:val="0"/>
                <w:numId w:val="3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first step is interrupted in less than 20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the 2</w:t>
            </w:r>
            <w:r w:rsidRPr="003E6F60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starts</w:t>
            </w:r>
          </w:p>
          <w:p w:rsidR="007C2504" w:rsidRDefault="007C2504" w:rsidP="003E6F60">
            <w:pPr>
              <w:pStyle w:val="ListParagraph"/>
              <w:numPr>
                <w:ilvl w:val="0"/>
                <w:numId w:val="30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</w:t>
            </w:r>
            <w:proofErr w:type="gramStart"/>
            <w:r>
              <w:rPr>
                <w:color w:val="000000"/>
                <w:lang w:val="en-US"/>
              </w:rPr>
              <w:t>1</w:t>
            </w:r>
            <w:r w:rsidRPr="003E6F60">
              <w:rPr>
                <w:color w:val="000000"/>
                <w:vertAlign w:val="superscript"/>
                <w:lang w:val="en-US"/>
              </w:rPr>
              <w:t>st</w:t>
            </w:r>
            <w:proofErr w:type="gramEnd"/>
            <w:r>
              <w:rPr>
                <w:color w:val="000000"/>
                <w:lang w:val="en-US"/>
              </w:rPr>
              <w:t xml:space="preserve"> step will be executed for 10ms then the 2</w:t>
            </w:r>
            <w:r w:rsidRPr="003E6F60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begins.</w:t>
            </w:r>
          </w:p>
          <w:p w:rsidR="002A1ECF" w:rsidRPr="00A44F82" w:rsidRDefault="002A1ECF" w:rsidP="00E90A7D">
            <w:pPr>
              <w:pStyle w:val="ListParagraph"/>
              <w:rPr>
                <w:color w:val="000000"/>
                <w:lang w:val="en-US"/>
              </w:rPr>
            </w:pPr>
          </w:p>
          <w:p w:rsidR="002A1ECF" w:rsidRDefault="002A1ECF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center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2A1ECF" w:rsidTr="00E90A7D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2A1ECF" w:rsidRDefault="002A1ECF" w:rsidP="00E90A7D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E031C2" w:rsidRDefault="00E031C2">
      <w:pPr>
        <w:rPr>
          <w:rFonts w:ascii="Arial (W1)" w:hAnsi="Arial (W1)"/>
          <w:sz w:val="24"/>
          <w:szCs w:val="24"/>
          <w:lang w:val="en-US"/>
        </w:rPr>
      </w:pPr>
      <w:r>
        <w:br w:type="page"/>
      </w:r>
    </w:p>
    <w:p w:rsidR="006967AB" w:rsidRDefault="006967AB" w:rsidP="003E6F60">
      <w:pPr>
        <w:pStyle w:val="Heading3"/>
      </w:pPr>
      <w:bookmarkStart w:id="2508" w:name="_Toc434332102"/>
      <w:r>
        <w:lastRenderedPageBreak/>
        <w:t xml:space="preserve">INT_BFE_04002: Step with </w:t>
      </w:r>
      <w:r w:rsidR="00E031C2">
        <w:t>‘Current Interruption point’ option</w:t>
      </w:r>
      <w:bookmarkEnd w:id="2508"/>
    </w:p>
    <w:p w:rsidR="00686744" w:rsidRPr="003E6F60" w:rsidRDefault="00686744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86744" w:rsidTr="00E90A7D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686744" w:rsidRPr="002B4091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‘Current Interruption point’ option will interrupt correctly the running step.</w:t>
            </w:r>
          </w:p>
          <w:p w:rsidR="00686744" w:rsidRDefault="00686744" w:rsidP="00E90A7D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ECU or mock-up flashed with an instrumented code and </w:t>
            </w:r>
            <w:r w:rsidR="006F086C" w:rsidRPr="006F086C">
              <w:rPr>
                <w:color w:val="000000"/>
                <w:lang w:val="en-US"/>
              </w:rPr>
              <w:t>BFE_CFG_OPT_ADAPT_CURRENT</w:t>
            </w:r>
            <w:r>
              <w:rPr>
                <w:color w:val="000000"/>
                <w:lang w:val="en-US"/>
              </w:rPr>
              <w:t xml:space="preserve"> defined.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686744" w:rsidRPr="00E95C76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read Access to : </w:t>
            </w:r>
          </w:p>
          <w:p w:rsidR="00686744" w:rsidRPr="00E95C76" w:rsidRDefault="00686744" w:rsidP="00E90A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2A1ECF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686744" w:rsidRPr="00E95C76" w:rsidRDefault="00686744" w:rsidP="00E90A7D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E95C76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686744" w:rsidRDefault="0001340F" w:rsidP="00E90A7D">
            <w:pPr>
              <w:rPr>
                <w:color w:val="000000"/>
              </w:rPr>
            </w:pPr>
            <w:r>
              <w:rPr>
                <w:color w:val="000000"/>
              </w:rPr>
              <w:t xml:space="preserve">For this test, it shall be possible to change the temperature value provided by SBC module, and it shall </w:t>
            </w:r>
            <w:proofErr w:type="gramStart"/>
            <w:r>
              <w:rPr>
                <w:color w:val="000000"/>
              </w:rPr>
              <w:t>be also</w:t>
            </w:r>
            <w:proofErr w:type="gramEnd"/>
            <w:r>
              <w:rPr>
                <w:color w:val="000000"/>
              </w:rPr>
              <w:t xml:space="preserve"> possible to change the motor current in mA provided by the PAL sensor component.</w:t>
            </w:r>
          </w:p>
          <w:p w:rsidR="00764D25" w:rsidRDefault="00764D25" w:rsidP="00E90A7D">
            <w:pPr>
              <w:rPr>
                <w:color w:val="000000"/>
              </w:rPr>
            </w:pPr>
          </w:p>
          <w:p w:rsidR="00764D25" w:rsidRDefault="00764D25" w:rsidP="00E90A7D">
            <w:pPr>
              <w:rPr>
                <w:color w:val="000000"/>
              </w:rPr>
            </w:pPr>
            <w:r>
              <w:rPr>
                <w:color w:val="000000"/>
              </w:rPr>
              <w:t>For this test</w:t>
            </w:r>
            <w:r w:rsidR="00C9509B">
              <w:rPr>
                <w:color w:val="000000"/>
              </w:rPr>
              <w:t xml:space="preserve">, the excel sheet in the </w:t>
            </w:r>
            <w:r w:rsidR="00C9509B">
              <w:rPr>
                <w:color w:val="000000"/>
              </w:rPr>
              <w:fldChar w:fldCharType="begin"/>
            </w:r>
            <w:r w:rsidR="00C9509B">
              <w:rPr>
                <w:color w:val="000000"/>
              </w:rPr>
              <w:instrText xml:space="preserve"> REF _Ref338145214 \r \h </w:instrText>
            </w:r>
            <w:r w:rsidR="00C9509B">
              <w:rPr>
                <w:color w:val="000000"/>
              </w:rPr>
            </w:r>
            <w:r w:rsidR="00C9509B">
              <w:rPr>
                <w:color w:val="000000"/>
              </w:rPr>
              <w:fldChar w:fldCharType="separate"/>
            </w:r>
            <w:r w:rsidR="003A5E77">
              <w:rPr>
                <w:color w:val="000000"/>
              </w:rPr>
              <w:t>7.4</w:t>
            </w:r>
            <w:r w:rsidR="00C9509B">
              <w:rPr>
                <w:color w:val="000000"/>
              </w:rPr>
              <w:fldChar w:fldCharType="end"/>
            </w:r>
            <w:r w:rsidR="00C9509B">
              <w:rPr>
                <w:color w:val="000000"/>
              </w:rPr>
              <w:t xml:space="preserve"> can be used to get the current threshold that shall be reached to interrupt the executed step.</w:t>
            </w:r>
          </w:p>
          <w:p w:rsidR="00686744" w:rsidRPr="0062451D" w:rsidRDefault="00686744" w:rsidP="00E90A7D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01 configured with 2 steps : 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35 sec / -10% PWM / </w:t>
            </w:r>
            <w:r w:rsidR="008317DD">
              <w:rPr>
                <w:color w:val="000000"/>
                <w:lang w:val="en-US"/>
              </w:rPr>
              <w:t>‘current interruption point’</w:t>
            </w:r>
            <w:r>
              <w:rPr>
                <w:color w:val="000000"/>
                <w:lang w:val="en-US"/>
              </w:rPr>
              <w:t xml:space="preserve"> option</w:t>
            </w:r>
            <w:r w:rsidR="0001340F">
              <w:rPr>
                <w:color w:val="000000"/>
                <w:lang w:val="en-US"/>
              </w:rPr>
              <w:t xml:space="preserve"> with the value 20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100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0% PWM / ramp</w:t>
            </w:r>
          </w:p>
          <w:p w:rsidR="0001340F" w:rsidRDefault="0001340F" w:rsidP="0001340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02 configured with 2 steps : </w:t>
            </w:r>
          </w:p>
          <w:p w:rsidR="0001340F" w:rsidRDefault="0001340F" w:rsidP="0001340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35 sec / -10% PWM / ‘current interruption point’ option with the value 40</w:t>
            </w:r>
          </w:p>
          <w:p w:rsidR="0001340F" w:rsidRPr="007807A0" w:rsidRDefault="0001340F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100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0% PWM / ramp</w:t>
            </w:r>
          </w:p>
          <w:p w:rsidR="00686744" w:rsidRDefault="00686744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</w:p>
          <w:p w:rsidR="00686744" w:rsidRDefault="00686744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686744" w:rsidRDefault="00686744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686744" w:rsidRDefault="00686744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</w:t>
            </w:r>
            <w:r w:rsidR="00C9509B">
              <w:rPr>
                <w:color w:val="000000"/>
                <w:lang w:val="en-US"/>
              </w:rPr>
              <w:t xml:space="preserve">motor current to 0mA and set temperature to 200 </w:t>
            </w:r>
            <w:proofErr w:type="spellStart"/>
            <w:r w:rsidR="00C9509B">
              <w:rPr>
                <w:color w:val="000000"/>
                <w:lang w:val="en-US"/>
              </w:rPr>
              <w:t>lsb</w:t>
            </w:r>
            <w:proofErr w:type="spellEnd"/>
            <w:r>
              <w:rPr>
                <w:color w:val="000000"/>
                <w:lang w:val="en-US"/>
              </w:rPr>
              <w:t xml:space="preserve"> then start the cycle 01</w:t>
            </w:r>
          </w:p>
          <w:p w:rsidR="00C9509B" w:rsidRDefault="00C9509B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motor current to a value lower than the threshold provided by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_Ref338145214 \r \h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3A5E77">
              <w:rPr>
                <w:color w:val="000000"/>
              </w:rPr>
              <w:t>7.4</w:t>
            </w:r>
            <w:r>
              <w:rPr>
                <w:color w:val="000000"/>
              </w:rPr>
              <w:fldChar w:fldCharType="end"/>
            </w:r>
          </w:p>
          <w:p w:rsidR="00C9509B" w:rsidRDefault="00C9509B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motor current to a value upper than the threshold provided by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_Ref338145214 \r \h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3A5E77">
              <w:rPr>
                <w:color w:val="000000"/>
              </w:rPr>
              <w:t>7.4</w:t>
            </w:r>
            <w:r>
              <w:rPr>
                <w:color w:val="000000"/>
              </w:rPr>
              <w:fldChar w:fldCharType="end"/>
            </w:r>
          </w:p>
          <w:p w:rsidR="00686744" w:rsidRDefault="00C9509B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motor current to 0mA and set temperature to 400 </w:t>
            </w:r>
            <w:proofErr w:type="spellStart"/>
            <w:r>
              <w:rPr>
                <w:color w:val="000000"/>
                <w:lang w:val="en-US"/>
              </w:rPr>
              <w:t>lsb</w:t>
            </w:r>
            <w:proofErr w:type="spellEnd"/>
            <w:r>
              <w:rPr>
                <w:color w:val="000000"/>
                <w:lang w:val="en-US"/>
              </w:rPr>
              <w:t xml:space="preserve"> then restart the cycle 01</w:t>
            </w:r>
          </w:p>
          <w:p w:rsidR="00C9509B" w:rsidRPr="003E6F60" w:rsidRDefault="00C9509B" w:rsidP="003E6F60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motor current to a value lower than the threshold provided by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_Ref338145214 \r \h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3A5E77">
              <w:rPr>
                <w:color w:val="000000"/>
              </w:rPr>
              <w:t>7.4</w:t>
            </w:r>
            <w:r>
              <w:rPr>
                <w:color w:val="000000"/>
              </w:rPr>
              <w:fldChar w:fldCharType="end"/>
            </w:r>
          </w:p>
          <w:p w:rsidR="00C9509B" w:rsidRPr="003E6F60" w:rsidRDefault="00C9509B" w:rsidP="00C9509B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motor current to a value upper than the threshold provided by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REF _Ref338145214 \r \h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 w:rsidR="003A5E77">
              <w:rPr>
                <w:color w:val="000000"/>
              </w:rPr>
              <w:t>7.4</w:t>
            </w:r>
            <w:r>
              <w:rPr>
                <w:color w:val="000000"/>
              </w:rPr>
              <w:fldChar w:fldCharType="end"/>
            </w:r>
          </w:p>
          <w:p w:rsidR="00C9509B" w:rsidRDefault="00C9509B" w:rsidP="00C9509B">
            <w:pPr>
              <w:pStyle w:val="ListParagraph"/>
              <w:numPr>
                <w:ilvl w:val="0"/>
                <w:numId w:val="35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Repeat actions 3 to 8 with the cycle 02</w:t>
            </w:r>
          </w:p>
          <w:p w:rsidR="00686744" w:rsidRDefault="00686744" w:rsidP="00E90A7D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686744" w:rsidRDefault="00686744" w:rsidP="00E90A7D">
            <w:pPr>
              <w:rPr>
                <w:b/>
                <w:color w:val="000000"/>
                <w:lang w:val="en-US"/>
              </w:rPr>
            </w:pPr>
          </w:p>
          <w:p w:rsidR="00686744" w:rsidRDefault="00686744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686744" w:rsidRDefault="00686744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686744" w:rsidRDefault="00686744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cycle 01 starts and executes the first step</w:t>
            </w:r>
          </w:p>
          <w:p w:rsidR="00C9509B" w:rsidRDefault="00C9509B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first step continues</w:t>
            </w:r>
          </w:p>
          <w:p w:rsidR="00686744" w:rsidRDefault="00686744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Checks that the first step is interrupted in less than 20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the 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starts</w:t>
            </w:r>
          </w:p>
          <w:p w:rsidR="00686744" w:rsidRDefault="00C9509B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Same as -3-</w:t>
            </w:r>
          </w:p>
          <w:p w:rsidR="00C9509B" w:rsidRDefault="00C9509B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Same as -4-</w:t>
            </w:r>
          </w:p>
          <w:p w:rsidR="00C9509B" w:rsidRDefault="00C9509B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Same as -5-</w:t>
            </w:r>
          </w:p>
          <w:p w:rsidR="00C9509B" w:rsidRDefault="00C9509B" w:rsidP="003E6F60">
            <w:pPr>
              <w:pStyle w:val="ListParagraph"/>
              <w:numPr>
                <w:ilvl w:val="0"/>
                <w:numId w:val="36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Same results than -3- to -8- but threshold are now based on the value 40 for the </w:t>
            </w:r>
            <w:r w:rsidR="00757AC7">
              <w:rPr>
                <w:color w:val="000000"/>
                <w:lang w:val="en-US"/>
              </w:rPr>
              <w:t>current interruption option</w:t>
            </w:r>
          </w:p>
          <w:p w:rsidR="00686744" w:rsidRPr="00A44F82" w:rsidRDefault="00686744" w:rsidP="00E90A7D">
            <w:pPr>
              <w:pStyle w:val="ListParagraph"/>
              <w:rPr>
                <w:color w:val="000000"/>
                <w:lang w:val="en-US"/>
              </w:rPr>
            </w:pPr>
          </w:p>
          <w:p w:rsidR="00686744" w:rsidRDefault="00686744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686744" w:rsidTr="00E90A7D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686744" w:rsidRDefault="00686744" w:rsidP="00E90A7D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E031C2" w:rsidRDefault="00E031C2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E031C2" w:rsidRDefault="00E031C2" w:rsidP="003E6F60">
      <w:pPr>
        <w:pStyle w:val="Heading3"/>
      </w:pPr>
      <w:bookmarkStart w:id="2509" w:name="_Toc434332103"/>
      <w:r>
        <w:lastRenderedPageBreak/>
        <w:t>INT_BFE_04003: Step with ‘Motor Blocked’ option</w:t>
      </w:r>
      <w:bookmarkEnd w:id="2509"/>
    </w:p>
    <w:p w:rsidR="00D560F5" w:rsidRDefault="00D560F5"/>
    <w:p w:rsidR="00E031C2" w:rsidRPr="00D560F5" w:rsidRDefault="00D560F5">
      <w:pPr>
        <w:rPr>
          <w:rFonts w:ascii="Arial (W1)" w:hAnsi="Arial (W1)"/>
          <w:b/>
          <w:bCs/>
          <w:sz w:val="24"/>
          <w:szCs w:val="24"/>
          <w:lang w:val="en-US"/>
        </w:rPr>
      </w:pPr>
      <w:r w:rsidRPr="003E6F60">
        <w:rPr>
          <w:b/>
          <w:color w:val="FF0000"/>
          <w:sz w:val="40"/>
        </w:rPr>
        <w:t>TODO</w:t>
      </w:r>
      <w:r w:rsidR="00E031C2" w:rsidRPr="003E6F60">
        <w:rPr>
          <w:b/>
        </w:rPr>
        <w:br w:type="page"/>
      </w:r>
    </w:p>
    <w:p w:rsidR="00E031C2" w:rsidRDefault="00E031C2" w:rsidP="003E6F60">
      <w:pPr>
        <w:pStyle w:val="Heading3"/>
      </w:pPr>
      <w:bookmarkStart w:id="2510" w:name="_Toc434332104"/>
      <w:r>
        <w:lastRenderedPageBreak/>
        <w:t>INT_BFE_04004: Step with ‘Belt Blocked’ option</w:t>
      </w:r>
      <w:bookmarkEnd w:id="2510"/>
    </w:p>
    <w:p w:rsidR="00EA1706" w:rsidRPr="003E6F60" w:rsidRDefault="00EA1706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13562D" w:rsidTr="00E90A7D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13562D" w:rsidRPr="002B4091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‘</w:t>
            </w:r>
            <w:r w:rsidR="00EB5459">
              <w:rPr>
                <w:color w:val="000000"/>
                <w:lang w:val="en-US"/>
              </w:rPr>
              <w:t>Belt Blocked</w:t>
            </w:r>
            <w:r>
              <w:rPr>
                <w:color w:val="000000"/>
                <w:lang w:val="en-US"/>
              </w:rPr>
              <w:t>’ option will interrupt correctly the running step.</w:t>
            </w:r>
          </w:p>
          <w:p w:rsidR="0013562D" w:rsidRDefault="0013562D" w:rsidP="00E90A7D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ECU or mock-up flashed with an instrumented code and </w:t>
            </w:r>
            <w:r w:rsidR="00962F9D" w:rsidRPr="00962F9D">
              <w:rPr>
                <w:color w:val="000000"/>
                <w:lang w:val="en-US"/>
              </w:rPr>
              <w:t>BFE_CFG_OPT_BELT_BLOCKED_HES</w:t>
            </w:r>
            <w:r>
              <w:rPr>
                <w:color w:val="000000"/>
                <w:lang w:val="en-US"/>
              </w:rPr>
              <w:t xml:space="preserve"> defined.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13562D" w:rsidRPr="00E95C76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read Access to : </w:t>
            </w:r>
          </w:p>
          <w:p w:rsidR="0013562D" w:rsidRPr="00E95C76" w:rsidRDefault="0013562D" w:rsidP="00E90A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2A1ECF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13562D" w:rsidRPr="00E95C76" w:rsidRDefault="0013562D" w:rsidP="00E90A7D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E95C76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962F9D" w:rsidRDefault="00962F9D" w:rsidP="00E90A7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Mockup</w:t>
            </w:r>
            <w:proofErr w:type="spellEnd"/>
            <w:r>
              <w:rPr>
                <w:color w:val="000000"/>
              </w:rPr>
              <w:t xml:space="preserve"> instrumented with a specific motor to control the magnetic wheel OR</w:t>
            </w:r>
          </w:p>
          <w:p w:rsidR="0013562D" w:rsidRDefault="00962F9D" w:rsidP="00E90A7D">
            <w:pPr>
              <w:rPr>
                <w:color w:val="000000"/>
              </w:rPr>
            </w:pPr>
            <w:r>
              <w:rPr>
                <w:color w:val="000000"/>
              </w:rPr>
              <w:t>BDS service in charge belt speed retrieving shall be adapted to be able to set the belt speed with a global data</w:t>
            </w:r>
          </w:p>
          <w:p w:rsidR="0013562D" w:rsidRPr="0062451D" w:rsidRDefault="0013562D" w:rsidP="00E90A7D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01 configured with 2 steps : 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35 sec / -10% PWM / </w:t>
            </w:r>
            <w:r w:rsidR="00962F9D">
              <w:rPr>
                <w:color w:val="000000"/>
                <w:lang w:val="en-US"/>
              </w:rPr>
              <w:t>Belt blocked</w:t>
            </w:r>
            <w:r>
              <w:rPr>
                <w:color w:val="000000"/>
                <w:lang w:val="en-US"/>
              </w:rPr>
              <w:t xml:space="preserve"> option</w:t>
            </w:r>
          </w:p>
          <w:p w:rsidR="0013562D" w:rsidRPr="007807A0" w:rsidRDefault="0013562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100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0% PWM / ramp</w:t>
            </w:r>
          </w:p>
          <w:p w:rsidR="0013562D" w:rsidRDefault="0013562D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</w:p>
          <w:p w:rsidR="0013562D" w:rsidRDefault="0013562D" w:rsidP="003E6F60">
            <w:pPr>
              <w:pStyle w:val="ListParagraph"/>
              <w:numPr>
                <w:ilvl w:val="0"/>
                <w:numId w:val="3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</w:t>
            </w:r>
            <w:r w:rsidR="00962F9D">
              <w:rPr>
                <w:color w:val="000000"/>
                <w:lang w:val="en-US"/>
              </w:rPr>
              <w:t>belt speed to a value ≠</w:t>
            </w:r>
            <w:r>
              <w:rPr>
                <w:color w:val="000000"/>
                <w:lang w:val="en-US"/>
              </w:rPr>
              <w:t xml:space="preserve"> </w:t>
            </w:r>
            <w:r w:rsidR="00962F9D">
              <w:rPr>
                <w:color w:val="000000"/>
                <w:lang w:val="en-US"/>
              </w:rPr>
              <w:t xml:space="preserve">0 </w:t>
            </w:r>
            <w:r w:rsidR="00C656D8">
              <w:rPr>
                <w:color w:val="000000"/>
                <w:lang w:val="en-US"/>
              </w:rPr>
              <w:t xml:space="preserve">or supply the motor of the magnetic wheel </w:t>
            </w:r>
            <w:r>
              <w:rPr>
                <w:color w:val="000000"/>
                <w:lang w:val="en-US"/>
              </w:rPr>
              <w:t>then start the cycle 01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</w:t>
            </w:r>
            <w:r w:rsidR="00C656D8">
              <w:rPr>
                <w:color w:val="000000"/>
                <w:lang w:val="en-US"/>
              </w:rPr>
              <w:t>belt speed to 0 or cut the supply of the motor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1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again the cycle 01</w:t>
            </w:r>
          </w:p>
          <w:p w:rsidR="0013562D" w:rsidRDefault="0013562D" w:rsidP="00E90A7D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13562D" w:rsidRDefault="0013562D" w:rsidP="00E90A7D">
            <w:pPr>
              <w:rPr>
                <w:b/>
                <w:color w:val="000000"/>
                <w:lang w:val="en-US"/>
              </w:rPr>
            </w:pPr>
          </w:p>
          <w:p w:rsidR="0013562D" w:rsidRDefault="0013562D" w:rsidP="003E6F60">
            <w:pPr>
              <w:pStyle w:val="ListParagraph"/>
              <w:numPr>
                <w:ilvl w:val="0"/>
                <w:numId w:val="3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cycle 01 starts and executes the first step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first step is interrupted in less than 20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the 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starts</w:t>
            </w:r>
          </w:p>
          <w:p w:rsidR="0013562D" w:rsidRDefault="0013562D" w:rsidP="003E6F60">
            <w:pPr>
              <w:pStyle w:val="ListParagraph"/>
              <w:numPr>
                <w:ilvl w:val="0"/>
                <w:numId w:val="32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</w:t>
            </w:r>
            <w:proofErr w:type="gramStart"/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proofErr w:type="gramEnd"/>
            <w:r>
              <w:rPr>
                <w:color w:val="000000"/>
                <w:lang w:val="en-US"/>
              </w:rPr>
              <w:t xml:space="preserve"> step will be executed for 10ms then the 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begins.</w:t>
            </w:r>
          </w:p>
          <w:p w:rsidR="0013562D" w:rsidRPr="00A44F82" w:rsidRDefault="0013562D" w:rsidP="00E90A7D">
            <w:pPr>
              <w:pStyle w:val="ListParagraph"/>
              <w:rPr>
                <w:color w:val="000000"/>
                <w:lang w:val="en-US"/>
              </w:rPr>
            </w:pPr>
          </w:p>
          <w:p w:rsidR="0013562D" w:rsidRDefault="0013562D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center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3562D" w:rsidTr="00E90A7D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13562D" w:rsidRDefault="0013562D" w:rsidP="00E90A7D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E031C2" w:rsidRDefault="00E031C2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E031C2" w:rsidRDefault="00E031C2" w:rsidP="003E6F60">
      <w:pPr>
        <w:pStyle w:val="Heading3"/>
      </w:pPr>
      <w:bookmarkStart w:id="2511" w:name="_Toc434332105"/>
      <w:r>
        <w:lastRenderedPageBreak/>
        <w:t>INT_BFE_04005: Step with ‘Belt Movement Detection’ option</w:t>
      </w:r>
      <w:bookmarkEnd w:id="2511"/>
    </w:p>
    <w:p w:rsidR="00EA1706" w:rsidRPr="003E6F60" w:rsidRDefault="00EA1706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1E425D" w:rsidTr="00E90A7D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1E425D" w:rsidRPr="002B4091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‘</w:t>
            </w:r>
            <w:r w:rsidR="00EB5459">
              <w:rPr>
                <w:color w:val="000000"/>
                <w:lang w:val="en-US"/>
              </w:rPr>
              <w:t>Belt Movement Detection</w:t>
            </w:r>
            <w:r>
              <w:rPr>
                <w:color w:val="000000"/>
                <w:lang w:val="en-US"/>
              </w:rPr>
              <w:t>’ option will interrupt correctly the running step.</w:t>
            </w:r>
          </w:p>
          <w:p w:rsidR="001E425D" w:rsidRDefault="001E425D" w:rsidP="00E90A7D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ECU or mock-up flashed with an instrumented code and </w:t>
            </w:r>
            <w:r w:rsidRPr="001E425D">
              <w:rPr>
                <w:color w:val="000000"/>
                <w:lang w:val="en-US"/>
              </w:rPr>
              <w:t>BFE_CFG_OPT_BELT_MVT_DETECT</w:t>
            </w:r>
            <w:r>
              <w:rPr>
                <w:color w:val="000000"/>
                <w:lang w:val="en-US"/>
              </w:rPr>
              <w:t xml:space="preserve"> defined.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1E425D" w:rsidRPr="00E95C76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read Access to : </w:t>
            </w:r>
          </w:p>
          <w:p w:rsidR="001E425D" w:rsidRPr="00E95C76" w:rsidRDefault="001E425D" w:rsidP="00E90A7D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2A1ECF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1E425D" w:rsidRPr="00E95C76" w:rsidRDefault="001E425D" w:rsidP="00E90A7D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E95C76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1E425D" w:rsidRDefault="001E425D" w:rsidP="00E90A7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Mockup</w:t>
            </w:r>
            <w:proofErr w:type="spellEnd"/>
            <w:r>
              <w:rPr>
                <w:color w:val="000000"/>
              </w:rPr>
              <w:t xml:space="preserve"> instrumented with a specific motor to control the magnetic wheel OR</w:t>
            </w:r>
          </w:p>
          <w:p w:rsidR="001E425D" w:rsidRDefault="001E425D" w:rsidP="00E90A7D">
            <w:pPr>
              <w:rPr>
                <w:color w:val="000000"/>
              </w:rPr>
            </w:pPr>
            <w:r>
              <w:rPr>
                <w:color w:val="000000"/>
              </w:rPr>
              <w:t>BDS service in charge belt speed retrieving shall be adapted to be able to set the belt speed with a global data</w:t>
            </w:r>
          </w:p>
          <w:p w:rsidR="001E425D" w:rsidRPr="0062451D" w:rsidRDefault="001E425D" w:rsidP="00E90A7D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 w:rsidR="003A5E77"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01 configured with 2 steps : 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35 sec / -10% PWM / Belt Movement detection option</w:t>
            </w:r>
          </w:p>
          <w:p w:rsidR="001E425D" w:rsidRPr="007807A0" w:rsidRDefault="001E425D" w:rsidP="00E90A7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100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0% PWM / ramp</w:t>
            </w:r>
          </w:p>
          <w:p w:rsidR="001E425D" w:rsidRDefault="001E425D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</w:p>
          <w:p w:rsidR="001E425D" w:rsidRDefault="001E425D" w:rsidP="003E6F60">
            <w:pPr>
              <w:pStyle w:val="ListParagraph"/>
              <w:numPr>
                <w:ilvl w:val="0"/>
                <w:numId w:val="3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 the belt speed to 0 or cut the supply of the motor then start the cycle 01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 the belt speed to a value ≠ 0 or supply the motor of the magnetic wheel 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again the cycle 01</w:t>
            </w:r>
          </w:p>
          <w:p w:rsidR="001E425D" w:rsidRDefault="001E425D" w:rsidP="00E90A7D">
            <w:pPr>
              <w:pStyle w:val="ListParagraph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1E425D" w:rsidRDefault="001E425D" w:rsidP="00E90A7D">
            <w:pPr>
              <w:rPr>
                <w:b/>
                <w:color w:val="000000"/>
                <w:lang w:val="en-US"/>
              </w:rPr>
            </w:pPr>
          </w:p>
          <w:p w:rsidR="001E425D" w:rsidRDefault="001E425D" w:rsidP="003E6F60">
            <w:pPr>
              <w:pStyle w:val="ListParagraph"/>
              <w:numPr>
                <w:ilvl w:val="0"/>
                <w:numId w:val="34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4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4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Checks that the cycle 01 starts and executes the first step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4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first step is interrupted in less than 20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the 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starts</w:t>
            </w:r>
          </w:p>
          <w:p w:rsidR="001E425D" w:rsidRDefault="001E425D" w:rsidP="003E6F60">
            <w:pPr>
              <w:pStyle w:val="ListParagraph"/>
              <w:numPr>
                <w:ilvl w:val="0"/>
                <w:numId w:val="34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</w:t>
            </w:r>
            <w:proofErr w:type="gramStart"/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proofErr w:type="gramEnd"/>
            <w:r>
              <w:rPr>
                <w:color w:val="000000"/>
                <w:lang w:val="en-US"/>
              </w:rPr>
              <w:t xml:space="preserve"> step will be executed for 10ms then the 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begins.</w:t>
            </w:r>
          </w:p>
          <w:p w:rsidR="001E425D" w:rsidRPr="00A44F82" w:rsidRDefault="001E425D" w:rsidP="00E90A7D">
            <w:pPr>
              <w:pStyle w:val="ListParagraph"/>
              <w:rPr>
                <w:color w:val="000000"/>
                <w:lang w:val="en-US"/>
              </w:rPr>
            </w:pPr>
          </w:p>
          <w:p w:rsidR="001E425D" w:rsidRDefault="001E425D" w:rsidP="00E90A7D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center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  <w:tr w:rsidR="001E425D" w:rsidTr="00E90A7D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1E425D" w:rsidRDefault="001E425D" w:rsidP="00E90A7D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E031C2" w:rsidRDefault="00E031C2">
      <w:pPr>
        <w:rPr>
          <w:lang w:val="en-US"/>
        </w:rPr>
      </w:pPr>
    </w:p>
    <w:p w:rsidR="006967AB" w:rsidRPr="002A2B47" w:rsidRDefault="006967AB">
      <w:pPr>
        <w:rPr>
          <w:lang w:val="en-US"/>
        </w:rPr>
      </w:pPr>
    </w:p>
    <w:p w:rsidR="002A2B47" w:rsidRDefault="002A2B47">
      <w:pPr>
        <w:rPr>
          <w:lang w:val="en-US"/>
        </w:rPr>
      </w:pPr>
    </w:p>
    <w:p w:rsidR="002A2B47" w:rsidRPr="002B0EC0" w:rsidRDefault="002A2B47">
      <w:pPr>
        <w:rPr>
          <w:lang w:val="en-US"/>
        </w:rPr>
      </w:pPr>
    </w:p>
    <w:p w:rsidR="00ED5F7F" w:rsidRDefault="00ED5F7F" w:rsidP="003E6F60">
      <w:pPr>
        <w:pStyle w:val="Heading2"/>
      </w:pPr>
      <w:bookmarkStart w:id="2512" w:name="_Ref337024928"/>
      <w:bookmarkStart w:id="2513" w:name="_Toc337109500"/>
      <w:bookmarkStart w:id="2514" w:name="_Toc434332106"/>
      <w:r>
        <w:lastRenderedPageBreak/>
        <w:t xml:space="preserve">Tests for the </w:t>
      </w:r>
      <w:proofErr w:type="spellStart"/>
      <w:r>
        <w:t>InitConsigns</w:t>
      </w:r>
      <w:proofErr w:type="spellEnd"/>
      <w:r>
        <w:t xml:space="preserve"> function</w:t>
      </w:r>
      <w:bookmarkEnd w:id="2514"/>
    </w:p>
    <w:p w:rsidR="00ED5F7F" w:rsidRPr="003E6F60" w:rsidRDefault="005E71A6" w:rsidP="003E6F60">
      <w:pPr>
        <w:pStyle w:val="Heading3"/>
      </w:pPr>
      <w:bookmarkStart w:id="2515" w:name="_Toc434332107"/>
      <w:r>
        <w:t>INT_BFE_05001: Step duration management</w:t>
      </w:r>
      <w:bookmarkEnd w:id="2515"/>
    </w:p>
    <w:p w:rsidR="00870555" w:rsidRDefault="00870555">
      <w:pPr>
        <w:rPr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3A5E77" w:rsidTr="00FB1044">
        <w:trPr>
          <w:cantSplit/>
          <w:trHeight w:val="262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bottom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  <w:right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Type of the test: N </w:t>
            </w:r>
          </w:p>
        </w:tc>
        <w:tc>
          <w:tcPr>
            <w:tcW w:w="221" w:type="dxa"/>
            <w:tcBorders>
              <w:left w:val="single" w:sz="4" w:space="0" w:color="auto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Purpose of the test:</w:t>
            </w:r>
          </w:p>
          <w:p w:rsidR="003A5E77" w:rsidRPr="002B4091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goal of this test is to check that the ‘Belt Movement Detection’ option will interrupt correctly the running step.</w:t>
            </w:r>
          </w:p>
          <w:p w:rsidR="003A5E77" w:rsidRDefault="003A5E77" w:rsidP="00FB1044">
            <w:pPr>
              <w:pStyle w:val="Para1"/>
              <w:spacing w:before="0"/>
              <w:ind w:left="0"/>
              <w:jc w:val="left"/>
              <w:rPr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Environment: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 environment to stay alive.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ECU or mock-up flashed with an instrumented code and </w:t>
            </w:r>
            <w:r w:rsidRPr="001E425D">
              <w:rPr>
                <w:color w:val="000000"/>
                <w:lang w:val="en-US"/>
              </w:rPr>
              <w:t>BFE_CFG_OPT_BELT_MVT_DETECT</w:t>
            </w:r>
            <w:r>
              <w:rPr>
                <w:color w:val="000000"/>
                <w:lang w:val="en-US"/>
              </w:rPr>
              <w:t xml:space="preserve"> defined.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Debugger plugged </w:t>
            </w:r>
          </w:p>
          <w:p w:rsidR="003A5E77" w:rsidRPr="00E95C76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 the Watch Window of the debugger read Access to : </w:t>
            </w:r>
          </w:p>
          <w:p w:rsidR="003A5E77" w:rsidRPr="00E95C76" w:rsidRDefault="003A5E77" w:rsidP="00FB1044">
            <w:pPr>
              <w:pStyle w:val="ListParagraph"/>
              <w:numPr>
                <w:ilvl w:val="0"/>
                <w:numId w:val="17"/>
              </w:numPr>
              <w:rPr>
                <w:color w:val="000000"/>
                <w:lang w:val="en-US"/>
              </w:rPr>
            </w:pPr>
            <w:proofErr w:type="spellStart"/>
            <w:r w:rsidRPr="002A1ECF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3A5E77" w:rsidRPr="00E95C76" w:rsidRDefault="003A5E77" w:rsidP="00FB1044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000000"/>
                <w:lang w:val="en-US"/>
              </w:rPr>
            </w:pPr>
            <w:r w:rsidRPr="00E95C76">
              <w:rPr>
                <w:rFonts w:ascii="Consolas" w:hAnsi="Consolas" w:cs="Consolas"/>
                <w:color w:val="000000"/>
                <w:lang w:val="en-US"/>
              </w:rPr>
              <w:t>u8StepToExecute</w:t>
            </w:r>
          </w:p>
          <w:p w:rsidR="009C3DC5" w:rsidRPr="003E6F60" w:rsidRDefault="009C3DC5" w:rsidP="003E6F60">
            <w:pPr>
              <w:rPr>
                <w:color w:val="000000"/>
                <w:lang w:val="en-US"/>
              </w:rPr>
            </w:pPr>
            <w:r w:rsidRPr="003E6F60">
              <w:rPr>
                <w:color w:val="000000"/>
              </w:rPr>
              <w:t xml:space="preserve">One debug pin shall be used to output the state of </w:t>
            </w:r>
            <w:proofErr w:type="spellStart"/>
            <w:r w:rsidRPr="003E6F60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</w:p>
          <w:p w:rsidR="003A5E77" w:rsidRDefault="009C3DC5">
            <w:pPr>
              <w:rPr>
                <w:color w:val="000000"/>
              </w:rPr>
            </w:pPr>
            <w:r>
              <w:rPr>
                <w:color w:val="000000"/>
              </w:rPr>
              <w:t>The 3 others debugs pin shall be associated to the step 1 / 2 / 3 of the cycle 01</w:t>
            </w:r>
          </w:p>
          <w:p w:rsidR="009C3DC5" w:rsidRPr="0062451D" w:rsidRDefault="009C3DC5">
            <w:pPr>
              <w:rPr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color w:val="000000"/>
                    <w:lang w:val="en-US"/>
                  </w:rPr>
                  <w:t>INITIAL</w:t>
                </w:r>
              </w:smartTag>
              <w:r>
                <w:rPr>
                  <w:b/>
                  <w:color w:val="00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  <w:lang w:val="en-US"/>
                  </w:rPr>
                  <w:t>STATE</w:t>
                </w:r>
              </w:smartTag>
            </w:smartTag>
            <w:r>
              <w:rPr>
                <w:b/>
                <w:color w:val="000000"/>
                <w:lang w:val="en-US"/>
              </w:rPr>
              <w:t>: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ECU flashed and not running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 trig belt functions, the instrumentation described in </w:t>
            </w: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REF _Ref337721557 \r \h </w:instrTex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  <w:fldChar w:fldCharType="separate"/>
            </w:r>
            <w:r>
              <w:rPr>
                <w:color w:val="000000"/>
                <w:lang w:val="en-US"/>
              </w:rPr>
              <w:t>7.1</w:t>
            </w:r>
            <w:r>
              <w:rPr>
                <w:color w:val="000000"/>
                <w:lang w:val="en-US"/>
              </w:rPr>
              <w:fldChar w:fldCharType="end"/>
            </w:r>
            <w:r>
              <w:rPr>
                <w:color w:val="000000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lang w:val="en-US"/>
              </w:rPr>
              <w:t>can be used</w:t>
            </w:r>
            <w:proofErr w:type="gramEnd"/>
            <w:r>
              <w:rPr>
                <w:color w:val="000000"/>
                <w:lang w:val="en-US"/>
              </w:rPr>
              <w:t xml:space="preserve"> at the BFS algorithm level.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Cycle 01 configured with </w:t>
            </w:r>
            <w:r w:rsidR="009C3DC5">
              <w:rPr>
                <w:color w:val="000000"/>
                <w:lang w:val="en-US"/>
              </w:rPr>
              <w:t>3</w:t>
            </w:r>
            <w:r>
              <w:rPr>
                <w:color w:val="000000"/>
                <w:lang w:val="en-US"/>
              </w:rPr>
              <w:t xml:space="preserve"> steps : 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Pr="00E95C76">
              <w:rPr>
                <w:color w:val="000000"/>
                <w:vertAlign w:val="superscript"/>
                <w:lang w:val="en-US"/>
              </w:rPr>
              <w:t>st</w:t>
            </w:r>
            <w:r>
              <w:rPr>
                <w:color w:val="000000"/>
                <w:lang w:val="en-US"/>
              </w:rPr>
              <w:t xml:space="preserve"> step = </w:t>
            </w:r>
            <w:r w:rsidR="009C3DC5">
              <w:rPr>
                <w:color w:val="000000"/>
                <w:lang w:val="en-US"/>
              </w:rPr>
              <w:t>200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9C3DC5"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>s</w:t>
            </w:r>
            <w:proofErr w:type="spellEnd"/>
            <w:r>
              <w:rPr>
                <w:color w:val="000000"/>
                <w:lang w:val="en-US"/>
              </w:rPr>
              <w:t xml:space="preserve"> / -10% PWM / </w:t>
            </w:r>
            <w:r w:rsidR="009C3DC5">
              <w:rPr>
                <w:color w:val="000000"/>
                <w:lang w:val="en-US"/>
              </w:rPr>
              <w:t>no option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  <w:r w:rsidRPr="00E95C76">
              <w:rPr>
                <w:color w:val="000000"/>
                <w:vertAlign w:val="superscript"/>
                <w:lang w:val="en-US"/>
              </w:rPr>
              <w:t>nd</w:t>
            </w:r>
            <w:r>
              <w:rPr>
                <w:color w:val="000000"/>
                <w:lang w:val="en-US"/>
              </w:rPr>
              <w:t xml:space="preserve"> step = </w:t>
            </w:r>
            <w:r w:rsidR="009C3DC5">
              <w:rPr>
                <w:color w:val="000000"/>
                <w:lang w:val="en-US"/>
              </w:rPr>
              <w:t>40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/ </w:t>
            </w:r>
            <w:r w:rsidR="009C3DC5">
              <w:rPr>
                <w:color w:val="000000"/>
                <w:lang w:val="en-US"/>
              </w:rPr>
              <w:t>-10</w:t>
            </w:r>
            <w:r>
              <w:rPr>
                <w:color w:val="000000"/>
                <w:lang w:val="en-US"/>
              </w:rPr>
              <w:t xml:space="preserve">% PWM / </w:t>
            </w:r>
            <w:r w:rsidR="009C3DC5">
              <w:rPr>
                <w:color w:val="000000"/>
                <w:lang w:val="en-US"/>
              </w:rPr>
              <w:t>no option</w:t>
            </w:r>
          </w:p>
          <w:p w:rsidR="009C3DC5" w:rsidRPr="007807A0" w:rsidRDefault="009C3DC5" w:rsidP="00FB10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Pr="003E6F60">
              <w:rPr>
                <w:color w:val="000000"/>
                <w:vertAlign w:val="superscript"/>
                <w:lang w:val="en-US"/>
              </w:rPr>
              <w:t>rd</w:t>
            </w:r>
            <w:r>
              <w:rPr>
                <w:color w:val="000000"/>
                <w:lang w:val="en-US"/>
              </w:rPr>
              <w:t xml:space="preserve"> step = 3 sec / -10% PWM / no option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ACTION: </w:t>
            </w:r>
          </w:p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</w:p>
          <w:p w:rsidR="003A5E77" w:rsidRDefault="003A5E77" w:rsidP="003E6F60">
            <w:pPr>
              <w:pStyle w:val="ListParagraph"/>
              <w:numPr>
                <w:ilvl w:val="0"/>
                <w:numId w:val="3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Perform an ‘In Target reset’ of the application.</w:t>
            </w:r>
          </w:p>
          <w:p w:rsidR="003A5E77" w:rsidRDefault="003A5E77" w:rsidP="003E6F60">
            <w:pPr>
              <w:pStyle w:val="ListParagraph"/>
              <w:numPr>
                <w:ilvl w:val="0"/>
                <w:numId w:val="3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Run the application </w:t>
            </w:r>
          </w:p>
          <w:p w:rsidR="003A5E77" w:rsidRDefault="009C3DC5" w:rsidP="003E6F60">
            <w:pPr>
              <w:pStyle w:val="ListParagraph"/>
              <w:numPr>
                <w:ilvl w:val="0"/>
                <w:numId w:val="37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Start cycle 01</w:t>
            </w:r>
          </w:p>
          <w:p w:rsidR="003A5E77" w:rsidRPr="003E6F60" w:rsidRDefault="003A5E77" w:rsidP="003E6F60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EXPECTED RESULT:</w:t>
            </w:r>
          </w:p>
          <w:p w:rsidR="003A5E77" w:rsidRDefault="003A5E77" w:rsidP="00FB1044">
            <w:pPr>
              <w:rPr>
                <w:b/>
                <w:color w:val="000000"/>
                <w:lang w:val="en-US"/>
              </w:rPr>
            </w:pPr>
          </w:p>
          <w:p w:rsidR="003A5E77" w:rsidRDefault="003A5E77" w:rsidP="003E6F60">
            <w:pPr>
              <w:pStyle w:val="ListParagraph"/>
              <w:numPr>
                <w:ilvl w:val="0"/>
                <w:numId w:val="3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Nothing expected</w:t>
            </w:r>
          </w:p>
          <w:p w:rsidR="003A5E77" w:rsidRDefault="003A5E77" w:rsidP="003E6F60">
            <w:pPr>
              <w:pStyle w:val="ListParagraph"/>
              <w:numPr>
                <w:ilvl w:val="0"/>
                <w:numId w:val="3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no cycle is </w:t>
            </w:r>
            <w:proofErr w:type="gramStart"/>
            <w:r>
              <w:rPr>
                <w:color w:val="000000"/>
                <w:lang w:val="en-US"/>
              </w:rPr>
              <w:t>executed  (</w:t>
            </w:r>
            <w:proofErr w:type="gramEnd"/>
            <w:r>
              <w:rPr>
                <w:color w:val="000000"/>
                <w:lang w:val="en-US"/>
              </w:rPr>
              <w:t>excepted the Anti-patina belt function).</w:t>
            </w:r>
          </w:p>
          <w:p w:rsidR="003A5E77" w:rsidRDefault="003A5E77" w:rsidP="003E6F60">
            <w:pPr>
              <w:pStyle w:val="ListParagraph"/>
              <w:numPr>
                <w:ilvl w:val="0"/>
                <w:numId w:val="38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Checks that the cycle 01 starts </w:t>
            </w:r>
            <w:r w:rsidR="009C3DC5">
              <w:rPr>
                <w:color w:val="000000"/>
                <w:lang w:val="en-US"/>
              </w:rPr>
              <w:t>and :</w:t>
            </w:r>
          </w:p>
          <w:p w:rsidR="009C3DC5" w:rsidRDefault="009C3DC5" w:rsidP="003E6F60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During 200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the debug pin of the step 1 shall be at +5V, the 2 others shall be to 0V</w:t>
            </w:r>
          </w:p>
          <w:p w:rsidR="009C3DC5" w:rsidRDefault="009C3DC5" w:rsidP="003E6F60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After 190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during 10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the </w:t>
            </w:r>
            <w:proofErr w:type="spellStart"/>
            <w:r w:rsidRPr="00E5609D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shall be at +5V</w:t>
            </w:r>
          </w:p>
          <w:p w:rsidR="009C3DC5" w:rsidRDefault="009C3DC5" w:rsidP="003E6F60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Then for the 40 next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the debug pin of the step 2 shall be at +5V, the 2 others shall be to 0V</w:t>
            </w:r>
          </w:p>
          <w:p w:rsidR="009C3DC5" w:rsidRDefault="009C3DC5" w:rsidP="009C3DC5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After 30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and during 10 </w:t>
            </w:r>
            <w:proofErr w:type="spellStart"/>
            <w:r>
              <w:rPr>
                <w:color w:val="000000"/>
                <w:lang w:val="en-US"/>
              </w:rPr>
              <w:t>ms</w:t>
            </w:r>
            <w:proofErr w:type="spellEnd"/>
            <w:r>
              <w:rPr>
                <w:color w:val="000000"/>
                <w:lang w:val="en-US"/>
              </w:rPr>
              <w:t xml:space="preserve"> the </w:t>
            </w:r>
            <w:proofErr w:type="spellStart"/>
            <w:r w:rsidRPr="00E5609D">
              <w:rPr>
                <w:rFonts w:ascii="Consolas" w:hAnsi="Consolas" w:cs="Consolas"/>
                <w:color w:val="000000"/>
                <w:lang w:val="en-US"/>
              </w:rPr>
              <w:t>BFE_bIntStepFlag</w:t>
            </w:r>
            <w:proofErr w:type="spellEnd"/>
            <w:r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shall be at +5V</w:t>
            </w:r>
          </w:p>
          <w:p w:rsidR="009C3DC5" w:rsidRPr="003E6F60" w:rsidRDefault="009C3DC5" w:rsidP="003E6F60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Then for the 3 next sec the debug pin of the step 3 shall be at +5V, the 2 others shall be to 0V</w:t>
            </w:r>
          </w:p>
          <w:p w:rsidR="003A5E77" w:rsidRDefault="003A5E77" w:rsidP="00FB1044">
            <w:pPr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center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left w:val="single" w:sz="6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62"/>
        </w:trPr>
        <w:tc>
          <w:tcPr>
            <w:tcW w:w="190" w:type="dxa"/>
            <w:tcBorders>
              <w:lef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  <w:tr w:rsidR="003A5E77" w:rsidTr="00FB1044">
        <w:trPr>
          <w:cantSplit/>
          <w:trHeight w:val="276"/>
        </w:trPr>
        <w:tc>
          <w:tcPr>
            <w:tcW w:w="190" w:type="dxa"/>
            <w:tcBorders>
              <w:left w:val="single" w:sz="12" w:space="0" w:color="000000"/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bottom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bottom w:val="single" w:sz="12" w:space="0" w:color="000000"/>
              <w:right w:val="single" w:sz="12" w:space="0" w:color="000000"/>
            </w:tcBorders>
          </w:tcPr>
          <w:p w:rsidR="003A5E77" w:rsidRDefault="003A5E77" w:rsidP="00FB1044">
            <w:pPr>
              <w:jc w:val="right"/>
              <w:rPr>
                <w:color w:val="000000"/>
                <w:lang w:val="en-US"/>
              </w:rPr>
            </w:pPr>
          </w:p>
        </w:tc>
      </w:tr>
    </w:tbl>
    <w:p w:rsidR="003A5E77" w:rsidRPr="003E6F60" w:rsidRDefault="003A5E77">
      <w:pPr>
        <w:rPr>
          <w:lang w:val="en-US"/>
        </w:rPr>
      </w:pPr>
    </w:p>
    <w:p w:rsidR="00870555" w:rsidRDefault="00870555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5E71A6" w:rsidRDefault="005E71A6" w:rsidP="003E6F60">
      <w:pPr>
        <w:pStyle w:val="Heading3"/>
      </w:pPr>
      <w:bookmarkStart w:id="2516" w:name="_Toc434332108"/>
      <w:r>
        <w:lastRenderedPageBreak/>
        <w:t>INT_BFE_05002: Internal data exchanged between the 10ms and the 2ms main functions</w:t>
      </w:r>
      <w:bookmarkEnd w:id="2516"/>
    </w:p>
    <w:p w:rsidR="00870555" w:rsidRPr="003E6F60" w:rsidRDefault="00870555">
      <w:pPr>
        <w:rPr>
          <w:lang w:val="en-US"/>
        </w:rPr>
      </w:pPr>
    </w:p>
    <w:p w:rsidR="00870555" w:rsidRDefault="00870555">
      <w:pPr>
        <w:rPr>
          <w:rFonts w:ascii="Arial (W1)" w:hAnsi="Arial (W1)"/>
          <w:b/>
          <w:bCs/>
          <w:sz w:val="24"/>
          <w:szCs w:val="24"/>
          <w:lang w:val="en-US"/>
        </w:rPr>
      </w:pPr>
      <w:r>
        <w:br w:type="page"/>
      </w:r>
    </w:p>
    <w:p w:rsidR="005E71A6" w:rsidRPr="003E6F60" w:rsidRDefault="005E71A6" w:rsidP="003E6F60">
      <w:pPr>
        <w:pStyle w:val="Heading3"/>
        <w:rPr>
          <w:lang w:val="fr-FR"/>
          <w:rPrChange w:id="2517" w:author="Florent.LeDeaut" w:date="2012-10-18T15:23:00Z">
            <w:rPr/>
          </w:rPrChange>
        </w:rPr>
      </w:pPr>
      <w:bookmarkStart w:id="2518" w:name="_Toc434332109"/>
      <w:r w:rsidRPr="003E6F60">
        <w:rPr>
          <w:lang w:val="fr-FR"/>
          <w:rPrChange w:id="2519" w:author="Florent.LeDeaut" w:date="2012-10-18T15:23:00Z">
            <w:rPr/>
          </w:rPrChange>
        </w:rPr>
        <w:lastRenderedPageBreak/>
        <w:t>INT_BFE_</w:t>
      </w:r>
      <w:proofErr w:type="gramStart"/>
      <w:r w:rsidRPr="003E6F60">
        <w:rPr>
          <w:lang w:val="fr-FR"/>
          <w:rPrChange w:id="2520" w:author="Florent.LeDeaut" w:date="2012-10-18T15:23:00Z">
            <w:rPr/>
          </w:rPrChange>
        </w:rPr>
        <w:t>05003:</w:t>
      </w:r>
      <w:proofErr w:type="gramEnd"/>
      <w:r w:rsidRPr="003E6F60">
        <w:rPr>
          <w:lang w:val="fr-FR"/>
          <w:rPrChange w:id="2521" w:author="Florent.LeDeaut" w:date="2012-10-18T15:23:00Z">
            <w:rPr/>
          </w:rPrChange>
        </w:rPr>
        <w:t xml:space="preserve"> </w:t>
      </w:r>
      <w:r w:rsidR="00870555" w:rsidRPr="003E6F60">
        <w:rPr>
          <w:lang w:val="fr-FR"/>
          <w:rPrChange w:id="2522" w:author="Florent.LeDeaut" w:date="2012-10-18T15:23:00Z">
            <w:rPr/>
          </w:rPrChange>
        </w:rPr>
        <w:t>Direction reverse protection management</w:t>
      </w:r>
      <w:bookmarkEnd w:id="2518"/>
    </w:p>
    <w:p w:rsidR="00870555" w:rsidRPr="003E6F60" w:rsidRDefault="00870555">
      <w:pPr>
        <w:rPr>
          <w:lang w:val="fr-FR"/>
          <w:rPrChange w:id="2523" w:author="Florent.LeDeaut" w:date="2012-10-18T15:23:00Z">
            <w:rPr>
              <w:lang w:val="en-US"/>
            </w:rPr>
          </w:rPrChange>
        </w:rPr>
      </w:pPr>
    </w:p>
    <w:p w:rsidR="0023755E" w:rsidRPr="003E6F60" w:rsidRDefault="0023755E">
      <w:pPr>
        <w:rPr>
          <w:rFonts w:ascii="Arial (W1)" w:hAnsi="Arial (W1)"/>
          <w:b/>
          <w:bCs/>
          <w:caps/>
          <w:sz w:val="24"/>
          <w:szCs w:val="24"/>
          <w:u w:val="single"/>
          <w:lang w:val="fr-FR"/>
          <w:rPrChange w:id="2524" w:author="Florent.LeDeaut" w:date="2012-10-18T15:23:00Z">
            <w:rPr>
              <w:rFonts w:ascii="Arial (W1)" w:hAnsi="Arial (W1)"/>
              <w:b/>
              <w:bCs/>
              <w:caps/>
              <w:sz w:val="24"/>
              <w:szCs w:val="24"/>
              <w:u w:val="single"/>
              <w:lang w:val="en-US"/>
            </w:rPr>
          </w:rPrChange>
        </w:rPr>
      </w:pPr>
      <w:r w:rsidRPr="003E6F60">
        <w:rPr>
          <w:lang w:val="fr-FR"/>
          <w:rPrChange w:id="2525" w:author="Florent.LeDeaut" w:date="2012-10-18T15:23:00Z">
            <w:rPr/>
          </w:rPrChange>
        </w:rPr>
        <w:br w:type="page"/>
      </w:r>
    </w:p>
    <w:p w:rsidR="00E07941" w:rsidRDefault="00E07941" w:rsidP="00E07941">
      <w:pPr>
        <w:pStyle w:val="Heading2"/>
        <w:rPr>
          <w:ins w:id="2526" w:author="Sabine Flechelle" w:date="2015-11-03T11:50:00Z"/>
        </w:rPr>
      </w:pPr>
      <w:bookmarkStart w:id="2527" w:name="_Toc314230347"/>
      <w:bookmarkStart w:id="2528" w:name="_Toc434332110"/>
      <w:ins w:id="2529" w:author="Sabine Flechelle" w:date="2015-11-03T11:50:00Z">
        <w:r>
          <w:lastRenderedPageBreak/>
          <w:t xml:space="preserve">Temperature </w:t>
        </w:r>
        <w:proofErr w:type="spellStart"/>
        <w:r>
          <w:t>adaptivity</w:t>
        </w:r>
        <w:bookmarkEnd w:id="2527"/>
        <w:bookmarkEnd w:id="2528"/>
        <w:proofErr w:type="spellEnd"/>
      </w:ins>
    </w:p>
    <w:p w:rsidR="00E07941" w:rsidRDefault="00FB1044" w:rsidP="00E07941">
      <w:pPr>
        <w:pStyle w:val="Heading3"/>
        <w:rPr>
          <w:ins w:id="2530" w:author="Sabine Flechelle" w:date="2015-11-03T11:50:00Z"/>
        </w:rPr>
      </w:pPr>
      <w:bookmarkStart w:id="2531" w:name="_Toc314230348"/>
      <w:bookmarkStart w:id="2532" w:name="_Toc434332111"/>
      <w:ins w:id="2533" w:author="Sabine Flechelle" w:date="2015-11-03T11:50:00Z">
        <w:r>
          <w:t>INT_BFE_</w:t>
        </w:r>
        <w:proofErr w:type="gramStart"/>
        <w:r>
          <w:t>0</w:t>
        </w:r>
      </w:ins>
      <w:ins w:id="2534" w:author="Sabine Flechelle" w:date="2015-11-03T12:48:00Z">
        <w:r>
          <w:t>6</w:t>
        </w:r>
      </w:ins>
      <w:ins w:id="2535" w:author="Sabine Flechelle" w:date="2015-11-03T11:50:00Z">
        <w:r>
          <w:t>0</w:t>
        </w:r>
        <w:r w:rsidR="00E07941">
          <w:t>0</w:t>
        </w:r>
      </w:ins>
      <w:ins w:id="2536" w:author="Sabine Flechelle" w:date="2015-11-03T12:48:00Z">
        <w:r>
          <w:t>1</w:t>
        </w:r>
      </w:ins>
      <w:ins w:id="2537" w:author="Sabine Flechelle" w:date="2015-11-03T11:50:00Z">
        <w:r w:rsidR="00E07941">
          <w:t xml:space="preserve"> :</w:t>
        </w:r>
        <w:proofErr w:type="gramEnd"/>
        <w:r w:rsidR="00E07941">
          <w:t xml:space="preserve"> Default </w:t>
        </w:r>
      </w:ins>
      <w:bookmarkEnd w:id="2531"/>
      <w:ins w:id="2538" w:author="Sabine Flechelle" w:date="2015-11-03T15:56:00Z">
        <w:r w:rsidR="000C7CD8">
          <w:t>tensioning temperature correction factors</w:t>
        </w:r>
      </w:ins>
      <w:bookmarkEnd w:id="2532"/>
    </w:p>
    <w:p w:rsidR="00E07941" w:rsidRDefault="00E07941" w:rsidP="00E07941">
      <w:pPr>
        <w:pStyle w:val="Para2"/>
        <w:rPr>
          <w:ins w:id="2539" w:author="Sabine Flechelle" w:date="2015-11-03T11:50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40" w:author="Sabine Flechelle" w:date="2015-11-03T11:50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553" w:author="Sabine Flechelle" w:date="2015-11-03T11:50:00Z"/>
                <w:color w:val="000000"/>
                <w:lang w:val="en-US"/>
              </w:rPr>
            </w:pPr>
            <w:ins w:id="2554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5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5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6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6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569" w:author="Sabine Flechelle" w:date="2015-11-03T11:50:00Z"/>
                <w:b/>
                <w:color w:val="000000"/>
                <w:lang w:val="en-US"/>
              </w:rPr>
            </w:pPr>
            <w:ins w:id="2570" w:author="Sabine Flechelle" w:date="2015-11-03T11:50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E07941" w:rsidRDefault="00E07941" w:rsidP="00FB1044">
            <w:pPr>
              <w:pStyle w:val="Para1"/>
              <w:spacing w:before="0"/>
              <w:ind w:left="0"/>
              <w:jc w:val="left"/>
              <w:rPr>
                <w:ins w:id="2571" w:author="Sabine Flechelle" w:date="2015-11-03T11:50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E07941" w:rsidRPr="003B1522" w:rsidRDefault="00E07941" w:rsidP="00FB1044">
            <w:pPr>
              <w:rPr>
                <w:ins w:id="2572" w:author="Sabine Flechelle" w:date="2015-11-03T11:50:00Z"/>
              </w:rPr>
            </w:pPr>
            <w:ins w:id="2573" w:author="Sabine Flechelle" w:date="2015-11-03T11:50:00Z">
              <w:r w:rsidRPr="003B1522">
                <w:t xml:space="preserve">The aim of this test is to check </w:t>
              </w:r>
              <w:r>
                <w:t xml:space="preserve">the default </w:t>
              </w:r>
            </w:ins>
            <w:ins w:id="2574" w:author="Sabine Flechelle" w:date="2015-11-03T15:42:00Z">
              <w:r w:rsidR="005F32B8">
                <w:t>tensioning temperature correction factors</w:t>
              </w:r>
            </w:ins>
            <w:ins w:id="2575" w:author="Sabine Flechelle" w:date="2015-11-03T11:50:00Z">
              <w:r>
                <w:t>.</w:t>
              </w:r>
            </w:ins>
          </w:p>
          <w:p w:rsidR="00E07941" w:rsidRDefault="00E07941" w:rsidP="00FB1044">
            <w:pPr>
              <w:rPr>
                <w:ins w:id="25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7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7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5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8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8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8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5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8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8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8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5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5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5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599" w:author="Sabine Flechelle" w:date="2015-11-03T11:50:00Z"/>
                <w:b/>
                <w:color w:val="000000"/>
                <w:lang w:val="en-US"/>
              </w:rPr>
            </w:pPr>
            <w:ins w:id="2600" w:author="Sabine Flechelle" w:date="2015-11-03T11:50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E07941" w:rsidRDefault="00E07941" w:rsidP="00FB1044">
            <w:pPr>
              <w:rPr>
                <w:ins w:id="2601" w:author="Sabine Flechelle" w:date="2015-11-03T11:50:00Z"/>
                <w:color w:val="000000"/>
              </w:rPr>
            </w:pPr>
          </w:p>
          <w:p w:rsidR="00E07941" w:rsidRDefault="00E07941" w:rsidP="00FB1044">
            <w:pPr>
              <w:rPr>
                <w:ins w:id="2602" w:author="Sabine Flechelle" w:date="2015-11-03T11:50:00Z"/>
                <w:color w:val="000000"/>
              </w:rPr>
            </w:pPr>
            <w:ins w:id="2603" w:author="Sabine Flechelle" w:date="2015-11-03T11:50:00Z">
              <w:r>
                <w:rPr>
                  <w:color w:val="000000"/>
                </w:rPr>
                <w:t xml:space="preserve">A </w:t>
              </w:r>
            </w:ins>
            <w:ins w:id="2604" w:author="Sabine Flechelle" w:date="2015-11-03T15:59:00Z">
              <w:r w:rsidR="000C7CD8">
                <w:rPr>
                  <w:color w:val="000000"/>
                </w:rPr>
                <w:t>PP4G</w:t>
              </w:r>
            </w:ins>
            <w:ins w:id="2605" w:author="Sabine Flechelle" w:date="2015-11-03T11:50:00Z">
              <w:r>
                <w:rPr>
                  <w:color w:val="000000"/>
                </w:rPr>
                <w:t xml:space="preserve"> board flashed.</w:t>
              </w:r>
            </w:ins>
          </w:p>
          <w:p w:rsidR="00E07941" w:rsidRDefault="00E07941" w:rsidP="00FB1044">
            <w:pPr>
              <w:rPr>
                <w:ins w:id="2606" w:author="Sabine Flechelle" w:date="2015-11-03T11:50:00Z"/>
                <w:color w:val="000000"/>
              </w:rPr>
            </w:pPr>
            <w:ins w:id="2607" w:author="Sabine Flechelle" w:date="2015-11-03T11:50:00Z">
              <w:r>
                <w:rPr>
                  <w:color w:val="000000"/>
                </w:rPr>
                <w:t>Power supply.</w:t>
              </w:r>
            </w:ins>
          </w:p>
          <w:p w:rsidR="00E07941" w:rsidRDefault="00E07941" w:rsidP="00FB1044">
            <w:pPr>
              <w:rPr>
                <w:ins w:id="2608" w:author="Sabine Flechelle" w:date="2015-11-03T11:50:00Z"/>
                <w:color w:val="000000"/>
              </w:rPr>
            </w:pPr>
            <w:proofErr w:type="spellStart"/>
            <w:ins w:id="2609" w:author="Sabine Flechelle" w:date="2015-11-03T11:50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E07941" w:rsidRPr="0062451D" w:rsidRDefault="00E07941" w:rsidP="00FB1044">
            <w:pPr>
              <w:rPr>
                <w:ins w:id="2610" w:author="Sabine Flechelle" w:date="2015-11-03T11:50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7A5C0B" w:rsidRDefault="00E07941" w:rsidP="00FB1044">
            <w:pPr>
              <w:jc w:val="right"/>
              <w:rPr>
                <w:ins w:id="2611" w:author="Sabine Flechelle" w:date="2015-11-03T11:50:00Z"/>
                <w:color w:val="000000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1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1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1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1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2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3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3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633" w:author="Sabine Flechelle" w:date="2015-11-03T11:50:00Z"/>
                <w:b/>
                <w:color w:val="000000"/>
                <w:lang w:val="en-US"/>
              </w:rPr>
            </w:pPr>
            <w:ins w:id="2634" w:author="Sabine Flechelle" w:date="2015-11-03T11:50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E07941" w:rsidRDefault="00E07941" w:rsidP="00FB1044">
            <w:pPr>
              <w:rPr>
                <w:ins w:id="2635" w:author="Sabine Flechelle" w:date="2015-11-03T11:50:00Z"/>
                <w:b/>
                <w:color w:val="000000"/>
                <w:lang w:val="en-US"/>
              </w:rPr>
            </w:pPr>
            <w:ins w:id="2636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263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3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3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4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4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5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5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5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5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6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6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6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6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7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7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7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7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676" w:author="Sabine Flechelle" w:date="2015-11-03T11:50:00Z"/>
                <w:b/>
                <w:color w:val="000000"/>
                <w:lang w:val="en-US"/>
              </w:rPr>
            </w:pPr>
            <w:ins w:id="2677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E07941" w:rsidRDefault="00E07941" w:rsidP="00FB1044">
            <w:pPr>
              <w:rPr>
                <w:ins w:id="2678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2679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Default="00E07941" w:rsidP="00FB1044">
            <w:pPr>
              <w:rPr>
                <w:ins w:id="2680" w:author="Sabine Flechelle" w:date="2015-11-03T11:50:00Z"/>
                <w:b/>
                <w:color w:val="000000"/>
                <w:lang w:val="en-US"/>
              </w:rPr>
            </w:pPr>
            <w:ins w:id="2681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E07941" w:rsidRDefault="00E07941" w:rsidP="00FB1044">
            <w:pPr>
              <w:rPr>
                <w:ins w:id="268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2683" w:author="Sabine Flechelle" w:date="2015-11-03T11:50:00Z"/>
                <w:color w:val="000000"/>
              </w:rPr>
            </w:pPr>
            <w:ins w:id="2684" w:author="Sabine Flechelle" w:date="2015-11-03T11:50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 and read </w:t>
              </w:r>
            </w:ins>
            <w:ins w:id="2685" w:author="Sabine Flechelle" w:date="2015-11-03T15:56:00Z">
              <w:r w:rsidR="000C7CD8">
                <w:t>tensioning temperature correction factors</w:t>
              </w:r>
            </w:ins>
            <w:ins w:id="2686" w:author="Sabine Flechelle" w:date="2015-11-03T11:50:00Z">
              <w:r>
                <w:rPr>
                  <w:color w:val="000000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2687" w:author="Sabine Flechelle" w:date="2015-11-03T11:50:00Z"/>
                <w:color w:val="000000"/>
              </w:rPr>
            </w:pPr>
          </w:p>
          <w:p w:rsidR="00E07941" w:rsidRPr="00A464C5" w:rsidRDefault="005F32B8" w:rsidP="00FB1044">
            <w:pPr>
              <w:rPr>
                <w:ins w:id="2688" w:author="Sabine Flechelle" w:date="2015-11-03T11:50:00Z"/>
                <w:color w:val="000000"/>
                <w:lang w:val="fr-FR"/>
              </w:rPr>
            </w:pPr>
            <w:ins w:id="2689" w:author="Sabine Flechelle" w:date="2015-11-03T11:50:00Z">
              <w:r>
                <w:rPr>
                  <w:color w:val="000000"/>
                  <w:lang w:val="fr-FR"/>
                </w:rPr>
                <w:t xml:space="preserve">0x22 0xFD </w:t>
              </w:r>
              <w:proofErr w:type="gramStart"/>
              <w:r>
                <w:rPr>
                  <w:color w:val="000000"/>
                  <w:lang w:val="fr-FR"/>
                </w:rPr>
                <w:t>0x36</w:t>
              </w:r>
              <w:r w:rsidR="00E07941" w:rsidRPr="00A464C5">
                <w:rPr>
                  <w:color w:val="000000"/>
                  <w:lang w:val="fr-FR"/>
                </w:rPr>
                <w:t>;</w:t>
              </w:r>
              <w:proofErr w:type="gramEnd"/>
            </w:ins>
          </w:p>
          <w:p w:rsidR="00E07941" w:rsidRPr="00A464C5" w:rsidRDefault="00E07941" w:rsidP="00FB1044">
            <w:pPr>
              <w:rPr>
                <w:ins w:id="2690" w:author="Sabine Flechelle" w:date="2015-11-03T11:50:00Z"/>
                <w:color w:val="000000"/>
                <w:lang w:val="fr-FR"/>
              </w:rPr>
            </w:pPr>
          </w:p>
          <w:p w:rsidR="00E07941" w:rsidRDefault="00E07941" w:rsidP="00FB1044">
            <w:pPr>
              <w:rPr>
                <w:ins w:id="26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9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9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69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6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6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6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69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0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0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0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0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0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0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1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1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27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1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27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2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27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2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3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4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750" w:author="Sabine Flechelle" w:date="2015-11-03T11:50:00Z"/>
                <w:b/>
                <w:color w:val="000000"/>
                <w:lang w:val="en-US"/>
              </w:rPr>
            </w:pPr>
            <w:ins w:id="2751" w:author="Sabine Flechelle" w:date="2015-11-03T11:50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E07941" w:rsidRDefault="00E07941" w:rsidP="00FB1044">
            <w:pPr>
              <w:rPr>
                <w:ins w:id="2752" w:author="Sabine Flechelle" w:date="2015-11-03T11:50:00Z"/>
                <w:b/>
                <w:color w:val="000000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2753" w:author="Sabine Flechelle" w:date="2015-11-03T11:50:00Z"/>
              </w:rPr>
            </w:pPr>
            <w:ins w:id="2754" w:author="Sabine Flechelle" w:date="2015-11-03T11:50:00Z">
              <w:r>
                <w:rPr>
                  <w:color w:val="000000"/>
                  <w:lang w:val="en-US"/>
                </w:rPr>
                <w:t xml:space="preserve">Result 1: </w:t>
              </w:r>
              <w:r>
                <w:t xml:space="preserve">Check the default tensioning </w:t>
              </w:r>
            </w:ins>
            <w:ins w:id="2755" w:author="Sabine Flechelle" w:date="2015-11-03T15:41:00Z">
              <w:r w:rsidR="005F32B8">
                <w:t>temperature correction factors</w:t>
              </w:r>
            </w:ins>
            <w:ins w:id="2756" w:author="Sabine Flechelle" w:date="2015-11-03T11:50:00Z">
              <w:r>
                <w:t xml:space="preserve"> are the specified ones.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2757" w:author="Sabine Flechelle" w:date="2015-11-03T11:50:00Z"/>
              </w:rPr>
            </w:pPr>
          </w:p>
          <w:p w:rsidR="000C7CD8" w:rsidRDefault="000C7CD8" w:rsidP="00FB1044">
            <w:pPr>
              <w:tabs>
                <w:tab w:val="left" w:pos="944"/>
              </w:tabs>
              <w:rPr>
                <w:ins w:id="2758" w:author="Sabine Flechelle" w:date="2015-11-03T11:50:00Z"/>
              </w:rPr>
            </w:pPr>
            <w:ins w:id="2759" w:author="Sabine Flechelle" w:date="2015-11-03T15:54:00Z">
              <w:r>
                <w:t xml:space="preserve">[COVERS: </w:t>
              </w:r>
            </w:ins>
            <w:ins w:id="2760" w:author="Sabine Flechelle" w:date="2015-11-03T15:55:00Z">
              <w:r>
                <w:t>DES_TF_E_1738]</w:t>
              </w:r>
            </w:ins>
          </w:p>
          <w:p w:rsidR="00E07941" w:rsidRPr="00B81C9A" w:rsidRDefault="00E07941" w:rsidP="00FB1044">
            <w:pPr>
              <w:rPr>
                <w:ins w:id="2761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2762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E07941" w:rsidRPr="00B81C9A" w:rsidRDefault="00E07941" w:rsidP="00FB1044">
            <w:pPr>
              <w:rPr>
                <w:ins w:id="2763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2764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E07941" w:rsidRPr="00B81C9A" w:rsidRDefault="00E07941" w:rsidP="00FB1044">
            <w:pPr>
              <w:rPr>
                <w:ins w:id="2765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2766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E07941" w:rsidRPr="00B81C9A" w:rsidRDefault="00E07941" w:rsidP="00FB1044">
            <w:pPr>
              <w:rPr>
                <w:ins w:id="2767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2768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E07941" w:rsidRPr="00B81C9A" w:rsidRDefault="00E07941" w:rsidP="00FB1044">
            <w:pPr>
              <w:rPr>
                <w:ins w:id="2769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2770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E07941" w:rsidRPr="00B81C9A" w:rsidRDefault="00E07941" w:rsidP="00FB1044">
            <w:pPr>
              <w:rPr>
                <w:ins w:id="2771" w:author="Sabine Flechelle" w:date="2015-11-03T11:50:00Z"/>
                <w:b/>
                <w:vanish/>
                <w:color w:val="000000"/>
                <w:lang w:val="en-US"/>
              </w:rPr>
            </w:pPr>
            <w:ins w:id="2772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E07941" w:rsidRPr="00B81C9A" w:rsidRDefault="00E07941" w:rsidP="00FB1044">
            <w:pPr>
              <w:rPr>
                <w:ins w:id="2773" w:author="Sabine Flechelle" w:date="2015-11-03T11:50:00Z"/>
                <w:b/>
                <w:vanish/>
                <w:color w:val="000000"/>
                <w:lang w:val="en-US"/>
              </w:rPr>
            </w:pPr>
            <w:ins w:id="2774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E07941" w:rsidRPr="00B81C9A" w:rsidRDefault="00E07941" w:rsidP="00FB1044">
            <w:pPr>
              <w:rPr>
                <w:ins w:id="2775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2776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Pr="00B81C9A" w:rsidRDefault="00E07941" w:rsidP="00FB1044">
            <w:pPr>
              <w:rPr>
                <w:ins w:id="2777" w:author="Sabine Flechelle" w:date="2015-11-03T11:50:00Z"/>
                <w:vanish/>
                <w:color w:val="000000"/>
                <w:lang w:val="en-US"/>
              </w:rPr>
            </w:pPr>
            <w:ins w:id="2778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E07941" w:rsidRPr="00A47E3D" w:rsidRDefault="00E07941" w:rsidP="00FB1044">
            <w:pPr>
              <w:tabs>
                <w:tab w:val="left" w:pos="944"/>
              </w:tabs>
              <w:rPr>
                <w:ins w:id="2779" w:author="Sabine Flechelle" w:date="2015-11-03T11:50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center"/>
              <w:rPr>
                <w:ins w:id="278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8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8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8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8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8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8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8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8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8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9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9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7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7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7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7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0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0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center"/>
              <w:rPr>
                <w:ins w:id="28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80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0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1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281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26" w:author="Sabine Flechelle" w:date="2015-11-03T11:50:00Z"/>
                <w:color w:val="000000"/>
                <w:lang w:val="en-US"/>
              </w:rPr>
            </w:pPr>
          </w:p>
        </w:tc>
      </w:tr>
    </w:tbl>
    <w:p w:rsidR="00E07941" w:rsidRDefault="00E07941" w:rsidP="00E07941">
      <w:pPr>
        <w:rPr>
          <w:ins w:id="2827" w:author="Sabine Flechelle" w:date="2015-11-03T11:50:00Z"/>
        </w:rPr>
      </w:pPr>
    </w:p>
    <w:p w:rsidR="00E07941" w:rsidRDefault="00E07941" w:rsidP="00E07941">
      <w:pPr>
        <w:pStyle w:val="Heading3"/>
        <w:rPr>
          <w:ins w:id="2828" w:author="Sabine Flechelle" w:date="2015-11-03T11:50:00Z"/>
        </w:rPr>
      </w:pPr>
      <w:bookmarkStart w:id="2829" w:name="_Toc314230349"/>
      <w:bookmarkStart w:id="2830" w:name="_Toc434332112"/>
      <w:ins w:id="2831" w:author="Sabine Flechelle" w:date="2015-11-03T11:50:00Z">
        <w:r>
          <w:t>INT_BFE_</w:t>
        </w:r>
        <w:proofErr w:type="gramStart"/>
        <w:r>
          <w:t>0</w:t>
        </w:r>
      </w:ins>
      <w:ins w:id="2832" w:author="Sabine Flechelle" w:date="2015-11-03T12:48:00Z">
        <w:r w:rsidR="00FB1044">
          <w:t>6002</w:t>
        </w:r>
      </w:ins>
      <w:ins w:id="2833" w:author="Sabine Flechelle" w:date="2015-11-03T11:50:00Z">
        <w:r>
          <w:t xml:space="preserve"> :</w:t>
        </w:r>
        <w:proofErr w:type="gramEnd"/>
        <w:r>
          <w:t xml:space="preserve"> Nominal </w:t>
        </w:r>
      </w:ins>
      <w:ins w:id="2834" w:author="Sabine Flechelle" w:date="2015-11-03T15:58:00Z">
        <w:r w:rsidR="000C7CD8">
          <w:t xml:space="preserve">tensioning temperature correction </w:t>
        </w:r>
      </w:ins>
      <w:ins w:id="2835" w:author="Sabine Flechelle" w:date="2015-11-03T11:50:00Z">
        <w:r>
          <w:t>with current/motor/PWM steps</w:t>
        </w:r>
        <w:bookmarkEnd w:id="2829"/>
        <w:bookmarkEnd w:id="2830"/>
      </w:ins>
    </w:p>
    <w:p w:rsidR="00E07941" w:rsidRDefault="00E07941" w:rsidP="00E07941">
      <w:pPr>
        <w:pStyle w:val="Para2"/>
        <w:rPr>
          <w:ins w:id="2836" w:author="Sabine Flechelle" w:date="2015-11-03T11:50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37" w:author="Sabine Flechelle" w:date="2015-11-03T11:50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4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850" w:author="Sabine Flechelle" w:date="2015-11-03T11:50:00Z"/>
                <w:color w:val="000000"/>
                <w:lang w:val="en-US"/>
              </w:rPr>
            </w:pPr>
            <w:ins w:id="2851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6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6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6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866" w:author="Sabine Flechelle" w:date="2015-11-03T11:50:00Z"/>
                <w:b/>
                <w:color w:val="000000"/>
                <w:lang w:val="en-US"/>
              </w:rPr>
            </w:pPr>
            <w:ins w:id="2867" w:author="Sabine Flechelle" w:date="2015-11-03T11:50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E07941" w:rsidRDefault="00E07941" w:rsidP="00FB1044">
            <w:pPr>
              <w:pStyle w:val="Para1"/>
              <w:spacing w:before="0"/>
              <w:ind w:left="0"/>
              <w:jc w:val="left"/>
              <w:rPr>
                <w:ins w:id="2868" w:author="Sabine Flechelle" w:date="2015-11-03T11:50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E07941" w:rsidRPr="003B1522" w:rsidRDefault="00E07941" w:rsidP="00FB1044">
            <w:pPr>
              <w:rPr>
                <w:ins w:id="2869" w:author="Sabine Flechelle" w:date="2015-11-03T11:50:00Z"/>
              </w:rPr>
            </w:pPr>
            <w:ins w:id="2870" w:author="Sabine Flechelle" w:date="2015-11-03T11:50:00Z">
              <w:r w:rsidRPr="003B1522">
                <w:t xml:space="preserve">The aim of this test is to check </w:t>
              </w:r>
              <w:r>
                <w:t xml:space="preserve">that the </w:t>
              </w:r>
            </w:ins>
            <w:ins w:id="2871" w:author="Sabine Flechelle" w:date="2015-11-03T15:58:00Z">
              <w:r w:rsidR="000C7CD8">
                <w:t xml:space="preserve">tensioning temperature correction </w:t>
              </w:r>
            </w:ins>
            <w:proofErr w:type="gramStart"/>
            <w:ins w:id="2872" w:author="Sabine Flechelle" w:date="2015-11-03T11:50:00Z">
              <w:r>
                <w:t xml:space="preserve">is </w:t>
              </w:r>
            </w:ins>
            <w:ins w:id="2873" w:author="Sabine Flechelle" w:date="2015-11-03T16:02:00Z">
              <w:r w:rsidR="000C7CD8">
                <w:t>applied</w:t>
              </w:r>
            </w:ins>
            <w:proofErr w:type="gramEnd"/>
            <w:ins w:id="2874" w:author="Sabine Flechelle" w:date="2015-11-03T11:50:00Z">
              <w:r>
                <w:t xml:space="preserve"> to configured current/motor/PWM steps and, in comparison, that it is not </w:t>
              </w:r>
            </w:ins>
            <w:ins w:id="2875" w:author="Sabine Flechelle" w:date="2015-11-03T16:02:00Z">
              <w:r w:rsidR="000C7CD8">
                <w:t>applied</w:t>
              </w:r>
            </w:ins>
            <w:ins w:id="2876" w:author="Sabine Flechelle" w:date="2015-11-03T11:50:00Z">
              <w:r>
                <w:t xml:space="preserve"> to not configured steps.</w:t>
              </w:r>
            </w:ins>
          </w:p>
          <w:p w:rsidR="00E07941" w:rsidRDefault="00E07941" w:rsidP="00FB1044">
            <w:pPr>
              <w:rPr>
                <w:ins w:id="287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7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7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88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8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8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88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8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8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89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8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8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900" w:author="Sabine Flechelle" w:date="2015-11-03T11:50:00Z"/>
                <w:b/>
                <w:color w:val="000000"/>
                <w:lang w:val="en-US"/>
              </w:rPr>
            </w:pPr>
            <w:ins w:id="2901" w:author="Sabine Flechelle" w:date="2015-11-03T11:50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E07941" w:rsidRDefault="00E07941" w:rsidP="00FB1044">
            <w:pPr>
              <w:rPr>
                <w:ins w:id="2902" w:author="Sabine Flechelle" w:date="2015-11-03T11:50:00Z"/>
                <w:color w:val="000000"/>
              </w:rPr>
            </w:pPr>
          </w:p>
          <w:p w:rsidR="00E07941" w:rsidRDefault="00E07941" w:rsidP="00FB1044">
            <w:pPr>
              <w:rPr>
                <w:ins w:id="2903" w:author="Sabine Flechelle" w:date="2015-11-03T11:50:00Z"/>
                <w:color w:val="000000"/>
              </w:rPr>
            </w:pPr>
            <w:ins w:id="2904" w:author="Sabine Flechelle" w:date="2015-11-03T11:50:00Z">
              <w:r>
                <w:rPr>
                  <w:color w:val="000000"/>
                </w:rPr>
                <w:t xml:space="preserve">A </w:t>
              </w:r>
            </w:ins>
            <w:ins w:id="2905" w:author="Sabine Flechelle" w:date="2015-11-03T15:59:00Z">
              <w:r w:rsidR="000C7CD8">
                <w:rPr>
                  <w:color w:val="000000"/>
                </w:rPr>
                <w:t>PP4G</w:t>
              </w:r>
            </w:ins>
            <w:ins w:id="2906" w:author="Sabine Flechelle" w:date="2015-11-03T11:50:00Z">
              <w:r>
                <w:rPr>
                  <w:color w:val="000000"/>
                </w:rPr>
                <w:t xml:space="preserve"> board flashed.</w:t>
              </w:r>
            </w:ins>
          </w:p>
          <w:p w:rsidR="00E07941" w:rsidRDefault="00E07941" w:rsidP="00FB1044">
            <w:pPr>
              <w:rPr>
                <w:ins w:id="2907" w:author="Sabine Flechelle" w:date="2015-11-03T11:50:00Z"/>
                <w:color w:val="000000"/>
              </w:rPr>
            </w:pPr>
            <w:ins w:id="2908" w:author="Sabine Flechelle" w:date="2015-11-03T11:50:00Z">
              <w:r>
                <w:rPr>
                  <w:color w:val="000000"/>
                </w:rPr>
                <w:t>Power supply.</w:t>
              </w:r>
            </w:ins>
          </w:p>
          <w:p w:rsidR="00E07941" w:rsidRDefault="00E07941" w:rsidP="00FB1044">
            <w:pPr>
              <w:rPr>
                <w:ins w:id="2909" w:author="Sabine Flechelle" w:date="2015-11-03T11:50:00Z"/>
                <w:color w:val="000000"/>
              </w:rPr>
            </w:pPr>
            <w:proofErr w:type="spellStart"/>
            <w:ins w:id="2910" w:author="Sabine Flechelle" w:date="2015-11-03T11:50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E07941" w:rsidRDefault="00E07941" w:rsidP="00FB1044">
            <w:pPr>
              <w:rPr>
                <w:ins w:id="2911" w:author="Sabine Flechelle" w:date="2015-11-03T11:50:00Z"/>
                <w:color w:val="000000"/>
              </w:rPr>
            </w:pPr>
            <w:ins w:id="2912" w:author="Sabine Flechelle" w:date="2015-11-03T11:50:00Z">
              <w:r>
                <w:rPr>
                  <w:color w:val="000000"/>
                </w:rPr>
                <w:t>BDM is mandatory to check the applied order.</w:t>
              </w:r>
            </w:ins>
          </w:p>
          <w:p w:rsidR="00E07941" w:rsidRPr="0062451D" w:rsidRDefault="00E07941" w:rsidP="00FB1044">
            <w:pPr>
              <w:rPr>
                <w:ins w:id="2913" w:author="Sabine Flechelle" w:date="2015-11-03T11:50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7A5C0B" w:rsidRDefault="00E07941" w:rsidP="00FB1044">
            <w:pPr>
              <w:jc w:val="right"/>
              <w:rPr>
                <w:ins w:id="2914" w:author="Sabine Flechelle" w:date="2015-11-03T11:50:00Z"/>
                <w:color w:val="000000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1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1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1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2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2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3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3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3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2936" w:author="Sabine Flechelle" w:date="2015-11-03T11:50:00Z"/>
                <w:b/>
                <w:color w:val="000000"/>
                <w:lang w:val="en-US"/>
              </w:rPr>
            </w:pPr>
            <w:ins w:id="2937" w:author="Sabine Flechelle" w:date="2015-11-03T11:50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E07941" w:rsidRDefault="00E07941" w:rsidP="00FB1044">
            <w:pPr>
              <w:rPr>
                <w:ins w:id="2938" w:author="Sabine Flechelle" w:date="2015-11-03T11:50:00Z"/>
                <w:b/>
                <w:color w:val="000000"/>
                <w:lang w:val="en-US"/>
              </w:rPr>
            </w:pPr>
            <w:ins w:id="2939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2940" w:author="Sabine Flechelle" w:date="2015-11-03T11:50:00Z"/>
                <w:color w:val="000000"/>
                <w:lang w:val="en-US"/>
              </w:rPr>
            </w:pPr>
            <w:ins w:id="2941" w:author="Sabine Flechelle" w:date="2015-11-03T11:50:00Z">
              <w:r>
                <w:rPr>
                  <w:color w:val="000000"/>
                  <w:lang w:val="en-US"/>
                </w:rPr>
                <w:t xml:space="preserve">Add some instrumented code into </w:t>
              </w:r>
            </w:ins>
            <w:ins w:id="2942" w:author="Sabine Flechelle" w:date="2015-11-03T16:01:00Z">
              <w:r w:rsidR="000C7CD8">
                <w:rPr>
                  <w:color w:val="000000"/>
                  <w:lang w:val="en-US"/>
                </w:rPr>
                <w:t>PMP</w:t>
              </w:r>
            </w:ins>
            <w:ins w:id="2943" w:author="Sabine Flechelle" w:date="2015-11-03T11:50:00Z">
              <w:r>
                <w:rPr>
                  <w:color w:val="000000"/>
                  <w:lang w:val="en-US"/>
                </w:rPr>
                <w:t xml:space="preserve"> component to allow setting internal temperature with Trace32.</w:t>
              </w:r>
            </w:ins>
          </w:p>
          <w:p w:rsidR="00E07941" w:rsidRDefault="00E07941" w:rsidP="00FB1044">
            <w:pPr>
              <w:rPr>
                <w:ins w:id="2944" w:author="Sabine Flechelle" w:date="2015-11-03T11:50:00Z"/>
                <w:color w:val="000000"/>
                <w:lang w:val="en-US"/>
              </w:rPr>
            </w:pPr>
          </w:p>
          <w:p w:rsidR="00E07941" w:rsidRPr="004715CA" w:rsidRDefault="00E07941" w:rsidP="00FB1044">
            <w:pPr>
              <w:shd w:val="pct12" w:color="auto" w:fill="auto"/>
              <w:rPr>
                <w:ins w:id="2945" w:author="Sabine Flechelle" w:date="2015-11-03T11:50:00Z"/>
                <w:b/>
                <w:color w:val="000000"/>
                <w:lang w:val="en-US"/>
              </w:rPr>
            </w:pPr>
            <w:ins w:id="2946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>static uint8 b8Test;</w:t>
              </w:r>
            </w:ins>
          </w:p>
          <w:p w:rsidR="00E07941" w:rsidRPr="004715CA" w:rsidRDefault="00E07941" w:rsidP="00FB1044">
            <w:pPr>
              <w:shd w:val="pct12" w:color="auto" w:fill="auto"/>
              <w:rPr>
                <w:ins w:id="2947" w:author="Sabine Flechelle" w:date="2015-11-03T11:50:00Z"/>
                <w:b/>
                <w:color w:val="000000"/>
                <w:lang w:val="en-US"/>
              </w:rPr>
            </w:pPr>
            <w:ins w:id="2948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>static uint16 u16Test</w:t>
              </w:r>
            </w:ins>
            <w:ins w:id="2949" w:author="Sabine Flechelle" w:date="2015-11-03T16:01:00Z">
              <w:r w:rsidR="000C7CD8">
                <w:rPr>
                  <w:b/>
                  <w:color w:val="000000"/>
                  <w:lang w:val="en-US"/>
                </w:rPr>
                <w:t>Temperature</w:t>
              </w:r>
            </w:ins>
            <w:ins w:id="2950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E07941" w:rsidRPr="001D05DC" w:rsidRDefault="00E07941" w:rsidP="00FB1044">
            <w:pPr>
              <w:shd w:val="pct12" w:color="auto" w:fill="auto"/>
              <w:rPr>
                <w:ins w:id="2951" w:author="Sabine Flechelle" w:date="2015-11-03T11:50:00Z"/>
                <w:color w:val="000000"/>
                <w:lang w:val="en-US"/>
              </w:rPr>
            </w:pPr>
          </w:p>
          <w:p w:rsidR="00E07941" w:rsidRPr="001D05DC" w:rsidRDefault="00E07941" w:rsidP="00FB1044">
            <w:pPr>
              <w:shd w:val="pct12" w:color="auto" w:fill="auto"/>
              <w:rPr>
                <w:ins w:id="2952" w:author="Sabine Flechelle" w:date="2015-11-03T11:50:00Z"/>
                <w:color w:val="000000"/>
                <w:lang w:val="en-US"/>
              </w:rPr>
            </w:pPr>
            <w:ins w:id="2953" w:author="Sabine Flechelle" w:date="2015-11-03T11:50:00Z">
              <w:r w:rsidRPr="001D05DC">
                <w:rPr>
                  <w:color w:val="000000"/>
                  <w:lang w:val="en-US"/>
                </w:rPr>
                <w:t xml:space="preserve">void </w:t>
              </w:r>
            </w:ins>
            <w:ins w:id="2954" w:author="Sabine Flechelle" w:date="2015-11-03T16:01:00Z">
              <w:r w:rsidR="000C7CD8" w:rsidRPr="00CE0E0D">
                <w:rPr>
                  <w:rFonts w:ascii="Consolas" w:hAnsi="Consolas" w:cs="Consolas"/>
                  <w:b/>
                  <w:bCs/>
                  <w:color w:val="000000"/>
                  <w:highlight w:val="lightGray"/>
                  <w:lang w:val="en-US" w:eastAsia="en-US"/>
                  <w:rPrChange w:id="2955" w:author="Sabine Flechelle" w:date="2015-11-03T16:39:00Z">
                    <w:rPr>
                      <w:rFonts w:ascii="Consolas" w:hAnsi="Consolas" w:cs="Consolas"/>
                      <w:b/>
                      <w:bCs/>
                      <w:color w:val="000000"/>
                      <w:highlight w:val="lightGray"/>
                      <w:lang w:val="fr-FR" w:eastAsia="en-US"/>
                    </w:rPr>
                  </w:rPrChange>
                </w:rPr>
                <w:t>PMP_runGetFilteredTemperature</w:t>
              </w:r>
              <w:r w:rsidR="000C7CD8" w:rsidRPr="001D05DC">
                <w:rPr>
                  <w:color w:val="000000"/>
                  <w:lang w:val="en-US"/>
                </w:rPr>
                <w:t xml:space="preserve"> </w:t>
              </w:r>
            </w:ins>
            <w:ins w:id="2956" w:author="Sabine Flechelle" w:date="2015-11-03T11:50:00Z">
              <w:r w:rsidRPr="001D05DC">
                <w:rPr>
                  <w:color w:val="000000"/>
                  <w:lang w:val="en-US"/>
                </w:rPr>
                <w:t xml:space="preserve">(   </w:t>
              </w:r>
              <w:r>
                <w:rPr>
                  <w:color w:val="000000"/>
                  <w:lang w:val="en-US"/>
                </w:rPr>
                <w:t xml:space="preserve">… </w:t>
              </w:r>
              <w:r w:rsidRPr="001D05DC">
                <w:rPr>
                  <w:color w:val="000000"/>
                  <w:lang w:val="en-US"/>
                </w:rPr>
                <w:t>)</w:t>
              </w:r>
            </w:ins>
          </w:p>
          <w:p w:rsidR="00E07941" w:rsidRPr="001D05DC" w:rsidRDefault="00E07941" w:rsidP="00FB1044">
            <w:pPr>
              <w:shd w:val="pct12" w:color="auto" w:fill="auto"/>
              <w:rPr>
                <w:ins w:id="2957" w:author="Sabine Flechelle" w:date="2015-11-03T11:50:00Z"/>
                <w:color w:val="000000"/>
                <w:lang w:val="en-US"/>
              </w:rPr>
            </w:pPr>
            <w:ins w:id="2958" w:author="Sabine Flechelle" w:date="2015-11-03T11:50:00Z">
              <w:r w:rsidRPr="001D05DC">
                <w:rPr>
                  <w:color w:val="000000"/>
                  <w:lang w:val="en-US"/>
                </w:rPr>
                <w:t>{</w:t>
              </w:r>
            </w:ins>
          </w:p>
          <w:p w:rsidR="00E07941" w:rsidRPr="001D05DC" w:rsidRDefault="00E07941" w:rsidP="00FB1044">
            <w:pPr>
              <w:shd w:val="pct12" w:color="auto" w:fill="auto"/>
              <w:rPr>
                <w:ins w:id="2959" w:author="Sabine Flechelle" w:date="2015-11-03T11:50:00Z"/>
                <w:color w:val="000000"/>
                <w:lang w:val="en-US"/>
              </w:rPr>
            </w:pPr>
            <w:ins w:id="2960" w:author="Sabine Flechelle" w:date="2015-11-03T11:50:00Z">
              <w:r>
                <w:rPr>
                  <w:color w:val="000000"/>
                  <w:lang w:val="en-US"/>
                </w:rPr>
                <w:t>…</w:t>
              </w:r>
            </w:ins>
          </w:p>
          <w:p w:rsidR="00E07941" w:rsidRPr="001D05DC" w:rsidRDefault="00E07941" w:rsidP="00FB1044">
            <w:pPr>
              <w:shd w:val="pct12" w:color="auto" w:fill="auto"/>
              <w:rPr>
                <w:ins w:id="2961" w:author="Sabine Flechelle" w:date="2015-11-03T11:50:00Z"/>
                <w:color w:val="000000"/>
                <w:lang w:val="en-US"/>
              </w:rPr>
            </w:pPr>
            <w:ins w:id="2962" w:author="Sabine Flechelle" w:date="2015-11-03T11:50:00Z">
              <w:r w:rsidRPr="001D05DC">
                <w:rPr>
                  <w:color w:val="000000"/>
                  <w:lang w:val="en-US"/>
                </w:rPr>
                <w:t xml:space="preserve">  </w:t>
              </w:r>
            </w:ins>
          </w:p>
          <w:p w:rsidR="00E07941" w:rsidRPr="004715CA" w:rsidRDefault="00E07941" w:rsidP="00FB1044">
            <w:pPr>
              <w:shd w:val="pct12" w:color="auto" w:fill="auto"/>
              <w:rPr>
                <w:ins w:id="2963" w:author="Sabine Flechelle" w:date="2015-11-03T11:50:00Z"/>
                <w:b/>
                <w:color w:val="000000"/>
                <w:lang w:val="en-US"/>
              </w:rPr>
            </w:pPr>
            <w:ins w:id="2964" w:author="Sabine Flechelle" w:date="2015-11-03T11:50:00Z">
              <w:r w:rsidRPr="001D05DC">
                <w:rPr>
                  <w:color w:val="000000"/>
                  <w:lang w:val="en-US"/>
                </w:rPr>
                <w:t xml:space="preserve">  </w:t>
              </w:r>
              <w:r w:rsidRPr="004715CA">
                <w:rPr>
                  <w:b/>
                  <w:color w:val="000000"/>
                  <w:lang w:val="en-US"/>
                </w:rPr>
                <w:t>if(b8Test == 1)</w:t>
              </w:r>
            </w:ins>
          </w:p>
          <w:p w:rsidR="00E07941" w:rsidRPr="004715CA" w:rsidRDefault="00E07941" w:rsidP="00FB1044">
            <w:pPr>
              <w:shd w:val="pct12" w:color="auto" w:fill="auto"/>
              <w:rPr>
                <w:ins w:id="2965" w:author="Sabine Flechelle" w:date="2015-11-03T11:50:00Z"/>
                <w:b/>
                <w:color w:val="000000"/>
                <w:lang w:val="en-US"/>
              </w:rPr>
            </w:pPr>
            <w:ins w:id="2966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 xml:space="preserve">  {</w:t>
              </w:r>
            </w:ins>
          </w:p>
          <w:p w:rsidR="00E07941" w:rsidRPr="004715CA" w:rsidRDefault="00E07941" w:rsidP="00FB1044">
            <w:pPr>
              <w:shd w:val="pct12" w:color="auto" w:fill="auto"/>
              <w:rPr>
                <w:ins w:id="2967" w:author="Sabine Flechelle" w:date="2015-11-03T11:50:00Z"/>
                <w:b/>
                <w:color w:val="000000"/>
                <w:lang w:val="en-US"/>
              </w:rPr>
            </w:pPr>
            <w:ins w:id="2968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 xml:space="preserve">     </w:t>
              </w:r>
            </w:ins>
            <w:ins w:id="2969" w:author="Sabine Flechelle" w:date="2015-11-03T16:01:00Z">
              <w:r w:rsidR="000C7CD8" w:rsidRPr="000C7CD8">
                <w:rPr>
                  <w:b/>
                  <w:color w:val="000000"/>
                  <w:lang w:val="en-US"/>
                </w:rPr>
                <w:t>*pu16FilteredTemperature =</w:t>
              </w:r>
            </w:ins>
            <w:ins w:id="2970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 xml:space="preserve"> = </w:t>
              </w:r>
            </w:ins>
            <w:ins w:id="2971" w:author="Sabine Flechelle" w:date="2015-11-03T16:02:00Z">
              <w:r w:rsidR="000C7CD8" w:rsidRPr="004715CA">
                <w:rPr>
                  <w:b/>
                  <w:color w:val="000000"/>
                  <w:lang w:val="en-US"/>
                </w:rPr>
                <w:t>u16Test</w:t>
              </w:r>
              <w:r w:rsidR="000C7CD8">
                <w:rPr>
                  <w:b/>
                  <w:color w:val="000000"/>
                  <w:lang w:val="en-US"/>
                </w:rPr>
                <w:t>Temperature</w:t>
              </w:r>
            </w:ins>
            <w:ins w:id="2972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E07941" w:rsidRPr="004715CA" w:rsidRDefault="00E07941" w:rsidP="00FB1044">
            <w:pPr>
              <w:shd w:val="pct12" w:color="auto" w:fill="auto"/>
              <w:rPr>
                <w:ins w:id="2973" w:author="Sabine Flechelle" w:date="2015-11-03T11:50:00Z"/>
                <w:b/>
                <w:color w:val="000000"/>
                <w:lang w:val="en-US"/>
              </w:rPr>
            </w:pPr>
            <w:ins w:id="2974" w:author="Sabine Flechelle" w:date="2015-11-03T11:50:00Z">
              <w:r w:rsidRPr="004715CA">
                <w:rPr>
                  <w:b/>
                  <w:color w:val="000000"/>
                  <w:lang w:val="en-US"/>
                </w:rPr>
                <w:t xml:space="preserve">  }</w:t>
              </w:r>
            </w:ins>
          </w:p>
          <w:p w:rsidR="00E07941" w:rsidRDefault="00E07941" w:rsidP="00FB1044">
            <w:pPr>
              <w:shd w:val="pct12" w:color="auto" w:fill="auto"/>
              <w:rPr>
                <w:ins w:id="2975" w:author="Sabine Flechelle" w:date="2015-11-03T11:50:00Z"/>
                <w:color w:val="000000"/>
                <w:lang w:val="en-US"/>
              </w:rPr>
            </w:pPr>
            <w:ins w:id="2976" w:author="Sabine Flechelle" w:date="2015-11-03T11:50:00Z">
              <w:r w:rsidRPr="001D05DC">
                <w:rPr>
                  <w:color w:val="000000"/>
                  <w:lang w:val="en-US"/>
                </w:rPr>
                <w:t>}</w:t>
              </w:r>
            </w:ins>
          </w:p>
          <w:p w:rsidR="00E07941" w:rsidRDefault="00E07941" w:rsidP="00FB1044">
            <w:pPr>
              <w:rPr>
                <w:ins w:id="297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2978" w:author="Sabine Flechelle" w:date="2015-11-03T11:50:00Z"/>
                <w:color w:val="000000"/>
                <w:lang w:val="en-US"/>
              </w:rPr>
            </w:pPr>
            <w:ins w:id="2979" w:author="Sabine Flechelle" w:date="2015-11-03T11:50:00Z">
              <w:r>
                <w:rPr>
                  <w:color w:val="000000"/>
                  <w:lang w:val="en-US"/>
                </w:rPr>
                <w:t>Start CAN simulation and load application.</w:t>
              </w:r>
            </w:ins>
          </w:p>
          <w:p w:rsidR="00E07941" w:rsidRDefault="00E07941" w:rsidP="00FB1044">
            <w:pPr>
              <w:rPr>
                <w:ins w:id="29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8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8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8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8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8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8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8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9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9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9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29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299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29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29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00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00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00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0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0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00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00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0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0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0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0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019" w:author="Sabine Flechelle" w:date="2015-11-03T11:50:00Z"/>
                <w:b/>
                <w:color w:val="000000"/>
                <w:lang w:val="en-US"/>
              </w:rPr>
            </w:pPr>
            <w:ins w:id="3020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E07941" w:rsidRDefault="00E07941" w:rsidP="00FB1044">
            <w:pPr>
              <w:rPr>
                <w:ins w:id="3021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3022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Default="00E07941" w:rsidP="00FB1044">
            <w:pPr>
              <w:rPr>
                <w:ins w:id="3023" w:author="Sabine Flechelle" w:date="2015-11-03T11:50:00Z"/>
                <w:b/>
                <w:color w:val="000000"/>
                <w:lang w:val="en-US"/>
              </w:rPr>
            </w:pPr>
            <w:ins w:id="3024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E07941" w:rsidRDefault="00E07941" w:rsidP="00FB1044">
            <w:pPr>
              <w:rPr>
                <w:ins w:id="302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026" w:author="Sabine Flechelle" w:date="2015-11-03T11:50:00Z"/>
                <w:color w:val="000000"/>
              </w:rPr>
            </w:pPr>
            <w:ins w:id="3027" w:author="Sabine Flechelle" w:date="2015-11-03T11:50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 and write new </w:t>
              </w:r>
            </w:ins>
            <w:ins w:id="3028" w:author="Sabine Flechelle" w:date="2015-11-03T16:02:00Z">
              <w:r w:rsidR="000C7CD8">
                <w:rPr>
                  <w:color w:val="000000"/>
                </w:rPr>
                <w:t>Tensioning</w:t>
              </w:r>
            </w:ins>
            <w:ins w:id="3029" w:author="Sabine Flechelle" w:date="2015-11-03T11:50:00Z">
              <w:r>
                <w:rPr>
                  <w:color w:val="000000"/>
                </w:rPr>
                <w:t xml:space="preserve"> and </w:t>
              </w:r>
            </w:ins>
            <w:ins w:id="3030" w:author="Sabine Flechelle" w:date="2015-11-03T16:02:00Z">
              <w:r w:rsidR="000C7CD8">
                <w:rPr>
                  <w:color w:val="000000"/>
                </w:rPr>
                <w:t>Comfort</w:t>
              </w:r>
            </w:ins>
            <w:ins w:id="3031" w:author="Sabine Flechelle" w:date="2015-11-03T11:50:00Z">
              <w:r>
                <w:rPr>
                  <w:color w:val="000000"/>
                </w:rPr>
                <w:t xml:space="preserve"> </w:t>
              </w:r>
            </w:ins>
            <w:ins w:id="3032" w:author="Sabine Flechelle" w:date="2015-11-03T16:02:00Z">
              <w:r w:rsidR="000C7CD8" w:rsidRPr="000C7CD8">
                <w:rPr>
                  <w:color w:val="000000"/>
                </w:rPr>
                <w:t xml:space="preserve">temperature correction </w:t>
              </w:r>
            </w:ins>
            <w:ins w:id="3033" w:author="Sabine Flechelle" w:date="2015-11-03T11:50:00Z">
              <w:r>
                <w:rPr>
                  <w:color w:val="000000"/>
                </w:rPr>
                <w:t xml:space="preserve">parameters. </w:t>
              </w:r>
            </w:ins>
          </w:p>
          <w:p w:rsidR="00E07941" w:rsidRDefault="00E07941" w:rsidP="00FB1044">
            <w:pPr>
              <w:rPr>
                <w:ins w:id="3034" w:author="Sabine Flechelle" w:date="2015-11-03T11:50:00Z"/>
                <w:color w:val="000000"/>
              </w:rPr>
            </w:pPr>
          </w:p>
          <w:p w:rsidR="00E07941" w:rsidRPr="00E07941" w:rsidRDefault="005F32B8" w:rsidP="00FB1044">
            <w:pPr>
              <w:rPr>
                <w:ins w:id="3035" w:author="Sabine Flechelle" w:date="2015-11-03T11:50:00Z"/>
                <w:color w:val="000000"/>
                <w:lang w:val="fr-FR"/>
                <w:rPrChange w:id="3036" w:author="Sabine Flechelle" w:date="2015-11-03T11:51:00Z">
                  <w:rPr>
                    <w:ins w:id="3037" w:author="Sabine Flechelle" w:date="2015-11-03T11:50:00Z"/>
                    <w:color w:val="000000"/>
                    <w:lang w:val="en-US"/>
                  </w:rPr>
                </w:rPrChange>
              </w:rPr>
            </w:pPr>
            <w:ins w:id="3038" w:author="Sabine Flechelle" w:date="2015-11-03T11:50:00Z">
              <w:r>
                <w:rPr>
                  <w:color w:val="000000"/>
                  <w:lang w:val="fr-FR"/>
                  <w:rPrChange w:id="3039" w:author="Sabine Flechelle" w:date="2015-11-03T11:51:00Z">
                    <w:rPr>
                      <w:color w:val="000000"/>
                      <w:lang w:val="fr-FR"/>
                    </w:rPr>
                  </w:rPrChange>
                </w:rPr>
                <w:t>0x2E 0xFD 0x36</w:t>
              </w:r>
              <w:r w:rsidR="00E07941" w:rsidRPr="00E07941">
                <w:rPr>
                  <w:color w:val="000000"/>
                  <w:lang w:val="fr-FR"/>
                  <w:rPrChange w:id="3040" w:author="Sabine Flechelle" w:date="2015-11-03T11:51:00Z">
                    <w:rPr>
                      <w:color w:val="000000"/>
                    </w:rPr>
                  </w:rPrChange>
                </w:rPr>
                <w:t xml:space="preserve"> 0x00 0x38 0x00 0xC6 0x01 0x31 0x01 0x87 0x01 0xC8 0x02 0x1E 0x02 0x52 0xC0 </w:t>
              </w:r>
              <w:proofErr w:type="spellStart"/>
              <w:r w:rsidR="00E07941" w:rsidRPr="00E07941">
                <w:rPr>
                  <w:color w:val="000000"/>
                  <w:lang w:val="fr-FR"/>
                  <w:rPrChange w:id="3041" w:author="Sabine Flechelle" w:date="2015-11-03T11:51:00Z">
                    <w:rPr>
                      <w:color w:val="000000"/>
                    </w:rPr>
                  </w:rPrChange>
                </w:rPr>
                <w:t>0xC0</w:t>
              </w:r>
              <w:proofErr w:type="spellEnd"/>
              <w:r w:rsidR="00E07941" w:rsidRPr="00E07941">
                <w:rPr>
                  <w:color w:val="000000"/>
                  <w:lang w:val="fr-FR"/>
                  <w:rPrChange w:id="3042" w:author="Sabine Flechelle" w:date="2015-11-03T11:51:00Z">
                    <w:rPr>
                      <w:color w:val="000000"/>
                    </w:rPr>
                  </w:rPrChange>
                </w:rPr>
                <w:t xml:space="preserve"> </w:t>
              </w:r>
              <w:proofErr w:type="spellStart"/>
              <w:r w:rsidR="00E07941" w:rsidRPr="00E07941">
                <w:rPr>
                  <w:color w:val="000000"/>
                  <w:lang w:val="fr-FR"/>
                  <w:rPrChange w:id="3043" w:author="Sabine Flechelle" w:date="2015-11-03T11:51:00Z">
                    <w:rPr>
                      <w:color w:val="000000"/>
                    </w:rPr>
                  </w:rPrChange>
                </w:rPr>
                <w:t>0xC0</w:t>
              </w:r>
              <w:proofErr w:type="spellEnd"/>
              <w:r w:rsidR="00E07941" w:rsidRPr="00E07941">
                <w:rPr>
                  <w:color w:val="000000"/>
                  <w:lang w:val="fr-FR"/>
                  <w:rPrChange w:id="3044" w:author="Sabine Flechelle" w:date="2015-11-03T11:51:00Z">
                    <w:rPr>
                      <w:color w:val="000000"/>
                    </w:rPr>
                  </w:rPrChange>
                </w:rPr>
                <w:t xml:space="preserve"> 0x80 0x60 0x40 0x51;</w:t>
              </w:r>
            </w:ins>
          </w:p>
          <w:p w:rsidR="00E07941" w:rsidRPr="00E07941" w:rsidRDefault="00E07941" w:rsidP="00FB1044">
            <w:pPr>
              <w:rPr>
                <w:ins w:id="3045" w:author="Sabine Flechelle" w:date="2015-11-03T11:50:00Z"/>
                <w:color w:val="000000"/>
                <w:lang w:val="fr-FR"/>
                <w:rPrChange w:id="3046" w:author="Sabine Flechelle" w:date="2015-11-03T11:51:00Z">
                  <w:rPr>
                    <w:ins w:id="30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  <w:p w:rsidR="00E07941" w:rsidRPr="00E07941" w:rsidRDefault="005F32B8" w:rsidP="00FB1044">
            <w:pPr>
              <w:rPr>
                <w:ins w:id="3048" w:author="Sabine Flechelle" w:date="2015-11-03T11:50:00Z"/>
                <w:color w:val="000000"/>
                <w:lang w:val="fr-FR"/>
                <w:rPrChange w:id="3049" w:author="Sabine Flechelle" w:date="2015-11-03T11:51:00Z">
                  <w:rPr>
                    <w:ins w:id="3050" w:author="Sabine Flechelle" w:date="2015-11-03T11:50:00Z"/>
                    <w:color w:val="000000"/>
                    <w:lang w:val="en-US"/>
                  </w:rPr>
                </w:rPrChange>
              </w:rPr>
            </w:pPr>
            <w:ins w:id="3051" w:author="Sabine Flechelle" w:date="2015-11-03T11:50:00Z">
              <w:r>
                <w:rPr>
                  <w:color w:val="000000"/>
                  <w:lang w:val="fr-FR"/>
                  <w:rPrChange w:id="3052" w:author="Sabine Flechelle" w:date="2015-11-03T11:51:00Z">
                    <w:rPr>
                      <w:color w:val="000000"/>
                      <w:lang w:val="fr-FR"/>
                    </w:rPr>
                  </w:rPrChange>
                </w:rPr>
                <w:t>0x2E 0xFD 0x37</w:t>
              </w:r>
              <w:r w:rsidR="00E07941" w:rsidRPr="00E07941">
                <w:rPr>
                  <w:color w:val="000000"/>
                  <w:lang w:val="fr-FR"/>
                  <w:rPrChange w:id="3053" w:author="Sabine Flechelle" w:date="2015-11-03T11:51:00Z">
                    <w:rPr>
                      <w:color w:val="000000"/>
                      <w:lang w:val="en-US"/>
                    </w:rPr>
                  </w:rPrChange>
                </w:rPr>
                <w:t xml:space="preserve"> 0x00 0x38 0x00 0xC6 0x01 0x31 0x01 0x87 0x01 0xC8 0x02 0x1E 0x02 0x52 0x80 </w:t>
              </w:r>
            </w:ins>
          </w:p>
          <w:p w:rsidR="00E07941" w:rsidRPr="004715CA" w:rsidRDefault="00E07941" w:rsidP="00FB1044">
            <w:pPr>
              <w:rPr>
                <w:ins w:id="3054" w:author="Sabine Flechelle" w:date="2015-11-03T11:50:00Z"/>
                <w:color w:val="000000"/>
                <w:lang w:val="en-US"/>
              </w:rPr>
            </w:pPr>
            <w:ins w:id="3055" w:author="Sabine Flechelle" w:date="2015-11-03T11:50:00Z">
              <w:r w:rsidRPr="004715CA">
                <w:rPr>
                  <w:color w:val="000000"/>
                  <w:lang w:val="en-US"/>
                </w:rPr>
                <w:t>0x46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4715CA">
                <w:rPr>
                  <w:color w:val="000000"/>
                  <w:lang w:val="en-US"/>
                </w:rPr>
                <w:t>0x42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4715CA">
                <w:rPr>
                  <w:color w:val="000000"/>
                  <w:lang w:val="en-US"/>
                </w:rPr>
                <w:t>0x40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4715CA">
                <w:rPr>
                  <w:color w:val="000000"/>
                  <w:lang w:val="en-US"/>
                </w:rPr>
                <w:t>0x4A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4715CA">
                <w:rPr>
                  <w:color w:val="000000"/>
                  <w:lang w:val="en-US"/>
                </w:rPr>
                <w:t>0x50</w:t>
              </w:r>
              <w:r>
                <w:rPr>
                  <w:color w:val="000000"/>
                  <w:lang w:val="en-US"/>
                </w:rPr>
                <w:t xml:space="preserve"> </w:t>
              </w:r>
              <w:r w:rsidRPr="004715CA">
                <w:rPr>
                  <w:color w:val="000000"/>
                  <w:lang w:val="en-US"/>
                </w:rPr>
                <w:t>0x51</w:t>
              </w:r>
              <w:r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056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3057" w:author="Sabine Flechelle" w:date="2015-11-03T11:50:00Z"/>
                <w:color w:val="000000"/>
                <w:u w:val="single"/>
                <w:lang w:val="en-US"/>
              </w:rPr>
            </w:pPr>
            <w:ins w:id="3058" w:author="Sabine Flechelle" w:date="2015-11-03T11:50:00Z">
              <w:r>
                <w:rPr>
                  <w:color w:val="000000"/>
                  <w:u w:val="single"/>
                  <w:lang w:val="en-US"/>
                </w:rPr>
                <w:lastRenderedPageBreak/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>emperature adaptation for a motor voltage step:</w:t>
              </w:r>
            </w:ins>
          </w:p>
          <w:p w:rsidR="00E07941" w:rsidRPr="004715CA" w:rsidRDefault="00E07941" w:rsidP="00FB1044">
            <w:pPr>
              <w:rPr>
                <w:ins w:id="305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060" w:author="Sabine Flechelle" w:date="2015-11-03T11:50:00Z"/>
                <w:color w:val="000000"/>
                <w:lang w:val="en-US"/>
              </w:rPr>
            </w:pPr>
            <w:ins w:id="3061" w:author="Sabine Flechelle" w:date="2015-11-03T11:50:00Z">
              <w:r>
                <w:rPr>
                  <w:color w:val="000000"/>
                  <w:lang w:val="en-US"/>
                </w:rPr>
                <w:t>Action 2: Write a new mono step cycle (PRE level 1 for instance) with a motor voltage order of 6V during 3s, where t</w:t>
              </w:r>
              <w:r w:rsidR="002B4E76">
                <w:rPr>
                  <w:color w:val="000000"/>
                  <w:lang w:val="en-US"/>
                </w:rPr>
                <w:t>he W</w:t>
              </w:r>
              <w:r>
                <w:rPr>
                  <w:color w:val="000000"/>
                  <w:lang w:val="en-US"/>
                </w:rPr>
                <w:t xml:space="preserve"> weighted configuration bit is set.</w:t>
              </w:r>
            </w:ins>
          </w:p>
          <w:p w:rsidR="00E07941" w:rsidRDefault="00E07941" w:rsidP="00FB1044">
            <w:pPr>
              <w:rPr>
                <w:ins w:id="3062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063" w:author="Sabine Flechelle" w:date="2015-11-03T11:50:00Z"/>
                <w:color w:val="000000"/>
                <w:lang w:val="en-US"/>
              </w:rPr>
            </w:pPr>
            <w:ins w:id="3064" w:author="Sabine Flechelle" w:date="2015-11-03T16:14:00Z">
              <w:r>
                <w:rPr>
                  <w:color w:val="000000"/>
                  <w:lang w:val="en-US"/>
                </w:rPr>
                <w:t>For instance cycle PRE 1 should be:</w:t>
              </w:r>
            </w:ins>
            <w:ins w:id="3065" w:author="Sabine Flechelle" w:date="2015-11-03T11:50:00Z">
              <w:r w:rsidR="00E07941" w:rsidRPr="0018496C">
                <w:rPr>
                  <w:color w:val="000000"/>
                  <w:lang w:val="en-US"/>
                </w:rPr>
                <w:t xml:space="preserve"> 0x04 0x11 0x07 0x0B 0x01 0x2C 0x18 0x04</w:t>
              </w:r>
              <w:r w:rsidR="00E07941">
                <w:rPr>
                  <w:color w:val="000000"/>
                  <w:lang w:val="en-US"/>
                </w:rPr>
                <w:t xml:space="preserve"> 0x00 0x06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0x26 0x5F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06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067" w:author="Sabine Flechelle" w:date="2015-11-03T11:50:00Z"/>
                <w:color w:val="000000"/>
                <w:lang w:val="en-US"/>
              </w:rPr>
            </w:pPr>
            <w:ins w:id="3068" w:author="Sabine Flechelle" w:date="2015-11-03T11:50:00Z">
              <w:r>
                <w:rPr>
                  <w:color w:val="000000"/>
                  <w:lang w:val="en-US"/>
                </w:rPr>
                <w:t xml:space="preserve">Action 3: Write a new mono step cycle (PRE level 4 for instance) with a motor voltage order of 6V during 3s, where neither </w:t>
              </w:r>
            </w:ins>
            <w:ins w:id="3069" w:author="Sabine Flechelle" w:date="2015-11-03T16:16:00Z">
              <w:r w:rsidR="002B4E76">
                <w:rPr>
                  <w:color w:val="000000"/>
                  <w:lang w:val="en-US"/>
                </w:rPr>
                <w:t>W</w:t>
              </w:r>
            </w:ins>
            <w:ins w:id="3070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</w:t>
              </w:r>
            </w:ins>
            <w:ins w:id="3071" w:author="Sabine Flechelle" w:date="2015-11-03T16:16:00Z">
              <w:r w:rsidR="002B4E76">
                <w:rPr>
                  <w:color w:val="000000"/>
                  <w:lang w:val="en-US"/>
                </w:rPr>
                <w:t>bit is not</w:t>
              </w:r>
            </w:ins>
            <w:ins w:id="3072" w:author="Sabine Flechelle" w:date="2015-11-03T11:50:00Z">
              <w:r>
                <w:rPr>
                  <w:color w:val="000000"/>
                  <w:lang w:val="en-US"/>
                </w:rPr>
                <w:t xml:space="preserve"> set.</w:t>
              </w:r>
            </w:ins>
          </w:p>
          <w:p w:rsidR="00E07941" w:rsidRDefault="00E07941" w:rsidP="00FB1044">
            <w:pPr>
              <w:rPr>
                <w:ins w:id="3073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074" w:author="Sabine Flechelle" w:date="2015-11-03T11:50:00Z"/>
                <w:color w:val="000000"/>
                <w:lang w:val="en-US"/>
              </w:rPr>
            </w:pPr>
            <w:ins w:id="3075" w:author="Sabine Flechelle" w:date="2015-11-03T16:15:00Z">
              <w:r>
                <w:rPr>
                  <w:color w:val="000000"/>
                  <w:lang w:val="en-US"/>
                </w:rPr>
                <w:t>For instance cycle PRE 4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  <w:r>
                <w:rPr>
                  <w:color w:val="000000"/>
                  <w:lang w:val="en-US"/>
                </w:rPr>
                <w:t>0</w:t>
              </w:r>
            </w:ins>
            <w:ins w:id="3076" w:author="Sabine Flechelle" w:date="2015-11-03T11:50:00Z">
              <w:r w:rsidR="00E07941" w:rsidRPr="0018496C">
                <w:rPr>
                  <w:color w:val="000000"/>
                  <w:lang w:val="en-US"/>
                </w:rPr>
                <w:t xml:space="preserve">x04 0x11 0x07 0x0B 0x01 0x2C 0x18 0x04 0x00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0x26 0x5D;</w:t>
              </w:r>
            </w:ins>
          </w:p>
          <w:p w:rsidR="00E07941" w:rsidRDefault="00E07941" w:rsidP="00FB1044">
            <w:pPr>
              <w:rPr>
                <w:ins w:id="3077" w:author="Sabine Flechelle" w:date="2015-11-03T11:50:00Z"/>
                <w:color w:val="000000"/>
                <w:lang w:val="en-US"/>
              </w:rPr>
            </w:pPr>
          </w:p>
          <w:p w:rsidR="00E07941" w:rsidRPr="000C7CD8" w:rsidRDefault="00E07941" w:rsidP="00FB1044">
            <w:pPr>
              <w:rPr>
                <w:ins w:id="3078" w:author="Sabine Flechelle" w:date="2015-11-03T11:50:00Z"/>
                <w:color w:val="000000"/>
                <w:lang w:val="en-US"/>
                <w:rPrChange w:id="3079" w:author="Sabine Flechelle" w:date="2015-11-03T16:03:00Z">
                  <w:rPr>
                    <w:ins w:id="3080" w:author="Sabine Flechelle" w:date="2015-11-03T11:50:00Z"/>
                    <w:color w:val="000000"/>
                    <w:lang w:val="en-US"/>
                  </w:rPr>
                </w:rPrChange>
              </w:rPr>
            </w:pPr>
            <w:ins w:id="3081" w:author="Sabine Flechelle" w:date="2015-11-03T11:50:00Z">
              <w:r w:rsidRPr="000C7CD8">
                <w:rPr>
                  <w:color w:val="000000"/>
                  <w:lang w:val="en-US"/>
                  <w:rPrChange w:id="3082" w:author="Sabine Flechelle" w:date="2015-11-03T16:03:00Z">
                    <w:rPr>
                      <w:color w:val="000000"/>
                      <w:lang w:val="en-US"/>
                    </w:rPr>
                  </w:rPrChange>
                </w:rPr>
                <w:t xml:space="preserve">Action 4: </w:t>
              </w:r>
              <w:r w:rsidRPr="000C7CD8">
                <w:rPr>
                  <w:color w:val="000000"/>
                  <w:rPrChange w:id="3083" w:author="Sabine Flechelle" w:date="2015-11-03T16:03:00Z">
                    <w:rPr>
                      <w:color w:val="000000"/>
                    </w:rPr>
                  </w:rPrChange>
                </w:rPr>
                <w:t xml:space="preserve">Set the temperature to a value where the </w:t>
              </w:r>
            </w:ins>
            <w:ins w:id="3084" w:author="Sabine Flechelle" w:date="2015-11-03T16:03:00Z">
              <w:r w:rsidR="000C7CD8" w:rsidRPr="000C7CD8">
                <w:rPr>
                  <w:color w:val="000000"/>
                  <w:rPrChange w:id="3085" w:author="Sabine Flechelle" w:date="2015-11-03T16:03:00Z">
                    <w:rPr>
                      <w:color w:val="000000"/>
                    </w:rPr>
                  </w:rPrChange>
                </w:rPr>
                <w:t xml:space="preserve">Tensioning and Comfort temperature correction </w:t>
              </w:r>
            </w:ins>
            <w:ins w:id="3086" w:author="Sabine Flechelle" w:date="2015-11-03T11:50:00Z">
              <w:r w:rsidRPr="000C7CD8">
                <w:rPr>
                  <w:color w:val="000000"/>
                  <w:rPrChange w:id="3087" w:author="Sabine Flechelle" w:date="2015-11-03T16:03:00Z">
                    <w:rPr>
                      <w:color w:val="000000"/>
                    </w:rPr>
                  </w:rPrChange>
                </w:rPr>
                <w:t xml:space="preserve">factors are different from 1, for instance at </w:t>
              </w:r>
              <w:proofErr w:type="gramStart"/>
              <w:r w:rsidRPr="000C7CD8">
                <w:rPr>
                  <w:color w:val="000000"/>
                  <w:rPrChange w:id="3088" w:author="Sabine Flechelle" w:date="2015-11-03T16:03:00Z">
                    <w:rPr>
                      <w:color w:val="000000"/>
                    </w:rPr>
                  </w:rPrChange>
                </w:rPr>
                <w:t>-40°C</w:t>
              </w:r>
              <w:proofErr w:type="gramEnd"/>
              <w:r w:rsidRPr="000C7CD8">
                <w:rPr>
                  <w:color w:val="000000"/>
                  <w:rPrChange w:id="3089" w:author="Sabine Flechelle" w:date="2015-11-03T16:03:00Z">
                    <w:rPr>
                      <w:color w:val="000000"/>
                    </w:rPr>
                  </w:rPrChange>
                </w:rPr>
                <w:t xml:space="preserve">, BSR factor = 2 and PRE factor = 3 (set </w:t>
              </w:r>
            </w:ins>
            <w:ins w:id="3090" w:author="Sabine Flechelle" w:date="2015-11-03T16:34:00Z">
              <w:r w:rsidR="005E3D9F" w:rsidRPr="004715CA">
                <w:rPr>
                  <w:b/>
                  <w:color w:val="000000"/>
                  <w:lang w:val="en-US"/>
                </w:rPr>
                <w:t>u16Test</w:t>
              </w:r>
              <w:r w:rsidR="005E3D9F">
                <w:rPr>
                  <w:b/>
                  <w:color w:val="000000"/>
                  <w:lang w:val="en-US"/>
                </w:rPr>
                <w:t>Temperature</w:t>
              </w:r>
              <w:r w:rsidR="005E3D9F" w:rsidRPr="000C7CD8">
                <w:rPr>
                  <w:color w:val="000000"/>
                  <w:lang w:val="en-US"/>
                  <w:rPrChange w:id="3091" w:author="Sabine Flechelle" w:date="2015-11-03T16:03:00Z">
                    <w:rPr>
                      <w:color w:val="000000"/>
                      <w:lang w:val="en-US"/>
                    </w:rPr>
                  </w:rPrChange>
                </w:rPr>
                <w:t xml:space="preserve"> </w:t>
              </w:r>
            </w:ins>
            <w:ins w:id="3092" w:author="Sabine Flechelle" w:date="2015-11-03T11:50:00Z">
              <w:r w:rsidRPr="000C7CD8">
                <w:rPr>
                  <w:color w:val="000000"/>
                  <w:lang w:val="en-US"/>
                  <w:rPrChange w:id="3093" w:author="Sabine Flechelle" w:date="2015-11-03T16:03:00Z">
                    <w:rPr>
                      <w:color w:val="000000"/>
                      <w:lang w:val="en-US"/>
                    </w:rPr>
                  </w:rPrChange>
                </w:rPr>
                <w:t xml:space="preserve">=0x38 and b8Test=1 with Trace32). </w:t>
              </w:r>
            </w:ins>
          </w:p>
          <w:p w:rsidR="00E07941" w:rsidRDefault="00E07941" w:rsidP="00FB1044">
            <w:pPr>
              <w:rPr>
                <w:ins w:id="309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095" w:author="Sabine Flechelle" w:date="2015-11-03T11:50:00Z"/>
                <w:color w:val="000000"/>
                <w:lang w:val="en-US"/>
              </w:rPr>
            </w:pPr>
            <w:ins w:id="3096" w:author="Sabine Flechelle" w:date="2015-11-03T11:50:00Z">
              <w:r>
                <w:rPr>
                  <w:color w:val="000000"/>
                  <w:lang w:val="en-US"/>
                </w:rPr>
                <w:t xml:space="preserve">Action 5: </w:t>
              </w:r>
              <w:r>
                <w:rPr>
                  <w:color w:val="000000"/>
                </w:rPr>
                <w:t xml:space="preserve">Watch 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color w:val="000000"/>
                </w:rPr>
                <w:t xml:space="preserve"> from </w:t>
              </w:r>
              <w:proofErr w:type="spellStart"/>
              <w:r w:rsidRPr="00520997">
                <w:rPr>
                  <w:i/>
                  <w:color w:val="000000"/>
                </w:rPr>
                <w:t>runScheduleStep</w:t>
              </w:r>
              <w:proofErr w:type="spellEnd"/>
              <w:r>
                <w:rPr>
                  <w:color w:val="000000"/>
                </w:rPr>
                <w:t xml:space="preserve"> BFE runnable, with Trace32. </w:t>
              </w:r>
              <w:r>
                <w:rPr>
                  <w:color w:val="000000"/>
                  <w:lang w:val="en-US"/>
                </w:rPr>
                <w:t xml:space="preserve">Launch PRE level 1. </w:t>
              </w:r>
            </w:ins>
          </w:p>
          <w:p w:rsidR="00E07941" w:rsidRDefault="00E07941" w:rsidP="00FB1044">
            <w:pPr>
              <w:rPr>
                <w:ins w:id="309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098" w:author="Sabine Flechelle" w:date="2015-11-03T11:50:00Z"/>
                <w:color w:val="000000"/>
                <w:lang w:val="en-US"/>
              </w:rPr>
            </w:pPr>
            <w:ins w:id="3099" w:author="Sabine Flechelle" w:date="2015-11-03T11:50:00Z">
              <w:r>
                <w:rPr>
                  <w:color w:val="000000"/>
                  <w:lang w:val="en-US"/>
                </w:rPr>
                <w:t xml:space="preserve">Action 6: Launch PRE level 4. </w:t>
              </w:r>
            </w:ins>
          </w:p>
          <w:p w:rsidR="00E07941" w:rsidRDefault="00E07941" w:rsidP="00FB1044">
            <w:pPr>
              <w:rPr>
                <w:ins w:id="310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01" w:author="Sabine Flechelle" w:date="2015-11-03T11:50:00Z"/>
                <w:color w:val="000000"/>
                <w:lang w:val="en-US"/>
              </w:rPr>
            </w:pPr>
            <w:ins w:id="3102" w:author="Sabine Flechelle" w:date="2015-11-03T11:50:00Z">
              <w:r>
                <w:rPr>
                  <w:color w:val="000000"/>
                  <w:lang w:val="en-US"/>
                </w:rPr>
                <w:t xml:space="preserve">Action 7: </w:t>
              </w:r>
              <w:r>
                <w:rPr>
                  <w:color w:val="000000"/>
                </w:rPr>
                <w:t xml:space="preserve">Set the temperature to another value where the PRE and BSR adaptation factors are different, for instance </w:t>
              </w:r>
              <w:r w:rsidRPr="00520997">
                <w:rPr>
                  <w:color w:val="000000"/>
                </w:rPr>
                <w:t xml:space="preserve">at </w:t>
              </w:r>
              <w:r w:rsidRPr="00817463">
                <w:rPr>
                  <w:color w:val="000000"/>
                </w:rPr>
                <w:t>38°C</w:t>
              </w:r>
              <w:r w:rsidRPr="00520997">
                <w:rPr>
                  <w:color w:val="000000"/>
                </w:rPr>
                <w:t xml:space="preserve">, BSR factor = </w:t>
              </w:r>
              <w:r>
                <w:rPr>
                  <w:color w:val="000000"/>
                </w:rPr>
                <w:t>1</w:t>
              </w:r>
              <w:r w:rsidRPr="00520997">
                <w:rPr>
                  <w:color w:val="000000"/>
                </w:rPr>
                <w:t xml:space="preserve"> and PRE factor = </w:t>
              </w:r>
              <w:r>
                <w:rPr>
                  <w:color w:val="000000"/>
                </w:rPr>
                <w:t>2</w:t>
              </w:r>
              <w:r w:rsidRPr="00520997">
                <w:rPr>
                  <w:color w:val="000000"/>
                </w:rPr>
                <w:t xml:space="preserve"> (set </w:t>
              </w:r>
            </w:ins>
            <w:ins w:id="3103" w:author="Sabine Flechelle" w:date="2015-11-03T16:34:00Z">
              <w:r w:rsidR="005E3D9F" w:rsidRPr="004715CA">
                <w:rPr>
                  <w:b/>
                  <w:color w:val="000000"/>
                  <w:lang w:val="en-US"/>
                </w:rPr>
                <w:t>u16Test</w:t>
              </w:r>
              <w:r w:rsidR="005E3D9F">
                <w:rPr>
                  <w:b/>
                  <w:color w:val="000000"/>
                  <w:lang w:val="en-US"/>
                </w:rPr>
                <w:t>Temperature</w:t>
              </w:r>
              <w:r w:rsidR="005E3D9F">
                <w:rPr>
                  <w:color w:val="000000"/>
                  <w:lang w:val="en-US"/>
                </w:rPr>
                <w:t xml:space="preserve"> </w:t>
              </w:r>
            </w:ins>
            <w:ins w:id="3104" w:author="Sabine Flechelle" w:date="2015-11-03T11:50:00Z">
              <w:r>
                <w:rPr>
                  <w:color w:val="000000"/>
                  <w:lang w:val="en-US"/>
                </w:rPr>
                <w:t>=0x187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10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06" w:author="Sabine Flechelle" w:date="2015-11-03T11:50:00Z"/>
                <w:color w:val="000000"/>
                <w:lang w:val="en-US"/>
              </w:rPr>
            </w:pPr>
            <w:ins w:id="3107" w:author="Sabine Flechelle" w:date="2015-11-03T11:50:00Z">
              <w:r>
                <w:rPr>
                  <w:color w:val="000000"/>
                  <w:lang w:val="en-US"/>
                </w:rPr>
                <w:t xml:space="preserve">Action 8: Launch PRE level 1. </w:t>
              </w:r>
            </w:ins>
          </w:p>
          <w:p w:rsidR="00E07941" w:rsidRDefault="00E07941" w:rsidP="00FB1044">
            <w:pPr>
              <w:rPr>
                <w:ins w:id="3108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09" w:author="Sabine Flechelle" w:date="2015-11-03T11:50:00Z"/>
                <w:color w:val="000000"/>
                <w:lang w:val="en-US"/>
              </w:rPr>
            </w:pPr>
            <w:ins w:id="3110" w:author="Sabine Flechelle" w:date="2015-11-03T11:50:00Z">
              <w:r>
                <w:rPr>
                  <w:color w:val="000000"/>
                  <w:lang w:val="en-US"/>
                </w:rPr>
                <w:t xml:space="preserve">Action 9: Launch PRE level 4. </w:t>
              </w:r>
            </w:ins>
          </w:p>
          <w:p w:rsidR="00E07941" w:rsidRDefault="00E07941" w:rsidP="00FB1044">
            <w:pPr>
              <w:rPr>
                <w:ins w:id="3111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12" w:author="Sabine Flechelle" w:date="2015-11-03T11:50:00Z"/>
                <w:color w:val="000000"/>
                <w:lang w:val="en-US"/>
              </w:rPr>
            </w:pPr>
            <w:ins w:id="3113" w:author="Sabine Flechelle" w:date="2015-11-03T11:50:00Z">
              <w:r>
                <w:rPr>
                  <w:color w:val="000000"/>
                  <w:lang w:val="en-US"/>
                </w:rPr>
                <w:t xml:space="preserve">Action 10: </w:t>
              </w:r>
              <w:r>
                <w:rPr>
                  <w:color w:val="000000"/>
                </w:rPr>
                <w:t xml:space="preserve">Set the temperature to a value between 2 temperature consecutive points to check the interpolation, for instance </w:t>
              </w:r>
              <w:r w:rsidRPr="00520997">
                <w:rPr>
                  <w:color w:val="000000"/>
                </w:rPr>
                <w:t xml:space="preserve">at </w:t>
              </w:r>
              <w:r>
                <w:rPr>
                  <w:color w:val="000000"/>
                </w:rPr>
                <w:t>30</w:t>
              </w:r>
              <w:r w:rsidRPr="00817463">
                <w:rPr>
                  <w:color w:val="000000"/>
                </w:rPr>
                <w:t>°C</w:t>
              </w:r>
              <w:r w:rsidRPr="00520997">
                <w:rPr>
                  <w:color w:val="000000"/>
                </w:rPr>
                <w:t xml:space="preserve">, PRE factor = </w:t>
              </w:r>
              <w:r>
                <w:rPr>
                  <w:color w:val="000000"/>
                </w:rPr>
                <w:t>2</w:t>
              </w:r>
              <w:r w:rsidRPr="00520997">
                <w:rPr>
                  <w:color w:val="000000"/>
                </w:rPr>
                <w:t xml:space="preserve"> (set </w:t>
              </w:r>
            </w:ins>
            <w:ins w:id="3114" w:author="Sabine Flechelle" w:date="2015-11-03T16:34:00Z">
              <w:r w:rsidR="005E3D9F" w:rsidRPr="004715CA">
                <w:rPr>
                  <w:b/>
                  <w:color w:val="000000"/>
                  <w:lang w:val="en-US"/>
                </w:rPr>
                <w:t>u16Test</w:t>
              </w:r>
              <w:r w:rsidR="005E3D9F">
                <w:rPr>
                  <w:b/>
                  <w:color w:val="000000"/>
                  <w:lang w:val="en-US"/>
                </w:rPr>
                <w:t>Temperature</w:t>
              </w:r>
              <w:r w:rsidR="005E3D9F">
                <w:rPr>
                  <w:color w:val="000000"/>
                  <w:lang w:val="en-US"/>
                </w:rPr>
                <w:t xml:space="preserve"> </w:t>
              </w:r>
            </w:ins>
            <w:ins w:id="3115" w:author="Sabine Flechelle" w:date="2015-11-03T11:50:00Z">
              <w:r>
                <w:rPr>
                  <w:color w:val="000000"/>
                  <w:lang w:val="en-US"/>
                </w:rPr>
                <w:t>=0x164=29.77°C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11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17" w:author="Sabine Flechelle" w:date="2015-11-03T11:50:00Z"/>
                <w:color w:val="000000"/>
                <w:lang w:val="en-US"/>
              </w:rPr>
            </w:pPr>
            <w:ins w:id="3118" w:author="Sabine Flechelle" w:date="2015-11-03T11:50:00Z">
              <w:r>
                <w:rPr>
                  <w:color w:val="000000"/>
                  <w:lang w:val="en-US"/>
                </w:rPr>
                <w:t xml:space="preserve">Action 11: Launch PRE level 1. </w:t>
              </w:r>
            </w:ins>
          </w:p>
          <w:p w:rsidR="00E07941" w:rsidRDefault="00E07941" w:rsidP="00FB1044">
            <w:pPr>
              <w:rPr>
                <w:ins w:id="311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20" w:author="Sabine Flechelle" w:date="2015-11-03T11:50:00Z"/>
                <w:color w:val="000000"/>
                <w:lang w:val="en-US"/>
              </w:rPr>
            </w:pPr>
            <w:ins w:id="3121" w:author="Sabine Flechelle" w:date="2015-11-03T11:50:00Z">
              <w:r>
                <w:rPr>
                  <w:color w:val="000000"/>
                  <w:lang w:val="en-US"/>
                </w:rPr>
                <w:t xml:space="preserve">Action 12: Launch PRE level 4. </w:t>
              </w:r>
            </w:ins>
          </w:p>
          <w:p w:rsidR="00E07941" w:rsidRDefault="00E07941" w:rsidP="00FB1044">
            <w:pPr>
              <w:rPr>
                <w:ins w:id="312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23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3124" w:author="Sabine Flechelle" w:date="2015-11-03T11:50:00Z"/>
                <w:color w:val="000000"/>
                <w:u w:val="single"/>
                <w:lang w:val="en-US"/>
              </w:rPr>
            </w:pPr>
            <w:ins w:id="3125" w:author="Sabine Flechelle" w:date="2015-11-03T11:50:00Z">
              <w:r>
                <w:rPr>
                  <w:color w:val="000000"/>
                  <w:u w:val="single"/>
                  <w:lang w:val="en-US"/>
                </w:rPr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emperature adaptation for a motor </w:t>
              </w:r>
              <w:r>
                <w:rPr>
                  <w:color w:val="000000"/>
                  <w:u w:val="single"/>
                  <w:lang w:val="en-US"/>
                </w:rPr>
                <w:t>current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rPr>
                <w:ins w:id="312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27" w:author="Sabine Flechelle" w:date="2015-11-03T11:50:00Z"/>
                <w:color w:val="000000"/>
                <w:lang w:val="en-US"/>
              </w:rPr>
            </w:pPr>
            <w:ins w:id="3128" w:author="Sabine Flechelle" w:date="2015-11-03T11:50:00Z">
              <w:r>
                <w:rPr>
                  <w:color w:val="000000"/>
                  <w:lang w:val="en-US"/>
                </w:rPr>
                <w:t xml:space="preserve">Action 13: Write a new mono step cycle (PRE level 2 for instance) with a motor current order of 8A during 3s, where the </w:t>
              </w:r>
            </w:ins>
            <w:ins w:id="3129" w:author="Sabine Flechelle" w:date="2015-11-03T16:16:00Z">
              <w:r w:rsidR="002B4E76">
                <w:rPr>
                  <w:color w:val="000000"/>
                  <w:lang w:val="en-US"/>
                </w:rPr>
                <w:t>W</w:t>
              </w:r>
            </w:ins>
            <w:ins w:id="3130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bit is set.</w:t>
              </w:r>
            </w:ins>
          </w:p>
          <w:p w:rsidR="00E07941" w:rsidRDefault="00E07941" w:rsidP="00FB1044">
            <w:pPr>
              <w:rPr>
                <w:ins w:id="3131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132" w:author="Sabine Flechelle" w:date="2015-11-03T11:50:00Z"/>
                <w:color w:val="000000"/>
                <w:lang w:val="en-US"/>
              </w:rPr>
            </w:pPr>
            <w:ins w:id="3133" w:author="Sabine Flechelle" w:date="2015-11-03T16:16:00Z">
              <w:r>
                <w:rPr>
                  <w:color w:val="000000"/>
                  <w:lang w:val="en-US"/>
                </w:rPr>
                <w:t>For instance cycle PRE 2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3134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0x1</w:t>
              </w:r>
              <w:r w:rsidR="00E07941">
                <w:rPr>
                  <w:color w:val="000000"/>
                  <w:lang w:val="en-US"/>
                </w:rPr>
                <w:t>0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1 0x00 0x06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0x1E 0x5C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13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36" w:author="Sabine Flechelle" w:date="2015-11-03T11:50:00Z"/>
                <w:color w:val="000000"/>
                <w:lang w:val="en-US"/>
              </w:rPr>
            </w:pPr>
            <w:ins w:id="3137" w:author="Sabine Flechelle" w:date="2015-11-03T11:50:00Z">
              <w:r>
                <w:rPr>
                  <w:color w:val="000000"/>
                  <w:lang w:val="en-US"/>
                </w:rPr>
                <w:lastRenderedPageBreak/>
                <w:t xml:space="preserve">Action 14: Write a new mono step cycle (PRE level 5 for instance) with a motor current order of 8A during 3s, where </w:t>
              </w:r>
            </w:ins>
            <w:ins w:id="3138" w:author="Sabine Flechelle" w:date="2015-11-03T16:16:00Z">
              <w:r w:rsidR="002B4E76">
                <w:rPr>
                  <w:color w:val="000000"/>
                  <w:lang w:val="en-US"/>
                </w:rPr>
                <w:t>W</w:t>
              </w:r>
            </w:ins>
            <w:ins w:id="3139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</w:t>
              </w:r>
            </w:ins>
            <w:ins w:id="3140" w:author="Sabine Flechelle" w:date="2015-11-03T16:17:00Z">
              <w:r w:rsidR="002B4E76">
                <w:rPr>
                  <w:color w:val="000000"/>
                  <w:lang w:val="en-US"/>
                </w:rPr>
                <w:t>bit is not</w:t>
              </w:r>
            </w:ins>
            <w:ins w:id="3141" w:author="Sabine Flechelle" w:date="2015-11-03T11:50:00Z">
              <w:r>
                <w:rPr>
                  <w:color w:val="000000"/>
                  <w:lang w:val="en-US"/>
                </w:rPr>
                <w:t xml:space="preserve"> set.</w:t>
              </w:r>
            </w:ins>
          </w:p>
          <w:p w:rsidR="00E07941" w:rsidRDefault="00E07941" w:rsidP="00FB1044">
            <w:pPr>
              <w:rPr>
                <w:ins w:id="3142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143" w:author="Sabine Flechelle" w:date="2015-11-03T11:50:00Z"/>
                <w:color w:val="000000"/>
                <w:lang w:val="en-US"/>
              </w:rPr>
            </w:pPr>
            <w:ins w:id="3144" w:author="Sabine Flechelle" w:date="2015-11-03T16:17:00Z">
              <w:r>
                <w:rPr>
                  <w:color w:val="000000"/>
                  <w:lang w:val="en-US"/>
                </w:rPr>
                <w:t>For instance cycle PRE 5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3145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0x1</w:t>
              </w:r>
              <w:r w:rsidR="00E07941">
                <w:rPr>
                  <w:color w:val="000000"/>
                  <w:lang w:val="en-US"/>
                </w:rPr>
                <w:t>0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1</w:t>
              </w:r>
              <w:r w:rsidR="00E07941" w:rsidRPr="0018496C">
                <w:rPr>
                  <w:color w:val="000000"/>
                  <w:lang w:val="en-US"/>
                </w:rPr>
                <w:t xml:space="preserve"> 0x00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0x1E 0x5A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14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47" w:author="Sabine Flechelle" w:date="2015-11-03T11:50:00Z"/>
                <w:color w:val="000000"/>
                <w:lang w:val="en-US"/>
              </w:rPr>
            </w:pPr>
            <w:ins w:id="3148" w:author="Sabine Flechelle" w:date="2015-11-03T11:50:00Z">
              <w:r>
                <w:rPr>
                  <w:color w:val="000000"/>
                  <w:lang w:val="en-US"/>
                </w:rPr>
                <w:t xml:space="preserve">Action 15: </w:t>
              </w:r>
              <w:r>
                <w:rPr>
                  <w:color w:val="000000"/>
                </w:rPr>
                <w:t xml:space="preserve">Set the temperature for instance </w:t>
              </w:r>
              <w:r w:rsidRPr="00520997">
                <w:rPr>
                  <w:color w:val="000000"/>
                </w:rPr>
                <w:t xml:space="preserve">at </w:t>
              </w:r>
              <w:proofErr w:type="gramStart"/>
              <w:r w:rsidRPr="00520997">
                <w:rPr>
                  <w:color w:val="000000"/>
                </w:rPr>
                <w:t>-40°C</w:t>
              </w:r>
              <w:proofErr w:type="gramEnd"/>
              <w:r w:rsidRPr="00520997">
                <w:rPr>
                  <w:color w:val="000000"/>
                </w:rPr>
                <w:t xml:space="preserve">, </w:t>
              </w:r>
              <w:r>
                <w:rPr>
                  <w:color w:val="000000"/>
                </w:rPr>
                <w:t xml:space="preserve">where </w:t>
              </w:r>
              <w:r w:rsidRPr="00520997">
                <w:rPr>
                  <w:color w:val="000000"/>
                </w:rPr>
                <w:t xml:space="preserve">BSR factor = 2 and PRE factor = 3 (set </w:t>
              </w:r>
            </w:ins>
            <w:ins w:id="3149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 w:rsidRPr="00520997">
                <w:rPr>
                  <w:color w:val="000000"/>
                  <w:lang w:val="en-US"/>
                </w:rPr>
                <w:t xml:space="preserve"> </w:t>
              </w:r>
            </w:ins>
            <w:ins w:id="3150" w:author="Sabine Flechelle" w:date="2015-11-03T11:50:00Z">
              <w:r w:rsidRPr="00520997">
                <w:rPr>
                  <w:color w:val="000000"/>
                  <w:lang w:val="en-US"/>
                </w:rPr>
                <w:t>=0x38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151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52" w:author="Sabine Flechelle" w:date="2015-11-03T11:50:00Z"/>
                <w:color w:val="000000"/>
                <w:lang w:val="en-US"/>
              </w:rPr>
            </w:pPr>
            <w:ins w:id="3153" w:author="Sabine Flechelle" w:date="2015-11-03T11:50:00Z">
              <w:r>
                <w:rPr>
                  <w:color w:val="000000"/>
                  <w:lang w:val="en-US"/>
                </w:rPr>
                <w:t xml:space="preserve">Action 16: Launch PRE level 2. </w:t>
              </w:r>
            </w:ins>
          </w:p>
          <w:p w:rsidR="00E07941" w:rsidRDefault="00E07941" w:rsidP="00FB1044">
            <w:pPr>
              <w:rPr>
                <w:ins w:id="315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55" w:author="Sabine Flechelle" w:date="2015-11-03T11:50:00Z"/>
                <w:color w:val="000000"/>
                <w:lang w:val="en-US"/>
              </w:rPr>
            </w:pPr>
            <w:ins w:id="3156" w:author="Sabine Flechelle" w:date="2015-11-03T11:50:00Z">
              <w:r>
                <w:rPr>
                  <w:color w:val="000000"/>
                  <w:lang w:val="en-US"/>
                </w:rPr>
                <w:t xml:space="preserve">Action 17: Launch PRE level 5. </w:t>
              </w:r>
            </w:ins>
          </w:p>
          <w:p w:rsidR="00E07941" w:rsidRDefault="00E07941" w:rsidP="00FB1044">
            <w:pPr>
              <w:rPr>
                <w:ins w:id="315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58" w:author="Sabine Flechelle" w:date="2015-11-03T11:50:00Z"/>
                <w:color w:val="000000"/>
                <w:lang w:val="en-US"/>
              </w:rPr>
            </w:pPr>
            <w:ins w:id="3159" w:author="Sabine Flechelle" w:date="2015-11-03T11:50:00Z">
              <w:r>
                <w:rPr>
                  <w:color w:val="000000"/>
                  <w:lang w:val="en-US"/>
                </w:rPr>
                <w:t xml:space="preserve">Action 18: </w:t>
              </w:r>
              <w:r>
                <w:rPr>
                  <w:color w:val="000000"/>
                </w:rPr>
                <w:t xml:space="preserve">Set the temperature for instance </w:t>
              </w:r>
              <w:r w:rsidRPr="00520997">
                <w:rPr>
                  <w:color w:val="000000"/>
                </w:rPr>
                <w:t xml:space="preserve">at </w:t>
              </w:r>
              <w:r w:rsidRPr="00817463">
                <w:rPr>
                  <w:color w:val="000000"/>
                </w:rPr>
                <w:t>38°C</w:t>
              </w:r>
              <w:r w:rsidRPr="00520997">
                <w:rPr>
                  <w:color w:val="000000"/>
                </w:rPr>
                <w:t xml:space="preserve">, </w:t>
              </w:r>
              <w:r>
                <w:rPr>
                  <w:color w:val="000000"/>
                </w:rPr>
                <w:t xml:space="preserve">where </w:t>
              </w:r>
              <w:r w:rsidRPr="00520997">
                <w:rPr>
                  <w:color w:val="000000"/>
                </w:rPr>
                <w:t xml:space="preserve">BSR factor = </w:t>
              </w:r>
              <w:r>
                <w:rPr>
                  <w:color w:val="000000"/>
                </w:rPr>
                <w:t>1</w:t>
              </w:r>
              <w:r w:rsidRPr="00520997">
                <w:rPr>
                  <w:color w:val="000000"/>
                </w:rPr>
                <w:t xml:space="preserve"> and PRE factor = </w:t>
              </w:r>
              <w:r>
                <w:rPr>
                  <w:color w:val="000000"/>
                </w:rPr>
                <w:t>2</w:t>
              </w:r>
              <w:r w:rsidRPr="00520997">
                <w:rPr>
                  <w:color w:val="000000"/>
                </w:rPr>
                <w:t xml:space="preserve"> (set </w:t>
              </w:r>
              <w:r w:rsidRPr="00520997">
                <w:rPr>
                  <w:color w:val="000000"/>
                  <w:lang w:val="en-US"/>
                </w:rPr>
                <w:t>u16TestAdcMux</w:t>
              </w:r>
              <w:r>
                <w:rPr>
                  <w:color w:val="000000"/>
                  <w:lang w:val="en-US"/>
                </w:rPr>
                <w:t>=0x187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16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61" w:author="Sabine Flechelle" w:date="2015-11-03T11:50:00Z"/>
                <w:color w:val="000000"/>
                <w:lang w:val="en-US"/>
              </w:rPr>
            </w:pPr>
            <w:ins w:id="3162" w:author="Sabine Flechelle" w:date="2015-11-03T11:50:00Z">
              <w:r>
                <w:rPr>
                  <w:color w:val="000000"/>
                  <w:lang w:val="en-US"/>
                </w:rPr>
                <w:t xml:space="preserve">Action 19: Launch PRE level 2. </w:t>
              </w:r>
            </w:ins>
          </w:p>
          <w:p w:rsidR="00E07941" w:rsidRDefault="00E07941" w:rsidP="00FB1044">
            <w:pPr>
              <w:rPr>
                <w:ins w:id="3163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64" w:author="Sabine Flechelle" w:date="2015-11-03T11:50:00Z"/>
                <w:color w:val="000000"/>
                <w:lang w:val="en-US"/>
              </w:rPr>
            </w:pPr>
            <w:ins w:id="3165" w:author="Sabine Flechelle" w:date="2015-11-03T11:50:00Z">
              <w:r>
                <w:rPr>
                  <w:color w:val="000000"/>
                  <w:lang w:val="en-US"/>
                </w:rPr>
                <w:t xml:space="preserve">Action 20: Launch PRE level 5. </w:t>
              </w:r>
            </w:ins>
          </w:p>
          <w:p w:rsidR="00E07941" w:rsidRDefault="00E07941" w:rsidP="00FB1044">
            <w:pPr>
              <w:rPr>
                <w:ins w:id="3166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3167" w:author="Sabine Flechelle" w:date="2015-11-03T11:50:00Z"/>
                <w:color w:val="000000"/>
                <w:u w:val="single"/>
                <w:lang w:val="en-US"/>
              </w:rPr>
            </w:pPr>
            <w:ins w:id="3168" w:author="Sabine Flechelle" w:date="2015-11-03T11:50:00Z">
              <w:r>
                <w:rPr>
                  <w:color w:val="000000"/>
                  <w:u w:val="single"/>
                  <w:lang w:val="en-US"/>
                </w:rPr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emperature adaptation for a </w:t>
              </w:r>
              <w:r>
                <w:rPr>
                  <w:color w:val="000000"/>
                  <w:u w:val="single"/>
                  <w:lang w:val="en-US"/>
                </w:rPr>
                <w:t>PWM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rPr>
                <w:ins w:id="316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70" w:author="Sabine Flechelle" w:date="2015-11-03T11:50:00Z"/>
                <w:color w:val="000000"/>
                <w:lang w:val="en-US"/>
              </w:rPr>
            </w:pPr>
            <w:ins w:id="3171" w:author="Sabine Flechelle" w:date="2015-11-03T11:50:00Z">
              <w:r>
                <w:rPr>
                  <w:color w:val="000000"/>
                  <w:lang w:val="en-US"/>
                </w:rPr>
                <w:t xml:space="preserve">Action 21: Write a new mono step cycle (PRE level 3 for instance) with a PWM order of 50% during 3s, where the </w:t>
              </w:r>
            </w:ins>
            <w:ins w:id="3172" w:author="Sabine Flechelle" w:date="2015-11-03T16:17:00Z">
              <w:r w:rsidR="002B4E76">
                <w:rPr>
                  <w:color w:val="000000"/>
                  <w:lang w:val="en-US"/>
                </w:rPr>
                <w:t>W</w:t>
              </w:r>
            </w:ins>
            <w:ins w:id="3173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bit is set.</w:t>
              </w:r>
            </w:ins>
          </w:p>
          <w:p w:rsidR="00E07941" w:rsidRDefault="00E07941" w:rsidP="00FB1044">
            <w:pPr>
              <w:rPr>
                <w:ins w:id="3174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175" w:author="Sabine Flechelle" w:date="2015-11-03T11:50:00Z"/>
                <w:color w:val="000000"/>
                <w:lang w:val="en-US"/>
              </w:rPr>
            </w:pPr>
            <w:ins w:id="3176" w:author="Sabine Flechelle" w:date="2015-11-03T16:17:00Z">
              <w:r>
                <w:rPr>
                  <w:color w:val="000000"/>
                  <w:lang w:val="en-US"/>
                </w:rPr>
                <w:t>For instance cycle PRE 3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3177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</w:t>
              </w:r>
              <w:r w:rsidR="00E07941">
                <w:rPr>
                  <w:color w:val="000000"/>
                  <w:lang w:val="en-US"/>
                </w:rPr>
                <w:t>32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 xml:space="preserve">0 </w:t>
              </w:r>
              <w:proofErr w:type="spellStart"/>
              <w:r w:rsidR="00E07941">
                <w:rPr>
                  <w:color w:val="000000"/>
                  <w:lang w:val="en-US"/>
                </w:rPr>
                <w:t>0x00</w:t>
              </w:r>
              <w:proofErr w:type="spellEnd"/>
              <w:r w:rsidR="00E07941">
                <w:rPr>
                  <w:color w:val="000000"/>
                  <w:lang w:val="en-US"/>
                </w:rPr>
                <w:t xml:space="preserve"> 0x06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0x40</w:t>
              </w:r>
              <w:r w:rsidR="00E07941" w:rsidRPr="0018496C">
                <w:rPr>
                  <w:color w:val="000000"/>
                  <w:lang w:val="en-US"/>
                </w:rPr>
                <w:t xml:space="preserve"> 0x5</w:t>
              </w:r>
              <w:r w:rsidR="00E07941">
                <w:rPr>
                  <w:color w:val="000000"/>
                  <w:lang w:val="en-US"/>
                </w:rPr>
                <w:t>B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178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79" w:author="Sabine Flechelle" w:date="2015-11-03T11:50:00Z"/>
                <w:color w:val="000000"/>
                <w:lang w:val="en-US"/>
              </w:rPr>
            </w:pPr>
            <w:ins w:id="3180" w:author="Sabine Flechelle" w:date="2015-11-03T11:50:00Z">
              <w:r>
                <w:rPr>
                  <w:color w:val="000000"/>
                  <w:lang w:val="en-US"/>
                </w:rPr>
                <w:t xml:space="preserve">Action 22: Write a new mono step cycle (PRE level 6 for instance) with a PWM order of 50% during 3s, where </w:t>
              </w:r>
            </w:ins>
            <w:ins w:id="3181" w:author="Sabine Flechelle" w:date="2015-11-03T16:17:00Z">
              <w:r w:rsidR="002B4E76">
                <w:rPr>
                  <w:color w:val="000000"/>
                  <w:lang w:val="en-US"/>
                </w:rPr>
                <w:t>W</w:t>
              </w:r>
            </w:ins>
            <w:ins w:id="3182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</w:t>
              </w:r>
            </w:ins>
            <w:ins w:id="3183" w:author="Sabine Flechelle" w:date="2015-11-03T16:17:00Z">
              <w:r w:rsidR="002B4E76">
                <w:rPr>
                  <w:color w:val="000000"/>
                  <w:lang w:val="en-US"/>
                </w:rPr>
                <w:t>bit is not</w:t>
              </w:r>
            </w:ins>
            <w:ins w:id="3184" w:author="Sabine Flechelle" w:date="2015-11-03T11:50:00Z">
              <w:r>
                <w:rPr>
                  <w:color w:val="000000"/>
                  <w:lang w:val="en-US"/>
                </w:rPr>
                <w:t xml:space="preserve"> set.</w:t>
              </w:r>
            </w:ins>
          </w:p>
          <w:p w:rsidR="00E07941" w:rsidRDefault="00E07941" w:rsidP="00FB1044">
            <w:pPr>
              <w:rPr>
                <w:ins w:id="3185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3186" w:author="Sabine Flechelle" w:date="2015-11-03T11:50:00Z"/>
                <w:color w:val="000000"/>
                <w:lang w:val="en-US"/>
              </w:rPr>
            </w:pPr>
            <w:ins w:id="3187" w:author="Sabine Flechelle" w:date="2015-11-03T16:18:00Z">
              <w:r>
                <w:rPr>
                  <w:color w:val="000000"/>
                  <w:lang w:val="en-US"/>
                </w:rPr>
                <w:t>For instance cycle PRE 6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3188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</w:t>
              </w:r>
              <w:r w:rsidR="00E07941">
                <w:rPr>
                  <w:color w:val="000000"/>
                  <w:lang w:val="en-US"/>
                </w:rPr>
                <w:t>32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0</w:t>
              </w:r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0x00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0x40</w:t>
              </w:r>
              <w:r w:rsidR="00E07941" w:rsidRPr="0018496C">
                <w:rPr>
                  <w:color w:val="000000"/>
                  <w:lang w:val="en-US"/>
                </w:rPr>
                <w:t xml:space="preserve"> 0x5</w:t>
              </w:r>
              <w:r w:rsidR="00E07941">
                <w:rPr>
                  <w:color w:val="000000"/>
                  <w:lang w:val="en-US"/>
                </w:rPr>
                <w:t>9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318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90" w:author="Sabine Flechelle" w:date="2015-11-03T11:50:00Z"/>
                <w:color w:val="000000"/>
                <w:lang w:val="en-US"/>
              </w:rPr>
            </w:pPr>
            <w:ins w:id="3191" w:author="Sabine Flechelle" w:date="2015-11-03T11:50:00Z">
              <w:r>
                <w:rPr>
                  <w:color w:val="000000"/>
                  <w:lang w:val="en-US"/>
                </w:rPr>
                <w:t xml:space="preserve">Action 23: </w:t>
              </w:r>
              <w:r>
                <w:rPr>
                  <w:color w:val="000000"/>
                </w:rPr>
                <w:t xml:space="preserve">Set the temperature for instance </w:t>
              </w:r>
              <w:r w:rsidRPr="00520997">
                <w:rPr>
                  <w:color w:val="000000"/>
                </w:rPr>
                <w:t xml:space="preserve">at </w:t>
              </w:r>
              <w:proofErr w:type="gramStart"/>
              <w:r w:rsidRPr="00520997">
                <w:rPr>
                  <w:color w:val="000000"/>
                </w:rPr>
                <w:t>-40°C</w:t>
              </w:r>
              <w:proofErr w:type="gramEnd"/>
              <w:r w:rsidRPr="00520997">
                <w:rPr>
                  <w:color w:val="000000"/>
                </w:rPr>
                <w:t xml:space="preserve">, </w:t>
              </w:r>
              <w:r>
                <w:rPr>
                  <w:color w:val="000000"/>
                </w:rPr>
                <w:t xml:space="preserve">where </w:t>
              </w:r>
              <w:r w:rsidRPr="00520997">
                <w:rPr>
                  <w:color w:val="000000"/>
                </w:rPr>
                <w:t xml:space="preserve">BSR factor = 2 and PRE factor = 3 (set </w:t>
              </w:r>
            </w:ins>
            <w:ins w:id="3192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 w:rsidRPr="00520997">
                <w:rPr>
                  <w:color w:val="000000"/>
                  <w:lang w:val="en-US"/>
                </w:rPr>
                <w:t xml:space="preserve"> </w:t>
              </w:r>
            </w:ins>
            <w:ins w:id="3193" w:author="Sabine Flechelle" w:date="2015-11-03T11:50:00Z">
              <w:r w:rsidRPr="00520997">
                <w:rPr>
                  <w:color w:val="000000"/>
                  <w:lang w:val="en-US"/>
                </w:rPr>
                <w:t>=0x38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19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95" w:author="Sabine Flechelle" w:date="2015-11-03T11:50:00Z"/>
                <w:color w:val="000000"/>
                <w:lang w:val="en-US"/>
              </w:rPr>
            </w:pPr>
            <w:ins w:id="3196" w:author="Sabine Flechelle" w:date="2015-11-03T11:50:00Z">
              <w:r>
                <w:rPr>
                  <w:color w:val="000000"/>
                  <w:lang w:val="en-US"/>
                </w:rPr>
                <w:t xml:space="preserve">Action 24: Launch PRE level 3. </w:t>
              </w:r>
            </w:ins>
          </w:p>
          <w:p w:rsidR="00E07941" w:rsidRDefault="00E07941" w:rsidP="00FB1044">
            <w:pPr>
              <w:rPr>
                <w:ins w:id="319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198" w:author="Sabine Flechelle" w:date="2015-11-03T11:50:00Z"/>
                <w:color w:val="000000"/>
                <w:lang w:val="en-US"/>
              </w:rPr>
            </w:pPr>
            <w:ins w:id="3199" w:author="Sabine Flechelle" w:date="2015-11-03T11:50:00Z">
              <w:r>
                <w:rPr>
                  <w:color w:val="000000"/>
                  <w:lang w:val="en-US"/>
                </w:rPr>
                <w:t xml:space="preserve">Action 25: Launch PRE level 6. </w:t>
              </w:r>
            </w:ins>
          </w:p>
          <w:p w:rsidR="00E07941" w:rsidRDefault="00E07941" w:rsidP="00FB1044">
            <w:pPr>
              <w:rPr>
                <w:ins w:id="320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201" w:author="Sabine Flechelle" w:date="2015-11-03T11:50:00Z"/>
                <w:color w:val="000000"/>
                <w:lang w:val="en-US"/>
              </w:rPr>
            </w:pPr>
            <w:ins w:id="3202" w:author="Sabine Flechelle" w:date="2015-11-03T11:50:00Z">
              <w:r>
                <w:rPr>
                  <w:color w:val="000000"/>
                  <w:lang w:val="en-US"/>
                </w:rPr>
                <w:t xml:space="preserve">Action 26: </w:t>
              </w:r>
              <w:r>
                <w:rPr>
                  <w:color w:val="000000"/>
                </w:rPr>
                <w:t xml:space="preserve">Set the temperature for instance </w:t>
              </w:r>
              <w:r w:rsidRPr="00520997">
                <w:rPr>
                  <w:color w:val="000000"/>
                </w:rPr>
                <w:t xml:space="preserve">at </w:t>
              </w:r>
              <w:r w:rsidRPr="00817463">
                <w:rPr>
                  <w:color w:val="000000"/>
                </w:rPr>
                <w:t>38°C</w:t>
              </w:r>
              <w:r w:rsidRPr="00520997">
                <w:rPr>
                  <w:color w:val="000000"/>
                </w:rPr>
                <w:t xml:space="preserve">, </w:t>
              </w:r>
              <w:r>
                <w:rPr>
                  <w:color w:val="000000"/>
                </w:rPr>
                <w:t xml:space="preserve">where </w:t>
              </w:r>
              <w:r w:rsidRPr="00520997">
                <w:rPr>
                  <w:color w:val="000000"/>
                </w:rPr>
                <w:t xml:space="preserve">BSR factor = </w:t>
              </w:r>
              <w:r>
                <w:rPr>
                  <w:color w:val="000000"/>
                </w:rPr>
                <w:t>1</w:t>
              </w:r>
              <w:r w:rsidRPr="00520997">
                <w:rPr>
                  <w:color w:val="000000"/>
                </w:rPr>
                <w:t xml:space="preserve"> and PRE factor = </w:t>
              </w:r>
              <w:r>
                <w:rPr>
                  <w:color w:val="000000"/>
                </w:rPr>
                <w:t>2</w:t>
              </w:r>
              <w:r w:rsidRPr="00520997">
                <w:rPr>
                  <w:color w:val="000000"/>
                </w:rPr>
                <w:t xml:space="preserve"> (set </w:t>
              </w:r>
            </w:ins>
            <w:ins w:id="3203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3204" w:author="Sabine Flechelle" w:date="2015-11-03T11:50:00Z">
              <w:r>
                <w:rPr>
                  <w:color w:val="000000"/>
                  <w:lang w:val="en-US"/>
                </w:rPr>
                <w:t>=0x187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320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206" w:author="Sabine Flechelle" w:date="2015-11-03T11:50:00Z"/>
                <w:color w:val="000000"/>
                <w:lang w:val="en-US"/>
              </w:rPr>
            </w:pPr>
            <w:ins w:id="3207" w:author="Sabine Flechelle" w:date="2015-11-03T11:50:00Z">
              <w:r>
                <w:rPr>
                  <w:color w:val="000000"/>
                  <w:lang w:val="en-US"/>
                </w:rPr>
                <w:t xml:space="preserve">Action 27: Launch PRE level 3. </w:t>
              </w:r>
            </w:ins>
          </w:p>
          <w:p w:rsidR="00E07941" w:rsidRDefault="00E07941" w:rsidP="00FB1044">
            <w:pPr>
              <w:rPr>
                <w:ins w:id="3208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209" w:author="Sabine Flechelle" w:date="2015-11-03T11:50:00Z"/>
                <w:color w:val="000000"/>
                <w:lang w:val="en-US"/>
              </w:rPr>
            </w:pPr>
            <w:ins w:id="3210" w:author="Sabine Flechelle" w:date="2015-11-03T11:50:00Z">
              <w:r>
                <w:rPr>
                  <w:color w:val="000000"/>
                  <w:lang w:val="en-US"/>
                </w:rPr>
                <w:t xml:space="preserve">Action 28: Launch PRE level 6. </w:t>
              </w:r>
            </w:ins>
          </w:p>
          <w:p w:rsidR="00E07941" w:rsidRDefault="00E07941" w:rsidP="00FB1044">
            <w:pPr>
              <w:rPr>
                <w:ins w:id="32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1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1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2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2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3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3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3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4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4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4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4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4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4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4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4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5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5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5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5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5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6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6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6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6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6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6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6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6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7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7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7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7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7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7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7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7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8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8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8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8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8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8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8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8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8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8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9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9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9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9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2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2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2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29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0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0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3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0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3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0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0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0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1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1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1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2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2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3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3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3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4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4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4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4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4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4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4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4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5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5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5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5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5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6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6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6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6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6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6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6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6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7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7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7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7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7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7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7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7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8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8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8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8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8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8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8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8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8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8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33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9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9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9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3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9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3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3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3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39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0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0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40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40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0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0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41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41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4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4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4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343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4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4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5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3454" w:author="Sabine Flechelle" w:date="2015-11-03T11:50:00Z"/>
                <w:color w:val="000000"/>
                <w:lang w:val="en-US"/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45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34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3457" w:author="Sabine Flechelle" w:date="2015-11-03T11:50:00Z"/>
                <w:b/>
                <w:color w:val="000000"/>
                <w:lang w:val="en-US"/>
              </w:rPr>
            </w:pPr>
            <w:ins w:id="3458" w:author="Sabine Flechelle" w:date="2015-11-03T11:50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E07941" w:rsidRDefault="00E07941" w:rsidP="00FB1044">
            <w:pPr>
              <w:rPr>
                <w:ins w:id="3459" w:author="Sabine Flechelle" w:date="2015-11-03T11:50:00Z"/>
                <w:b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3460" w:author="Sabine Flechelle" w:date="2015-11-03T11:50:00Z"/>
                <w:rFonts w:ascii="Arial (W1)" w:hAnsi="Arial (W1)"/>
                <w:b/>
                <w:bCs/>
                <w:color w:val="008000"/>
                <w:sz w:val="16"/>
                <w:u w:val="dotted"/>
                <w:lang w:val="en-US"/>
              </w:rPr>
            </w:pPr>
          </w:p>
          <w:p w:rsidR="00E07941" w:rsidRPr="00B81C9A" w:rsidRDefault="00E07941" w:rsidP="00FB1044">
            <w:pPr>
              <w:rPr>
                <w:ins w:id="3461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3462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E07941" w:rsidRPr="00B81C9A" w:rsidRDefault="00E07941" w:rsidP="00FB1044">
            <w:pPr>
              <w:rPr>
                <w:ins w:id="3463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3464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E07941" w:rsidRPr="00B81C9A" w:rsidRDefault="00E07941" w:rsidP="00FB1044">
            <w:pPr>
              <w:rPr>
                <w:ins w:id="3465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3466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E07941" w:rsidRPr="00B81C9A" w:rsidRDefault="00E07941" w:rsidP="00FB1044">
            <w:pPr>
              <w:rPr>
                <w:ins w:id="3467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3468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E07941" w:rsidRPr="00B81C9A" w:rsidRDefault="00E07941" w:rsidP="00FB1044">
            <w:pPr>
              <w:rPr>
                <w:ins w:id="3469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3470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E07941" w:rsidRPr="00B81C9A" w:rsidRDefault="00E07941" w:rsidP="00FB1044">
            <w:pPr>
              <w:rPr>
                <w:ins w:id="3471" w:author="Sabine Flechelle" w:date="2015-11-03T11:50:00Z"/>
                <w:b/>
                <w:vanish/>
                <w:color w:val="000000"/>
                <w:lang w:val="en-US"/>
              </w:rPr>
            </w:pPr>
            <w:ins w:id="3472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E07941" w:rsidRPr="00B81C9A" w:rsidRDefault="00E07941" w:rsidP="00FB1044">
            <w:pPr>
              <w:rPr>
                <w:ins w:id="3473" w:author="Sabine Flechelle" w:date="2015-11-03T11:50:00Z"/>
                <w:b/>
                <w:vanish/>
                <w:color w:val="000000"/>
                <w:lang w:val="en-US"/>
              </w:rPr>
            </w:pPr>
            <w:ins w:id="3474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E07941" w:rsidRPr="00B81C9A" w:rsidRDefault="00E07941" w:rsidP="00FB1044">
            <w:pPr>
              <w:rPr>
                <w:ins w:id="3475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3476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Pr="00B81C9A" w:rsidRDefault="00E07941" w:rsidP="00FB1044">
            <w:pPr>
              <w:rPr>
                <w:ins w:id="3477" w:author="Sabine Flechelle" w:date="2015-11-03T11:50:00Z"/>
                <w:vanish/>
                <w:color w:val="000000"/>
                <w:lang w:val="en-US"/>
              </w:rPr>
            </w:pPr>
            <w:ins w:id="3478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79" w:author="Sabine Flechelle" w:date="2015-11-03T11:50:00Z"/>
              </w:rPr>
            </w:pPr>
            <w:ins w:id="3480" w:author="Sabine Flechelle" w:date="2015-11-03T11:50:00Z">
              <w:r>
                <w:rPr>
                  <w:color w:val="000000"/>
                  <w:lang w:val="en-US"/>
                </w:rPr>
                <w:t xml:space="preserve">Result 1: </w:t>
              </w:r>
              <w:r>
                <w:t xml:space="preserve">Check that start-up profile </w:t>
              </w:r>
              <w:proofErr w:type="gramStart"/>
              <w:r>
                <w:t>is triggered</w:t>
              </w:r>
              <w:proofErr w:type="gramEnd"/>
              <w:r>
                <w:t>. Read PRE and BSR tensioning weight paramete</w:t>
              </w:r>
              <w:r w:rsidR="002D45FE">
                <w:t>rs to check them (0x22 0xFD 0x36 and 0x22 0xFD 0x37</w:t>
              </w:r>
              <w:r>
                <w:t xml:space="preserve">) or check them with 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81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3482" w:author="Sabine Flechelle" w:date="2015-11-03T11:50:00Z"/>
                <w:color w:val="000000"/>
                <w:u w:val="single"/>
                <w:lang w:val="en-US"/>
              </w:rPr>
            </w:pPr>
            <w:ins w:id="3483" w:author="Sabine Flechelle" w:date="2015-11-03T11:50:00Z">
              <w:r>
                <w:rPr>
                  <w:color w:val="000000"/>
                  <w:u w:val="single"/>
                  <w:lang w:val="en-US"/>
                </w:rPr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>emperature adaptation for a motor voltage step: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84" w:author="Sabine Flechelle" w:date="2015-11-03T11:50:00Z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485" w:author="Sabine Flechelle" w:date="2015-11-03T11:50:00Z"/>
              </w:rPr>
            </w:pPr>
            <w:ins w:id="3486" w:author="Sabine Flechelle" w:date="2015-11-03T11:50:00Z">
              <w:r>
                <w:t>Result 3: Read the level 1 and 4 PRE cycles parameters (0x22 0xFD 0x</w:t>
              </w:r>
            </w:ins>
            <w:ins w:id="3487" w:author="Sabine Flechelle" w:date="2015-11-03T16:18:00Z">
              <w:r w:rsidR="002B4E76">
                <w:t>10</w:t>
              </w:r>
            </w:ins>
            <w:ins w:id="3488" w:author="Sabine Flechelle" w:date="2015-11-03T11:50:00Z">
              <w:r>
                <w:t xml:space="preserve"> and 0x22 0xFD 0x</w:t>
              </w:r>
            </w:ins>
            <w:ins w:id="3489" w:author="Sabine Flechelle" w:date="2015-11-03T16:19:00Z">
              <w:r w:rsidR="002B4E76">
                <w:t>13</w:t>
              </w:r>
            </w:ins>
            <w:ins w:id="3490" w:author="Sabine Flechelle" w:date="2015-11-03T11:50:00Z">
              <w:r>
                <w:t xml:space="preserve">)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91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492" w:author="Sabine Flechelle" w:date="2015-11-03T11:50:00Z"/>
              </w:rPr>
            </w:pPr>
            <w:ins w:id="3493" w:author="Sabine Flechelle" w:date="2015-11-03T11:50:00Z">
              <w:r>
                <w:t>Result 5: Check the PRE level 1 cycle is triggered and the order is adapted with a weighted factor 3: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94" w:author="Sabine Flechelle" w:date="2015-11-03T11:50:00Z"/>
              </w:rPr>
            </w:pPr>
            <w:ins w:id="3495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3 x voltage order x 4 x 1024 = 73728.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96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497" w:author="Sabine Flechelle" w:date="2015-11-03T11:50:00Z"/>
              </w:rPr>
            </w:pPr>
            <w:ins w:id="3498" w:author="Sabine Flechelle" w:date="2015-11-03T11:50:00Z">
              <w:r>
                <w:t>Result 6: Check the PRE level 4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499" w:author="Sabine Flechelle" w:date="2015-11-03T11:50:00Z"/>
              </w:rPr>
            </w:pPr>
            <w:ins w:id="3500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voltage order x 4 x 1024 = 24576.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01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02" w:author="Sabine Flechelle" w:date="2015-11-03T11:50:00Z"/>
              </w:rPr>
            </w:pPr>
            <w:ins w:id="3503" w:author="Sabine Flechelle" w:date="2015-11-03T11:50:00Z">
              <w:r>
                <w:t>Result 8: Check the PRE level 1 cycle is triggered and the order is adapted with a weighted factor 2: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04" w:author="Sabine Flechelle" w:date="2015-11-03T11:50:00Z"/>
              </w:rPr>
            </w:pPr>
            <w:ins w:id="3505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 x voltage order x 4 x 1024 = 49152.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06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07" w:author="Sabine Flechelle" w:date="2015-11-03T11:50:00Z"/>
              </w:rPr>
            </w:pPr>
            <w:ins w:id="3508" w:author="Sabine Flechelle" w:date="2015-11-03T11:50:00Z">
              <w:r>
                <w:t>Result 9: Check the PRE level 4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09" w:author="Sabine Flechelle" w:date="2015-11-03T11:50:00Z"/>
              </w:rPr>
            </w:pPr>
            <w:ins w:id="3510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voltage order x 4 x 1024 = 24576.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11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12" w:author="Sabine Flechelle" w:date="2015-11-03T11:50:00Z"/>
              </w:rPr>
            </w:pPr>
            <w:ins w:id="3513" w:author="Sabine Flechelle" w:date="2015-11-03T11:50:00Z">
              <w:r>
                <w:t>Result 11: Check the PRE level 1 cycle is triggered and the order is adapted with a weighted factor 2.40625: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14" w:author="Sabine Flechelle" w:date="2015-11-03T11:50:00Z"/>
              </w:rPr>
            </w:pPr>
            <w:ins w:id="3515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2.40625 x voltage order x 4 x 1024 = 59136.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16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17" w:author="Sabine Flechelle" w:date="2015-11-03T11:50:00Z"/>
              </w:rPr>
            </w:pPr>
            <w:ins w:id="3518" w:author="Sabine Flechelle" w:date="2015-11-03T11:50:00Z">
              <w:r>
                <w:t>Result 12: Check the PRE level 4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19" w:author="Sabine Flechelle" w:date="2015-11-03T11:50:00Z"/>
              </w:rPr>
            </w:pPr>
            <w:ins w:id="3520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voltage order x 4 x 1024 = 24576.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21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3522" w:author="Sabine Flechelle" w:date="2015-11-03T11:50:00Z"/>
                <w:color w:val="000000"/>
                <w:u w:val="single"/>
                <w:lang w:val="en-US"/>
              </w:rPr>
            </w:pPr>
            <w:ins w:id="3523" w:author="Sabine Flechelle" w:date="2015-11-03T11:50:00Z">
              <w:r>
                <w:rPr>
                  <w:color w:val="000000"/>
                  <w:u w:val="single"/>
                  <w:lang w:val="en-US"/>
                </w:rPr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emperature adaptation for a motor </w:t>
              </w:r>
              <w:r>
                <w:rPr>
                  <w:color w:val="000000"/>
                  <w:u w:val="single"/>
                  <w:lang w:val="en-US"/>
                </w:rPr>
                <w:t>current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Pr="00837C04" w:rsidRDefault="00E07941" w:rsidP="00FB1044">
            <w:pPr>
              <w:tabs>
                <w:tab w:val="left" w:pos="944"/>
              </w:tabs>
              <w:rPr>
                <w:ins w:id="3524" w:author="Sabine Flechelle" w:date="2015-11-03T11:50:00Z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25" w:author="Sabine Flechelle" w:date="2015-11-03T11:50:00Z"/>
              </w:rPr>
            </w:pPr>
            <w:ins w:id="3526" w:author="Sabine Flechelle" w:date="2015-11-03T11:50:00Z">
              <w:r>
                <w:t xml:space="preserve">Result 14: Read the level 2 and 5 PRE </w:t>
              </w:r>
              <w:r w:rsidR="002B4E76">
                <w:t>cycles parameters (0x22 0xFD 0x11 and 0x22 0xFD 0x1</w:t>
              </w:r>
              <w:r>
                <w:t xml:space="preserve">4)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27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28" w:author="Sabine Flechelle" w:date="2015-11-03T11:50:00Z"/>
              </w:rPr>
            </w:pPr>
            <w:ins w:id="3529" w:author="Sabine Flechelle" w:date="2015-11-03T11:50:00Z">
              <w:r>
                <w:t>Result 16: Check the PRE level 2 cycle is triggered and the order is adapted with a weighted factor 3: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30" w:author="Sabine Flechelle" w:date="2015-11-03T11:50:00Z"/>
              </w:rPr>
            </w:pPr>
            <w:ins w:id="3531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3 x current order x 2 x 1024 = 49152.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32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33" w:author="Sabine Flechelle" w:date="2015-11-03T11:50:00Z"/>
              </w:rPr>
            </w:pPr>
            <w:ins w:id="3534" w:author="Sabine Flechelle" w:date="2015-11-03T11:50:00Z">
              <w:r>
                <w:t>Result 17: Check the PRE level 5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35" w:author="Sabine Flechelle" w:date="2015-11-03T11:50:00Z"/>
              </w:rPr>
            </w:pPr>
            <w:ins w:id="3536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current order x 2 x 1024 = 16384.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37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38" w:author="Sabine Flechelle" w:date="2015-11-03T11:50:00Z"/>
              </w:rPr>
            </w:pPr>
            <w:ins w:id="3539" w:author="Sabine Flechelle" w:date="2015-11-03T11:50:00Z">
              <w:r>
                <w:t>Result 19: Check the PRE level 2 cycle is triggered and the order is adapted with a weighted factor 2: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40" w:author="Sabine Flechelle" w:date="2015-11-03T11:50:00Z"/>
              </w:rPr>
            </w:pPr>
            <w:ins w:id="3541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 x current order x 2 x 1024 = 32768.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42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43" w:author="Sabine Flechelle" w:date="2015-11-03T11:50:00Z"/>
              </w:rPr>
            </w:pPr>
            <w:ins w:id="3544" w:author="Sabine Flechelle" w:date="2015-11-03T11:50:00Z">
              <w:r>
                <w:t>Result 20: Check the PRE level 5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45" w:author="Sabine Flechelle" w:date="2015-11-03T11:50:00Z"/>
              </w:rPr>
            </w:pPr>
            <w:ins w:id="3546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current order x 2 x 1024 = 16384.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47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3548" w:author="Sabine Flechelle" w:date="2015-11-03T11:50:00Z"/>
                <w:color w:val="000000"/>
                <w:u w:val="single"/>
                <w:lang w:val="en-US"/>
              </w:rPr>
            </w:pPr>
            <w:ins w:id="3549" w:author="Sabine Flechelle" w:date="2015-11-03T11:50:00Z">
              <w:r>
                <w:rPr>
                  <w:color w:val="000000"/>
                  <w:u w:val="single"/>
                  <w:lang w:val="en-US"/>
                </w:rPr>
                <w:t>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emperature adaptation for a </w:t>
              </w:r>
              <w:r>
                <w:rPr>
                  <w:color w:val="000000"/>
                  <w:u w:val="single"/>
                  <w:lang w:val="en-US"/>
                </w:rPr>
                <w:t>PWM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50" w:author="Sabine Flechelle" w:date="2015-11-03T11:50:00Z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51" w:author="Sabine Flechelle" w:date="2015-11-03T11:50:00Z"/>
              </w:rPr>
            </w:pPr>
            <w:ins w:id="3552" w:author="Sabine Flechelle" w:date="2015-11-03T11:50:00Z">
              <w:r>
                <w:t xml:space="preserve">Result 22: Read the level 3 and 6 PRE </w:t>
              </w:r>
              <w:r w:rsidR="002B4E76">
                <w:t>cycles parameters (0x22 0xFD 0x12 and 0x22 0xFD 0x1</w:t>
              </w:r>
              <w:r>
                <w:t xml:space="preserve">5)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53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54" w:author="Sabine Flechelle" w:date="2015-11-03T11:50:00Z"/>
              </w:rPr>
            </w:pPr>
            <w:ins w:id="3555" w:author="Sabine Flechelle" w:date="2015-11-03T11:50:00Z">
              <w:r>
                <w:t>Result 24: Check the PRE level 3 cycle is triggered and the order is adapted with a weighted factor 3: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56" w:author="Sabine Flechelle" w:date="2015-11-03T11:50:00Z"/>
              </w:rPr>
            </w:pPr>
            <w:ins w:id="3557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3 x PWM order x 1024 = 153 600.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58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59" w:author="Sabine Flechelle" w:date="2015-11-03T11:50:00Z"/>
              </w:rPr>
            </w:pPr>
            <w:ins w:id="3560" w:author="Sabine Flechelle" w:date="2015-11-03T11:50:00Z">
              <w:r>
                <w:t>Result 25: Check the PRE level 6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61" w:author="Sabine Flechelle" w:date="2015-11-03T11:50:00Z"/>
              </w:rPr>
            </w:pPr>
            <w:ins w:id="3562" w:author="Sabine Flechelle" w:date="2015-11-03T11:50:00Z">
              <w:r w:rsidRPr="00561BF3">
                <w:rPr>
                  <w:i/>
                  <w:color w:val="000000"/>
                </w:rPr>
                <w:lastRenderedPageBreak/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PWM order x 1024 = 51 200.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63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64" w:author="Sabine Flechelle" w:date="2015-11-03T11:50:00Z"/>
              </w:rPr>
            </w:pPr>
            <w:ins w:id="3565" w:author="Sabine Flechelle" w:date="2015-11-03T11:50:00Z">
              <w:r>
                <w:t>Result 27: Check the PRE level 3 cycle is triggered and the order is adapted with a weighted factor 2: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66" w:author="Sabine Flechelle" w:date="2015-11-03T11:50:00Z"/>
              </w:rPr>
            </w:pPr>
            <w:ins w:id="3567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 x PWM order x 1024 = 102 400.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68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3569" w:author="Sabine Flechelle" w:date="2015-11-03T11:50:00Z"/>
              </w:rPr>
            </w:pPr>
            <w:ins w:id="3570" w:author="Sabine Flechelle" w:date="2015-11-03T11:50:00Z">
              <w:r>
                <w:t>Result 28: Check the PRE level 6 cycle is triggered and the order is not adapted: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3571" w:author="Sabine Flechelle" w:date="2015-11-03T11:50:00Z"/>
              </w:rPr>
            </w:pPr>
            <w:ins w:id="3572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PWM order x 1024 = 51 200.</w:t>
              </w:r>
            </w:ins>
          </w:p>
          <w:p w:rsidR="00E07941" w:rsidRDefault="00E07941" w:rsidP="002D45FE">
            <w:pPr>
              <w:tabs>
                <w:tab w:val="left" w:pos="944"/>
              </w:tabs>
              <w:rPr>
                <w:ins w:id="3573" w:author="Sabine Flechelle" w:date="2015-11-03T16:04:00Z"/>
              </w:rPr>
              <w:pPrChange w:id="3574" w:author="Sabine Flechelle" w:date="2015-11-03T16:04:00Z">
                <w:pPr>
                  <w:tabs>
                    <w:tab w:val="left" w:pos="944"/>
                  </w:tabs>
                </w:pPr>
              </w:pPrChange>
            </w:pPr>
          </w:p>
          <w:p w:rsidR="002D45FE" w:rsidRDefault="002D45FE" w:rsidP="00FB1044">
            <w:pPr>
              <w:tabs>
                <w:tab w:val="left" w:pos="944"/>
              </w:tabs>
              <w:rPr>
                <w:ins w:id="3575" w:author="Sabine Flechelle" w:date="2015-11-03T16:21:00Z"/>
                <w:lang w:val="fr-FR"/>
              </w:rPr>
            </w:pPr>
            <w:ins w:id="3576" w:author="Sabine Flechelle" w:date="2015-11-03T16:04:00Z">
              <w:r w:rsidRPr="002D45FE">
                <w:rPr>
                  <w:lang w:val="fr-FR"/>
                  <w:rPrChange w:id="3577" w:author="Sabine Flechelle" w:date="2015-11-03T16:06:00Z">
                    <w:rPr/>
                  </w:rPrChange>
                </w:rPr>
                <w:t>[</w:t>
              </w:r>
              <w:proofErr w:type="gramStart"/>
              <w:r w:rsidRPr="002D45FE">
                <w:rPr>
                  <w:lang w:val="fr-FR"/>
                  <w:rPrChange w:id="3578" w:author="Sabine Flechelle" w:date="2015-11-03T16:06:00Z">
                    <w:rPr/>
                  </w:rPrChange>
                </w:rPr>
                <w:t>COVERS:</w:t>
              </w:r>
              <w:proofErr w:type="gramEnd"/>
              <w:r w:rsidRPr="002D45FE">
                <w:rPr>
                  <w:lang w:val="fr-FR"/>
                  <w:rPrChange w:id="3579" w:author="Sabine Flechelle" w:date="2015-11-03T16:06:00Z">
                    <w:rPr/>
                  </w:rPrChange>
                </w:rPr>
                <w:t xml:space="preserve"> </w:t>
              </w:r>
            </w:ins>
            <w:ins w:id="3580" w:author="Sabine Flechelle" w:date="2015-11-03T16:05:00Z">
              <w:r w:rsidRPr="002D45FE">
                <w:rPr>
                  <w:lang w:val="fr-FR"/>
                  <w:rPrChange w:id="3581" w:author="Sabine Flechelle" w:date="2015-11-03T16:06:00Z">
                    <w:rPr/>
                  </w:rPrChange>
                </w:rPr>
                <w:t>DES_TF_G_1458, DES_TF_G_1499, DES_TF_G_1500</w:t>
              </w:r>
            </w:ins>
            <w:ins w:id="3582" w:author="Sabine Flechelle" w:date="2015-11-03T16:04:00Z">
              <w:r w:rsidRPr="002D45FE">
                <w:rPr>
                  <w:lang w:val="fr-FR"/>
                  <w:rPrChange w:id="3583" w:author="Sabine Flechelle" w:date="2015-11-03T16:06:00Z">
                    <w:rPr/>
                  </w:rPrChange>
                </w:rPr>
                <w:t>]</w:t>
              </w:r>
            </w:ins>
          </w:p>
          <w:p w:rsidR="002B4E76" w:rsidRPr="00F55D41" w:rsidRDefault="002B4E76" w:rsidP="002B4E76">
            <w:pPr>
              <w:tabs>
                <w:tab w:val="left" w:pos="944"/>
              </w:tabs>
              <w:rPr>
                <w:ins w:id="3584" w:author="Sabine Flechelle" w:date="2015-11-03T16:21:00Z"/>
                <w:lang w:val="fr-FR"/>
              </w:rPr>
            </w:pPr>
            <w:ins w:id="3585" w:author="Sabine Flechelle" w:date="2015-11-03T16:21:00Z">
              <w:r w:rsidRPr="00F55D41">
                <w:rPr>
                  <w:lang w:val="fr-FR"/>
                </w:rPr>
                <w:t>[</w:t>
              </w:r>
              <w:proofErr w:type="gramStart"/>
              <w:r w:rsidRPr="00F55D41">
                <w:rPr>
                  <w:lang w:val="fr-FR"/>
                </w:rPr>
                <w:t>COVERS:</w:t>
              </w:r>
              <w:proofErr w:type="gramEnd"/>
              <w:r w:rsidRPr="00F55D41">
                <w:rPr>
                  <w:lang w:val="fr-FR"/>
                </w:rPr>
                <w:t xml:space="preserve"> DES_TF_G_</w:t>
              </w:r>
              <w:r>
                <w:rPr>
                  <w:lang w:val="fr-FR"/>
                </w:rPr>
                <w:t>1496</w:t>
              </w:r>
              <w:r w:rsidRPr="00F55D41">
                <w:rPr>
                  <w:lang w:val="fr-FR"/>
                </w:rPr>
                <w:t>]</w:t>
              </w:r>
            </w:ins>
          </w:p>
          <w:p w:rsidR="002B4E76" w:rsidRPr="002D45FE" w:rsidRDefault="002B4E76" w:rsidP="00FB1044">
            <w:pPr>
              <w:tabs>
                <w:tab w:val="left" w:pos="944"/>
              </w:tabs>
              <w:rPr>
                <w:ins w:id="3586" w:author="Sabine Flechelle" w:date="2015-11-03T11:50:00Z"/>
                <w:lang w:val="fr-FR"/>
                <w:rPrChange w:id="3587" w:author="Sabine Flechelle" w:date="2015-11-03T16:06:00Z">
                  <w:rPr>
                    <w:ins w:id="3588" w:author="Sabine Flechelle" w:date="2015-11-03T11:50:00Z"/>
                  </w:rPr>
                </w:rPrChange>
              </w:rPr>
            </w:pPr>
          </w:p>
          <w:p w:rsidR="00E07941" w:rsidRPr="002D45FE" w:rsidRDefault="00E07941" w:rsidP="00FB1044">
            <w:pPr>
              <w:tabs>
                <w:tab w:val="left" w:pos="944"/>
              </w:tabs>
              <w:rPr>
                <w:ins w:id="3589" w:author="Sabine Flechelle" w:date="2015-11-03T11:50:00Z"/>
                <w:lang w:val="fr-FR"/>
                <w:rPrChange w:id="3590" w:author="Sabine Flechelle" w:date="2015-11-03T16:06:00Z">
                  <w:rPr>
                    <w:ins w:id="3591" w:author="Sabine Flechelle" w:date="2015-11-03T11:50:00Z"/>
                  </w:rPr>
                </w:rPrChange>
              </w:rPr>
            </w:pPr>
          </w:p>
          <w:p w:rsidR="00E07941" w:rsidRPr="002D45FE" w:rsidRDefault="00E07941" w:rsidP="00FB1044">
            <w:pPr>
              <w:tabs>
                <w:tab w:val="left" w:pos="944"/>
              </w:tabs>
              <w:rPr>
                <w:ins w:id="3592" w:author="Sabine Flechelle" w:date="2015-11-03T11:50:00Z"/>
                <w:lang w:val="fr-FR"/>
                <w:rPrChange w:id="3593" w:author="Sabine Flechelle" w:date="2015-11-03T16:06:00Z">
                  <w:rPr>
                    <w:ins w:id="3594" w:author="Sabine Flechelle" w:date="2015-11-03T11:50:00Z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center"/>
              <w:rPr>
                <w:ins w:id="3595" w:author="Sabine Flechelle" w:date="2015-11-03T11:50:00Z"/>
                <w:color w:val="000000"/>
                <w:lang w:val="fr-FR"/>
                <w:rPrChange w:id="3596" w:author="Sabine Flechelle" w:date="2015-11-03T16:06:00Z">
                  <w:rPr>
                    <w:ins w:id="35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5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599" w:author="Sabine Flechelle" w:date="2015-11-03T11:50:00Z"/>
                <w:color w:val="000000"/>
                <w:lang w:val="fr-FR"/>
                <w:rPrChange w:id="3600" w:author="Sabine Flechelle" w:date="2015-11-03T16:06:00Z">
                  <w:rPr>
                    <w:ins w:id="36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02" w:author="Sabine Flechelle" w:date="2015-11-03T11:50:00Z"/>
                <w:color w:val="000000"/>
                <w:lang w:val="fr-FR"/>
                <w:rPrChange w:id="3603" w:author="Sabine Flechelle" w:date="2015-11-03T16:06:00Z">
                  <w:rPr>
                    <w:ins w:id="36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05" w:author="Sabine Flechelle" w:date="2015-11-03T11:50:00Z"/>
                <w:color w:val="000000"/>
                <w:lang w:val="fr-FR"/>
                <w:rPrChange w:id="3606" w:author="Sabine Flechelle" w:date="2015-11-03T16:06:00Z">
                  <w:rPr>
                    <w:ins w:id="36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09" w:author="Sabine Flechelle" w:date="2015-11-03T11:50:00Z"/>
                <w:color w:val="000000"/>
                <w:lang w:val="fr-FR"/>
                <w:rPrChange w:id="3610" w:author="Sabine Flechelle" w:date="2015-11-03T16:06:00Z">
                  <w:rPr>
                    <w:ins w:id="361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12" w:author="Sabine Flechelle" w:date="2015-11-03T11:50:00Z"/>
                <w:color w:val="000000"/>
                <w:lang w:val="fr-FR"/>
                <w:rPrChange w:id="3613" w:author="Sabine Flechelle" w:date="2015-11-03T16:06:00Z">
                  <w:rPr>
                    <w:ins w:id="361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15" w:author="Sabine Flechelle" w:date="2015-11-03T11:50:00Z"/>
                <w:color w:val="000000"/>
                <w:lang w:val="fr-FR"/>
                <w:rPrChange w:id="3616" w:author="Sabine Flechelle" w:date="2015-11-03T16:06:00Z">
                  <w:rPr>
                    <w:ins w:id="361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19" w:author="Sabine Flechelle" w:date="2015-11-03T11:50:00Z"/>
                <w:color w:val="000000"/>
                <w:lang w:val="fr-FR"/>
                <w:rPrChange w:id="3620" w:author="Sabine Flechelle" w:date="2015-11-03T16:06:00Z">
                  <w:rPr>
                    <w:ins w:id="362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22" w:author="Sabine Flechelle" w:date="2015-11-03T11:50:00Z"/>
                <w:color w:val="000000"/>
                <w:lang w:val="fr-FR"/>
                <w:rPrChange w:id="3623" w:author="Sabine Flechelle" w:date="2015-11-03T16:06:00Z">
                  <w:rPr>
                    <w:ins w:id="362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25" w:author="Sabine Flechelle" w:date="2015-11-03T11:50:00Z"/>
                <w:color w:val="000000"/>
                <w:lang w:val="fr-FR"/>
                <w:rPrChange w:id="3626" w:author="Sabine Flechelle" w:date="2015-11-03T16:06:00Z">
                  <w:rPr>
                    <w:ins w:id="362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29" w:author="Sabine Flechelle" w:date="2015-11-03T11:50:00Z"/>
                <w:color w:val="000000"/>
                <w:lang w:val="fr-FR"/>
                <w:rPrChange w:id="3630" w:author="Sabine Flechelle" w:date="2015-11-03T16:06:00Z">
                  <w:rPr>
                    <w:ins w:id="36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32" w:author="Sabine Flechelle" w:date="2015-11-03T11:50:00Z"/>
                <w:color w:val="000000"/>
                <w:lang w:val="fr-FR"/>
                <w:rPrChange w:id="3633" w:author="Sabine Flechelle" w:date="2015-11-03T16:06:00Z">
                  <w:rPr>
                    <w:ins w:id="363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35" w:author="Sabine Flechelle" w:date="2015-11-03T11:50:00Z"/>
                <w:color w:val="000000"/>
                <w:lang w:val="fr-FR"/>
                <w:rPrChange w:id="3636" w:author="Sabine Flechelle" w:date="2015-11-03T16:06:00Z">
                  <w:rPr>
                    <w:ins w:id="363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39" w:author="Sabine Flechelle" w:date="2015-11-03T11:50:00Z"/>
                <w:color w:val="000000"/>
                <w:lang w:val="fr-FR"/>
                <w:rPrChange w:id="3640" w:author="Sabine Flechelle" w:date="2015-11-03T16:06:00Z">
                  <w:rPr>
                    <w:ins w:id="36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42" w:author="Sabine Flechelle" w:date="2015-11-03T11:50:00Z"/>
                <w:color w:val="000000"/>
                <w:lang w:val="fr-FR"/>
                <w:rPrChange w:id="3643" w:author="Sabine Flechelle" w:date="2015-11-03T16:06:00Z">
                  <w:rPr>
                    <w:ins w:id="36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45" w:author="Sabine Flechelle" w:date="2015-11-03T11:50:00Z"/>
                <w:color w:val="000000"/>
                <w:lang w:val="fr-FR"/>
                <w:rPrChange w:id="3646" w:author="Sabine Flechelle" w:date="2015-11-03T16:06:00Z">
                  <w:rPr>
                    <w:ins w:id="36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49" w:author="Sabine Flechelle" w:date="2015-11-03T11:50:00Z"/>
                <w:color w:val="000000"/>
                <w:lang w:val="fr-FR"/>
                <w:rPrChange w:id="3650" w:author="Sabine Flechelle" w:date="2015-11-03T16:06:00Z">
                  <w:rPr>
                    <w:ins w:id="36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52" w:author="Sabine Flechelle" w:date="2015-11-03T11:50:00Z"/>
                <w:color w:val="000000"/>
                <w:lang w:val="fr-FR"/>
                <w:rPrChange w:id="3653" w:author="Sabine Flechelle" w:date="2015-11-03T16:06:00Z">
                  <w:rPr>
                    <w:ins w:id="365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55" w:author="Sabine Flechelle" w:date="2015-11-03T11:50:00Z"/>
                <w:color w:val="000000"/>
                <w:lang w:val="fr-FR"/>
                <w:rPrChange w:id="3656" w:author="Sabine Flechelle" w:date="2015-11-03T16:06:00Z">
                  <w:rPr>
                    <w:ins w:id="365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5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59" w:author="Sabine Flechelle" w:date="2015-11-03T11:50:00Z"/>
                <w:color w:val="000000"/>
                <w:lang w:val="fr-FR"/>
                <w:rPrChange w:id="3660" w:author="Sabine Flechelle" w:date="2015-11-03T16:06:00Z">
                  <w:rPr>
                    <w:ins w:id="36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62" w:author="Sabine Flechelle" w:date="2015-11-03T11:50:00Z"/>
                <w:color w:val="000000"/>
                <w:lang w:val="fr-FR"/>
                <w:rPrChange w:id="3663" w:author="Sabine Flechelle" w:date="2015-11-03T16:06:00Z">
                  <w:rPr>
                    <w:ins w:id="366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65" w:author="Sabine Flechelle" w:date="2015-11-03T11:50:00Z"/>
                <w:color w:val="000000"/>
                <w:lang w:val="fr-FR"/>
                <w:rPrChange w:id="3666" w:author="Sabine Flechelle" w:date="2015-11-03T16:06:00Z">
                  <w:rPr>
                    <w:ins w:id="366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69" w:author="Sabine Flechelle" w:date="2015-11-03T11:50:00Z"/>
                <w:color w:val="000000"/>
                <w:lang w:val="fr-FR"/>
                <w:rPrChange w:id="3670" w:author="Sabine Flechelle" w:date="2015-11-03T16:06:00Z">
                  <w:rPr>
                    <w:ins w:id="36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72" w:author="Sabine Flechelle" w:date="2015-11-03T11:50:00Z"/>
                <w:color w:val="000000"/>
                <w:lang w:val="fr-FR"/>
                <w:rPrChange w:id="3673" w:author="Sabine Flechelle" w:date="2015-11-03T16:06:00Z">
                  <w:rPr>
                    <w:ins w:id="367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75" w:author="Sabine Flechelle" w:date="2015-11-03T11:50:00Z"/>
                <w:color w:val="000000"/>
                <w:lang w:val="fr-FR"/>
                <w:rPrChange w:id="3676" w:author="Sabine Flechelle" w:date="2015-11-03T16:06:00Z">
                  <w:rPr>
                    <w:ins w:id="367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79" w:author="Sabine Flechelle" w:date="2015-11-03T11:50:00Z"/>
                <w:color w:val="000000"/>
                <w:lang w:val="fr-FR"/>
                <w:rPrChange w:id="3680" w:author="Sabine Flechelle" w:date="2015-11-03T16:06:00Z">
                  <w:rPr>
                    <w:ins w:id="36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82" w:author="Sabine Flechelle" w:date="2015-11-03T11:50:00Z"/>
                <w:color w:val="000000"/>
                <w:lang w:val="fr-FR"/>
                <w:rPrChange w:id="3683" w:author="Sabine Flechelle" w:date="2015-11-03T16:06:00Z">
                  <w:rPr>
                    <w:ins w:id="368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85" w:author="Sabine Flechelle" w:date="2015-11-03T11:50:00Z"/>
                <w:color w:val="000000"/>
                <w:lang w:val="fr-FR"/>
                <w:rPrChange w:id="3686" w:author="Sabine Flechelle" w:date="2015-11-03T16:06:00Z">
                  <w:rPr>
                    <w:ins w:id="368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89" w:author="Sabine Flechelle" w:date="2015-11-03T11:50:00Z"/>
                <w:color w:val="000000"/>
                <w:lang w:val="fr-FR"/>
                <w:rPrChange w:id="3690" w:author="Sabine Flechelle" w:date="2015-11-03T16:06:00Z">
                  <w:rPr>
                    <w:ins w:id="36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92" w:author="Sabine Flechelle" w:date="2015-11-03T11:50:00Z"/>
                <w:color w:val="000000"/>
                <w:lang w:val="fr-FR"/>
                <w:rPrChange w:id="3693" w:author="Sabine Flechelle" w:date="2015-11-03T16:06:00Z">
                  <w:rPr>
                    <w:ins w:id="369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695" w:author="Sabine Flechelle" w:date="2015-11-03T11:50:00Z"/>
                <w:color w:val="000000"/>
                <w:lang w:val="fr-FR"/>
                <w:rPrChange w:id="3696" w:author="Sabine Flechelle" w:date="2015-11-03T16:06:00Z">
                  <w:rPr>
                    <w:ins w:id="36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6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699" w:author="Sabine Flechelle" w:date="2015-11-03T11:50:00Z"/>
                <w:color w:val="000000"/>
                <w:lang w:val="fr-FR"/>
                <w:rPrChange w:id="3700" w:author="Sabine Flechelle" w:date="2015-11-03T16:06:00Z">
                  <w:rPr>
                    <w:ins w:id="37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02" w:author="Sabine Flechelle" w:date="2015-11-03T11:50:00Z"/>
                <w:color w:val="000000"/>
                <w:lang w:val="fr-FR"/>
                <w:rPrChange w:id="3703" w:author="Sabine Flechelle" w:date="2015-11-03T16:06:00Z">
                  <w:rPr>
                    <w:ins w:id="37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05" w:author="Sabine Flechelle" w:date="2015-11-03T11:50:00Z"/>
                <w:color w:val="000000"/>
                <w:lang w:val="fr-FR"/>
                <w:rPrChange w:id="3706" w:author="Sabine Flechelle" w:date="2015-11-03T16:06:00Z">
                  <w:rPr>
                    <w:ins w:id="37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09" w:author="Sabine Flechelle" w:date="2015-11-03T11:50:00Z"/>
                <w:color w:val="000000"/>
                <w:lang w:val="fr-FR"/>
                <w:rPrChange w:id="3710" w:author="Sabine Flechelle" w:date="2015-11-03T16:06:00Z">
                  <w:rPr>
                    <w:ins w:id="371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12" w:author="Sabine Flechelle" w:date="2015-11-03T11:50:00Z"/>
                <w:color w:val="000000"/>
                <w:lang w:val="fr-FR"/>
                <w:rPrChange w:id="3713" w:author="Sabine Flechelle" w:date="2015-11-03T16:06:00Z">
                  <w:rPr>
                    <w:ins w:id="371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15" w:author="Sabine Flechelle" w:date="2015-11-03T11:50:00Z"/>
                <w:color w:val="000000"/>
                <w:lang w:val="fr-FR"/>
                <w:rPrChange w:id="3716" w:author="Sabine Flechelle" w:date="2015-11-03T16:06:00Z">
                  <w:rPr>
                    <w:ins w:id="371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19" w:author="Sabine Flechelle" w:date="2015-11-03T11:50:00Z"/>
                <w:color w:val="000000"/>
                <w:lang w:val="fr-FR"/>
                <w:rPrChange w:id="3720" w:author="Sabine Flechelle" w:date="2015-11-03T16:06:00Z">
                  <w:rPr>
                    <w:ins w:id="372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22" w:author="Sabine Flechelle" w:date="2015-11-03T11:50:00Z"/>
                <w:color w:val="000000"/>
                <w:lang w:val="fr-FR"/>
                <w:rPrChange w:id="3723" w:author="Sabine Flechelle" w:date="2015-11-03T16:06:00Z">
                  <w:rPr>
                    <w:ins w:id="372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25" w:author="Sabine Flechelle" w:date="2015-11-03T11:50:00Z"/>
                <w:color w:val="000000"/>
                <w:lang w:val="fr-FR"/>
                <w:rPrChange w:id="3726" w:author="Sabine Flechelle" w:date="2015-11-03T16:06:00Z">
                  <w:rPr>
                    <w:ins w:id="372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29" w:author="Sabine Flechelle" w:date="2015-11-03T11:50:00Z"/>
                <w:color w:val="000000"/>
                <w:lang w:val="fr-FR"/>
                <w:rPrChange w:id="3730" w:author="Sabine Flechelle" w:date="2015-11-03T16:06:00Z">
                  <w:rPr>
                    <w:ins w:id="37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32" w:author="Sabine Flechelle" w:date="2015-11-03T11:50:00Z"/>
                <w:color w:val="000000"/>
                <w:lang w:val="fr-FR"/>
                <w:rPrChange w:id="3733" w:author="Sabine Flechelle" w:date="2015-11-03T16:06:00Z">
                  <w:rPr>
                    <w:ins w:id="373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35" w:author="Sabine Flechelle" w:date="2015-11-03T11:50:00Z"/>
                <w:color w:val="000000"/>
                <w:lang w:val="fr-FR"/>
                <w:rPrChange w:id="3736" w:author="Sabine Flechelle" w:date="2015-11-03T16:06:00Z">
                  <w:rPr>
                    <w:ins w:id="373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39" w:author="Sabine Flechelle" w:date="2015-11-03T11:50:00Z"/>
                <w:color w:val="000000"/>
                <w:lang w:val="fr-FR"/>
                <w:rPrChange w:id="3740" w:author="Sabine Flechelle" w:date="2015-11-03T16:06:00Z">
                  <w:rPr>
                    <w:ins w:id="37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42" w:author="Sabine Flechelle" w:date="2015-11-03T11:50:00Z"/>
                <w:color w:val="000000"/>
                <w:lang w:val="fr-FR"/>
                <w:rPrChange w:id="3743" w:author="Sabine Flechelle" w:date="2015-11-03T16:06:00Z">
                  <w:rPr>
                    <w:ins w:id="37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45" w:author="Sabine Flechelle" w:date="2015-11-03T11:50:00Z"/>
                <w:color w:val="000000"/>
                <w:lang w:val="fr-FR"/>
                <w:rPrChange w:id="3746" w:author="Sabine Flechelle" w:date="2015-11-03T16:06:00Z">
                  <w:rPr>
                    <w:ins w:id="37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49" w:author="Sabine Flechelle" w:date="2015-11-03T11:50:00Z"/>
                <w:color w:val="000000"/>
                <w:lang w:val="fr-FR"/>
                <w:rPrChange w:id="3750" w:author="Sabine Flechelle" w:date="2015-11-03T16:06:00Z">
                  <w:rPr>
                    <w:ins w:id="37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52" w:author="Sabine Flechelle" w:date="2015-11-03T11:50:00Z"/>
                <w:color w:val="000000"/>
                <w:lang w:val="fr-FR"/>
                <w:rPrChange w:id="3753" w:author="Sabine Flechelle" w:date="2015-11-03T16:06:00Z">
                  <w:rPr>
                    <w:ins w:id="375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55" w:author="Sabine Flechelle" w:date="2015-11-03T11:50:00Z"/>
                <w:color w:val="000000"/>
                <w:lang w:val="fr-FR"/>
                <w:rPrChange w:id="3756" w:author="Sabine Flechelle" w:date="2015-11-03T16:06:00Z">
                  <w:rPr>
                    <w:ins w:id="375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5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59" w:author="Sabine Flechelle" w:date="2015-11-03T11:50:00Z"/>
                <w:color w:val="000000"/>
                <w:lang w:val="fr-FR"/>
                <w:rPrChange w:id="3760" w:author="Sabine Flechelle" w:date="2015-11-03T16:06:00Z">
                  <w:rPr>
                    <w:ins w:id="37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62" w:author="Sabine Flechelle" w:date="2015-11-03T11:50:00Z"/>
                <w:color w:val="000000"/>
                <w:lang w:val="fr-FR"/>
                <w:rPrChange w:id="3763" w:author="Sabine Flechelle" w:date="2015-11-03T16:06:00Z">
                  <w:rPr>
                    <w:ins w:id="376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65" w:author="Sabine Flechelle" w:date="2015-11-03T11:50:00Z"/>
                <w:color w:val="000000"/>
                <w:lang w:val="fr-FR"/>
                <w:rPrChange w:id="3766" w:author="Sabine Flechelle" w:date="2015-11-03T16:06:00Z">
                  <w:rPr>
                    <w:ins w:id="376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69" w:author="Sabine Flechelle" w:date="2015-11-03T11:50:00Z"/>
                <w:color w:val="000000"/>
                <w:lang w:val="fr-FR"/>
                <w:rPrChange w:id="3770" w:author="Sabine Flechelle" w:date="2015-11-03T16:06:00Z">
                  <w:rPr>
                    <w:ins w:id="37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72" w:author="Sabine Flechelle" w:date="2015-11-03T11:50:00Z"/>
                <w:color w:val="000000"/>
                <w:lang w:val="fr-FR"/>
                <w:rPrChange w:id="3773" w:author="Sabine Flechelle" w:date="2015-11-03T16:06:00Z">
                  <w:rPr>
                    <w:ins w:id="377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75" w:author="Sabine Flechelle" w:date="2015-11-03T11:50:00Z"/>
                <w:color w:val="000000"/>
                <w:lang w:val="fr-FR"/>
                <w:rPrChange w:id="3776" w:author="Sabine Flechelle" w:date="2015-11-03T16:06:00Z">
                  <w:rPr>
                    <w:ins w:id="377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79" w:author="Sabine Flechelle" w:date="2015-11-03T11:50:00Z"/>
                <w:color w:val="000000"/>
                <w:lang w:val="fr-FR"/>
                <w:rPrChange w:id="3780" w:author="Sabine Flechelle" w:date="2015-11-03T16:06:00Z">
                  <w:rPr>
                    <w:ins w:id="37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82" w:author="Sabine Flechelle" w:date="2015-11-03T11:50:00Z"/>
                <w:color w:val="000000"/>
                <w:lang w:val="fr-FR"/>
                <w:rPrChange w:id="3783" w:author="Sabine Flechelle" w:date="2015-11-03T16:06:00Z">
                  <w:rPr>
                    <w:ins w:id="378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85" w:author="Sabine Flechelle" w:date="2015-11-03T11:50:00Z"/>
                <w:color w:val="000000"/>
                <w:lang w:val="fr-FR"/>
                <w:rPrChange w:id="3786" w:author="Sabine Flechelle" w:date="2015-11-03T16:06:00Z">
                  <w:rPr>
                    <w:ins w:id="378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89" w:author="Sabine Flechelle" w:date="2015-11-03T11:50:00Z"/>
                <w:color w:val="000000"/>
                <w:lang w:val="fr-FR"/>
                <w:rPrChange w:id="3790" w:author="Sabine Flechelle" w:date="2015-11-03T16:06:00Z">
                  <w:rPr>
                    <w:ins w:id="37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92" w:author="Sabine Flechelle" w:date="2015-11-03T11:50:00Z"/>
                <w:color w:val="000000"/>
                <w:lang w:val="fr-FR"/>
                <w:rPrChange w:id="3793" w:author="Sabine Flechelle" w:date="2015-11-03T16:06:00Z">
                  <w:rPr>
                    <w:ins w:id="379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795" w:author="Sabine Flechelle" w:date="2015-11-03T11:50:00Z"/>
                <w:color w:val="000000"/>
                <w:lang w:val="fr-FR"/>
                <w:rPrChange w:id="3796" w:author="Sabine Flechelle" w:date="2015-11-03T16:06:00Z">
                  <w:rPr>
                    <w:ins w:id="37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7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799" w:author="Sabine Flechelle" w:date="2015-11-03T11:50:00Z"/>
                <w:color w:val="000000"/>
                <w:lang w:val="fr-FR"/>
                <w:rPrChange w:id="3800" w:author="Sabine Flechelle" w:date="2015-11-03T16:06:00Z">
                  <w:rPr>
                    <w:ins w:id="38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02" w:author="Sabine Flechelle" w:date="2015-11-03T11:50:00Z"/>
                <w:color w:val="000000"/>
                <w:lang w:val="fr-FR"/>
                <w:rPrChange w:id="3803" w:author="Sabine Flechelle" w:date="2015-11-03T16:06:00Z">
                  <w:rPr>
                    <w:ins w:id="38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05" w:author="Sabine Flechelle" w:date="2015-11-03T11:50:00Z"/>
                <w:color w:val="000000"/>
                <w:lang w:val="fr-FR"/>
                <w:rPrChange w:id="3806" w:author="Sabine Flechelle" w:date="2015-11-03T16:06:00Z">
                  <w:rPr>
                    <w:ins w:id="38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09" w:author="Sabine Flechelle" w:date="2015-11-03T11:50:00Z"/>
                <w:color w:val="000000"/>
                <w:lang w:val="fr-FR"/>
                <w:rPrChange w:id="3810" w:author="Sabine Flechelle" w:date="2015-11-03T16:06:00Z">
                  <w:rPr>
                    <w:ins w:id="381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12" w:author="Sabine Flechelle" w:date="2015-11-03T11:50:00Z"/>
                <w:color w:val="000000"/>
                <w:lang w:val="fr-FR"/>
                <w:rPrChange w:id="3813" w:author="Sabine Flechelle" w:date="2015-11-03T16:06:00Z">
                  <w:rPr>
                    <w:ins w:id="381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15" w:author="Sabine Flechelle" w:date="2015-11-03T11:50:00Z"/>
                <w:color w:val="000000"/>
                <w:lang w:val="fr-FR"/>
                <w:rPrChange w:id="3816" w:author="Sabine Flechelle" w:date="2015-11-03T16:06:00Z">
                  <w:rPr>
                    <w:ins w:id="381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19" w:author="Sabine Flechelle" w:date="2015-11-03T11:50:00Z"/>
                <w:color w:val="000000"/>
                <w:lang w:val="fr-FR"/>
                <w:rPrChange w:id="3820" w:author="Sabine Flechelle" w:date="2015-11-03T16:06:00Z">
                  <w:rPr>
                    <w:ins w:id="382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22" w:author="Sabine Flechelle" w:date="2015-11-03T11:50:00Z"/>
                <w:color w:val="000000"/>
                <w:lang w:val="fr-FR"/>
                <w:rPrChange w:id="3823" w:author="Sabine Flechelle" w:date="2015-11-03T16:06:00Z">
                  <w:rPr>
                    <w:ins w:id="382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25" w:author="Sabine Flechelle" w:date="2015-11-03T11:50:00Z"/>
                <w:color w:val="000000"/>
                <w:lang w:val="fr-FR"/>
                <w:rPrChange w:id="3826" w:author="Sabine Flechelle" w:date="2015-11-03T16:06:00Z">
                  <w:rPr>
                    <w:ins w:id="382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29" w:author="Sabine Flechelle" w:date="2015-11-03T11:50:00Z"/>
                <w:color w:val="000000"/>
                <w:lang w:val="fr-FR"/>
                <w:rPrChange w:id="3830" w:author="Sabine Flechelle" w:date="2015-11-03T16:06:00Z">
                  <w:rPr>
                    <w:ins w:id="38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32" w:author="Sabine Flechelle" w:date="2015-11-03T11:50:00Z"/>
                <w:color w:val="000000"/>
                <w:lang w:val="fr-FR"/>
                <w:rPrChange w:id="3833" w:author="Sabine Flechelle" w:date="2015-11-03T16:06:00Z">
                  <w:rPr>
                    <w:ins w:id="383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35" w:author="Sabine Flechelle" w:date="2015-11-03T11:50:00Z"/>
                <w:color w:val="000000"/>
                <w:lang w:val="fr-FR"/>
                <w:rPrChange w:id="3836" w:author="Sabine Flechelle" w:date="2015-11-03T16:06:00Z">
                  <w:rPr>
                    <w:ins w:id="383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39" w:author="Sabine Flechelle" w:date="2015-11-03T11:50:00Z"/>
                <w:color w:val="000000"/>
                <w:lang w:val="fr-FR"/>
                <w:rPrChange w:id="3840" w:author="Sabine Flechelle" w:date="2015-11-03T16:06:00Z">
                  <w:rPr>
                    <w:ins w:id="38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42" w:author="Sabine Flechelle" w:date="2015-11-03T11:50:00Z"/>
                <w:color w:val="000000"/>
                <w:lang w:val="fr-FR"/>
                <w:rPrChange w:id="3843" w:author="Sabine Flechelle" w:date="2015-11-03T16:06:00Z">
                  <w:rPr>
                    <w:ins w:id="38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45" w:author="Sabine Flechelle" w:date="2015-11-03T11:50:00Z"/>
                <w:color w:val="000000"/>
                <w:lang w:val="fr-FR"/>
                <w:rPrChange w:id="3846" w:author="Sabine Flechelle" w:date="2015-11-03T16:06:00Z">
                  <w:rPr>
                    <w:ins w:id="38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49" w:author="Sabine Flechelle" w:date="2015-11-03T11:50:00Z"/>
                <w:color w:val="000000"/>
                <w:lang w:val="fr-FR"/>
                <w:rPrChange w:id="3850" w:author="Sabine Flechelle" w:date="2015-11-03T16:06:00Z">
                  <w:rPr>
                    <w:ins w:id="38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52" w:author="Sabine Flechelle" w:date="2015-11-03T11:50:00Z"/>
                <w:color w:val="000000"/>
                <w:lang w:val="fr-FR"/>
                <w:rPrChange w:id="3853" w:author="Sabine Flechelle" w:date="2015-11-03T16:06:00Z">
                  <w:rPr>
                    <w:ins w:id="385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55" w:author="Sabine Flechelle" w:date="2015-11-03T11:50:00Z"/>
                <w:color w:val="000000"/>
                <w:lang w:val="fr-FR"/>
                <w:rPrChange w:id="3856" w:author="Sabine Flechelle" w:date="2015-11-03T16:06:00Z">
                  <w:rPr>
                    <w:ins w:id="385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5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59" w:author="Sabine Flechelle" w:date="2015-11-03T11:50:00Z"/>
                <w:color w:val="000000"/>
                <w:lang w:val="fr-FR"/>
                <w:rPrChange w:id="3860" w:author="Sabine Flechelle" w:date="2015-11-03T16:06:00Z">
                  <w:rPr>
                    <w:ins w:id="38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62" w:author="Sabine Flechelle" w:date="2015-11-03T11:50:00Z"/>
                <w:color w:val="000000"/>
                <w:lang w:val="fr-FR"/>
                <w:rPrChange w:id="3863" w:author="Sabine Flechelle" w:date="2015-11-03T16:06:00Z">
                  <w:rPr>
                    <w:ins w:id="386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65" w:author="Sabine Flechelle" w:date="2015-11-03T11:50:00Z"/>
                <w:color w:val="000000"/>
                <w:lang w:val="fr-FR"/>
                <w:rPrChange w:id="3866" w:author="Sabine Flechelle" w:date="2015-11-03T16:06:00Z">
                  <w:rPr>
                    <w:ins w:id="386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69" w:author="Sabine Flechelle" w:date="2015-11-03T11:50:00Z"/>
                <w:color w:val="000000"/>
                <w:lang w:val="fr-FR"/>
                <w:rPrChange w:id="3870" w:author="Sabine Flechelle" w:date="2015-11-03T16:06:00Z">
                  <w:rPr>
                    <w:ins w:id="38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72" w:author="Sabine Flechelle" w:date="2015-11-03T11:50:00Z"/>
                <w:color w:val="000000"/>
                <w:lang w:val="fr-FR"/>
                <w:rPrChange w:id="3873" w:author="Sabine Flechelle" w:date="2015-11-03T16:06:00Z">
                  <w:rPr>
                    <w:ins w:id="387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75" w:author="Sabine Flechelle" w:date="2015-11-03T11:50:00Z"/>
                <w:color w:val="000000"/>
                <w:lang w:val="fr-FR"/>
                <w:rPrChange w:id="3876" w:author="Sabine Flechelle" w:date="2015-11-03T16:06:00Z">
                  <w:rPr>
                    <w:ins w:id="387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79" w:author="Sabine Flechelle" w:date="2015-11-03T11:50:00Z"/>
                <w:color w:val="000000"/>
                <w:lang w:val="fr-FR"/>
                <w:rPrChange w:id="3880" w:author="Sabine Flechelle" w:date="2015-11-03T16:06:00Z">
                  <w:rPr>
                    <w:ins w:id="38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82" w:author="Sabine Flechelle" w:date="2015-11-03T11:50:00Z"/>
                <w:color w:val="000000"/>
                <w:lang w:val="fr-FR"/>
                <w:rPrChange w:id="3883" w:author="Sabine Flechelle" w:date="2015-11-03T16:06:00Z">
                  <w:rPr>
                    <w:ins w:id="388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85" w:author="Sabine Flechelle" w:date="2015-11-03T11:50:00Z"/>
                <w:color w:val="000000"/>
                <w:lang w:val="fr-FR"/>
                <w:rPrChange w:id="3886" w:author="Sabine Flechelle" w:date="2015-11-03T16:06:00Z">
                  <w:rPr>
                    <w:ins w:id="388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89" w:author="Sabine Flechelle" w:date="2015-11-03T11:50:00Z"/>
                <w:color w:val="000000"/>
                <w:lang w:val="fr-FR"/>
                <w:rPrChange w:id="3890" w:author="Sabine Flechelle" w:date="2015-11-03T16:06:00Z">
                  <w:rPr>
                    <w:ins w:id="38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92" w:author="Sabine Flechelle" w:date="2015-11-03T11:50:00Z"/>
                <w:color w:val="000000"/>
                <w:lang w:val="fr-FR"/>
                <w:rPrChange w:id="3893" w:author="Sabine Flechelle" w:date="2015-11-03T16:06:00Z">
                  <w:rPr>
                    <w:ins w:id="389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895" w:author="Sabine Flechelle" w:date="2015-11-03T11:50:00Z"/>
                <w:color w:val="000000"/>
                <w:lang w:val="fr-FR"/>
                <w:rPrChange w:id="3896" w:author="Sabine Flechelle" w:date="2015-11-03T16:06:00Z">
                  <w:rPr>
                    <w:ins w:id="38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8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899" w:author="Sabine Flechelle" w:date="2015-11-03T11:50:00Z"/>
                <w:color w:val="000000"/>
                <w:lang w:val="fr-FR"/>
                <w:rPrChange w:id="3900" w:author="Sabine Flechelle" w:date="2015-11-03T16:06:00Z">
                  <w:rPr>
                    <w:ins w:id="39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02" w:author="Sabine Flechelle" w:date="2015-11-03T11:50:00Z"/>
                <w:color w:val="000000"/>
                <w:lang w:val="fr-FR"/>
                <w:rPrChange w:id="3903" w:author="Sabine Flechelle" w:date="2015-11-03T16:06:00Z">
                  <w:rPr>
                    <w:ins w:id="39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05" w:author="Sabine Flechelle" w:date="2015-11-03T11:50:00Z"/>
                <w:color w:val="000000"/>
                <w:lang w:val="fr-FR"/>
                <w:rPrChange w:id="3906" w:author="Sabine Flechelle" w:date="2015-11-03T16:06:00Z">
                  <w:rPr>
                    <w:ins w:id="39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09" w:author="Sabine Flechelle" w:date="2015-11-03T11:50:00Z"/>
                <w:color w:val="000000"/>
                <w:lang w:val="fr-FR"/>
                <w:rPrChange w:id="3910" w:author="Sabine Flechelle" w:date="2015-11-03T16:06:00Z">
                  <w:rPr>
                    <w:ins w:id="391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12" w:author="Sabine Flechelle" w:date="2015-11-03T11:50:00Z"/>
                <w:color w:val="000000"/>
                <w:lang w:val="fr-FR"/>
                <w:rPrChange w:id="3913" w:author="Sabine Flechelle" w:date="2015-11-03T16:06:00Z">
                  <w:rPr>
                    <w:ins w:id="391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15" w:author="Sabine Flechelle" w:date="2015-11-03T11:50:00Z"/>
                <w:color w:val="000000"/>
                <w:lang w:val="fr-FR"/>
                <w:rPrChange w:id="3916" w:author="Sabine Flechelle" w:date="2015-11-03T16:06:00Z">
                  <w:rPr>
                    <w:ins w:id="391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19" w:author="Sabine Flechelle" w:date="2015-11-03T11:50:00Z"/>
                <w:color w:val="000000"/>
                <w:lang w:val="fr-FR"/>
                <w:rPrChange w:id="3920" w:author="Sabine Flechelle" w:date="2015-11-03T16:06:00Z">
                  <w:rPr>
                    <w:ins w:id="392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22" w:author="Sabine Flechelle" w:date="2015-11-03T11:50:00Z"/>
                <w:color w:val="000000"/>
                <w:lang w:val="fr-FR"/>
                <w:rPrChange w:id="3923" w:author="Sabine Flechelle" w:date="2015-11-03T16:06:00Z">
                  <w:rPr>
                    <w:ins w:id="392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25" w:author="Sabine Flechelle" w:date="2015-11-03T11:50:00Z"/>
                <w:color w:val="000000"/>
                <w:lang w:val="fr-FR"/>
                <w:rPrChange w:id="3926" w:author="Sabine Flechelle" w:date="2015-11-03T16:06:00Z">
                  <w:rPr>
                    <w:ins w:id="392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29" w:author="Sabine Flechelle" w:date="2015-11-03T11:50:00Z"/>
                <w:color w:val="000000"/>
                <w:lang w:val="fr-FR"/>
                <w:rPrChange w:id="3930" w:author="Sabine Flechelle" w:date="2015-11-03T16:06:00Z">
                  <w:rPr>
                    <w:ins w:id="39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32" w:author="Sabine Flechelle" w:date="2015-11-03T11:50:00Z"/>
                <w:color w:val="000000"/>
                <w:lang w:val="fr-FR"/>
                <w:rPrChange w:id="3933" w:author="Sabine Flechelle" w:date="2015-11-03T16:06:00Z">
                  <w:rPr>
                    <w:ins w:id="393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35" w:author="Sabine Flechelle" w:date="2015-11-03T11:50:00Z"/>
                <w:color w:val="000000"/>
                <w:lang w:val="fr-FR"/>
                <w:rPrChange w:id="3936" w:author="Sabine Flechelle" w:date="2015-11-03T16:06:00Z">
                  <w:rPr>
                    <w:ins w:id="393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39" w:author="Sabine Flechelle" w:date="2015-11-03T11:50:00Z"/>
                <w:color w:val="000000"/>
                <w:lang w:val="fr-FR"/>
                <w:rPrChange w:id="3940" w:author="Sabine Flechelle" w:date="2015-11-03T16:06:00Z">
                  <w:rPr>
                    <w:ins w:id="39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42" w:author="Sabine Flechelle" w:date="2015-11-03T11:50:00Z"/>
                <w:color w:val="000000"/>
                <w:lang w:val="fr-FR"/>
                <w:rPrChange w:id="3943" w:author="Sabine Flechelle" w:date="2015-11-03T16:06:00Z">
                  <w:rPr>
                    <w:ins w:id="39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45" w:author="Sabine Flechelle" w:date="2015-11-03T11:50:00Z"/>
                <w:color w:val="000000"/>
                <w:lang w:val="fr-FR"/>
                <w:rPrChange w:id="3946" w:author="Sabine Flechelle" w:date="2015-11-03T16:06:00Z">
                  <w:rPr>
                    <w:ins w:id="39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49" w:author="Sabine Flechelle" w:date="2015-11-03T11:50:00Z"/>
                <w:color w:val="000000"/>
                <w:lang w:val="fr-FR"/>
                <w:rPrChange w:id="3950" w:author="Sabine Flechelle" w:date="2015-11-03T16:06:00Z">
                  <w:rPr>
                    <w:ins w:id="39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52" w:author="Sabine Flechelle" w:date="2015-11-03T11:50:00Z"/>
                <w:color w:val="000000"/>
                <w:lang w:val="fr-FR"/>
                <w:rPrChange w:id="3953" w:author="Sabine Flechelle" w:date="2015-11-03T16:06:00Z">
                  <w:rPr>
                    <w:ins w:id="395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55" w:author="Sabine Flechelle" w:date="2015-11-03T11:50:00Z"/>
                <w:color w:val="000000"/>
                <w:lang w:val="fr-FR"/>
                <w:rPrChange w:id="3956" w:author="Sabine Flechelle" w:date="2015-11-03T16:06:00Z">
                  <w:rPr>
                    <w:ins w:id="395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5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59" w:author="Sabine Flechelle" w:date="2015-11-03T11:50:00Z"/>
                <w:color w:val="000000"/>
                <w:lang w:val="fr-FR"/>
                <w:rPrChange w:id="3960" w:author="Sabine Flechelle" w:date="2015-11-03T16:06:00Z">
                  <w:rPr>
                    <w:ins w:id="39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62" w:author="Sabine Flechelle" w:date="2015-11-03T11:50:00Z"/>
                <w:color w:val="000000"/>
                <w:lang w:val="fr-FR"/>
                <w:rPrChange w:id="3963" w:author="Sabine Flechelle" w:date="2015-11-03T16:06:00Z">
                  <w:rPr>
                    <w:ins w:id="396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65" w:author="Sabine Flechelle" w:date="2015-11-03T11:50:00Z"/>
                <w:color w:val="000000"/>
                <w:lang w:val="fr-FR"/>
                <w:rPrChange w:id="3966" w:author="Sabine Flechelle" w:date="2015-11-03T16:06:00Z">
                  <w:rPr>
                    <w:ins w:id="396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69" w:author="Sabine Flechelle" w:date="2015-11-03T11:50:00Z"/>
                <w:color w:val="000000"/>
                <w:lang w:val="fr-FR"/>
                <w:rPrChange w:id="3970" w:author="Sabine Flechelle" w:date="2015-11-03T16:06:00Z">
                  <w:rPr>
                    <w:ins w:id="39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72" w:author="Sabine Flechelle" w:date="2015-11-03T11:50:00Z"/>
                <w:color w:val="000000"/>
                <w:lang w:val="fr-FR"/>
                <w:rPrChange w:id="3973" w:author="Sabine Flechelle" w:date="2015-11-03T16:06:00Z">
                  <w:rPr>
                    <w:ins w:id="397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75" w:author="Sabine Flechelle" w:date="2015-11-03T11:50:00Z"/>
                <w:color w:val="000000"/>
                <w:lang w:val="fr-FR"/>
                <w:rPrChange w:id="3976" w:author="Sabine Flechelle" w:date="2015-11-03T16:06:00Z">
                  <w:rPr>
                    <w:ins w:id="397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79" w:author="Sabine Flechelle" w:date="2015-11-03T11:50:00Z"/>
                <w:color w:val="000000"/>
                <w:lang w:val="fr-FR"/>
                <w:rPrChange w:id="3980" w:author="Sabine Flechelle" w:date="2015-11-03T16:06:00Z">
                  <w:rPr>
                    <w:ins w:id="39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82" w:author="Sabine Flechelle" w:date="2015-11-03T11:50:00Z"/>
                <w:color w:val="000000"/>
                <w:lang w:val="fr-FR"/>
                <w:rPrChange w:id="3983" w:author="Sabine Flechelle" w:date="2015-11-03T16:06:00Z">
                  <w:rPr>
                    <w:ins w:id="398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85" w:author="Sabine Flechelle" w:date="2015-11-03T11:50:00Z"/>
                <w:color w:val="000000"/>
                <w:lang w:val="fr-FR"/>
                <w:rPrChange w:id="3986" w:author="Sabine Flechelle" w:date="2015-11-03T16:06:00Z">
                  <w:rPr>
                    <w:ins w:id="398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89" w:author="Sabine Flechelle" w:date="2015-11-03T11:50:00Z"/>
                <w:color w:val="000000"/>
                <w:lang w:val="fr-FR"/>
                <w:rPrChange w:id="3990" w:author="Sabine Flechelle" w:date="2015-11-03T16:06:00Z">
                  <w:rPr>
                    <w:ins w:id="39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92" w:author="Sabine Flechelle" w:date="2015-11-03T11:50:00Z"/>
                <w:color w:val="000000"/>
                <w:lang w:val="fr-FR"/>
                <w:rPrChange w:id="3993" w:author="Sabine Flechelle" w:date="2015-11-03T16:06:00Z">
                  <w:rPr>
                    <w:ins w:id="399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3995" w:author="Sabine Flechelle" w:date="2015-11-03T11:50:00Z"/>
                <w:color w:val="000000"/>
                <w:lang w:val="fr-FR"/>
                <w:rPrChange w:id="3996" w:author="Sabine Flechelle" w:date="2015-11-03T16:06:00Z">
                  <w:rPr>
                    <w:ins w:id="39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39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3999" w:author="Sabine Flechelle" w:date="2015-11-03T11:50:00Z"/>
                <w:color w:val="000000"/>
                <w:lang w:val="fr-FR"/>
                <w:rPrChange w:id="4000" w:author="Sabine Flechelle" w:date="2015-11-03T16:06:00Z">
                  <w:rPr>
                    <w:ins w:id="40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02" w:author="Sabine Flechelle" w:date="2015-11-03T11:50:00Z"/>
                <w:color w:val="000000"/>
                <w:lang w:val="fr-FR"/>
                <w:rPrChange w:id="4003" w:author="Sabine Flechelle" w:date="2015-11-03T16:06:00Z">
                  <w:rPr>
                    <w:ins w:id="40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05" w:author="Sabine Flechelle" w:date="2015-11-03T11:50:00Z"/>
                <w:color w:val="000000"/>
                <w:lang w:val="fr-FR"/>
                <w:rPrChange w:id="4006" w:author="Sabine Flechelle" w:date="2015-11-03T16:06:00Z">
                  <w:rPr>
                    <w:ins w:id="40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09" w:author="Sabine Flechelle" w:date="2015-11-03T11:50:00Z"/>
                <w:color w:val="000000"/>
                <w:lang w:val="fr-FR"/>
                <w:rPrChange w:id="4010" w:author="Sabine Flechelle" w:date="2015-11-03T16:06:00Z">
                  <w:rPr>
                    <w:ins w:id="401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12" w:author="Sabine Flechelle" w:date="2015-11-03T11:50:00Z"/>
                <w:color w:val="000000"/>
                <w:lang w:val="fr-FR"/>
                <w:rPrChange w:id="4013" w:author="Sabine Flechelle" w:date="2015-11-03T16:06:00Z">
                  <w:rPr>
                    <w:ins w:id="401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15" w:author="Sabine Flechelle" w:date="2015-11-03T11:50:00Z"/>
                <w:color w:val="000000"/>
                <w:lang w:val="fr-FR"/>
                <w:rPrChange w:id="4016" w:author="Sabine Flechelle" w:date="2015-11-03T16:06:00Z">
                  <w:rPr>
                    <w:ins w:id="401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19" w:author="Sabine Flechelle" w:date="2015-11-03T11:50:00Z"/>
                <w:color w:val="000000"/>
                <w:lang w:val="fr-FR"/>
                <w:rPrChange w:id="4020" w:author="Sabine Flechelle" w:date="2015-11-03T16:06:00Z">
                  <w:rPr>
                    <w:ins w:id="402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22" w:author="Sabine Flechelle" w:date="2015-11-03T11:50:00Z"/>
                <w:color w:val="000000"/>
                <w:lang w:val="fr-FR"/>
                <w:rPrChange w:id="4023" w:author="Sabine Flechelle" w:date="2015-11-03T16:06:00Z">
                  <w:rPr>
                    <w:ins w:id="402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25" w:author="Sabine Flechelle" w:date="2015-11-03T11:50:00Z"/>
                <w:color w:val="000000"/>
                <w:lang w:val="fr-FR"/>
                <w:rPrChange w:id="4026" w:author="Sabine Flechelle" w:date="2015-11-03T16:06:00Z">
                  <w:rPr>
                    <w:ins w:id="402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29" w:author="Sabine Flechelle" w:date="2015-11-03T11:50:00Z"/>
                <w:color w:val="000000"/>
                <w:lang w:val="fr-FR"/>
                <w:rPrChange w:id="4030" w:author="Sabine Flechelle" w:date="2015-11-03T16:06:00Z">
                  <w:rPr>
                    <w:ins w:id="40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32" w:author="Sabine Flechelle" w:date="2015-11-03T11:50:00Z"/>
                <w:color w:val="000000"/>
                <w:lang w:val="fr-FR"/>
                <w:rPrChange w:id="4033" w:author="Sabine Flechelle" w:date="2015-11-03T16:06:00Z">
                  <w:rPr>
                    <w:ins w:id="403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35" w:author="Sabine Flechelle" w:date="2015-11-03T11:50:00Z"/>
                <w:color w:val="000000"/>
                <w:lang w:val="fr-FR"/>
                <w:rPrChange w:id="4036" w:author="Sabine Flechelle" w:date="2015-11-03T16:06:00Z">
                  <w:rPr>
                    <w:ins w:id="403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39" w:author="Sabine Flechelle" w:date="2015-11-03T11:50:00Z"/>
                <w:color w:val="000000"/>
                <w:lang w:val="fr-FR"/>
                <w:rPrChange w:id="4040" w:author="Sabine Flechelle" w:date="2015-11-03T16:06:00Z">
                  <w:rPr>
                    <w:ins w:id="40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42" w:author="Sabine Flechelle" w:date="2015-11-03T11:50:00Z"/>
                <w:color w:val="000000"/>
                <w:lang w:val="fr-FR"/>
                <w:rPrChange w:id="4043" w:author="Sabine Flechelle" w:date="2015-11-03T16:06:00Z">
                  <w:rPr>
                    <w:ins w:id="40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45" w:author="Sabine Flechelle" w:date="2015-11-03T11:50:00Z"/>
                <w:color w:val="000000"/>
                <w:lang w:val="fr-FR"/>
                <w:rPrChange w:id="4046" w:author="Sabine Flechelle" w:date="2015-11-03T16:06:00Z">
                  <w:rPr>
                    <w:ins w:id="40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49" w:author="Sabine Flechelle" w:date="2015-11-03T11:50:00Z"/>
                <w:color w:val="000000"/>
                <w:lang w:val="fr-FR"/>
                <w:rPrChange w:id="4050" w:author="Sabine Flechelle" w:date="2015-11-03T16:06:00Z">
                  <w:rPr>
                    <w:ins w:id="40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52" w:author="Sabine Flechelle" w:date="2015-11-03T11:50:00Z"/>
                <w:color w:val="000000"/>
                <w:lang w:val="fr-FR"/>
                <w:rPrChange w:id="4053" w:author="Sabine Flechelle" w:date="2015-11-03T16:06:00Z">
                  <w:rPr>
                    <w:ins w:id="405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55" w:author="Sabine Flechelle" w:date="2015-11-03T11:50:00Z"/>
                <w:color w:val="000000"/>
                <w:lang w:val="fr-FR"/>
                <w:rPrChange w:id="4056" w:author="Sabine Flechelle" w:date="2015-11-03T16:06:00Z">
                  <w:rPr>
                    <w:ins w:id="405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5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center"/>
              <w:rPr>
                <w:ins w:id="4059" w:author="Sabine Flechelle" w:date="2015-11-03T11:50:00Z"/>
                <w:color w:val="000000"/>
                <w:lang w:val="fr-FR"/>
                <w:rPrChange w:id="4060" w:author="Sabine Flechelle" w:date="2015-11-03T16:06:00Z">
                  <w:rPr>
                    <w:ins w:id="40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62" w:author="Sabine Flechelle" w:date="2015-11-03T11:50:00Z"/>
                <w:color w:val="000000"/>
                <w:lang w:val="fr-FR"/>
                <w:rPrChange w:id="4063" w:author="Sabine Flechelle" w:date="2015-11-03T16:06:00Z">
                  <w:rPr>
                    <w:ins w:id="406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65" w:author="Sabine Flechelle" w:date="2015-11-03T11:50:00Z"/>
                <w:color w:val="000000"/>
                <w:lang w:val="fr-FR"/>
                <w:rPrChange w:id="4066" w:author="Sabine Flechelle" w:date="2015-11-03T16:06:00Z">
                  <w:rPr>
                    <w:ins w:id="406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center"/>
              <w:rPr>
                <w:ins w:id="4069" w:author="Sabine Flechelle" w:date="2015-11-03T11:50:00Z"/>
                <w:color w:val="000000"/>
                <w:lang w:val="fr-FR"/>
                <w:rPrChange w:id="4070" w:author="Sabine Flechelle" w:date="2015-11-03T16:06:00Z">
                  <w:rPr>
                    <w:ins w:id="40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72" w:author="Sabine Flechelle" w:date="2015-11-03T11:50:00Z"/>
                <w:color w:val="000000"/>
                <w:lang w:val="fr-FR"/>
                <w:rPrChange w:id="4073" w:author="Sabine Flechelle" w:date="2015-11-03T16:06:00Z">
                  <w:rPr>
                    <w:ins w:id="407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75" w:author="Sabine Flechelle" w:date="2015-11-03T11:50:00Z"/>
                <w:color w:val="000000"/>
                <w:lang w:val="fr-FR"/>
                <w:rPrChange w:id="4076" w:author="Sabine Flechelle" w:date="2015-11-03T16:06:00Z">
                  <w:rPr>
                    <w:ins w:id="407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7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center"/>
              <w:rPr>
                <w:ins w:id="4079" w:author="Sabine Flechelle" w:date="2015-11-03T11:50:00Z"/>
                <w:color w:val="000000"/>
                <w:lang w:val="fr-FR"/>
                <w:rPrChange w:id="4080" w:author="Sabine Flechelle" w:date="2015-11-03T16:06:00Z">
                  <w:rPr>
                    <w:ins w:id="40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82" w:author="Sabine Flechelle" w:date="2015-11-03T11:50:00Z"/>
                <w:color w:val="000000"/>
                <w:lang w:val="fr-FR"/>
                <w:rPrChange w:id="4083" w:author="Sabine Flechelle" w:date="2015-11-03T16:06:00Z">
                  <w:rPr>
                    <w:ins w:id="408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85" w:author="Sabine Flechelle" w:date="2015-11-03T11:50:00Z"/>
                <w:color w:val="000000"/>
                <w:lang w:val="fr-FR"/>
                <w:rPrChange w:id="4086" w:author="Sabine Flechelle" w:date="2015-11-03T16:06:00Z">
                  <w:rPr>
                    <w:ins w:id="408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2D45FE" w:rsidRDefault="00E07941" w:rsidP="00FB1044">
            <w:pPr>
              <w:jc w:val="center"/>
              <w:rPr>
                <w:ins w:id="4089" w:author="Sabine Flechelle" w:date="2015-11-03T11:50:00Z"/>
                <w:color w:val="000000"/>
                <w:lang w:val="fr-FR"/>
                <w:rPrChange w:id="4090" w:author="Sabine Flechelle" w:date="2015-11-03T16:06:00Z">
                  <w:rPr>
                    <w:ins w:id="40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92" w:author="Sabine Flechelle" w:date="2015-11-03T11:50:00Z"/>
                <w:color w:val="000000"/>
                <w:lang w:val="fr-FR"/>
                <w:rPrChange w:id="4093" w:author="Sabine Flechelle" w:date="2015-11-03T16:06:00Z">
                  <w:rPr>
                    <w:ins w:id="409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095" w:author="Sabine Flechelle" w:date="2015-11-03T11:50:00Z"/>
                <w:color w:val="000000"/>
                <w:lang w:val="fr-FR"/>
                <w:rPrChange w:id="4096" w:author="Sabine Flechelle" w:date="2015-11-03T16:06:00Z">
                  <w:rPr>
                    <w:ins w:id="409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0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099" w:author="Sabine Flechelle" w:date="2015-11-03T11:50:00Z"/>
                <w:color w:val="000000"/>
                <w:lang w:val="fr-FR"/>
                <w:rPrChange w:id="4100" w:author="Sabine Flechelle" w:date="2015-11-03T16:06:00Z">
                  <w:rPr>
                    <w:ins w:id="41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02" w:author="Sabine Flechelle" w:date="2015-11-03T11:50:00Z"/>
                <w:color w:val="000000"/>
                <w:lang w:val="fr-FR"/>
                <w:rPrChange w:id="4103" w:author="Sabine Flechelle" w:date="2015-11-03T16:06:00Z">
                  <w:rPr>
                    <w:ins w:id="41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05" w:author="Sabine Flechelle" w:date="2015-11-03T11:50:00Z"/>
                <w:color w:val="000000"/>
                <w:lang w:val="fr-FR"/>
                <w:rPrChange w:id="4106" w:author="Sabine Flechelle" w:date="2015-11-03T16:06:00Z">
                  <w:rPr>
                    <w:ins w:id="41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08" w:author="Sabine Flechelle" w:date="2015-11-03T11:50:00Z"/>
                <w:color w:val="000000"/>
                <w:lang w:val="fr-FR"/>
                <w:rPrChange w:id="4109" w:author="Sabine Flechelle" w:date="2015-11-03T16:06:00Z">
                  <w:rPr>
                    <w:ins w:id="4110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11" w:author="Sabine Flechelle" w:date="2015-11-03T11:50:00Z"/>
                <w:color w:val="000000"/>
                <w:lang w:val="fr-FR"/>
                <w:rPrChange w:id="4112" w:author="Sabine Flechelle" w:date="2015-11-03T16:06:00Z">
                  <w:rPr>
                    <w:ins w:id="4113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14" w:author="Sabine Flechelle" w:date="2015-11-03T11:50:00Z"/>
                <w:color w:val="000000"/>
                <w:lang w:val="fr-FR"/>
                <w:rPrChange w:id="4115" w:author="Sabine Flechelle" w:date="2015-11-03T16:06:00Z">
                  <w:rPr>
                    <w:ins w:id="4116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17" w:author="Sabine Flechelle" w:date="2015-11-03T11:50:00Z"/>
                <w:color w:val="000000"/>
                <w:lang w:val="fr-FR"/>
                <w:rPrChange w:id="4118" w:author="Sabine Flechelle" w:date="2015-11-03T16:06:00Z">
                  <w:rPr>
                    <w:ins w:id="4119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20" w:author="Sabine Flechelle" w:date="2015-11-03T11:50:00Z"/>
                <w:color w:val="000000"/>
                <w:lang w:val="fr-FR"/>
                <w:rPrChange w:id="4121" w:author="Sabine Flechelle" w:date="2015-11-03T16:06:00Z">
                  <w:rPr>
                    <w:ins w:id="4122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23" w:author="Sabine Flechelle" w:date="2015-11-03T11:50:00Z"/>
                <w:color w:val="000000"/>
                <w:lang w:val="fr-FR"/>
                <w:rPrChange w:id="4124" w:author="Sabine Flechelle" w:date="2015-11-03T16:06:00Z">
                  <w:rPr>
                    <w:ins w:id="412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126" w:author="Sabine Flechelle" w:date="2015-11-03T11:50:00Z"/>
                <w:color w:val="000000"/>
                <w:lang w:val="fr-FR"/>
                <w:rPrChange w:id="4127" w:author="Sabine Flechelle" w:date="2015-11-03T16:06:00Z">
                  <w:rPr>
                    <w:ins w:id="412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2D45FE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41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30" w:author="Sabine Flechelle" w:date="2015-11-03T11:50:00Z"/>
                <w:color w:val="000000"/>
                <w:lang w:val="fr-FR"/>
                <w:rPrChange w:id="4131" w:author="Sabine Flechelle" w:date="2015-11-03T16:06:00Z">
                  <w:rPr>
                    <w:ins w:id="4132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33" w:author="Sabine Flechelle" w:date="2015-11-03T11:50:00Z"/>
                <w:color w:val="000000"/>
                <w:lang w:val="fr-FR"/>
                <w:rPrChange w:id="4134" w:author="Sabine Flechelle" w:date="2015-11-03T16:06:00Z">
                  <w:rPr>
                    <w:ins w:id="413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36" w:author="Sabine Flechelle" w:date="2015-11-03T11:50:00Z"/>
                <w:color w:val="000000"/>
                <w:lang w:val="fr-FR"/>
                <w:rPrChange w:id="4137" w:author="Sabine Flechelle" w:date="2015-11-03T16:06:00Z">
                  <w:rPr>
                    <w:ins w:id="413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39" w:author="Sabine Flechelle" w:date="2015-11-03T11:50:00Z"/>
                <w:color w:val="000000"/>
                <w:lang w:val="fr-FR"/>
                <w:rPrChange w:id="4140" w:author="Sabine Flechelle" w:date="2015-11-03T16:06:00Z">
                  <w:rPr>
                    <w:ins w:id="41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42" w:author="Sabine Flechelle" w:date="2015-11-03T11:50:00Z"/>
                <w:color w:val="000000"/>
                <w:lang w:val="fr-FR"/>
                <w:rPrChange w:id="4143" w:author="Sabine Flechelle" w:date="2015-11-03T16:06:00Z">
                  <w:rPr>
                    <w:ins w:id="41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45" w:author="Sabine Flechelle" w:date="2015-11-03T11:50:00Z"/>
                <w:color w:val="000000"/>
                <w:lang w:val="fr-FR"/>
                <w:rPrChange w:id="4146" w:author="Sabine Flechelle" w:date="2015-11-03T16:06:00Z">
                  <w:rPr>
                    <w:ins w:id="41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48" w:author="Sabine Flechelle" w:date="2015-11-03T11:50:00Z"/>
                <w:color w:val="000000"/>
                <w:lang w:val="fr-FR"/>
                <w:rPrChange w:id="4149" w:author="Sabine Flechelle" w:date="2015-11-03T16:06:00Z">
                  <w:rPr>
                    <w:ins w:id="4150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51" w:author="Sabine Flechelle" w:date="2015-11-03T11:50:00Z"/>
                <w:color w:val="000000"/>
                <w:lang w:val="fr-FR"/>
                <w:rPrChange w:id="4152" w:author="Sabine Flechelle" w:date="2015-11-03T16:06:00Z">
                  <w:rPr>
                    <w:ins w:id="4153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2D45FE" w:rsidRDefault="00E07941" w:rsidP="00FB1044">
            <w:pPr>
              <w:jc w:val="right"/>
              <w:rPr>
                <w:ins w:id="4154" w:author="Sabine Flechelle" w:date="2015-11-03T11:50:00Z"/>
                <w:color w:val="000000"/>
                <w:lang w:val="fr-FR"/>
                <w:rPrChange w:id="4155" w:author="Sabine Flechelle" w:date="2015-11-03T16:06:00Z">
                  <w:rPr>
                    <w:ins w:id="4156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E07941" w:rsidRPr="002D45FE" w:rsidRDefault="00E07941" w:rsidP="00FB1044">
            <w:pPr>
              <w:jc w:val="right"/>
              <w:rPr>
                <w:ins w:id="4157" w:author="Sabine Flechelle" w:date="2015-11-03T11:50:00Z"/>
                <w:color w:val="000000"/>
                <w:lang w:val="fr-FR"/>
                <w:rPrChange w:id="4158" w:author="Sabine Flechelle" w:date="2015-11-03T16:06:00Z">
                  <w:rPr>
                    <w:ins w:id="4159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</w:tbl>
    <w:p w:rsidR="00E07941" w:rsidRPr="002D45FE" w:rsidRDefault="00E07941" w:rsidP="00E07941">
      <w:pPr>
        <w:rPr>
          <w:ins w:id="4160" w:author="Sabine Flechelle" w:date="2015-11-03T11:50:00Z"/>
          <w:lang w:val="fr-FR"/>
          <w:rPrChange w:id="4161" w:author="Sabine Flechelle" w:date="2015-11-03T16:06:00Z">
            <w:rPr>
              <w:ins w:id="4162" w:author="Sabine Flechelle" w:date="2015-11-03T11:50:00Z"/>
            </w:rPr>
          </w:rPrChange>
        </w:rPr>
      </w:pPr>
    </w:p>
    <w:p w:rsidR="00E07941" w:rsidRDefault="00E07941" w:rsidP="00FB1044">
      <w:pPr>
        <w:pStyle w:val="Heading3"/>
        <w:rPr>
          <w:ins w:id="4163" w:author="Sabine Flechelle" w:date="2015-11-03T11:50:00Z"/>
        </w:rPr>
        <w:pPrChange w:id="4164" w:author="Sabine Flechelle" w:date="2015-11-03T12:48:00Z">
          <w:pPr>
            <w:pStyle w:val="Heading3"/>
          </w:pPr>
        </w:pPrChange>
      </w:pPr>
      <w:bookmarkStart w:id="4165" w:name="_Toc314230350"/>
      <w:bookmarkStart w:id="4166" w:name="_Toc434332113"/>
      <w:ins w:id="4167" w:author="Sabine Flechelle" w:date="2015-11-03T11:50:00Z">
        <w:r>
          <w:t>INT_BFE_</w:t>
        </w:r>
        <w:proofErr w:type="gramStart"/>
        <w:r>
          <w:t>0</w:t>
        </w:r>
      </w:ins>
      <w:ins w:id="4168" w:author="Sabine Flechelle" w:date="2015-11-03T12:48:00Z">
        <w:r w:rsidR="00FB1044">
          <w:t>6003</w:t>
        </w:r>
      </w:ins>
      <w:ins w:id="4169" w:author="Sabine Flechelle" w:date="2015-11-03T11:50:00Z">
        <w:r>
          <w:t xml:space="preserve"> :</w:t>
        </w:r>
        <w:proofErr w:type="gramEnd"/>
        <w:r>
          <w:t xml:space="preserve"> No temperature adaptation with absent or invalid step configuration</w:t>
        </w:r>
        <w:bookmarkEnd w:id="4165"/>
        <w:bookmarkEnd w:id="4166"/>
        <w:r>
          <w:t xml:space="preserve"> </w:t>
        </w:r>
      </w:ins>
    </w:p>
    <w:p w:rsidR="00E07941" w:rsidRDefault="00E07941" w:rsidP="00E07941">
      <w:pPr>
        <w:pStyle w:val="Para2"/>
        <w:rPr>
          <w:ins w:id="4170" w:author="Sabine Flechelle" w:date="2015-11-03T11:50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171" w:author="Sabine Flechelle" w:date="2015-11-03T11:50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7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18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18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8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184" w:author="Sabine Flechelle" w:date="2015-11-03T11:50:00Z"/>
                <w:color w:val="000000"/>
                <w:lang w:val="en-US"/>
              </w:rPr>
            </w:pPr>
            <w:ins w:id="4185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18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18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19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1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1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200" w:author="Sabine Flechelle" w:date="2015-11-03T11:50:00Z"/>
                <w:b/>
                <w:color w:val="000000"/>
                <w:lang w:val="en-US"/>
              </w:rPr>
            </w:pPr>
            <w:ins w:id="4201" w:author="Sabine Flechelle" w:date="2015-11-03T11:50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E07941" w:rsidRDefault="00E07941" w:rsidP="00FB1044">
            <w:pPr>
              <w:pStyle w:val="Para1"/>
              <w:spacing w:before="0"/>
              <w:ind w:left="0"/>
              <w:jc w:val="left"/>
              <w:rPr>
                <w:ins w:id="4202" w:author="Sabine Flechelle" w:date="2015-11-03T11:50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E07941" w:rsidRPr="003B1522" w:rsidRDefault="00E07941" w:rsidP="00FB1044">
            <w:pPr>
              <w:rPr>
                <w:ins w:id="4203" w:author="Sabine Flechelle" w:date="2015-11-03T11:50:00Z"/>
              </w:rPr>
            </w:pPr>
            <w:ins w:id="4204" w:author="Sabine Flechelle" w:date="2015-11-03T11:50:00Z">
              <w:r w:rsidRPr="003B1522">
                <w:t xml:space="preserve">The aim of this test is to check </w:t>
              </w:r>
              <w:r>
                <w:t xml:space="preserve">that the temperature adaptation </w:t>
              </w:r>
              <w:proofErr w:type="gramStart"/>
              <w:r>
                <w:t>is not applied</w:t>
              </w:r>
              <w:proofErr w:type="gramEnd"/>
              <w:r>
                <w:t xml:space="preserve"> to the steps whom the weighted configuration is absent or invalid.</w:t>
              </w:r>
            </w:ins>
          </w:p>
          <w:p w:rsidR="00E07941" w:rsidRDefault="00E07941" w:rsidP="00FB1044">
            <w:pPr>
              <w:rPr>
                <w:ins w:id="420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0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0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2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1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1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2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1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1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2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2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228" w:author="Sabine Flechelle" w:date="2015-11-03T11:50:00Z"/>
                <w:b/>
                <w:color w:val="000000"/>
                <w:lang w:val="en-US"/>
              </w:rPr>
            </w:pPr>
            <w:ins w:id="4229" w:author="Sabine Flechelle" w:date="2015-11-03T11:50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E07941" w:rsidRDefault="00E07941" w:rsidP="00FB1044">
            <w:pPr>
              <w:rPr>
                <w:ins w:id="4230" w:author="Sabine Flechelle" w:date="2015-11-03T11:50:00Z"/>
                <w:color w:val="000000"/>
              </w:rPr>
            </w:pPr>
          </w:p>
          <w:p w:rsidR="00E07941" w:rsidRDefault="00E07941" w:rsidP="00FB1044">
            <w:pPr>
              <w:rPr>
                <w:ins w:id="4231" w:author="Sabine Flechelle" w:date="2015-11-03T11:50:00Z"/>
                <w:color w:val="000000"/>
              </w:rPr>
            </w:pPr>
            <w:ins w:id="4232" w:author="Sabine Flechelle" w:date="2015-11-03T11:50:00Z">
              <w:r>
                <w:rPr>
                  <w:color w:val="000000"/>
                </w:rPr>
                <w:t xml:space="preserve">A </w:t>
              </w:r>
            </w:ins>
            <w:ins w:id="4233" w:author="Sabine Flechelle" w:date="2015-11-03T16:07:00Z">
              <w:r w:rsidR="002D45FE">
                <w:rPr>
                  <w:color w:val="000000"/>
                </w:rPr>
                <w:t>PP4G</w:t>
              </w:r>
            </w:ins>
            <w:ins w:id="4234" w:author="Sabine Flechelle" w:date="2015-11-03T11:50:00Z">
              <w:r>
                <w:rPr>
                  <w:color w:val="000000"/>
                </w:rPr>
                <w:t xml:space="preserve"> board flashed.</w:t>
              </w:r>
            </w:ins>
          </w:p>
          <w:p w:rsidR="00E07941" w:rsidRDefault="00E07941" w:rsidP="00FB1044">
            <w:pPr>
              <w:rPr>
                <w:ins w:id="4235" w:author="Sabine Flechelle" w:date="2015-11-03T11:50:00Z"/>
                <w:color w:val="000000"/>
              </w:rPr>
            </w:pPr>
            <w:ins w:id="4236" w:author="Sabine Flechelle" w:date="2015-11-03T11:50:00Z">
              <w:r>
                <w:rPr>
                  <w:color w:val="000000"/>
                </w:rPr>
                <w:t>Power supply.</w:t>
              </w:r>
            </w:ins>
          </w:p>
          <w:p w:rsidR="00E07941" w:rsidRDefault="00E07941" w:rsidP="00FB1044">
            <w:pPr>
              <w:rPr>
                <w:ins w:id="4237" w:author="Sabine Flechelle" w:date="2015-11-03T11:50:00Z"/>
                <w:color w:val="000000"/>
              </w:rPr>
            </w:pPr>
            <w:proofErr w:type="spellStart"/>
            <w:ins w:id="4238" w:author="Sabine Flechelle" w:date="2015-11-03T11:50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E07941" w:rsidRDefault="00E07941" w:rsidP="00FB1044">
            <w:pPr>
              <w:rPr>
                <w:ins w:id="4239" w:author="Sabine Flechelle" w:date="2015-11-03T11:50:00Z"/>
                <w:color w:val="000000"/>
              </w:rPr>
            </w:pPr>
            <w:ins w:id="4240" w:author="Sabine Flechelle" w:date="2015-11-03T11:50:00Z">
              <w:r>
                <w:rPr>
                  <w:color w:val="000000"/>
                </w:rPr>
                <w:t>BDM is mandatory to check the applied order.</w:t>
              </w:r>
            </w:ins>
          </w:p>
          <w:p w:rsidR="00E07941" w:rsidRPr="0062451D" w:rsidRDefault="00E07941" w:rsidP="00FB1044">
            <w:pPr>
              <w:rPr>
                <w:ins w:id="4241" w:author="Sabine Flechelle" w:date="2015-11-03T11:50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7A5C0B" w:rsidRDefault="00E07941" w:rsidP="00FB1044">
            <w:pPr>
              <w:jc w:val="right"/>
              <w:rPr>
                <w:ins w:id="4242" w:author="Sabine Flechelle" w:date="2015-11-03T11:50:00Z"/>
                <w:color w:val="000000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4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2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2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26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26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26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264" w:author="Sabine Flechelle" w:date="2015-11-03T11:50:00Z"/>
                <w:b/>
                <w:color w:val="000000"/>
                <w:lang w:val="en-US"/>
              </w:rPr>
            </w:pPr>
            <w:ins w:id="4265" w:author="Sabine Flechelle" w:date="2015-11-03T11:50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E07941" w:rsidRDefault="00E07941" w:rsidP="00FB1044">
            <w:pPr>
              <w:rPr>
                <w:ins w:id="4266" w:author="Sabine Flechelle" w:date="2015-11-03T11:50:00Z"/>
                <w:b/>
                <w:color w:val="000000"/>
                <w:lang w:val="en-US"/>
              </w:rPr>
            </w:pPr>
            <w:ins w:id="4267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4268" w:author="Sabine Flechelle" w:date="2015-11-03T11:50:00Z"/>
                <w:color w:val="000000"/>
                <w:lang w:val="en-US"/>
              </w:rPr>
            </w:pPr>
            <w:ins w:id="4269" w:author="Sabine Flechelle" w:date="2015-11-03T11:50:00Z">
              <w:r>
                <w:rPr>
                  <w:color w:val="000000"/>
                  <w:lang w:val="en-US"/>
                </w:rPr>
                <w:t xml:space="preserve">Add some instrumented code into </w:t>
              </w:r>
            </w:ins>
            <w:ins w:id="4270" w:author="Sabine Flechelle" w:date="2015-11-03T16:07:00Z">
              <w:r w:rsidR="002D45FE">
                <w:rPr>
                  <w:color w:val="000000"/>
                  <w:lang w:val="en-US"/>
                </w:rPr>
                <w:t>PMP</w:t>
              </w:r>
            </w:ins>
            <w:ins w:id="4271" w:author="Sabine Flechelle" w:date="2015-11-03T11:50:00Z">
              <w:r>
                <w:rPr>
                  <w:color w:val="000000"/>
                  <w:lang w:val="en-US"/>
                </w:rPr>
                <w:t xml:space="preserve"> component to allow setting internal temperature with Trace32.</w:t>
              </w:r>
            </w:ins>
          </w:p>
          <w:p w:rsidR="00E07941" w:rsidRDefault="00E07941" w:rsidP="00FB1044">
            <w:pPr>
              <w:rPr>
                <w:ins w:id="4272" w:author="Sabine Flechelle" w:date="2015-11-03T11:50:00Z"/>
                <w:color w:val="000000"/>
                <w:lang w:val="en-US"/>
              </w:rPr>
            </w:pPr>
          </w:p>
          <w:p w:rsidR="002D45FE" w:rsidRPr="004715CA" w:rsidRDefault="002D45FE" w:rsidP="002D45FE">
            <w:pPr>
              <w:shd w:val="pct12" w:color="auto" w:fill="auto"/>
              <w:rPr>
                <w:ins w:id="4273" w:author="Sabine Flechelle" w:date="2015-11-03T16:06:00Z"/>
                <w:b/>
                <w:color w:val="000000"/>
                <w:lang w:val="en-US"/>
              </w:rPr>
            </w:pPr>
            <w:ins w:id="4274" w:author="Sabine Flechelle" w:date="2015-11-03T16:06:00Z">
              <w:r w:rsidRPr="004715CA">
                <w:rPr>
                  <w:b/>
                  <w:color w:val="000000"/>
                  <w:lang w:val="en-US"/>
                </w:rPr>
                <w:t>static uint8 b8Test;</w:t>
              </w:r>
            </w:ins>
          </w:p>
          <w:p w:rsidR="002D45FE" w:rsidRPr="004715CA" w:rsidRDefault="002D45FE" w:rsidP="002D45FE">
            <w:pPr>
              <w:shd w:val="pct12" w:color="auto" w:fill="auto"/>
              <w:rPr>
                <w:ins w:id="4275" w:author="Sabine Flechelle" w:date="2015-11-03T16:06:00Z"/>
                <w:b/>
                <w:color w:val="000000"/>
                <w:lang w:val="en-US"/>
              </w:rPr>
            </w:pPr>
            <w:ins w:id="4276" w:author="Sabine Flechelle" w:date="2015-11-03T16:06:00Z">
              <w:r w:rsidRPr="004715CA">
                <w:rPr>
                  <w:b/>
                  <w:color w:val="000000"/>
                  <w:lang w:val="en-US"/>
                </w:rPr>
                <w:t>static uint16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2D45FE" w:rsidRPr="001D05DC" w:rsidRDefault="002D45FE" w:rsidP="002D45FE">
            <w:pPr>
              <w:shd w:val="pct12" w:color="auto" w:fill="auto"/>
              <w:rPr>
                <w:ins w:id="4277" w:author="Sabine Flechelle" w:date="2015-11-03T16:06:00Z"/>
                <w:color w:val="000000"/>
                <w:lang w:val="en-US"/>
              </w:rPr>
            </w:pPr>
          </w:p>
          <w:p w:rsidR="002D45FE" w:rsidRPr="001D05DC" w:rsidRDefault="002D45FE" w:rsidP="002D45FE">
            <w:pPr>
              <w:shd w:val="pct12" w:color="auto" w:fill="auto"/>
              <w:rPr>
                <w:ins w:id="4278" w:author="Sabine Flechelle" w:date="2015-11-03T16:06:00Z"/>
                <w:color w:val="000000"/>
                <w:lang w:val="en-US"/>
              </w:rPr>
            </w:pPr>
            <w:ins w:id="4279" w:author="Sabine Flechelle" w:date="2015-11-03T16:06:00Z">
              <w:r w:rsidRPr="001D05DC">
                <w:rPr>
                  <w:color w:val="000000"/>
                  <w:lang w:val="en-US"/>
                </w:rPr>
                <w:lastRenderedPageBreak/>
                <w:t xml:space="preserve">void </w:t>
              </w:r>
              <w:proofErr w:type="spellStart"/>
              <w:r w:rsidRPr="002D45FE">
                <w:rPr>
                  <w:rFonts w:ascii="Consolas" w:hAnsi="Consolas" w:cs="Consolas"/>
                  <w:b/>
                  <w:bCs/>
                  <w:color w:val="000000"/>
                  <w:highlight w:val="lightGray"/>
                  <w:lang w:val="en-US" w:eastAsia="en-US"/>
                  <w:rPrChange w:id="4280" w:author="Sabine Flechelle" w:date="2015-11-03T16:06:00Z">
                    <w:rPr>
                      <w:rFonts w:ascii="Consolas" w:hAnsi="Consolas" w:cs="Consolas"/>
                      <w:b/>
                      <w:bCs/>
                      <w:color w:val="000000"/>
                      <w:highlight w:val="lightGray"/>
                      <w:lang w:val="fr-FR" w:eastAsia="en-US"/>
                    </w:rPr>
                  </w:rPrChange>
                </w:rPr>
                <w:t>PMP_runGetFilteredTemperature</w:t>
              </w:r>
              <w:proofErr w:type="spellEnd"/>
              <w:r w:rsidRPr="001D05DC">
                <w:rPr>
                  <w:color w:val="000000"/>
                  <w:lang w:val="en-US"/>
                </w:rPr>
                <w:t xml:space="preserve"> (   </w:t>
              </w:r>
              <w:r>
                <w:rPr>
                  <w:color w:val="000000"/>
                  <w:lang w:val="en-US"/>
                </w:rPr>
                <w:t xml:space="preserve">… </w:t>
              </w:r>
              <w:r w:rsidRPr="001D05DC">
                <w:rPr>
                  <w:color w:val="000000"/>
                  <w:lang w:val="en-US"/>
                </w:rPr>
                <w:t>)</w:t>
              </w:r>
            </w:ins>
          </w:p>
          <w:p w:rsidR="002D45FE" w:rsidRPr="001D05DC" w:rsidRDefault="002D45FE" w:rsidP="002D45FE">
            <w:pPr>
              <w:shd w:val="pct12" w:color="auto" w:fill="auto"/>
              <w:rPr>
                <w:ins w:id="4281" w:author="Sabine Flechelle" w:date="2015-11-03T16:06:00Z"/>
                <w:color w:val="000000"/>
                <w:lang w:val="en-US"/>
              </w:rPr>
            </w:pPr>
            <w:ins w:id="4282" w:author="Sabine Flechelle" w:date="2015-11-03T16:06:00Z">
              <w:r w:rsidRPr="001D05DC">
                <w:rPr>
                  <w:color w:val="000000"/>
                  <w:lang w:val="en-US"/>
                </w:rPr>
                <w:t>{</w:t>
              </w:r>
            </w:ins>
          </w:p>
          <w:p w:rsidR="002D45FE" w:rsidRPr="001D05DC" w:rsidRDefault="002D45FE" w:rsidP="002D45FE">
            <w:pPr>
              <w:shd w:val="pct12" w:color="auto" w:fill="auto"/>
              <w:rPr>
                <w:ins w:id="4283" w:author="Sabine Flechelle" w:date="2015-11-03T16:06:00Z"/>
                <w:color w:val="000000"/>
                <w:lang w:val="en-US"/>
              </w:rPr>
            </w:pPr>
            <w:ins w:id="4284" w:author="Sabine Flechelle" w:date="2015-11-03T16:06:00Z">
              <w:r>
                <w:rPr>
                  <w:color w:val="000000"/>
                  <w:lang w:val="en-US"/>
                </w:rPr>
                <w:t>…</w:t>
              </w:r>
            </w:ins>
          </w:p>
          <w:p w:rsidR="002D45FE" w:rsidRPr="001D05DC" w:rsidRDefault="002D45FE" w:rsidP="002D45FE">
            <w:pPr>
              <w:shd w:val="pct12" w:color="auto" w:fill="auto"/>
              <w:rPr>
                <w:ins w:id="4285" w:author="Sabine Flechelle" w:date="2015-11-03T16:06:00Z"/>
                <w:color w:val="000000"/>
                <w:lang w:val="en-US"/>
              </w:rPr>
            </w:pPr>
            <w:ins w:id="4286" w:author="Sabine Flechelle" w:date="2015-11-03T16:06:00Z">
              <w:r w:rsidRPr="001D05DC">
                <w:rPr>
                  <w:color w:val="000000"/>
                  <w:lang w:val="en-US"/>
                </w:rPr>
                <w:t xml:space="preserve">  </w:t>
              </w:r>
            </w:ins>
          </w:p>
          <w:p w:rsidR="002D45FE" w:rsidRPr="004715CA" w:rsidRDefault="002D45FE" w:rsidP="002D45FE">
            <w:pPr>
              <w:shd w:val="pct12" w:color="auto" w:fill="auto"/>
              <w:rPr>
                <w:ins w:id="4287" w:author="Sabine Flechelle" w:date="2015-11-03T16:06:00Z"/>
                <w:b/>
                <w:color w:val="000000"/>
                <w:lang w:val="en-US"/>
              </w:rPr>
            </w:pPr>
            <w:ins w:id="4288" w:author="Sabine Flechelle" w:date="2015-11-03T16:06:00Z">
              <w:r w:rsidRPr="001D05DC">
                <w:rPr>
                  <w:color w:val="000000"/>
                  <w:lang w:val="en-US"/>
                </w:rPr>
                <w:t xml:space="preserve">  </w:t>
              </w:r>
              <w:r w:rsidRPr="004715CA">
                <w:rPr>
                  <w:b/>
                  <w:color w:val="000000"/>
                  <w:lang w:val="en-US"/>
                </w:rPr>
                <w:t>if(b8Test == 1)</w:t>
              </w:r>
            </w:ins>
          </w:p>
          <w:p w:rsidR="002D45FE" w:rsidRPr="004715CA" w:rsidRDefault="002D45FE" w:rsidP="002D45FE">
            <w:pPr>
              <w:shd w:val="pct12" w:color="auto" w:fill="auto"/>
              <w:rPr>
                <w:ins w:id="4289" w:author="Sabine Flechelle" w:date="2015-11-03T16:06:00Z"/>
                <w:b/>
                <w:color w:val="000000"/>
                <w:lang w:val="en-US"/>
              </w:rPr>
            </w:pPr>
            <w:ins w:id="4290" w:author="Sabine Flechelle" w:date="2015-11-03T16:06:00Z">
              <w:r w:rsidRPr="004715CA">
                <w:rPr>
                  <w:b/>
                  <w:color w:val="000000"/>
                  <w:lang w:val="en-US"/>
                </w:rPr>
                <w:t xml:space="preserve">  {</w:t>
              </w:r>
            </w:ins>
          </w:p>
          <w:p w:rsidR="002D45FE" w:rsidRPr="004715CA" w:rsidRDefault="002D45FE" w:rsidP="002D45FE">
            <w:pPr>
              <w:shd w:val="pct12" w:color="auto" w:fill="auto"/>
              <w:rPr>
                <w:ins w:id="4291" w:author="Sabine Flechelle" w:date="2015-11-03T16:06:00Z"/>
                <w:b/>
                <w:color w:val="000000"/>
                <w:lang w:val="en-US"/>
              </w:rPr>
            </w:pPr>
            <w:ins w:id="4292" w:author="Sabine Flechelle" w:date="2015-11-03T16:06:00Z">
              <w:r w:rsidRPr="004715CA">
                <w:rPr>
                  <w:b/>
                  <w:color w:val="000000"/>
                  <w:lang w:val="en-US"/>
                </w:rPr>
                <w:t xml:space="preserve">     </w:t>
              </w:r>
              <w:r w:rsidRPr="000C7CD8">
                <w:rPr>
                  <w:b/>
                  <w:color w:val="000000"/>
                  <w:lang w:val="en-US"/>
                </w:rPr>
                <w:t>*pu16FilteredTemperature =</w:t>
              </w:r>
              <w:r w:rsidRPr="004715CA">
                <w:rPr>
                  <w:b/>
                  <w:color w:val="000000"/>
                  <w:lang w:val="en-US"/>
                </w:rPr>
                <w:t xml:space="preserve"> =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2D45FE" w:rsidRPr="004715CA" w:rsidRDefault="002D45FE" w:rsidP="002D45FE">
            <w:pPr>
              <w:shd w:val="pct12" w:color="auto" w:fill="auto"/>
              <w:rPr>
                <w:ins w:id="4293" w:author="Sabine Flechelle" w:date="2015-11-03T16:06:00Z"/>
                <w:b/>
                <w:color w:val="000000"/>
                <w:lang w:val="en-US"/>
              </w:rPr>
            </w:pPr>
            <w:ins w:id="4294" w:author="Sabine Flechelle" w:date="2015-11-03T16:06:00Z">
              <w:r w:rsidRPr="004715CA">
                <w:rPr>
                  <w:b/>
                  <w:color w:val="000000"/>
                  <w:lang w:val="en-US"/>
                </w:rPr>
                <w:t xml:space="preserve">  }</w:t>
              </w:r>
            </w:ins>
          </w:p>
          <w:p w:rsidR="002D45FE" w:rsidRDefault="002D45FE" w:rsidP="002D45FE">
            <w:pPr>
              <w:shd w:val="pct12" w:color="auto" w:fill="auto"/>
              <w:rPr>
                <w:ins w:id="4295" w:author="Sabine Flechelle" w:date="2015-11-03T16:06:00Z"/>
                <w:color w:val="000000"/>
                <w:lang w:val="en-US"/>
              </w:rPr>
            </w:pPr>
            <w:ins w:id="4296" w:author="Sabine Flechelle" w:date="2015-11-03T16:06:00Z">
              <w:r w:rsidRPr="001D05DC">
                <w:rPr>
                  <w:color w:val="000000"/>
                  <w:lang w:val="en-US"/>
                </w:rPr>
                <w:t>}</w:t>
              </w:r>
            </w:ins>
          </w:p>
          <w:p w:rsidR="00E07941" w:rsidRDefault="00E07941" w:rsidP="00FB1044">
            <w:pPr>
              <w:rPr>
                <w:ins w:id="429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298" w:author="Sabine Flechelle" w:date="2015-11-03T11:50:00Z"/>
                <w:color w:val="000000"/>
                <w:lang w:val="en-US"/>
              </w:rPr>
            </w:pPr>
            <w:ins w:id="4299" w:author="Sabine Flechelle" w:date="2015-11-03T11:50:00Z">
              <w:r>
                <w:rPr>
                  <w:color w:val="000000"/>
                  <w:lang w:val="en-US"/>
                </w:rPr>
                <w:t>Start CAN simulation and load application.</w:t>
              </w:r>
            </w:ins>
          </w:p>
          <w:p w:rsidR="00E07941" w:rsidRDefault="00E07941" w:rsidP="00FB1044">
            <w:pPr>
              <w:rPr>
                <w:ins w:id="430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0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0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0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0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0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0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0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1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1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1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1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1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2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2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3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2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2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3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3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3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339" w:author="Sabine Flechelle" w:date="2015-11-03T11:50:00Z"/>
                <w:b/>
                <w:color w:val="000000"/>
                <w:lang w:val="en-US"/>
              </w:rPr>
            </w:pPr>
            <w:ins w:id="4340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E07941" w:rsidRDefault="00E07941" w:rsidP="00FB1044">
            <w:pPr>
              <w:rPr>
                <w:ins w:id="4341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4342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Default="00E07941" w:rsidP="00FB1044">
            <w:pPr>
              <w:rPr>
                <w:ins w:id="4343" w:author="Sabine Flechelle" w:date="2015-11-03T11:50:00Z"/>
                <w:b/>
                <w:color w:val="000000"/>
                <w:lang w:val="en-US"/>
              </w:rPr>
            </w:pPr>
            <w:ins w:id="4344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E07941" w:rsidRPr="0091100C" w:rsidRDefault="00E07941" w:rsidP="00FB1044">
            <w:pPr>
              <w:rPr>
                <w:ins w:id="4345" w:author="Sabine Flechelle" w:date="2015-11-03T11:50:00Z"/>
                <w:color w:val="000000"/>
                <w:u w:val="single"/>
                <w:lang w:val="en-US"/>
              </w:rPr>
            </w:pPr>
            <w:ins w:id="4346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>No temperature adaptation configured for a motor voltage step:</w:t>
              </w:r>
            </w:ins>
          </w:p>
          <w:p w:rsidR="00E07941" w:rsidRDefault="00E07941" w:rsidP="00FB1044">
            <w:pPr>
              <w:rPr>
                <w:ins w:id="434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348" w:author="Sabine Flechelle" w:date="2015-11-03T11:50:00Z"/>
                <w:color w:val="000000"/>
              </w:rPr>
            </w:pPr>
            <w:ins w:id="4349" w:author="Sabine Flechelle" w:date="2015-11-03T11:50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 and write new PRE and BSR tensioning weight parameters. </w:t>
              </w:r>
            </w:ins>
          </w:p>
          <w:p w:rsidR="00E07941" w:rsidRDefault="00E07941" w:rsidP="00FB1044">
            <w:pPr>
              <w:rPr>
                <w:ins w:id="4350" w:author="Sabine Flechelle" w:date="2015-11-03T11:50:00Z"/>
                <w:color w:val="000000"/>
              </w:rPr>
            </w:pPr>
          </w:p>
          <w:p w:rsidR="00E07941" w:rsidRPr="002B4E76" w:rsidRDefault="002D45FE" w:rsidP="00FB1044">
            <w:pPr>
              <w:rPr>
                <w:ins w:id="4351" w:author="Sabine Flechelle" w:date="2015-11-03T11:50:00Z"/>
                <w:color w:val="000000"/>
                <w:lang w:val="fr-FR"/>
                <w:rPrChange w:id="4352" w:author="Sabine Flechelle" w:date="2015-11-03T16:23:00Z">
                  <w:rPr>
                    <w:ins w:id="4353" w:author="Sabine Flechelle" w:date="2015-11-03T11:50:00Z"/>
                    <w:color w:val="000000"/>
                    <w:lang w:val="en-US"/>
                  </w:rPr>
                </w:rPrChange>
              </w:rPr>
            </w:pPr>
            <w:ins w:id="4354" w:author="Sabine Flechelle" w:date="2015-11-03T11:50:00Z">
              <w:r w:rsidRPr="002B4E76">
                <w:rPr>
                  <w:color w:val="000000"/>
                  <w:lang w:val="fr-FR"/>
                  <w:rPrChange w:id="4355" w:author="Sabine Flechelle" w:date="2015-11-03T16:23:00Z">
                    <w:rPr>
                      <w:color w:val="000000"/>
                      <w:lang w:val="fr-FR"/>
                    </w:rPr>
                  </w:rPrChange>
                </w:rPr>
                <w:t>0x2E 0xFD 0x36</w:t>
              </w:r>
              <w:r w:rsidR="00E07941" w:rsidRPr="002B4E76">
                <w:rPr>
                  <w:color w:val="000000"/>
                  <w:lang w:val="fr-FR"/>
                  <w:rPrChange w:id="4356" w:author="Sabine Flechelle" w:date="2015-11-03T16:23:00Z">
                    <w:rPr>
                      <w:color w:val="000000"/>
                    </w:rPr>
                  </w:rPrChange>
                </w:rPr>
                <w:t xml:space="preserve"> 0x00 0x38 0x00 0xC6 0x01 0x31 0x01 0x87 0x01 0xC8 0x02 0x1E 0x02 0x52 0xC0 </w:t>
              </w:r>
              <w:proofErr w:type="spellStart"/>
              <w:r w:rsidR="00E07941" w:rsidRPr="002B4E76">
                <w:rPr>
                  <w:color w:val="000000"/>
                  <w:lang w:val="fr-FR"/>
                  <w:rPrChange w:id="4357" w:author="Sabine Flechelle" w:date="2015-11-03T16:23:00Z">
                    <w:rPr>
                      <w:color w:val="000000"/>
                    </w:rPr>
                  </w:rPrChange>
                </w:rPr>
                <w:t>0xC0</w:t>
              </w:r>
              <w:proofErr w:type="spellEnd"/>
              <w:r w:rsidR="00E07941" w:rsidRPr="002B4E76">
                <w:rPr>
                  <w:color w:val="000000"/>
                  <w:lang w:val="fr-FR"/>
                  <w:rPrChange w:id="4358" w:author="Sabine Flechelle" w:date="2015-11-03T16:23:00Z">
                    <w:rPr>
                      <w:color w:val="000000"/>
                    </w:rPr>
                  </w:rPrChange>
                </w:rPr>
                <w:t xml:space="preserve"> </w:t>
              </w:r>
              <w:proofErr w:type="spellStart"/>
              <w:r w:rsidR="00E07941" w:rsidRPr="002B4E76">
                <w:rPr>
                  <w:color w:val="000000"/>
                  <w:lang w:val="fr-FR"/>
                  <w:rPrChange w:id="4359" w:author="Sabine Flechelle" w:date="2015-11-03T16:23:00Z">
                    <w:rPr>
                      <w:color w:val="000000"/>
                    </w:rPr>
                  </w:rPrChange>
                </w:rPr>
                <w:t>0xC0</w:t>
              </w:r>
              <w:proofErr w:type="spellEnd"/>
              <w:r w:rsidR="00E07941" w:rsidRPr="002B4E76">
                <w:rPr>
                  <w:color w:val="000000"/>
                  <w:lang w:val="fr-FR"/>
                  <w:rPrChange w:id="4360" w:author="Sabine Flechelle" w:date="2015-11-03T16:23:00Z">
                    <w:rPr>
                      <w:color w:val="000000"/>
                    </w:rPr>
                  </w:rPrChange>
                </w:rPr>
                <w:t xml:space="preserve"> 0x80 0x60 0x40 0x51;</w:t>
              </w:r>
            </w:ins>
          </w:p>
          <w:p w:rsidR="00E07941" w:rsidRPr="002B4E76" w:rsidRDefault="00E07941" w:rsidP="00FB1044">
            <w:pPr>
              <w:rPr>
                <w:ins w:id="4361" w:author="Sabine Flechelle" w:date="2015-11-03T11:50:00Z"/>
                <w:color w:val="000000"/>
                <w:lang w:val="fr-FR"/>
                <w:rPrChange w:id="4362" w:author="Sabine Flechelle" w:date="2015-11-03T16:23:00Z">
                  <w:rPr>
                    <w:ins w:id="4363" w:author="Sabine Flechelle" w:date="2015-11-03T11:50:00Z"/>
                    <w:color w:val="000000"/>
                    <w:lang w:val="en-US"/>
                  </w:rPr>
                </w:rPrChange>
              </w:rPr>
            </w:pPr>
          </w:p>
          <w:p w:rsidR="00E07941" w:rsidRPr="00CA6FB7" w:rsidRDefault="002D45FE" w:rsidP="00FB1044">
            <w:pPr>
              <w:rPr>
                <w:ins w:id="4364" w:author="Sabine Flechelle" w:date="2015-11-03T11:50:00Z"/>
                <w:color w:val="000000"/>
                <w:lang w:val="es-ES"/>
              </w:rPr>
            </w:pPr>
            <w:ins w:id="4365" w:author="Sabine Flechelle" w:date="2015-11-03T11:50:00Z">
              <w:r>
                <w:rPr>
                  <w:color w:val="000000"/>
                  <w:lang w:val="es-ES"/>
                </w:rPr>
                <w:t>0x2E 0xFD 0x37</w:t>
              </w:r>
              <w:r w:rsidR="00E07941" w:rsidRPr="00CA6FB7">
                <w:rPr>
                  <w:color w:val="000000"/>
                  <w:lang w:val="es-ES"/>
                </w:rPr>
                <w:t xml:space="preserve"> 0x00 0x38 0x00 0xC6 0x01 0x31 0x01 0x87 0x01 0xC8 0x02 0x1E 0x02 0x52 0x80 </w:t>
              </w:r>
            </w:ins>
          </w:p>
          <w:p w:rsidR="00E07941" w:rsidRPr="00CA6FB7" w:rsidRDefault="00E07941" w:rsidP="00FB1044">
            <w:pPr>
              <w:rPr>
                <w:ins w:id="4366" w:author="Sabine Flechelle" w:date="2015-11-03T11:50:00Z"/>
                <w:color w:val="000000"/>
                <w:lang w:val="es-ES"/>
              </w:rPr>
            </w:pPr>
            <w:ins w:id="4367" w:author="Sabine Flechelle" w:date="2015-11-03T11:50:00Z">
              <w:r w:rsidRPr="00CA6FB7">
                <w:rPr>
                  <w:color w:val="000000"/>
                  <w:lang w:val="es-ES"/>
                </w:rPr>
                <w:t>0x46 0x42 0x40 0x4A 0x50 0x51;</w:t>
              </w:r>
            </w:ins>
          </w:p>
          <w:p w:rsidR="00E07941" w:rsidRPr="00CA6FB7" w:rsidRDefault="00E07941" w:rsidP="00FB1044">
            <w:pPr>
              <w:rPr>
                <w:ins w:id="4368" w:author="Sabine Flechelle" w:date="2015-11-03T11:50:00Z"/>
                <w:color w:val="000000"/>
                <w:lang w:val="es-ES"/>
              </w:rPr>
            </w:pPr>
          </w:p>
          <w:p w:rsidR="00E07941" w:rsidRDefault="00E07941" w:rsidP="00FB1044">
            <w:pPr>
              <w:rPr>
                <w:ins w:id="4369" w:author="Sabine Flechelle" w:date="2015-11-03T11:50:00Z"/>
                <w:color w:val="000000"/>
                <w:lang w:val="en-US"/>
              </w:rPr>
            </w:pPr>
            <w:ins w:id="4370" w:author="Sabine Flechelle" w:date="2015-11-03T11:50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Write a new mono step cycle (PRE level 4 for instance) with a motor voltage order of 6V during 3s, where W weighted configuration bit </w:t>
              </w:r>
            </w:ins>
            <w:ins w:id="4371" w:author="Sabine Flechelle" w:date="2015-11-03T16:07:00Z">
              <w:r w:rsidR="002D45FE">
                <w:rPr>
                  <w:color w:val="000000"/>
                  <w:lang w:val="en-US"/>
                </w:rPr>
                <w:t>is not</w:t>
              </w:r>
            </w:ins>
            <w:ins w:id="4372" w:author="Sabine Flechelle" w:date="2015-11-03T11:50:00Z">
              <w:r>
                <w:rPr>
                  <w:color w:val="000000"/>
                  <w:lang w:val="en-US"/>
                </w:rPr>
                <w:t xml:space="preserve"> set.</w:t>
              </w:r>
            </w:ins>
          </w:p>
          <w:p w:rsidR="00E07941" w:rsidRDefault="00E07941" w:rsidP="00FB1044">
            <w:pPr>
              <w:rPr>
                <w:ins w:id="4373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4374" w:author="Sabine Flechelle" w:date="2015-11-03T11:50:00Z"/>
                <w:color w:val="000000"/>
                <w:lang w:val="en-US"/>
              </w:rPr>
            </w:pPr>
            <w:ins w:id="4375" w:author="Sabine Flechelle" w:date="2015-11-03T16:23:00Z">
              <w:r>
                <w:rPr>
                  <w:color w:val="000000"/>
                  <w:lang w:val="en-US"/>
                </w:rPr>
                <w:t>For instance cycle PRE 4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4376" w:author="Sabine Flechelle" w:date="2015-11-03T11:50:00Z">
              <w:r w:rsidR="00E07941" w:rsidRPr="0018496C">
                <w:rPr>
                  <w:color w:val="000000"/>
                  <w:lang w:val="en-US"/>
                </w:rPr>
                <w:t>0x</w:t>
              </w:r>
              <w:r w:rsidR="00E07941">
                <w:rPr>
                  <w:color w:val="000000"/>
                  <w:lang w:val="en-US"/>
                </w:rPr>
                <w:t>04</w:t>
              </w:r>
              <w:r w:rsidR="00E07941" w:rsidRPr="0018496C">
                <w:rPr>
                  <w:color w:val="000000"/>
                  <w:lang w:val="en-US"/>
                </w:rPr>
                <w:t xml:space="preserve"> 0x11 0x07 0x0B 0x01 0x2C 0x18 0x04 0x00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0x26 0x5D;</w:t>
              </w:r>
            </w:ins>
          </w:p>
          <w:p w:rsidR="00E07941" w:rsidRPr="0018496C" w:rsidRDefault="002B4E76" w:rsidP="002B4E76">
            <w:pPr>
              <w:tabs>
                <w:tab w:val="left" w:pos="1035"/>
              </w:tabs>
              <w:rPr>
                <w:ins w:id="4377" w:author="Sabine Flechelle" w:date="2015-11-03T11:50:00Z"/>
                <w:color w:val="000000"/>
                <w:lang w:val="en-US"/>
              </w:rPr>
              <w:pPrChange w:id="4378" w:author="Sabine Flechelle" w:date="2015-11-03T16:14:00Z">
                <w:pPr/>
              </w:pPrChange>
            </w:pPr>
            <w:ins w:id="4379" w:author="Sabine Flechelle" w:date="2015-11-03T16:14:00Z">
              <w:r>
                <w:rPr>
                  <w:color w:val="000000"/>
                  <w:lang w:val="en-US"/>
                </w:rPr>
                <w:tab/>
              </w:r>
            </w:ins>
          </w:p>
          <w:p w:rsidR="00E07941" w:rsidRDefault="00E07941" w:rsidP="00FB1044">
            <w:pPr>
              <w:rPr>
                <w:ins w:id="4380" w:author="Sabine Flechelle" w:date="2015-11-03T11:50:00Z"/>
                <w:color w:val="000000"/>
                <w:lang w:val="en-US"/>
              </w:rPr>
            </w:pPr>
            <w:ins w:id="4381" w:author="Sabine Flechelle" w:date="2015-11-03T11:50:00Z">
              <w:r>
                <w:rPr>
                  <w:color w:val="000000"/>
                  <w:lang w:val="en-US"/>
                </w:rPr>
                <w:t xml:space="preserve">Action 3: </w:t>
              </w:r>
              <w:r>
                <w:rPr>
                  <w:color w:val="000000"/>
                </w:rPr>
                <w:t xml:space="preserve">Set the temperature to a value where the PRE and BSR adaptation factors are different from 1, for instance </w:t>
              </w:r>
              <w:r w:rsidRPr="00520997">
                <w:rPr>
                  <w:color w:val="000000"/>
                </w:rPr>
                <w:t xml:space="preserve">at </w:t>
              </w:r>
              <w:proofErr w:type="gramStart"/>
              <w:r w:rsidRPr="00520997">
                <w:rPr>
                  <w:color w:val="000000"/>
                </w:rPr>
                <w:t>-40°C</w:t>
              </w:r>
              <w:proofErr w:type="gramEnd"/>
              <w:r w:rsidRPr="00520997">
                <w:rPr>
                  <w:color w:val="000000"/>
                </w:rPr>
                <w:t xml:space="preserve">, BSR factor = 2 and PRE factor = 3 (set </w:t>
              </w:r>
            </w:ins>
            <w:ins w:id="4382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 w:rsidRPr="00520997">
                <w:rPr>
                  <w:color w:val="000000"/>
                  <w:lang w:val="en-US"/>
                </w:rPr>
                <w:t xml:space="preserve"> </w:t>
              </w:r>
            </w:ins>
            <w:ins w:id="4383" w:author="Sabine Flechelle" w:date="2015-11-03T11:50:00Z">
              <w:r w:rsidRPr="00520997">
                <w:rPr>
                  <w:color w:val="000000"/>
                  <w:lang w:val="en-US"/>
                </w:rPr>
                <w:t>=0x38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438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385" w:author="Sabine Flechelle" w:date="2015-11-03T11:50:00Z"/>
                <w:color w:val="000000"/>
                <w:lang w:val="en-US"/>
              </w:rPr>
            </w:pPr>
            <w:ins w:id="4386" w:author="Sabine Flechelle" w:date="2015-11-03T11:50:00Z">
              <w:r>
                <w:rPr>
                  <w:color w:val="000000"/>
                  <w:lang w:val="en-US"/>
                </w:rPr>
                <w:t xml:space="preserve">Action 4: </w:t>
              </w:r>
              <w:r>
                <w:rPr>
                  <w:color w:val="000000"/>
                </w:rPr>
                <w:t xml:space="preserve">Watch 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color w:val="000000"/>
                </w:rPr>
                <w:t xml:space="preserve"> from </w:t>
              </w:r>
              <w:proofErr w:type="spellStart"/>
              <w:r w:rsidRPr="00520997">
                <w:rPr>
                  <w:i/>
                  <w:color w:val="000000"/>
                </w:rPr>
                <w:t>runScheduleStep</w:t>
              </w:r>
              <w:proofErr w:type="spellEnd"/>
              <w:r>
                <w:rPr>
                  <w:color w:val="000000"/>
                </w:rPr>
                <w:t xml:space="preserve"> BFE runnable, with Trace32. </w:t>
              </w:r>
              <w:r>
                <w:rPr>
                  <w:color w:val="000000"/>
                  <w:lang w:val="en-US"/>
                </w:rPr>
                <w:t xml:space="preserve">Launch PRE level 4. </w:t>
              </w:r>
            </w:ins>
          </w:p>
          <w:p w:rsidR="00E07941" w:rsidRDefault="00E07941" w:rsidP="00FB1044">
            <w:pPr>
              <w:rPr>
                <w:ins w:id="4387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4388" w:author="Sabine Flechelle" w:date="2015-11-03T11:50:00Z"/>
                <w:color w:val="000000"/>
                <w:u w:val="single"/>
                <w:lang w:val="en-US"/>
              </w:rPr>
            </w:pPr>
            <w:ins w:id="4389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 xml:space="preserve">No temperature adaptation configured for a motor </w:t>
              </w:r>
              <w:r>
                <w:rPr>
                  <w:color w:val="000000"/>
                  <w:u w:val="single"/>
                  <w:lang w:val="en-US"/>
                </w:rPr>
                <w:t>current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rPr>
                <w:ins w:id="439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391" w:author="Sabine Flechelle" w:date="2015-11-03T11:50:00Z"/>
                <w:color w:val="000000"/>
                <w:lang w:val="en-US"/>
              </w:rPr>
            </w:pPr>
            <w:ins w:id="4392" w:author="Sabine Flechelle" w:date="2015-11-03T11:50:00Z">
              <w:r>
                <w:rPr>
                  <w:color w:val="000000"/>
                  <w:lang w:val="en-US"/>
                </w:rPr>
                <w:t xml:space="preserve">Action 5: Write a new mono step cycle (PRE level 5 for instance) with a motor current order of 8A during 3s, where </w:t>
              </w:r>
            </w:ins>
            <w:ins w:id="4393" w:author="Sabine Flechelle" w:date="2015-11-03T16:08:00Z">
              <w:r w:rsidR="002D45FE">
                <w:rPr>
                  <w:color w:val="000000"/>
                  <w:lang w:val="en-US"/>
                </w:rPr>
                <w:t>W weighted configuration bit is not set</w:t>
              </w:r>
            </w:ins>
            <w:ins w:id="4394" w:author="Sabine Flechelle" w:date="2015-11-03T11:50:00Z">
              <w:r>
                <w:rPr>
                  <w:color w:val="000000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4395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4396" w:author="Sabine Flechelle" w:date="2015-11-03T11:50:00Z"/>
                <w:color w:val="000000"/>
                <w:lang w:val="en-US"/>
              </w:rPr>
            </w:pPr>
            <w:ins w:id="4397" w:author="Sabine Flechelle" w:date="2015-11-03T16:23:00Z">
              <w:r>
                <w:rPr>
                  <w:color w:val="000000"/>
                  <w:lang w:val="en-US"/>
                </w:rPr>
                <w:t>For instance cycle PRE 5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4398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0x1</w:t>
              </w:r>
              <w:r w:rsidR="00E07941">
                <w:rPr>
                  <w:color w:val="000000"/>
                  <w:lang w:val="en-US"/>
                </w:rPr>
                <w:t>0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1</w:t>
              </w:r>
              <w:r w:rsidR="00E07941" w:rsidRPr="0018496C">
                <w:rPr>
                  <w:color w:val="000000"/>
                  <w:lang w:val="en-US"/>
                </w:rPr>
                <w:t xml:space="preserve"> 0x00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0x1E 0x5A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439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00" w:author="Sabine Flechelle" w:date="2015-11-03T11:50:00Z"/>
                <w:color w:val="000000"/>
                <w:lang w:val="en-US"/>
              </w:rPr>
            </w:pPr>
            <w:ins w:id="4401" w:author="Sabine Flechelle" w:date="2015-11-03T11:50:00Z">
              <w:r>
                <w:rPr>
                  <w:color w:val="000000"/>
                  <w:lang w:val="en-US"/>
                </w:rPr>
                <w:t xml:space="preserve">Action 6: </w:t>
              </w:r>
              <w:r>
                <w:rPr>
                  <w:color w:val="000000"/>
                </w:rPr>
                <w:t xml:space="preserve">Watch 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color w:val="000000"/>
                </w:rPr>
                <w:t xml:space="preserve"> from </w:t>
              </w:r>
              <w:proofErr w:type="spellStart"/>
              <w:r w:rsidRPr="00520997">
                <w:rPr>
                  <w:i/>
                  <w:color w:val="000000"/>
                </w:rPr>
                <w:t>runScheduleStep</w:t>
              </w:r>
              <w:proofErr w:type="spellEnd"/>
              <w:r>
                <w:rPr>
                  <w:color w:val="000000"/>
                </w:rPr>
                <w:t xml:space="preserve"> BFE runnable, with Trace32. </w:t>
              </w:r>
              <w:r>
                <w:rPr>
                  <w:color w:val="000000"/>
                  <w:lang w:val="en-US"/>
                </w:rPr>
                <w:t>Launch PRE level 5.</w:t>
              </w:r>
            </w:ins>
          </w:p>
          <w:p w:rsidR="00E07941" w:rsidRDefault="00E07941" w:rsidP="00FB1044">
            <w:pPr>
              <w:rPr>
                <w:ins w:id="4402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4403" w:author="Sabine Flechelle" w:date="2015-11-03T11:50:00Z"/>
                <w:color w:val="000000"/>
                <w:u w:val="single"/>
                <w:lang w:val="en-US"/>
              </w:rPr>
            </w:pPr>
            <w:ins w:id="4404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 xml:space="preserve">No temperature adaptation configured for a </w:t>
              </w:r>
              <w:r>
                <w:rPr>
                  <w:color w:val="000000"/>
                  <w:u w:val="single"/>
                  <w:lang w:val="en-US"/>
                </w:rPr>
                <w:t>PWM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rPr>
                <w:ins w:id="440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06" w:author="Sabine Flechelle" w:date="2015-11-03T11:50:00Z"/>
                <w:color w:val="000000"/>
                <w:lang w:val="en-US"/>
              </w:rPr>
            </w:pPr>
            <w:ins w:id="4407" w:author="Sabine Flechelle" w:date="2015-11-03T11:50:00Z">
              <w:r>
                <w:rPr>
                  <w:color w:val="000000"/>
                  <w:lang w:val="en-US"/>
                </w:rPr>
                <w:t xml:space="preserve">Action 7: Write a new mono step cycle (PRE level 6 for instance) with a PWM order of 50% during 3s, where </w:t>
              </w:r>
            </w:ins>
            <w:ins w:id="4408" w:author="Sabine Flechelle" w:date="2015-11-03T16:08:00Z">
              <w:r w:rsidR="002D45FE">
                <w:rPr>
                  <w:color w:val="000000"/>
                  <w:lang w:val="en-US"/>
                </w:rPr>
                <w:t>W weighted configuration bit is not set</w:t>
              </w:r>
            </w:ins>
            <w:ins w:id="4409" w:author="Sabine Flechelle" w:date="2015-11-03T11:50:00Z">
              <w:r>
                <w:rPr>
                  <w:color w:val="000000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4410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4411" w:author="Sabine Flechelle" w:date="2015-11-03T11:50:00Z"/>
                <w:color w:val="000000"/>
                <w:lang w:val="en-US"/>
              </w:rPr>
            </w:pPr>
            <w:ins w:id="4412" w:author="Sabine Flechelle" w:date="2015-11-03T16:23:00Z">
              <w:r>
                <w:rPr>
                  <w:color w:val="000000"/>
                  <w:lang w:val="en-US"/>
                </w:rPr>
                <w:t>For instance cycle PRE 6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4413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</w:t>
              </w:r>
              <w:r w:rsidR="00E07941">
                <w:rPr>
                  <w:color w:val="000000"/>
                  <w:lang w:val="en-US"/>
                </w:rPr>
                <w:t>32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0</w:t>
              </w:r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0x00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0x04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0x40</w:t>
              </w:r>
              <w:r w:rsidR="00E07941" w:rsidRPr="0018496C">
                <w:rPr>
                  <w:color w:val="000000"/>
                  <w:lang w:val="en-US"/>
                </w:rPr>
                <w:t xml:space="preserve"> 0x5</w:t>
              </w:r>
              <w:r w:rsidR="00E07941">
                <w:rPr>
                  <w:color w:val="000000"/>
                  <w:lang w:val="en-US"/>
                </w:rPr>
                <w:t>9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441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15" w:author="Sabine Flechelle" w:date="2015-11-03T11:50:00Z"/>
                <w:color w:val="000000"/>
                <w:lang w:val="en-US"/>
              </w:rPr>
            </w:pPr>
            <w:ins w:id="4416" w:author="Sabine Flechelle" w:date="2015-11-03T11:50:00Z">
              <w:r>
                <w:rPr>
                  <w:color w:val="000000"/>
                  <w:lang w:val="en-US"/>
                </w:rPr>
                <w:t xml:space="preserve">Action 8: </w:t>
              </w:r>
              <w:r>
                <w:rPr>
                  <w:color w:val="000000"/>
                </w:rPr>
                <w:t xml:space="preserve">Watch 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color w:val="000000"/>
                </w:rPr>
                <w:t xml:space="preserve"> from </w:t>
              </w:r>
              <w:proofErr w:type="spellStart"/>
              <w:r w:rsidRPr="00520997">
                <w:rPr>
                  <w:i/>
                  <w:color w:val="000000"/>
                </w:rPr>
                <w:t>runScheduleStep</w:t>
              </w:r>
              <w:proofErr w:type="spellEnd"/>
              <w:r>
                <w:rPr>
                  <w:color w:val="000000"/>
                </w:rPr>
                <w:t xml:space="preserve"> BFE runnable, with Trace32. </w:t>
              </w:r>
              <w:r>
                <w:rPr>
                  <w:color w:val="000000"/>
                  <w:lang w:val="en-US"/>
                </w:rPr>
                <w:t>Launch PRE level 6.</w:t>
              </w:r>
            </w:ins>
          </w:p>
          <w:p w:rsidR="00E07941" w:rsidRDefault="00E07941" w:rsidP="00FB1044">
            <w:pPr>
              <w:rPr>
                <w:ins w:id="4417" w:author="Sabine Flechelle" w:date="2015-11-03T11:50:00Z"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4418" w:author="Sabine Flechelle" w:date="2015-11-03T11:50:00Z"/>
                <w:color w:val="000000"/>
                <w:u w:val="single"/>
                <w:lang w:val="en-US"/>
              </w:rPr>
            </w:pPr>
            <w:ins w:id="4419" w:author="Sabine Flechelle" w:date="2015-11-03T11:50:00Z">
              <w:r>
                <w:rPr>
                  <w:color w:val="000000"/>
                  <w:u w:val="single"/>
                  <w:lang w:val="en-US"/>
                </w:rPr>
                <w:t xml:space="preserve">Invalid 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temperature adaptation configured for a </w:t>
              </w:r>
              <w:r>
                <w:rPr>
                  <w:color w:val="000000"/>
                  <w:u w:val="single"/>
                  <w:lang w:val="en-US"/>
                </w:rPr>
                <w:t>voltage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rPr>
                <w:ins w:id="442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21" w:author="Sabine Flechelle" w:date="2015-11-03T11:50:00Z"/>
                <w:color w:val="000000"/>
                <w:lang w:val="en-US"/>
              </w:rPr>
            </w:pPr>
            <w:ins w:id="4422" w:author="Sabine Flechelle" w:date="2015-11-03T11:50:00Z">
              <w:r>
                <w:rPr>
                  <w:color w:val="000000"/>
                  <w:lang w:val="en-US"/>
                </w:rPr>
                <w:t xml:space="preserve">Action 9: Write a new mono step cycle (PRE level 7 for instance) with a motor voltage order of 6V during 3s, where </w:t>
              </w:r>
            </w:ins>
            <w:ins w:id="4423" w:author="Sabine Flechelle" w:date="2015-11-03T16:08:00Z">
              <w:r w:rsidR="002D45FE">
                <w:rPr>
                  <w:color w:val="000000"/>
                  <w:lang w:val="en-US"/>
                </w:rPr>
                <w:t>W weighted configuration bit is not set</w:t>
              </w:r>
            </w:ins>
            <w:ins w:id="4424" w:author="Sabine Flechelle" w:date="2015-11-03T11:50:00Z">
              <w:r>
                <w:rPr>
                  <w:color w:val="000000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4425" w:author="Sabine Flechelle" w:date="2015-11-03T11:50:00Z"/>
                <w:color w:val="000000"/>
                <w:lang w:val="en-US"/>
              </w:rPr>
            </w:pPr>
          </w:p>
          <w:p w:rsidR="00E07941" w:rsidRDefault="002B4E76" w:rsidP="00FB1044">
            <w:pPr>
              <w:rPr>
                <w:ins w:id="4426" w:author="Sabine Flechelle" w:date="2015-11-03T11:50:00Z"/>
                <w:color w:val="000000"/>
                <w:lang w:val="en-US"/>
              </w:rPr>
            </w:pPr>
            <w:ins w:id="4427" w:author="Sabine Flechelle" w:date="2015-11-03T16:24:00Z">
              <w:r>
                <w:rPr>
                  <w:color w:val="000000"/>
                  <w:lang w:val="en-US"/>
                </w:rPr>
                <w:t>For instance cycle PRE 7 should be:</w:t>
              </w:r>
              <w:r w:rsidRPr="0018496C">
                <w:rPr>
                  <w:color w:val="000000"/>
                  <w:lang w:val="en-US"/>
                </w:rPr>
                <w:t xml:space="preserve"> </w:t>
              </w:r>
            </w:ins>
            <w:ins w:id="4428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</w:t>
              </w:r>
              <w:r w:rsidR="00E07941">
                <w:rPr>
                  <w:color w:val="000000"/>
                  <w:lang w:val="en-US"/>
                </w:rPr>
                <w:t>18</w:t>
              </w:r>
              <w:r w:rsidR="00E07941" w:rsidRPr="0018496C">
                <w:rPr>
                  <w:color w:val="000000"/>
                  <w:lang w:val="en-US"/>
                </w:rPr>
                <w:t xml:space="preserve"> 0x0</w:t>
              </w:r>
              <w:r w:rsidR="00E07941">
                <w:rPr>
                  <w:color w:val="000000"/>
                  <w:lang w:val="en-US"/>
                </w:rPr>
                <w:t>4</w:t>
              </w:r>
              <w:r w:rsidR="00E07941" w:rsidRPr="0018496C">
                <w:rPr>
                  <w:color w:val="000000"/>
                  <w:lang w:val="en-US"/>
                </w:rPr>
                <w:t xml:space="preserve"> 0x00 0x</w:t>
              </w:r>
              <w:r w:rsidR="00E07941">
                <w:rPr>
                  <w:color w:val="000000"/>
                  <w:lang w:val="en-US"/>
                </w:rPr>
                <w:t>16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0x26</w:t>
              </w:r>
              <w:r w:rsidR="00E07941" w:rsidRPr="0018496C">
                <w:rPr>
                  <w:color w:val="000000"/>
                  <w:lang w:val="en-US"/>
                </w:rPr>
                <w:t xml:space="preserve"> 0x</w:t>
              </w:r>
              <w:r w:rsidR="00E07941">
                <w:rPr>
                  <w:color w:val="000000"/>
                  <w:lang w:val="en-US"/>
                </w:rPr>
                <w:t>6F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442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30" w:author="Sabine Flechelle" w:date="2015-11-03T11:50:00Z"/>
                <w:color w:val="000000"/>
                <w:lang w:val="en-US"/>
              </w:rPr>
            </w:pPr>
            <w:ins w:id="4431" w:author="Sabine Flechelle" w:date="2015-11-03T11:50:00Z">
              <w:r>
                <w:rPr>
                  <w:color w:val="000000"/>
                  <w:lang w:val="en-US"/>
                </w:rPr>
                <w:t xml:space="preserve">Action 10: </w:t>
              </w:r>
              <w:r>
                <w:rPr>
                  <w:color w:val="000000"/>
                </w:rPr>
                <w:t xml:space="preserve">Watch 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color w:val="000000"/>
                </w:rPr>
                <w:t xml:space="preserve"> from </w:t>
              </w:r>
              <w:proofErr w:type="spellStart"/>
              <w:r w:rsidRPr="00520997">
                <w:rPr>
                  <w:i/>
                  <w:color w:val="000000"/>
                </w:rPr>
                <w:t>runScheduleStep</w:t>
              </w:r>
              <w:proofErr w:type="spellEnd"/>
              <w:r>
                <w:rPr>
                  <w:color w:val="000000"/>
                </w:rPr>
                <w:t xml:space="preserve"> BFE runnable, with Trace32. </w:t>
              </w:r>
              <w:r>
                <w:rPr>
                  <w:color w:val="000000"/>
                  <w:lang w:val="en-US"/>
                </w:rPr>
                <w:t>Launch PRE level 7.</w:t>
              </w:r>
            </w:ins>
          </w:p>
          <w:p w:rsidR="00E07941" w:rsidRDefault="00E07941" w:rsidP="00FB1044">
            <w:pPr>
              <w:rPr>
                <w:ins w:id="443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4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3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3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3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3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3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4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4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4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4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4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5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5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5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5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5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5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6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6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6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6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6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6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6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7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7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7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7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7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7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7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7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8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8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8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8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8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8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8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9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9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9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9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9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4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49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49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49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0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0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0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0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0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0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0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0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1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1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1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1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1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1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1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1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2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2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2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2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2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2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5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2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3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3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3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3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3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3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3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3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4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4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4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4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4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5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5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5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5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5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5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6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6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6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6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6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6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6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7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7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7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7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7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7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7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7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8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8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8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8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8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8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8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8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9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9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9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9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9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5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59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59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59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60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0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0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0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6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0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0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0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6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0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1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1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46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1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1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1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1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1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1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2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2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2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2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2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2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2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3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3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3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3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3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3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3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3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6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4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4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6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6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5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5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6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5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5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66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66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66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668" w:author="Sabine Flechelle" w:date="2015-11-03T11:50:00Z"/>
                <w:b/>
                <w:color w:val="000000"/>
                <w:lang w:val="en-US"/>
              </w:rPr>
            </w:pPr>
            <w:ins w:id="4669" w:author="Sabine Flechelle" w:date="2015-11-03T11:50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E07941" w:rsidRDefault="00E07941" w:rsidP="00FB1044">
            <w:pPr>
              <w:rPr>
                <w:ins w:id="4670" w:author="Sabine Flechelle" w:date="2015-11-03T11:50:00Z"/>
                <w:b/>
                <w:color w:val="000000"/>
                <w:lang w:val="en-US"/>
              </w:rPr>
            </w:pPr>
          </w:p>
          <w:p w:rsidR="00E07941" w:rsidRPr="0091100C" w:rsidRDefault="00E07941" w:rsidP="00FB1044">
            <w:pPr>
              <w:rPr>
                <w:ins w:id="4671" w:author="Sabine Flechelle" w:date="2015-11-03T11:50:00Z"/>
                <w:color w:val="000000"/>
                <w:u w:val="single"/>
                <w:lang w:val="en-US"/>
              </w:rPr>
            </w:pPr>
            <w:ins w:id="4672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>No temperature adaptation configured for a motor voltage step:</w:t>
              </w:r>
            </w:ins>
          </w:p>
          <w:p w:rsidR="00E07941" w:rsidRDefault="00E07941" w:rsidP="00FB1044">
            <w:pPr>
              <w:rPr>
                <w:ins w:id="4673" w:author="Sabine Flechelle" w:date="2015-11-03T11:50:00Z"/>
                <w:rFonts w:ascii="Arial (W1)" w:hAnsi="Arial (W1)"/>
                <w:b/>
                <w:bCs/>
                <w:color w:val="008000"/>
                <w:sz w:val="16"/>
                <w:u w:val="dotted"/>
                <w:lang w:val="en-US"/>
              </w:rPr>
            </w:pPr>
          </w:p>
          <w:p w:rsidR="00E07941" w:rsidRPr="00B81C9A" w:rsidRDefault="00E07941" w:rsidP="00FB1044">
            <w:pPr>
              <w:rPr>
                <w:ins w:id="4674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4675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E07941" w:rsidRPr="00B81C9A" w:rsidRDefault="00E07941" w:rsidP="00FB1044">
            <w:pPr>
              <w:rPr>
                <w:ins w:id="4676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4677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E07941" w:rsidRPr="00B81C9A" w:rsidRDefault="00E07941" w:rsidP="00FB1044">
            <w:pPr>
              <w:rPr>
                <w:ins w:id="4678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4679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E07941" w:rsidRPr="00B81C9A" w:rsidRDefault="00E07941" w:rsidP="00FB1044">
            <w:pPr>
              <w:rPr>
                <w:ins w:id="4680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4681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E07941" w:rsidRPr="00B81C9A" w:rsidRDefault="00E07941" w:rsidP="00FB1044">
            <w:pPr>
              <w:rPr>
                <w:ins w:id="4682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4683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E07941" w:rsidRPr="00B81C9A" w:rsidRDefault="00E07941" w:rsidP="00FB1044">
            <w:pPr>
              <w:rPr>
                <w:ins w:id="4684" w:author="Sabine Flechelle" w:date="2015-11-03T11:50:00Z"/>
                <w:b/>
                <w:vanish/>
                <w:color w:val="000000"/>
                <w:lang w:val="en-US"/>
              </w:rPr>
            </w:pPr>
            <w:ins w:id="4685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E07941" w:rsidRPr="00B81C9A" w:rsidRDefault="00E07941" w:rsidP="00FB1044">
            <w:pPr>
              <w:rPr>
                <w:ins w:id="4686" w:author="Sabine Flechelle" w:date="2015-11-03T11:50:00Z"/>
                <w:b/>
                <w:vanish/>
                <w:color w:val="000000"/>
                <w:lang w:val="en-US"/>
              </w:rPr>
            </w:pPr>
            <w:ins w:id="4687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E07941" w:rsidRPr="00B81C9A" w:rsidRDefault="00E07941" w:rsidP="00FB1044">
            <w:pPr>
              <w:rPr>
                <w:ins w:id="4688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4689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Pr="00B81C9A" w:rsidRDefault="00E07941" w:rsidP="00FB1044">
            <w:pPr>
              <w:rPr>
                <w:ins w:id="4690" w:author="Sabine Flechelle" w:date="2015-11-03T11:50:00Z"/>
                <w:vanish/>
                <w:color w:val="000000"/>
                <w:lang w:val="en-US"/>
              </w:rPr>
            </w:pPr>
            <w:ins w:id="4691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692" w:author="Sabine Flechelle" w:date="2015-11-03T11:50:00Z"/>
              </w:rPr>
            </w:pPr>
            <w:ins w:id="4693" w:author="Sabine Flechelle" w:date="2015-11-03T11:50:00Z">
              <w:r>
                <w:rPr>
                  <w:color w:val="000000"/>
                  <w:lang w:val="en-US"/>
                </w:rPr>
                <w:t xml:space="preserve">Result 1: </w:t>
              </w:r>
              <w:r>
                <w:t xml:space="preserve">Check that start-up profile </w:t>
              </w:r>
              <w:proofErr w:type="gramStart"/>
              <w:r>
                <w:t>is triggered</w:t>
              </w:r>
              <w:proofErr w:type="gramEnd"/>
              <w:r>
                <w:t>. Read PRE tensioning weight paramete</w:t>
              </w:r>
              <w:r w:rsidR="002D45FE">
                <w:t>rs to check them (0x22 0xFD 0x36</w:t>
              </w:r>
              <w:r>
                <w:t xml:space="preserve">) or check them with 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694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695" w:author="Sabine Flechelle" w:date="2015-11-03T11:50:00Z"/>
              </w:rPr>
            </w:pPr>
            <w:ins w:id="4696" w:author="Sabine Flechelle" w:date="2015-11-03T11:50:00Z">
              <w:r>
                <w:lastRenderedPageBreak/>
                <w:t xml:space="preserve">Result 2: Read PRE </w:t>
              </w:r>
              <w:r w:rsidR="00B42BB7">
                <w:t>cycle parameters (0x22 0xFD 0x10</w:t>
              </w:r>
              <w:r>
                <w:t xml:space="preserve">)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697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698" w:author="Sabine Flechelle" w:date="2015-11-03T11:50:00Z"/>
              </w:rPr>
            </w:pPr>
            <w:ins w:id="4699" w:author="Sabine Flechelle" w:date="2015-11-03T11:50:00Z">
              <w:r>
                <w:t>Result 4: Check the cycle is triggered and the order is not adapted (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voltage order x 4 x 1024 = 24576).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00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4701" w:author="Sabine Flechelle" w:date="2015-11-03T11:50:00Z"/>
                <w:color w:val="000000"/>
                <w:u w:val="single"/>
                <w:lang w:val="en-US"/>
              </w:rPr>
            </w:pPr>
            <w:ins w:id="4702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 xml:space="preserve">No temperature adaptation configured for a motor </w:t>
              </w:r>
              <w:r>
                <w:rPr>
                  <w:color w:val="000000"/>
                  <w:u w:val="single"/>
                  <w:lang w:val="en-US"/>
                </w:rPr>
                <w:t>current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Pr="00837C04" w:rsidRDefault="00E07941" w:rsidP="00FB1044">
            <w:pPr>
              <w:tabs>
                <w:tab w:val="left" w:pos="944"/>
              </w:tabs>
              <w:rPr>
                <w:ins w:id="4703" w:author="Sabine Flechelle" w:date="2015-11-03T11:50:00Z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04" w:author="Sabine Flechelle" w:date="2015-11-03T11:50:00Z"/>
              </w:rPr>
            </w:pPr>
            <w:ins w:id="4705" w:author="Sabine Flechelle" w:date="2015-11-03T11:50:00Z">
              <w:r>
                <w:t xml:space="preserve">Result 5: Read PRE cycle parameters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06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07" w:author="Sabine Flechelle" w:date="2015-11-03T11:50:00Z"/>
              </w:rPr>
            </w:pPr>
            <w:ins w:id="4708" w:author="Sabine Flechelle" w:date="2015-11-03T11:50:00Z">
              <w:r>
                <w:t>Result 6: Check the cycle is triggered and the order is not adapted (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current order x 2 x 1024 = 16384).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09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4710" w:author="Sabine Flechelle" w:date="2015-11-03T11:50:00Z"/>
                <w:color w:val="000000"/>
                <w:u w:val="single"/>
                <w:lang w:val="en-US"/>
              </w:rPr>
            </w:pPr>
            <w:ins w:id="4711" w:author="Sabine Flechelle" w:date="2015-11-03T11:50:00Z">
              <w:r w:rsidRPr="0091100C">
                <w:rPr>
                  <w:color w:val="000000"/>
                  <w:u w:val="single"/>
                  <w:lang w:val="en-US"/>
                </w:rPr>
                <w:t xml:space="preserve">No temperature adaptation configured for a motor </w:t>
              </w:r>
              <w:r>
                <w:rPr>
                  <w:color w:val="000000"/>
                  <w:u w:val="single"/>
                  <w:lang w:val="en-US"/>
                </w:rPr>
                <w:t>current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Pr="00837C04" w:rsidRDefault="00E07941" w:rsidP="00FB1044">
            <w:pPr>
              <w:tabs>
                <w:tab w:val="left" w:pos="944"/>
              </w:tabs>
              <w:rPr>
                <w:ins w:id="4712" w:author="Sabine Flechelle" w:date="2015-11-03T11:50:00Z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13" w:author="Sabine Flechelle" w:date="2015-11-03T11:50:00Z"/>
              </w:rPr>
            </w:pPr>
            <w:ins w:id="4714" w:author="Sabine Flechelle" w:date="2015-11-03T11:50:00Z">
              <w:r>
                <w:t xml:space="preserve">Result 7: Read PRE cycle parameters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15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16" w:author="Sabine Flechelle" w:date="2015-11-03T11:50:00Z"/>
              </w:rPr>
            </w:pPr>
            <w:ins w:id="4717" w:author="Sabine Flechelle" w:date="2015-11-03T11:50:00Z">
              <w:r>
                <w:t>Result 8: Check the cycle is triggered and the order is not adapted (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PWM order x 1024 = 51200).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18" w:author="Sabine Flechelle" w:date="2015-11-03T11:50:00Z"/>
              </w:rPr>
            </w:pPr>
          </w:p>
          <w:p w:rsidR="00E07941" w:rsidRPr="0091100C" w:rsidRDefault="00E07941" w:rsidP="00FB1044">
            <w:pPr>
              <w:rPr>
                <w:ins w:id="4719" w:author="Sabine Flechelle" w:date="2015-11-03T11:50:00Z"/>
                <w:color w:val="000000"/>
                <w:u w:val="single"/>
                <w:lang w:val="en-US"/>
              </w:rPr>
            </w:pPr>
            <w:ins w:id="4720" w:author="Sabine Flechelle" w:date="2015-11-03T11:50:00Z">
              <w:r>
                <w:rPr>
                  <w:color w:val="000000"/>
                  <w:u w:val="single"/>
                  <w:lang w:val="en-US"/>
                </w:rPr>
                <w:t xml:space="preserve">Invalid 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temperature adaptation configured for a </w:t>
              </w:r>
              <w:r>
                <w:rPr>
                  <w:color w:val="000000"/>
                  <w:u w:val="single"/>
                  <w:lang w:val="en-US"/>
                </w:rPr>
                <w:t>voltage</w:t>
              </w:r>
              <w:r w:rsidRPr="0091100C">
                <w:rPr>
                  <w:color w:val="000000"/>
                  <w:u w:val="single"/>
                  <w:lang w:val="en-US"/>
                </w:rPr>
                <w:t xml:space="preserve"> step: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21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22" w:author="Sabine Flechelle" w:date="2015-11-03T11:50:00Z"/>
              </w:rPr>
            </w:pPr>
            <w:ins w:id="4723" w:author="Sabine Flechelle" w:date="2015-11-03T11:50:00Z">
              <w:r>
                <w:t xml:space="preserve">Result 9: Read PRE cycle parameters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24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4725" w:author="Sabine Flechelle" w:date="2015-11-03T11:50:00Z"/>
              </w:rPr>
            </w:pPr>
            <w:ins w:id="4726" w:author="Sabine Flechelle" w:date="2015-11-03T11:50:00Z">
              <w:r>
                <w:t>Result 10: Check the cycle is triggered and the order is not adapted (</w:t>
              </w:r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voltage order x 4 x 1024 = 24576).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4727" w:author="Sabine Flechelle" w:date="2015-11-03T11:50:00Z"/>
              </w:rPr>
            </w:pPr>
          </w:p>
          <w:p w:rsidR="002B4E76" w:rsidRPr="00F55D41" w:rsidRDefault="002B4E76" w:rsidP="002B4E76">
            <w:pPr>
              <w:tabs>
                <w:tab w:val="left" w:pos="944"/>
              </w:tabs>
              <w:rPr>
                <w:ins w:id="4728" w:author="Sabine Flechelle" w:date="2015-11-03T16:22:00Z"/>
                <w:lang w:val="fr-FR"/>
              </w:rPr>
            </w:pPr>
            <w:ins w:id="4729" w:author="Sabine Flechelle" w:date="2015-11-03T16:22:00Z">
              <w:r w:rsidRPr="00F55D41">
                <w:rPr>
                  <w:lang w:val="fr-FR"/>
                </w:rPr>
                <w:t>[</w:t>
              </w:r>
              <w:proofErr w:type="gramStart"/>
              <w:r w:rsidRPr="00F55D41">
                <w:rPr>
                  <w:lang w:val="fr-FR"/>
                </w:rPr>
                <w:t>COVERS:</w:t>
              </w:r>
              <w:proofErr w:type="gramEnd"/>
              <w:r w:rsidRPr="00F55D41">
                <w:rPr>
                  <w:lang w:val="fr-FR"/>
                </w:rPr>
                <w:t xml:space="preserve"> DES_TF_G_</w:t>
              </w:r>
              <w:r>
                <w:rPr>
                  <w:lang w:val="fr-FR"/>
                </w:rPr>
                <w:t>1496</w:t>
              </w:r>
              <w:r w:rsidRPr="00F55D41">
                <w:rPr>
                  <w:lang w:val="fr-FR"/>
                </w:rPr>
                <w:t>]</w:t>
              </w:r>
            </w:ins>
          </w:p>
          <w:p w:rsidR="002B4E76" w:rsidRDefault="002B4E76" w:rsidP="00FB1044">
            <w:pPr>
              <w:tabs>
                <w:tab w:val="left" w:pos="944"/>
              </w:tabs>
              <w:rPr>
                <w:ins w:id="4730" w:author="Sabine Flechelle" w:date="2015-11-03T11:50:00Z"/>
              </w:rPr>
            </w:pPr>
          </w:p>
          <w:p w:rsidR="00E07941" w:rsidRPr="00A47E3D" w:rsidRDefault="00E07941" w:rsidP="00FB1044">
            <w:pPr>
              <w:tabs>
                <w:tab w:val="left" w:pos="944"/>
              </w:tabs>
              <w:rPr>
                <w:ins w:id="4731" w:author="Sabine Flechelle" w:date="2015-11-03T11:50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center"/>
              <w:rPr>
                <w:ins w:id="47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4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4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4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4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4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4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4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5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center"/>
              <w:rPr>
                <w:ins w:id="47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75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5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5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6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476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6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7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78" w:author="Sabine Flechelle" w:date="2015-11-03T11:50:00Z"/>
                <w:color w:val="000000"/>
                <w:lang w:val="en-US"/>
              </w:rPr>
            </w:pPr>
          </w:p>
        </w:tc>
      </w:tr>
    </w:tbl>
    <w:p w:rsidR="00E07941" w:rsidRDefault="00E07941" w:rsidP="00E07941">
      <w:pPr>
        <w:rPr>
          <w:ins w:id="4779" w:author="Sabine Flechelle" w:date="2015-11-03T11:50:00Z"/>
        </w:rPr>
      </w:pPr>
    </w:p>
    <w:p w:rsidR="00E07941" w:rsidRDefault="00E07941" w:rsidP="00E07941">
      <w:pPr>
        <w:pStyle w:val="Heading3"/>
        <w:rPr>
          <w:ins w:id="4780" w:author="Sabine Flechelle" w:date="2015-11-03T11:50:00Z"/>
        </w:rPr>
      </w:pPr>
      <w:bookmarkStart w:id="4781" w:name="_Toc314230351"/>
      <w:bookmarkStart w:id="4782" w:name="_Toc434332114"/>
      <w:ins w:id="4783" w:author="Sabine Flechelle" w:date="2015-11-03T11:50:00Z">
        <w:r>
          <w:t>INT_BFE_</w:t>
        </w:r>
        <w:proofErr w:type="gramStart"/>
        <w:r>
          <w:t>0</w:t>
        </w:r>
      </w:ins>
      <w:ins w:id="4784" w:author="Sabine Flechelle" w:date="2015-11-03T12:49:00Z">
        <w:r w:rsidR="00FB1044">
          <w:t>6004</w:t>
        </w:r>
      </w:ins>
      <w:ins w:id="4785" w:author="Sabine Flechelle" w:date="2015-11-03T11:50:00Z">
        <w:r>
          <w:t xml:space="preserve"> :</w:t>
        </w:r>
        <w:proofErr w:type="gramEnd"/>
        <w:r>
          <w:t xml:space="preserve"> No </w:t>
        </w:r>
        <w:r>
          <w:rPr>
            <w:color w:val="000000"/>
          </w:rPr>
          <w:t xml:space="preserve">PRESAFE </w:t>
        </w:r>
        <w:r>
          <w:t>temperature adaptation with invalid temperature</w:t>
        </w:r>
        <w:bookmarkEnd w:id="4781"/>
        <w:bookmarkEnd w:id="4782"/>
      </w:ins>
    </w:p>
    <w:p w:rsidR="00E07941" w:rsidRDefault="00E07941" w:rsidP="00E07941">
      <w:pPr>
        <w:pStyle w:val="Para2"/>
        <w:rPr>
          <w:ins w:id="4786" w:author="Sabine Flechelle" w:date="2015-11-03T11:50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87" w:author="Sabine Flechelle" w:date="2015-11-03T11:50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79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7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7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800" w:author="Sabine Flechelle" w:date="2015-11-03T11:50:00Z"/>
                <w:color w:val="000000"/>
                <w:lang w:val="en-US"/>
              </w:rPr>
            </w:pPr>
            <w:ins w:id="4801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0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0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1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1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816" w:author="Sabine Flechelle" w:date="2015-11-03T11:50:00Z"/>
                <w:b/>
                <w:color w:val="000000"/>
                <w:lang w:val="en-US"/>
              </w:rPr>
            </w:pPr>
            <w:ins w:id="4817" w:author="Sabine Flechelle" w:date="2015-11-03T11:50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E07941" w:rsidRDefault="00E07941" w:rsidP="00FB1044">
            <w:pPr>
              <w:pStyle w:val="Para1"/>
              <w:spacing w:before="0"/>
              <w:ind w:left="0"/>
              <w:jc w:val="left"/>
              <w:rPr>
                <w:ins w:id="4818" w:author="Sabine Flechelle" w:date="2015-11-03T11:50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E07941" w:rsidRPr="003B1522" w:rsidRDefault="00E07941" w:rsidP="00FB1044">
            <w:pPr>
              <w:rPr>
                <w:ins w:id="4819" w:author="Sabine Flechelle" w:date="2015-11-03T11:50:00Z"/>
              </w:rPr>
            </w:pPr>
            <w:ins w:id="4820" w:author="Sabine Flechelle" w:date="2015-11-03T11:50:00Z">
              <w:r w:rsidRPr="003B1522">
                <w:t xml:space="preserve">The aim of this test is to check </w:t>
              </w:r>
              <w:r>
                <w:t xml:space="preserve">that no </w:t>
              </w:r>
              <w:r>
                <w:rPr>
                  <w:color w:val="000000"/>
                </w:rPr>
                <w:t xml:space="preserve">PRESAFE </w:t>
              </w:r>
              <w:r>
                <w:t xml:space="preserve">temperature adaptation </w:t>
              </w:r>
              <w:proofErr w:type="gramStart"/>
              <w:r>
                <w:t>is applied</w:t>
              </w:r>
              <w:proofErr w:type="gramEnd"/>
              <w:r>
                <w:t xml:space="preserve"> when temperature is invalid.</w:t>
              </w:r>
            </w:ins>
          </w:p>
          <w:p w:rsidR="00E07941" w:rsidRDefault="00E07941" w:rsidP="00FB1044">
            <w:pPr>
              <w:rPr>
                <w:ins w:id="48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2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2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8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2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2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8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3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3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4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4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844" w:author="Sabine Flechelle" w:date="2015-11-03T11:50:00Z"/>
                <w:b/>
                <w:color w:val="000000"/>
                <w:lang w:val="en-US"/>
              </w:rPr>
            </w:pPr>
            <w:ins w:id="4845" w:author="Sabine Flechelle" w:date="2015-11-03T11:50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E07941" w:rsidRDefault="00E07941" w:rsidP="00FB1044">
            <w:pPr>
              <w:rPr>
                <w:ins w:id="4846" w:author="Sabine Flechelle" w:date="2015-11-03T11:50:00Z"/>
                <w:color w:val="000000"/>
              </w:rPr>
            </w:pPr>
          </w:p>
          <w:p w:rsidR="00E07941" w:rsidRDefault="00E07941" w:rsidP="00FB1044">
            <w:pPr>
              <w:rPr>
                <w:ins w:id="4847" w:author="Sabine Flechelle" w:date="2015-11-03T11:50:00Z"/>
                <w:color w:val="000000"/>
              </w:rPr>
            </w:pPr>
            <w:ins w:id="4848" w:author="Sabine Flechelle" w:date="2015-11-03T11:50:00Z">
              <w:r>
                <w:rPr>
                  <w:color w:val="000000"/>
                </w:rPr>
                <w:t xml:space="preserve">A </w:t>
              </w:r>
              <w:proofErr w:type="spellStart"/>
              <w:r>
                <w:rPr>
                  <w:color w:val="000000"/>
                </w:rPr>
                <w:t>ReMA</w:t>
              </w:r>
              <w:proofErr w:type="spellEnd"/>
              <w:r>
                <w:rPr>
                  <w:color w:val="000000"/>
                </w:rPr>
                <w:t xml:space="preserve"> board flashed.</w:t>
              </w:r>
            </w:ins>
          </w:p>
          <w:p w:rsidR="00E07941" w:rsidRDefault="00E07941" w:rsidP="00FB1044">
            <w:pPr>
              <w:rPr>
                <w:ins w:id="4849" w:author="Sabine Flechelle" w:date="2015-11-03T11:50:00Z"/>
                <w:color w:val="000000"/>
              </w:rPr>
            </w:pPr>
            <w:ins w:id="4850" w:author="Sabine Flechelle" w:date="2015-11-03T11:50:00Z">
              <w:r>
                <w:rPr>
                  <w:color w:val="000000"/>
                </w:rPr>
                <w:t>Power supply.</w:t>
              </w:r>
            </w:ins>
          </w:p>
          <w:p w:rsidR="00E07941" w:rsidRDefault="00E07941" w:rsidP="00FB1044">
            <w:pPr>
              <w:rPr>
                <w:ins w:id="4851" w:author="Sabine Flechelle" w:date="2015-11-03T11:50:00Z"/>
                <w:color w:val="000000"/>
              </w:rPr>
            </w:pPr>
            <w:proofErr w:type="spellStart"/>
            <w:ins w:id="4852" w:author="Sabine Flechelle" w:date="2015-11-03T11:50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E07941" w:rsidRDefault="00E07941" w:rsidP="00FB1044">
            <w:pPr>
              <w:rPr>
                <w:ins w:id="4853" w:author="Sabine Flechelle" w:date="2015-11-03T11:50:00Z"/>
                <w:color w:val="000000"/>
              </w:rPr>
            </w:pPr>
            <w:ins w:id="4854" w:author="Sabine Flechelle" w:date="2015-11-03T11:50:00Z">
              <w:r>
                <w:rPr>
                  <w:color w:val="000000"/>
                </w:rPr>
                <w:t>BDM is mandatory to check the applied order.</w:t>
              </w:r>
            </w:ins>
          </w:p>
          <w:p w:rsidR="00E07941" w:rsidRPr="0062451D" w:rsidRDefault="00E07941" w:rsidP="00FB1044">
            <w:pPr>
              <w:rPr>
                <w:ins w:id="4855" w:author="Sabine Flechelle" w:date="2015-11-03T11:50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7A5C0B" w:rsidRDefault="00E07941" w:rsidP="00FB1044">
            <w:pPr>
              <w:jc w:val="right"/>
              <w:rPr>
                <w:ins w:id="4856" w:author="Sabine Flechelle" w:date="2015-11-03T11:50:00Z"/>
                <w:color w:val="000000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5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8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6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6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86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6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6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6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6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87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87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87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878" w:author="Sabine Flechelle" w:date="2015-11-03T11:50:00Z"/>
                <w:b/>
                <w:color w:val="000000"/>
                <w:lang w:val="en-US"/>
              </w:rPr>
            </w:pPr>
            <w:ins w:id="4879" w:author="Sabine Flechelle" w:date="2015-11-03T11:50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E07941" w:rsidRDefault="00E07941" w:rsidP="00FB1044">
            <w:pPr>
              <w:rPr>
                <w:ins w:id="4880" w:author="Sabine Flechelle" w:date="2015-11-03T11:50:00Z"/>
                <w:b/>
                <w:color w:val="000000"/>
                <w:lang w:val="en-US"/>
              </w:rPr>
            </w:pPr>
            <w:ins w:id="4881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4882" w:author="Sabine Flechelle" w:date="2015-11-03T11:50:00Z"/>
                <w:color w:val="000000"/>
                <w:lang w:val="en-US"/>
              </w:rPr>
            </w:pPr>
            <w:ins w:id="4883" w:author="Sabine Flechelle" w:date="2015-11-03T11:50:00Z">
              <w:r>
                <w:rPr>
                  <w:color w:val="000000"/>
                  <w:lang w:val="en-US"/>
                </w:rPr>
                <w:t>Add some instrumented code into SBC component to allow setting internal temperature with Trace32.</w:t>
              </w:r>
            </w:ins>
          </w:p>
          <w:p w:rsidR="00E07941" w:rsidRDefault="00E07941" w:rsidP="00FB1044">
            <w:pPr>
              <w:rPr>
                <w:ins w:id="4884" w:author="Sabine Flechelle" w:date="2015-11-03T11:50:00Z"/>
                <w:color w:val="000000"/>
                <w:lang w:val="en-US"/>
              </w:rPr>
            </w:pPr>
          </w:p>
          <w:p w:rsidR="00B42BB7" w:rsidRPr="004715CA" w:rsidRDefault="00B42BB7" w:rsidP="00B42BB7">
            <w:pPr>
              <w:shd w:val="pct12" w:color="auto" w:fill="auto"/>
              <w:rPr>
                <w:ins w:id="4885" w:author="Sabine Flechelle" w:date="2015-11-03T16:27:00Z"/>
                <w:b/>
                <w:color w:val="000000"/>
                <w:lang w:val="en-US"/>
              </w:rPr>
            </w:pPr>
            <w:ins w:id="4886" w:author="Sabine Flechelle" w:date="2015-11-03T16:27:00Z">
              <w:r w:rsidRPr="004715CA">
                <w:rPr>
                  <w:b/>
                  <w:color w:val="000000"/>
                  <w:lang w:val="en-US"/>
                </w:rPr>
                <w:t>static uint8 b8Test;</w:t>
              </w:r>
            </w:ins>
          </w:p>
          <w:p w:rsidR="00B42BB7" w:rsidRPr="004715CA" w:rsidRDefault="00B42BB7" w:rsidP="00B42BB7">
            <w:pPr>
              <w:shd w:val="pct12" w:color="auto" w:fill="auto"/>
              <w:rPr>
                <w:ins w:id="4887" w:author="Sabine Flechelle" w:date="2015-11-03T16:27:00Z"/>
                <w:b/>
                <w:color w:val="000000"/>
                <w:lang w:val="en-US"/>
              </w:rPr>
            </w:pPr>
            <w:ins w:id="4888" w:author="Sabine Flechelle" w:date="2015-11-03T16:27:00Z">
              <w:r w:rsidRPr="004715CA">
                <w:rPr>
                  <w:b/>
                  <w:color w:val="000000"/>
                  <w:lang w:val="en-US"/>
                </w:rPr>
                <w:t>static uint16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B42BB7" w:rsidRPr="001D05DC" w:rsidRDefault="00B42BB7" w:rsidP="00B42BB7">
            <w:pPr>
              <w:shd w:val="pct12" w:color="auto" w:fill="auto"/>
              <w:rPr>
                <w:ins w:id="4889" w:author="Sabine Flechelle" w:date="2015-11-03T16:27:00Z"/>
                <w:color w:val="000000"/>
                <w:lang w:val="en-US"/>
              </w:rPr>
            </w:pPr>
          </w:p>
          <w:p w:rsidR="00B42BB7" w:rsidRPr="001D05DC" w:rsidRDefault="00B42BB7" w:rsidP="00B42BB7">
            <w:pPr>
              <w:shd w:val="pct12" w:color="auto" w:fill="auto"/>
              <w:rPr>
                <w:ins w:id="4890" w:author="Sabine Flechelle" w:date="2015-11-03T16:27:00Z"/>
                <w:color w:val="000000"/>
                <w:lang w:val="en-US"/>
              </w:rPr>
            </w:pPr>
            <w:ins w:id="4891" w:author="Sabine Flechelle" w:date="2015-11-03T16:27:00Z">
              <w:r w:rsidRPr="001D05DC">
                <w:rPr>
                  <w:color w:val="000000"/>
                  <w:lang w:val="en-US"/>
                </w:rPr>
                <w:t xml:space="preserve">void </w:t>
              </w:r>
              <w:proofErr w:type="spellStart"/>
              <w:r w:rsidRPr="00F55D41">
                <w:rPr>
                  <w:rFonts w:ascii="Consolas" w:hAnsi="Consolas" w:cs="Consolas"/>
                  <w:b/>
                  <w:bCs/>
                  <w:color w:val="000000"/>
                  <w:highlight w:val="lightGray"/>
                  <w:lang w:val="en-US" w:eastAsia="en-US"/>
                </w:rPr>
                <w:t>PMP_runGetFilteredTemperature</w:t>
              </w:r>
              <w:proofErr w:type="spellEnd"/>
              <w:r w:rsidRPr="001D05DC">
                <w:rPr>
                  <w:color w:val="000000"/>
                  <w:lang w:val="en-US"/>
                </w:rPr>
                <w:t xml:space="preserve"> (   </w:t>
              </w:r>
              <w:r>
                <w:rPr>
                  <w:color w:val="000000"/>
                  <w:lang w:val="en-US"/>
                </w:rPr>
                <w:t xml:space="preserve">… </w:t>
              </w:r>
              <w:r w:rsidRPr="001D05DC">
                <w:rPr>
                  <w:color w:val="000000"/>
                  <w:lang w:val="en-US"/>
                </w:rPr>
                <w:t>)</w:t>
              </w:r>
            </w:ins>
          </w:p>
          <w:p w:rsidR="00B42BB7" w:rsidRPr="001D05DC" w:rsidRDefault="00B42BB7" w:rsidP="00B42BB7">
            <w:pPr>
              <w:shd w:val="pct12" w:color="auto" w:fill="auto"/>
              <w:rPr>
                <w:ins w:id="4892" w:author="Sabine Flechelle" w:date="2015-11-03T16:27:00Z"/>
                <w:color w:val="000000"/>
                <w:lang w:val="en-US"/>
              </w:rPr>
            </w:pPr>
            <w:ins w:id="4893" w:author="Sabine Flechelle" w:date="2015-11-03T16:27:00Z">
              <w:r w:rsidRPr="001D05DC">
                <w:rPr>
                  <w:color w:val="000000"/>
                  <w:lang w:val="en-US"/>
                </w:rPr>
                <w:t>{</w:t>
              </w:r>
            </w:ins>
          </w:p>
          <w:p w:rsidR="00B42BB7" w:rsidRPr="001D05DC" w:rsidRDefault="00B42BB7" w:rsidP="00B42BB7">
            <w:pPr>
              <w:shd w:val="pct12" w:color="auto" w:fill="auto"/>
              <w:rPr>
                <w:ins w:id="4894" w:author="Sabine Flechelle" w:date="2015-11-03T16:27:00Z"/>
                <w:color w:val="000000"/>
                <w:lang w:val="en-US"/>
              </w:rPr>
            </w:pPr>
            <w:ins w:id="4895" w:author="Sabine Flechelle" w:date="2015-11-03T16:27:00Z">
              <w:r>
                <w:rPr>
                  <w:color w:val="000000"/>
                  <w:lang w:val="en-US"/>
                </w:rPr>
                <w:t>…</w:t>
              </w:r>
            </w:ins>
          </w:p>
          <w:p w:rsidR="00B42BB7" w:rsidRPr="001D05DC" w:rsidRDefault="00B42BB7" w:rsidP="00B42BB7">
            <w:pPr>
              <w:shd w:val="pct12" w:color="auto" w:fill="auto"/>
              <w:rPr>
                <w:ins w:id="4896" w:author="Sabine Flechelle" w:date="2015-11-03T16:27:00Z"/>
                <w:color w:val="000000"/>
                <w:lang w:val="en-US"/>
              </w:rPr>
            </w:pPr>
            <w:ins w:id="4897" w:author="Sabine Flechelle" w:date="2015-11-03T16:27:00Z">
              <w:r w:rsidRPr="001D05DC">
                <w:rPr>
                  <w:color w:val="000000"/>
                  <w:lang w:val="en-US"/>
                </w:rPr>
                <w:t xml:space="preserve">  </w:t>
              </w:r>
            </w:ins>
          </w:p>
          <w:p w:rsidR="00B42BB7" w:rsidRPr="004715CA" w:rsidRDefault="00B42BB7" w:rsidP="00B42BB7">
            <w:pPr>
              <w:shd w:val="pct12" w:color="auto" w:fill="auto"/>
              <w:rPr>
                <w:ins w:id="4898" w:author="Sabine Flechelle" w:date="2015-11-03T16:27:00Z"/>
                <w:b/>
                <w:color w:val="000000"/>
                <w:lang w:val="en-US"/>
              </w:rPr>
            </w:pPr>
            <w:ins w:id="4899" w:author="Sabine Flechelle" w:date="2015-11-03T16:27:00Z">
              <w:r w:rsidRPr="001D05DC">
                <w:rPr>
                  <w:color w:val="000000"/>
                  <w:lang w:val="en-US"/>
                </w:rPr>
                <w:t xml:space="preserve">  </w:t>
              </w:r>
              <w:r w:rsidRPr="004715CA">
                <w:rPr>
                  <w:b/>
                  <w:color w:val="000000"/>
                  <w:lang w:val="en-US"/>
                </w:rPr>
                <w:t>if(b8Test == 1)</w:t>
              </w:r>
            </w:ins>
          </w:p>
          <w:p w:rsidR="00B42BB7" w:rsidRPr="004715CA" w:rsidRDefault="00B42BB7" w:rsidP="00B42BB7">
            <w:pPr>
              <w:shd w:val="pct12" w:color="auto" w:fill="auto"/>
              <w:rPr>
                <w:ins w:id="4900" w:author="Sabine Flechelle" w:date="2015-11-03T16:27:00Z"/>
                <w:b/>
                <w:color w:val="000000"/>
                <w:lang w:val="en-US"/>
              </w:rPr>
            </w:pPr>
            <w:ins w:id="4901" w:author="Sabine Flechelle" w:date="2015-11-03T16:27:00Z">
              <w:r w:rsidRPr="004715CA">
                <w:rPr>
                  <w:b/>
                  <w:color w:val="000000"/>
                  <w:lang w:val="en-US"/>
                </w:rPr>
                <w:t xml:space="preserve">  {</w:t>
              </w:r>
            </w:ins>
          </w:p>
          <w:p w:rsidR="00B42BB7" w:rsidRPr="004715CA" w:rsidRDefault="00B42BB7" w:rsidP="00B42BB7">
            <w:pPr>
              <w:shd w:val="pct12" w:color="auto" w:fill="auto"/>
              <w:rPr>
                <w:ins w:id="4902" w:author="Sabine Flechelle" w:date="2015-11-03T16:27:00Z"/>
                <w:b/>
                <w:color w:val="000000"/>
                <w:lang w:val="en-US"/>
              </w:rPr>
            </w:pPr>
            <w:ins w:id="4903" w:author="Sabine Flechelle" w:date="2015-11-03T16:27:00Z">
              <w:r w:rsidRPr="004715CA">
                <w:rPr>
                  <w:b/>
                  <w:color w:val="000000"/>
                  <w:lang w:val="en-US"/>
                </w:rPr>
                <w:t xml:space="preserve">     </w:t>
              </w:r>
              <w:r w:rsidRPr="000C7CD8">
                <w:rPr>
                  <w:b/>
                  <w:color w:val="000000"/>
                  <w:lang w:val="en-US"/>
                </w:rPr>
                <w:t>*pu16FilteredTemperature =</w:t>
              </w:r>
              <w:r w:rsidRPr="004715CA">
                <w:rPr>
                  <w:b/>
                  <w:color w:val="000000"/>
                  <w:lang w:val="en-US"/>
                </w:rPr>
                <w:t xml:space="preserve"> =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B42BB7" w:rsidRPr="004715CA" w:rsidRDefault="00B42BB7" w:rsidP="00B42BB7">
            <w:pPr>
              <w:shd w:val="pct12" w:color="auto" w:fill="auto"/>
              <w:rPr>
                <w:ins w:id="4904" w:author="Sabine Flechelle" w:date="2015-11-03T16:27:00Z"/>
                <w:b/>
                <w:color w:val="000000"/>
                <w:lang w:val="en-US"/>
              </w:rPr>
            </w:pPr>
            <w:ins w:id="4905" w:author="Sabine Flechelle" w:date="2015-11-03T16:27:00Z">
              <w:r w:rsidRPr="004715CA">
                <w:rPr>
                  <w:b/>
                  <w:color w:val="000000"/>
                  <w:lang w:val="en-US"/>
                </w:rPr>
                <w:t xml:space="preserve">  }</w:t>
              </w:r>
            </w:ins>
          </w:p>
          <w:p w:rsidR="00B42BB7" w:rsidRDefault="00B42BB7" w:rsidP="00B42BB7">
            <w:pPr>
              <w:shd w:val="pct12" w:color="auto" w:fill="auto"/>
              <w:rPr>
                <w:ins w:id="4906" w:author="Sabine Flechelle" w:date="2015-11-03T16:27:00Z"/>
                <w:color w:val="000000"/>
                <w:lang w:val="en-US"/>
              </w:rPr>
            </w:pPr>
            <w:ins w:id="4907" w:author="Sabine Flechelle" w:date="2015-11-03T16:27:00Z">
              <w:r w:rsidRPr="001D05DC">
                <w:rPr>
                  <w:color w:val="000000"/>
                  <w:lang w:val="en-US"/>
                </w:rPr>
                <w:t>}</w:t>
              </w:r>
            </w:ins>
          </w:p>
          <w:p w:rsidR="00E07941" w:rsidRDefault="00E07941" w:rsidP="00FB1044">
            <w:pPr>
              <w:rPr>
                <w:ins w:id="4908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09" w:author="Sabine Flechelle" w:date="2015-11-03T11:50:00Z"/>
                <w:color w:val="000000"/>
                <w:lang w:val="en-US"/>
              </w:rPr>
            </w:pPr>
            <w:ins w:id="4910" w:author="Sabine Flechelle" w:date="2015-11-03T11:50:00Z">
              <w:r>
                <w:rPr>
                  <w:color w:val="000000"/>
                  <w:lang w:val="en-US"/>
                </w:rPr>
                <w:t>Start CAN simulation and load application.</w:t>
              </w:r>
            </w:ins>
          </w:p>
          <w:p w:rsidR="00E07941" w:rsidRDefault="00E07941" w:rsidP="00FB1044">
            <w:pPr>
              <w:rPr>
                <w:ins w:id="49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3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49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494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49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49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4950" w:author="Sabine Flechelle" w:date="2015-11-03T11:50:00Z"/>
                <w:b/>
                <w:color w:val="000000"/>
                <w:lang w:val="en-US"/>
              </w:rPr>
            </w:pPr>
            <w:ins w:id="4951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E07941" w:rsidRDefault="00E07941" w:rsidP="00FB1044">
            <w:pPr>
              <w:rPr>
                <w:ins w:id="4952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4953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Default="00E07941" w:rsidP="00FB1044">
            <w:pPr>
              <w:rPr>
                <w:ins w:id="4954" w:author="Sabine Flechelle" w:date="2015-11-03T11:50:00Z"/>
                <w:b/>
                <w:color w:val="000000"/>
                <w:lang w:val="en-US"/>
              </w:rPr>
            </w:pPr>
            <w:ins w:id="4955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E07941" w:rsidRDefault="00E07941" w:rsidP="00FB1044">
            <w:pPr>
              <w:rPr>
                <w:ins w:id="495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57" w:author="Sabine Flechelle" w:date="2015-11-03T11:50:00Z"/>
                <w:color w:val="000000"/>
              </w:rPr>
            </w:pPr>
            <w:ins w:id="4958" w:author="Sabine Flechelle" w:date="2015-11-03T11:50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 and read default PRESAFE tensioning weight parameters. </w:t>
              </w:r>
            </w:ins>
          </w:p>
          <w:p w:rsidR="00E07941" w:rsidRDefault="00E07941" w:rsidP="00FB1044">
            <w:pPr>
              <w:rPr>
                <w:ins w:id="4959" w:author="Sabine Flechelle" w:date="2015-11-03T11:50:00Z"/>
                <w:color w:val="000000"/>
              </w:rPr>
            </w:pPr>
          </w:p>
          <w:p w:rsidR="00E07941" w:rsidRPr="00E5651B" w:rsidRDefault="00B42BB7" w:rsidP="00FB1044">
            <w:pPr>
              <w:rPr>
                <w:ins w:id="4960" w:author="Sabine Flechelle" w:date="2015-11-03T11:50:00Z"/>
                <w:color w:val="000000"/>
                <w:lang w:val="en-US"/>
              </w:rPr>
            </w:pPr>
            <w:ins w:id="4961" w:author="Sabine Flechelle" w:date="2015-11-03T11:50:00Z">
              <w:r>
                <w:rPr>
                  <w:color w:val="000000"/>
                </w:rPr>
                <w:t>0x22 0xFD 0x36</w:t>
              </w:r>
              <w:r w:rsidR="00E07941">
                <w:rPr>
                  <w:color w:val="000000"/>
                </w:rPr>
                <w:t>;</w:t>
              </w:r>
            </w:ins>
          </w:p>
          <w:p w:rsidR="00E07941" w:rsidRPr="00E5651B" w:rsidRDefault="00E07941" w:rsidP="00FB1044">
            <w:pPr>
              <w:rPr>
                <w:ins w:id="496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63" w:author="Sabine Flechelle" w:date="2015-11-03T11:50:00Z"/>
                <w:color w:val="000000"/>
                <w:lang w:val="en-US"/>
              </w:rPr>
            </w:pPr>
            <w:ins w:id="4964" w:author="Sabine Flechelle" w:date="2015-11-03T11:50:00Z">
              <w:r>
                <w:rPr>
                  <w:color w:val="000000"/>
                  <w:lang w:val="en-US"/>
                </w:rPr>
                <w:t xml:space="preserve">Action 2: Write a new mono step cycle (PRE level 1 for instance) with a motor voltage order of 6V during 3s, where the </w:t>
              </w:r>
            </w:ins>
            <w:ins w:id="4965" w:author="Sabine Flechelle" w:date="2015-11-03T16:28:00Z">
              <w:r w:rsidR="00B42BB7">
                <w:rPr>
                  <w:color w:val="000000"/>
                  <w:lang w:val="en-US"/>
                </w:rPr>
                <w:t>W</w:t>
              </w:r>
            </w:ins>
            <w:ins w:id="4966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bit is set.</w:t>
              </w:r>
            </w:ins>
          </w:p>
          <w:p w:rsidR="00E07941" w:rsidRDefault="00E07941" w:rsidP="00FB1044">
            <w:pPr>
              <w:rPr>
                <w:ins w:id="4967" w:author="Sabine Flechelle" w:date="2015-11-03T11:50:00Z"/>
                <w:color w:val="000000"/>
                <w:lang w:val="en-US"/>
              </w:rPr>
            </w:pPr>
          </w:p>
          <w:p w:rsidR="00E07941" w:rsidRDefault="001E4DC9" w:rsidP="00FB1044">
            <w:pPr>
              <w:rPr>
                <w:ins w:id="4968" w:author="Sabine Flechelle" w:date="2015-11-03T11:50:00Z"/>
                <w:color w:val="000000"/>
                <w:lang w:val="en-US"/>
              </w:rPr>
            </w:pPr>
            <w:ins w:id="4969" w:author="Sabine Flechelle" w:date="2015-11-03T16:28:00Z">
              <w:r>
                <w:rPr>
                  <w:color w:val="000000"/>
                  <w:lang w:val="en-US"/>
                </w:rPr>
                <w:t xml:space="preserve">For instance cycle PRE 1 should be: </w:t>
              </w:r>
            </w:ins>
            <w:ins w:id="4970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0x18 0x04</w:t>
              </w:r>
              <w:r w:rsidR="00E07941">
                <w:rPr>
                  <w:color w:val="000000"/>
                  <w:lang w:val="en-US"/>
                </w:rPr>
                <w:t xml:space="preserve"> 0x00 0x06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0x26 0x5F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4971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72" w:author="Sabine Flechelle" w:date="2015-11-03T11:50:00Z"/>
                <w:color w:val="000000"/>
                <w:lang w:val="en-US"/>
              </w:rPr>
            </w:pPr>
            <w:ins w:id="4973" w:author="Sabine Flechelle" w:date="2015-11-03T11:50:00Z">
              <w:r>
                <w:rPr>
                  <w:color w:val="000000"/>
                  <w:lang w:val="en-US"/>
                </w:rPr>
                <w:t xml:space="preserve">Action 3: </w:t>
              </w:r>
              <w:r>
                <w:rPr>
                  <w:color w:val="000000"/>
                </w:rPr>
                <w:t>Set the valid temperature of</w:t>
              </w:r>
              <w:r w:rsidRPr="00520997">
                <w:rPr>
                  <w:color w:val="000000"/>
                </w:rPr>
                <w:t xml:space="preserve"> </w:t>
              </w:r>
              <w:proofErr w:type="gramStart"/>
              <w:r>
                <w:rPr>
                  <w:color w:val="000000"/>
                </w:rPr>
                <w:t>-39.98</w:t>
              </w:r>
              <w:r w:rsidRPr="00520997">
                <w:rPr>
                  <w:color w:val="000000"/>
                </w:rPr>
                <w:t>°C</w:t>
              </w:r>
              <w:proofErr w:type="gramEnd"/>
              <w:r w:rsidRPr="00520997">
                <w:rPr>
                  <w:color w:val="000000"/>
                </w:rPr>
                <w:t xml:space="preserve">, </w:t>
              </w:r>
              <w:r>
                <w:rPr>
                  <w:color w:val="000000"/>
                </w:rPr>
                <w:t>where PRESAFE adaptation</w:t>
              </w:r>
              <w:r w:rsidRPr="00520997">
                <w:rPr>
                  <w:color w:val="000000"/>
                </w:rPr>
                <w:t xml:space="preserve"> factor </w:t>
              </w:r>
              <w:r>
                <w:rPr>
                  <w:color w:val="000000"/>
                </w:rPr>
                <w:t>shall be 2</w:t>
              </w:r>
              <w:r w:rsidRPr="00520997">
                <w:rPr>
                  <w:color w:val="000000"/>
                </w:rPr>
                <w:t xml:space="preserve"> (set </w:t>
              </w:r>
            </w:ins>
            <w:ins w:id="4974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4975" w:author="Sabine Flechelle" w:date="2015-11-03T11:50:00Z">
              <w:r>
                <w:rPr>
                  <w:color w:val="000000"/>
                  <w:lang w:val="en-US"/>
                </w:rPr>
                <w:t>=0x0038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4976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77" w:author="Sabine Flechelle" w:date="2015-11-03T11:50:00Z"/>
                <w:color w:val="000000"/>
                <w:lang w:val="en-US"/>
              </w:rPr>
            </w:pPr>
            <w:ins w:id="4978" w:author="Sabine Flechelle" w:date="2015-11-03T11:50:00Z">
              <w:r>
                <w:rPr>
                  <w:color w:val="000000"/>
                  <w:lang w:val="en-US"/>
                </w:rPr>
                <w:t xml:space="preserve">Action 4: Launch PRE level 1. </w:t>
              </w:r>
            </w:ins>
          </w:p>
          <w:p w:rsidR="00E07941" w:rsidRDefault="00E07941" w:rsidP="00FB1044">
            <w:pPr>
              <w:rPr>
                <w:ins w:id="497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80" w:author="Sabine Flechelle" w:date="2015-11-03T11:50:00Z"/>
                <w:color w:val="000000"/>
                <w:lang w:val="en-US"/>
              </w:rPr>
            </w:pPr>
            <w:ins w:id="4981" w:author="Sabine Flechelle" w:date="2015-11-03T11:50:00Z">
              <w:r>
                <w:rPr>
                  <w:color w:val="000000"/>
                  <w:lang w:val="en-US"/>
                </w:rPr>
                <w:t xml:space="preserve">Action 5: </w:t>
              </w:r>
              <w:r>
                <w:rPr>
                  <w:color w:val="000000"/>
                </w:rPr>
                <w:t>Set the valid temperature of</w:t>
              </w:r>
              <w:r w:rsidRPr="00520997">
                <w:rPr>
                  <w:color w:val="000000"/>
                </w:rPr>
                <w:t xml:space="preserve"> </w:t>
              </w:r>
              <w:r>
                <w:rPr>
                  <w:color w:val="000000"/>
                </w:rPr>
                <w:t>25</w:t>
              </w:r>
              <w:r w:rsidRPr="00520997">
                <w:rPr>
                  <w:color w:val="000000"/>
                </w:rPr>
                <w:t xml:space="preserve">°C, </w:t>
              </w:r>
              <w:r>
                <w:rPr>
                  <w:color w:val="000000"/>
                </w:rPr>
                <w:t>where PRESAFE adaptation</w:t>
              </w:r>
              <w:r w:rsidRPr="00520997">
                <w:rPr>
                  <w:color w:val="000000"/>
                </w:rPr>
                <w:t xml:space="preserve"> factor </w:t>
              </w:r>
              <w:r>
                <w:rPr>
                  <w:color w:val="000000"/>
                </w:rPr>
                <w:t>shall be 1</w:t>
              </w:r>
              <w:r w:rsidRPr="00520997">
                <w:rPr>
                  <w:color w:val="000000"/>
                </w:rPr>
                <w:t xml:space="preserve"> (set </w:t>
              </w:r>
            </w:ins>
            <w:ins w:id="4982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4983" w:author="Sabine Flechelle" w:date="2015-11-03T11:50:00Z">
              <w:r>
                <w:rPr>
                  <w:color w:val="000000"/>
                  <w:lang w:val="en-US"/>
                </w:rPr>
                <w:t>=0x14F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498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85" w:author="Sabine Flechelle" w:date="2015-11-03T11:50:00Z"/>
                <w:color w:val="000000"/>
                <w:lang w:val="en-US"/>
              </w:rPr>
            </w:pPr>
            <w:ins w:id="4986" w:author="Sabine Flechelle" w:date="2015-11-03T11:50:00Z">
              <w:r>
                <w:rPr>
                  <w:color w:val="000000"/>
                  <w:lang w:val="en-US"/>
                </w:rPr>
                <w:t xml:space="preserve">Action 6: Launch PRE level 1. </w:t>
              </w:r>
            </w:ins>
          </w:p>
          <w:p w:rsidR="00E07941" w:rsidRDefault="00E07941" w:rsidP="00FB1044">
            <w:pPr>
              <w:rPr>
                <w:ins w:id="498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88" w:author="Sabine Flechelle" w:date="2015-11-03T11:50:00Z"/>
                <w:color w:val="000000"/>
                <w:lang w:val="en-US"/>
              </w:rPr>
            </w:pPr>
            <w:ins w:id="4989" w:author="Sabine Flechelle" w:date="2015-11-03T11:50:00Z">
              <w:r>
                <w:rPr>
                  <w:color w:val="000000"/>
                  <w:lang w:val="en-US"/>
                </w:rPr>
                <w:t xml:space="preserve">Action 7: </w:t>
              </w:r>
              <w:r>
                <w:rPr>
                  <w:color w:val="000000"/>
                </w:rPr>
                <w:t xml:space="preserve">Set an invalid temperature below minimum, for instance at </w:t>
              </w:r>
              <w:proofErr w:type="gramStart"/>
              <w:r>
                <w:rPr>
                  <w:color w:val="000000"/>
                </w:rPr>
                <w:t>-51</w:t>
              </w:r>
              <w:r w:rsidRPr="00520997">
                <w:rPr>
                  <w:color w:val="000000"/>
                </w:rPr>
                <w:t>°C</w:t>
              </w:r>
              <w:proofErr w:type="gramEnd"/>
              <w:r>
                <w:rPr>
                  <w:color w:val="000000"/>
                </w:rPr>
                <w:t xml:space="preserve"> </w:t>
              </w:r>
              <w:r w:rsidRPr="00520997">
                <w:rPr>
                  <w:color w:val="000000"/>
                </w:rPr>
                <w:t xml:space="preserve">(set </w:t>
              </w:r>
            </w:ins>
            <w:ins w:id="4990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4991" w:author="Sabine Flechelle" w:date="2015-11-03T11:50:00Z">
              <w:r>
                <w:rPr>
                  <w:color w:val="000000"/>
                  <w:lang w:val="en-US"/>
                </w:rPr>
                <w:t>=0x0008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499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93" w:author="Sabine Flechelle" w:date="2015-11-03T11:50:00Z"/>
                <w:color w:val="000000"/>
                <w:lang w:val="en-US"/>
              </w:rPr>
            </w:pPr>
            <w:ins w:id="4994" w:author="Sabine Flechelle" w:date="2015-11-03T11:50:00Z">
              <w:r>
                <w:rPr>
                  <w:color w:val="000000"/>
                  <w:lang w:val="en-US"/>
                </w:rPr>
                <w:t xml:space="preserve">Action 8: Launch PRE level 1. </w:t>
              </w:r>
            </w:ins>
          </w:p>
          <w:p w:rsidR="00E07941" w:rsidRDefault="00E07941" w:rsidP="00FB1044">
            <w:pPr>
              <w:rPr>
                <w:ins w:id="499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4996" w:author="Sabine Flechelle" w:date="2015-11-03T11:50:00Z"/>
                <w:color w:val="000000"/>
                <w:lang w:val="en-US"/>
              </w:rPr>
            </w:pPr>
            <w:ins w:id="4997" w:author="Sabine Flechelle" w:date="2015-11-03T11:50:00Z">
              <w:r>
                <w:rPr>
                  <w:color w:val="000000"/>
                  <w:lang w:val="en-US"/>
                </w:rPr>
                <w:t xml:space="preserve">Action 9: </w:t>
              </w:r>
              <w:r>
                <w:rPr>
                  <w:color w:val="000000"/>
                </w:rPr>
                <w:t>Set an invalid temperature above maximum, for instance at 126</w:t>
              </w:r>
              <w:r w:rsidRPr="00520997">
                <w:rPr>
                  <w:color w:val="000000"/>
                </w:rPr>
                <w:t>°C</w:t>
              </w:r>
              <w:r>
                <w:rPr>
                  <w:color w:val="000000"/>
                </w:rPr>
                <w:t xml:space="preserve"> </w:t>
              </w:r>
              <w:r w:rsidRPr="00520997">
                <w:rPr>
                  <w:color w:val="000000"/>
                </w:rPr>
                <w:t xml:space="preserve">(set </w:t>
              </w:r>
            </w:ins>
            <w:ins w:id="4998" w:author="Sabine Flechelle" w:date="2015-11-03T16:34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4999" w:author="Sabine Flechelle" w:date="2015-11-03T11:50:00Z">
              <w:r>
                <w:rPr>
                  <w:color w:val="000000"/>
                  <w:lang w:val="en-US"/>
                </w:rPr>
                <w:t>=0x0301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5000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001" w:author="Sabine Flechelle" w:date="2015-11-03T11:50:00Z"/>
                <w:color w:val="000000"/>
                <w:lang w:val="en-US"/>
              </w:rPr>
            </w:pPr>
            <w:ins w:id="5002" w:author="Sabine Flechelle" w:date="2015-11-03T11:50:00Z">
              <w:r>
                <w:rPr>
                  <w:color w:val="000000"/>
                  <w:lang w:val="en-US"/>
                </w:rPr>
                <w:t xml:space="preserve">Action 10: Launch PRE level 1. </w:t>
              </w:r>
            </w:ins>
          </w:p>
          <w:p w:rsidR="00E07941" w:rsidRDefault="00E07941" w:rsidP="00FB1044">
            <w:pPr>
              <w:rPr>
                <w:ins w:id="500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0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0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0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1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1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1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2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2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2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2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3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3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3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3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3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3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3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4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4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4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4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4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4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4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4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5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5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5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5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5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6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6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6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6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6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6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6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6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6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7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7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7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7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7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7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7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7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7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8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8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8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8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8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8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8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8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8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8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9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9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9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9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9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95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09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09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0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099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0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0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51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103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0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0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51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107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0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0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rPr>
                <w:ins w:id="51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111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1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1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1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1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1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1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2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2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131" w:author="Sabine Flechelle" w:date="2015-11-03T11:50:00Z"/>
                <w:color w:val="000000"/>
                <w:lang w:val="en-US"/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13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1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134" w:author="Sabine Flechelle" w:date="2015-11-03T11:50:00Z"/>
                <w:b/>
                <w:color w:val="000000"/>
                <w:lang w:val="en-US"/>
              </w:rPr>
            </w:pPr>
            <w:ins w:id="5135" w:author="Sabine Flechelle" w:date="2015-11-03T11:50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E07941" w:rsidRDefault="00E07941" w:rsidP="00FB1044">
            <w:pPr>
              <w:rPr>
                <w:ins w:id="5136" w:author="Sabine Flechelle" w:date="2015-11-03T11:50:00Z"/>
                <w:b/>
                <w:color w:val="000000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137" w:author="Sabine Flechelle" w:date="2015-11-03T11:50:00Z"/>
              </w:rPr>
            </w:pPr>
            <w:ins w:id="5138" w:author="Sabine Flechelle" w:date="2015-11-03T11:50:00Z">
              <w:r>
                <w:rPr>
                  <w:color w:val="000000"/>
                  <w:lang w:val="en-US"/>
                </w:rPr>
                <w:t xml:space="preserve">Result 1: </w:t>
              </w:r>
              <w:r>
                <w:t xml:space="preserve">Check that start-up profile </w:t>
              </w:r>
              <w:proofErr w:type="gramStart"/>
              <w:r>
                <w:t>is triggered</w:t>
              </w:r>
              <w:proofErr w:type="gramEnd"/>
              <w:r>
                <w:t>. Read PRESAFE tensioning weight paramete</w:t>
              </w:r>
              <w:r w:rsidR="001E4DC9">
                <w:t>rs to check them (0x22 0xFD 0x36</w:t>
              </w:r>
              <w:r>
                <w:t xml:space="preserve">) or check them with 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39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140" w:author="Sabine Flechelle" w:date="2015-11-03T11:50:00Z"/>
              </w:rPr>
            </w:pPr>
            <w:ins w:id="5141" w:author="Sabine Flechelle" w:date="2015-11-03T11:50:00Z">
              <w:r>
                <w:t xml:space="preserve">Result 2: Read PRE cycle parameters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42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143" w:author="Sabine Flechelle" w:date="2015-11-03T11:50:00Z"/>
              </w:rPr>
            </w:pPr>
            <w:ins w:id="5144" w:author="Sabine Flechelle" w:date="2015-11-03T11:50:00Z">
              <w:r>
                <w:t>Result 4: Check the cycle is triggered and the order is adapted with a factor 2: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45" w:author="Sabine Flechelle" w:date="2015-11-03T11:50:00Z"/>
              </w:rPr>
            </w:pPr>
            <w:ins w:id="5146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 x voltage order x 4 x 1024 = 49152.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47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148" w:author="Sabine Flechelle" w:date="2015-11-03T11:50:00Z"/>
              </w:rPr>
            </w:pPr>
            <w:ins w:id="5149" w:author="Sabine Flechelle" w:date="2015-11-03T11:50:00Z">
              <w:r>
                <w:t>Result 6: Check the cycle is triggered and the order is adapted with a factor 1: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50" w:author="Sabine Flechelle" w:date="2015-11-03T11:50:00Z"/>
              </w:rPr>
            </w:pPr>
            <w:ins w:id="5151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voltage order x 4 x 1024 = 24576.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52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153" w:author="Sabine Flechelle" w:date="2015-11-03T11:50:00Z"/>
              </w:rPr>
            </w:pPr>
            <w:ins w:id="5154" w:author="Sabine Flechelle" w:date="2015-11-03T11:50:00Z">
              <w:r>
                <w:t>Result 7 and 10: Check the cycle is triggered and the order is adapted with a factor 1: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55" w:author="Sabine Flechelle" w:date="2015-11-03T11:50:00Z"/>
              </w:rPr>
            </w:pPr>
            <w:ins w:id="5156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 x voltage order x 4 x 1024 = 24576.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157" w:author="Sabine Flechelle" w:date="2015-11-03T11:50:00Z"/>
              </w:rPr>
            </w:pPr>
          </w:p>
          <w:p w:rsidR="00E07941" w:rsidRPr="001E4DC9" w:rsidRDefault="00E07941" w:rsidP="00FB1044">
            <w:pPr>
              <w:tabs>
                <w:tab w:val="left" w:pos="944"/>
              </w:tabs>
              <w:rPr>
                <w:ins w:id="5158" w:author="Sabine Flechelle" w:date="2015-11-03T11:50:00Z"/>
                <w:lang w:val="fr-FR"/>
                <w:rPrChange w:id="5159" w:author="Sabine Flechelle" w:date="2015-11-03T16:31:00Z">
                  <w:rPr>
                    <w:ins w:id="5160" w:author="Sabine Flechelle" w:date="2015-11-03T11:50:00Z"/>
                  </w:rPr>
                </w:rPrChange>
              </w:rPr>
            </w:pPr>
            <w:ins w:id="5161" w:author="Sabine Flechelle" w:date="2015-11-03T11:50:00Z">
              <w:r w:rsidRPr="001E4DC9">
                <w:rPr>
                  <w:lang w:val="fr-FR"/>
                  <w:rPrChange w:id="5162" w:author="Sabine Flechelle" w:date="2015-11-03T16:31:00Z">
                    <w:rPr/>
                  </w:rPrChange>
                </w:rPr>
                <w:t>[</w:t>
              </w:r>
              <w:proofErr w:type="gramStart"/>
              <w:r w:rsidRPr="001E4DC9">
                <w:rPr>
                  <w:lang w:val="fr-FR"/>
                  <w:rPrChange w:id="5163" w:author="Sabine Flechelle" w:date="2015-11-03T16:31:00Z">
                    <w:rPr/>
                  </w:rPrChange>
                </w:rPr>
                <w:t>COVERS:</w:t>
              </w:r>
              <w:proofErr w:type="gramEnd"/>
              <w:r w:rsidRPr="001E4DC9">
                <w:rPr>
                  <w:lang w:val="fr-FR"/>
                  <w:rPrChange w:id="5164" w:author="Sabine Flechelle" w:date="2015-11-03T16:31:00Z">
                    <w:rPr/>
                  </w:rPrChange>
                </w:rPr>
                <w:t xml:space="preserve"> </w:t>
              </w:r>
            </w:ins>
            <w:ins w:id="5165" w:author="Sabine Flechelle" w:date="2015-11-03T16:30:00Z">
              <w:r w:rsidR="001E4DC9" w:rsidRPr="001E4DC9">
                <w:rPr>
                  <w:lang w:val="fr-FR"/>
                  <w:rPrChange w:id="5166" w:author="Sabine Flechelle" w:date="2015-11-03T16:31:00Z">
                    <w:rPr/>
                  </w:rPrChange>
                </w:rPr>
                <w:t>DES_TF_G_86, DES_TF_G_1484</w:t>
              </w:r>
            </w:ins>
            <w:ins w:id="5167" w:author="Sabine Flechelle" w:date="2015-11-03T11:50:00Z">
              <w:r w:rsidRPr="001E4DC9">
                <w:rPr>
                  <w:lang w:val="fr-FR"/>
                  <w:rPrChange w:id="5168" w:author="Sabine Flechelle" w:date="2015-11-03T16:31:00Z">
                    <w:rPr/>
                  </w:rPrChange>
                </w:rPr>
                <w:t>]</w:t>
              </w:r>
            </w:ins>
          </w:p>
          <w:p w:rsidR="00E07941" w:rsidRPr="001E4DC9" w:rsidRDefault="00E07941" w:rsidP="00FB1044">
            <w:pPr>
              <w:tabs>
                <w:tab w:val="left" w:pos="944"/>
              </w:tabs>
              <w:rPr>
                <w:ins w:id="5169" w:author="Sabine Flechelle" w:date="2015-11-03T11:50:00Z"/>
                <w:lang w:val="fr-FR"/>
                <w:rPrChange w:id="5170" w:author="Sabine Flechelle" w:date="2015-11-03T16:31:00Z">
                  <w:rPr>
                    <w:ins w:id="5171" w:author="Sabine Flechelle" w:date="2015-11-03T11:50:00Z"/>
                  </w:rPr>
                </w:rPrChange>
              </w:rPr>
            </w:pPr>
          </w:p>
          <w:p w:rsidR="00E07941" w:rsidRPr="001E4DC9" w:rsidRDefault="00E07941" w:rsidP="00FB1044">
            <w:pPr>
              <w:tabs>
                <w:tab w:val="left" w:pos="944"/>
              </w:tabs>
              <w:rPr>
                <w:ins w:id="5172" w:author="Sabine Flechelle" w:date="2015-11-03T11:50:00Z"/>
                <w:lang w:val="fr-FR"/>
                <w:rPrChange w:id="5173" w:author="Sabine Flechelle" w:date="2015-11-03T16:31:00Z">
                  <w:rPr>
                    <w:ins w:id="5174" w:author="Sabine Flechelle" w:date="2015-11-03T11:50:00Z"/>
                  </w:rPr>
                </w:rPrChange>
              </w:rPr>
            </w:pPr>
          </w:p>
          <w:p w:rsidR="00E07941" w:rsidRPr="001E4DC9" w:rsidRDefault="00E07941" w:rsidP="00FB1044">
            <w:pPr>
              <w:rPr>
                <w:ins w:id="5175" w:author="Sabine Flechelle" w:date="2015-11-03T11:50:00Z"/>
                <w:rFonts w:ascii="Arial (W1)" w:hAnsi="Arial (W1)"/>
                <w:b/>
                <w:bCs/>
                <w:color w:val="008000"/>
                <w:sz w:val="16"/>
                <w:u w:val="dotted"/>
                <w:lang w:val="fr-FR"/>
                <w:rPrChange w:id="5176" w:author="Sabine Flechelle" w:date="2015-11-03T16:31:00Z">
                  <w:rPr>
                    <w:ins w:id="5177" w:author="Sabine Flechelle" w:date="2015-11-03T11:50:00Z"/>
                    <w:rFonts w:ascii="Arial (W1)" w:hAnsi="Arial (W1)"/>
                    <w:b/>
                    <w:bCs/>
                    <w:color w:val="008000"/>
                    <w:sz w:val="16"/>
                    <w:u w:val="dotted"/>
                  </w:rPr>
                </w:rPrChange>
              </w:rPr>
            </w:pPr>
          </w:p>
          <w:p w:rsidR="00E07941" w:rsidRPr="001E4DC9" w:rsidRDefault="00E07941" w:rsidP="00FB1044">
            <w:pPr>
              <w:rPr>
                <w:ins w:id="5178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fr-FR"/>
                <w:rPrChange w:id="5179" w:author="Sabine Flechelle" w:date="2015-11-03T16:31:00Z">
                  <w:rPr>
                    <w:ins w:id="5180" w:author="Sabine Flechelle" w:date="2015-11-03T11:50:00Z"/>
                    <w:rFonts w:ascii="Arial (W1)" w:hAnsi="Arial (W1)"/>
                    <w:b/>
                    <w:bCs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181" w:author="Sabine Flechelle" w:date="2015-11-03T11:50:00Z"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182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 xml:space="preserve">It is </w:t>
              </w:r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fr-FR"/>
                  <w:rPrChange w:id="5183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single"/>
                      <w:lang w:val="en-US"/>
                    </w:rPr>
                  </w:rPrChange>
                </w:rPr>
                <w:t>important for traceability</w:t>
              </w:r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fr-FR"/>
                  <w:rPrChange w:id="5184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lang w:val="en-US"/>
                    </w:rPr>
                  </w:rPrChange>
                </w:rPr>
                <w:t xml:space="preserve"> </w:t>
              </w:r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185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to know the SW Module Design and/or SW Achitecture requirement covered by this test:</w:t>
              </w:r>
            </w:ins>
          </w:p>
          <w:p w:rsidR="00E07941" w:rsidRPr="001E4DC9" w:rsidRDefault="00E07941" w:rsidP="00FB1044">
            <w:pPr>
              <w:rPr>
                <w:ins w:id="5186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fr-FR"/>
                <w:rPrChange w:id="5187" w:author="Sabine Flechelle" w:date="2015-11-03T16:31:00Z">
                  <w:rPr>
                    <w:ins w:id="5188" w:author="Sabine Flechelle" w:date="2015-11-03T11:50:00Z"/>
                    <w:rFonts w:ascii="Arial (W1)" w:hAnsi="Arial (W1)"/>
                    <w:b/>
                    <w:bCs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189" w:author="Sabine Flechelle" w:date="2015-11-03T11:50:00Z"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190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 xml:space="preserve">[COVERS : DSG_MOD_XXXXX/ARCH_XXXXX] </w:t>
              </w:r>
            </w:ins>
          </w:p>
          <w:p w:rsidR="00E07941" w:rsidRPr="001E4DC9" w:rsidRDefault="00E07941" w:rsidP="00FB1044">
            <w:pPr>
              <w:rPr>
                <w:ins w:id="5191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fr-FR"/>
                <w:rPrChange w:id="5192" w:author="Sabine Flechelle" w:date="2015-11-03T16:31:00Z">
                  <w:rPr>
                    <w:ins w:id="5193" w:author="Sabine Flechelle" w:date="2015-11-03T11:50:00Z"/>
                    <w:rFonts w:ascii="Arial (W1)" w:hAnsi="Arial (W1)"/>
                    <w:b/>
                    <w:bCs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194" w:author="Sabine Flechelle" w:date="2015-11-03T11:50:00Z"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195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 xml:space="preserve">MOD: SW component trigram </w:t>
              </w:r>
            </w:ins>
          </w:p>
          <w:p w:rsidR="00E07941" w:rsidRPr="001E4DC9" w:rsidRDefault="00E07941" w:rsidP="00FB1044">
            <w:pPr>
              <w:rPr>
                <w:ins w:id="5196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fr-FR"/>
                <w:rPrChange w:id="5197" w:author="Sabine Flechelle" w:date="2015-11-03T16:31:00Z">
                  <w:rPr>
                    <w:ins w:id="5198" w:author="Sabine Flechelle" w:date="2015-11-03T11:50:00Z"/>
                    <w:rFonts w:ascii="Arial (W1)" w:hAnsi="Arial (W1)"/>
                    <w:b/>
                    <w:bCs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199" w:author="Sabine Flechelle" w:date="2015-11-03T11:50:00Z"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200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ARCH: SW Architecture prefix</w:t>
              </w:r>
            </w:ins>
          </w:p>
          <w:p w:rsidR="00E07941" w:rsidRPr="001E4DC9" w:rsidRDefault="00E07941" w:rsidP="00FB1044">
            <w:pPr>
              <w:rPr>
                <w:ins w:id="5201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fr-FR"/>
                <w:rPrChange w:id="5202" w:author="Sabine Flechelle" w:date="2015-11-03T16:31:00Z">
                  <w:rPr>
                    <w:ins w:id="5203" w:author="Sabine Flechelle" w:date="2015-11-03T11:50:00Z"/>
                    <w:rFonts w:ascii="Arial (W1)" w:hAnsi="Arial (W1)"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204" w:author="Sabine Flechelle" w:date="2015-11-03T11:50:00Z">
              <w:r w:rsidRPr="001E4DC9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fr-FR"/>
                  <w:rPrChange w:id="5205" w:author="Sabine Flechelle" w:date="2015-11-03T16:31:00Z">
                    <w:rPr>
                      <w:rFonts w:ascii="Arial (W1)" w:hAnsi="Arial (W1)"/>
                      <w:b/>
                      <w:bCs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XXXXX: requirement number</w:t>
              </w:r>
            </w:ins>
          </w:p>
          <w:p w:rsidR="00E07941" w:rsidRPr="001E4DC9" w:rsidRDefault="00E07941" w:rsidP="00FB1044">
            <w:pPr>
              <w:rPr>
                <w:ins w:id="5206" w:author="Sabine Flechelle" w:date="2015-11-03T11:50:00Z"/>
                <w:b/>
                <w:vanish/>
                <w:color w:val="000000"/>
                <w:lang w:val="fr-FR"/>
                <w:rPrChange w:id="5207" w:author="Sabine Flechelle" w:date="2015-11-03T16:31:00Z">
                  <w:rPr>
                    <w:ins w:id="5208" w:author="Sabine Flechelle" w:date="2015-11-03T11:50:00Z"/>
                    <w:b/>
                    <w:vanish/>
                    <w:color w:val="000000"/>
                    <w:lang w:val="en-US"/>
                  </w:rPr>
                </w:rPrChange>
              </w:rPr>
            </w:pPr>
            <w:ins w:id="5209" w:author="Sabine Flechelle" w:date="2015-11-03T11:50:00Z">
              <w:r w:rsidRPr="001E4DC9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fr-FR"/>
                  <w:rPrChange w:id="5210" w:author="Sabine Flechelle" w:date="2015-11-03T16:31:00Z">
                    <w:rPr>
                      <w:rFonts w:ascii="Arial (W1)" w:hAnsi="Arial (W1)"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 xml:space="preserve">Result 1 : ... [COVERS : DSG_MOD_xxxxx] </w:t>
              </w:r>
            </w:ins>
          </w:p>
          <w:p w:rsidR="00E07941" w:rsidRPr="001E4DC9" w:rsidRDefault="00E07941" w:rsidP="00FB1044">
            <w:pPr>
              <w:rPr>
                <w:ins w:id="5211" w:author="Sabine Flechelle" w:date="2015-11-03T11:50:00Z"/>
                <w:b/>
                <w:vanish/>
                <w:color w:val="000000"/>
                <w:lang w:val="fr-FR"/>
                <w:rPrChange w:id="5212" w:author="Sabine Flechelle" w:date="2015-11-03T16:31:00Z">
                  <w:rPr>
                    <w:ins w:id="5213" w:author="Sabine Flechelle" w:date="2015-11-03T11:50:00Z"/>
                    <w:b/>
                    <w:vanish/>
                    <w:color w:val="000000"/>
                    <w:lang w:val="en-US"/>
                  </w:rPr>
                </w:rPrChange>
              </w:rPr>
            </w:pPr>
            <w:ins w:id="5214" w:author="Sabine Flechelle" w:date="2015-11-03T11:50:00Z">
              <w:r w:rsidRPr="001E4DC9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fr-FR"/>
                  <w:rPrChange w:id="5215" w:author="Sabine Flechelle" w:date="2015-11-03T16:31:00Z">
                    <w:rPr>
                      <w:rFonts w:ascii="Arial (W1)" w:hAnsi="Arial (W1)"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Result 2 : ... [COVERS : ARCH_xxxxx]</w:t>
              </w:r>
            </w:ins>
          </w:p>
          <w:p w:rsidR="00E07941" w:rsidRPr="001E4DC9" w:rsidRDefault="00E07941" w:rsidP="00FB1044">
            <w:pPr>
              <w:rPr>
                <w:ins w:id="5216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fr-FR"/>
                <w:rPrChange w:id="5217" w:author="Sabine Flechelle" w:date="2015-11-03T16:31:00Z">
                  <w:rPr>
                    <w:ins w:id="5218" w:author="Sabine Flechelle" w:date="2015-11-03T11:50:00Z"/>
                    <w:rFonts w:ascii="Arial (W1)" w:hAnsi="Arial (W1)"/>
                    <w:vanish/>
                    <w:color w:val="008000"/>
                    <w:sz w:val="16"/>
                    <w:u w:val="dotted"/>
                    <w:lang w:val="en-US"/>
                  </w:rPr>
                </w:rPrChange>
              </w:rPr>
            </w:pPr>
            <w:ins w:id="5219" w:author="Sabine Flechelle" w:date="2015-11-03T11:50:00Z">
              <w:r w:rsidRPr="001E4DC9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fr-FR"/>
                  <w:rPrChange w:id="5220" w:author="Sabine Flechelle" w:date="2015-11-03T16:31:00Z">
                    <w:rPr>
                      <w:rFonts w:ascii="Arial (W1)" w:hAnsi="Arial (W1)"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…</w:t>
              </w:r>
            </w:ins>
          </w:p>
          <w:p w:rsidR="00E07941" w:rsidRPr="001E4DC9" w:rsidRDefault="00E07941" w:rsidP="00FB1044">
            <w:pPr>
              <w:rPr>
                <w:ins w:id="5221" w:author="Sabine Flechelle" w:date="2015-11-03T11:50:00Z"/>
                <w:vanish/>
                <w:color w:val="000000"/>
                <w:lang w:val="fr-FR"/>
                <w:rPrChange w:id="5222" w:author="Sabine Flechelle" w:date="2015-11-03T16:31:00Z">
                  <w:rPr>
                    <w:ins w:id="5223" w:author="Sabine Flechelle" w:date="2015-11-03T11:50:00Z"/>
                    <w:vanish/>
                    <w:color w:val="000000"/>
                    <w:lang w:val="en-US"/>
                  </w:rPr>
                </w:rPrChange>
              </w:rPr>
            </w:pPr>
            <w:ins w:id="5224" w:author="Sabine Flechelle" w:date="2015-11-03T11:50:00Z">
              <w:r w:rsidRPr="001E4DC9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fr-FR"/>
                  <w:rPrChange w:id="5225" w:author="Sabine Flechelle" w:date="2015-11-03T16:31:00Z">
                    <w:rPr>
                      <w:rFonts w:ascii="Arial (W1)" w:hAnsi="Arial (W1)"/>
                      <w:vanish/>
                      <w:color w:val="008000"/>
                      <w:sz w:val="16"/>
                      <w:u w:val="dotted"/>
                      <w:lang w:val="en-US"/>
                    </w:rPr>
                  </w:rPrChange>
                </w:rPr>
                <w:t>Result N : ... [COVERS : DSG_MOD_xxxxx or ARCH_xxxxx]</w:t>
              </w:r>
            </w:ins>
          </w:p>
          <w:p w:rsidR="00E07941" w:rsidRPr="001E4DC9" w:rsidRDefault="00E07941" w:rsidP="00FB1044">
            <w:pPr>
              <w:tabs>
                <w:tab w:val="left" w:pos="944"/>
              </w:tabs>
              <w:rPr>
                <w:ins w:id="5226" w:author="Sabine Flechelle" w:date="2015-11-03T11:50:00Z"/>
                <w:lang w:val="fr-FR"/>
                <w:rPrChange w:id="5227" w:author="Sabine Flechelle" w:date="2015-11-03T16:31:00Z">
                  <w:rPr>
                    <w:ins w:id="5228" w:author="Sabine Flechelle" w:date="2015-11-03T11:50:00Z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center"/>
              <w:rPr>
                <w:ins w:id="5229" w:author="Sabine Flechelle" w:date="2015-11-03T11:50:00Z"/>
                <w:color w:val="000000"/>
                <w:lang w:val="fr-FR"/>
                <w:rPrChange w:id="5230" w:author="Sabine Flechelle" w:date="2015-11-03T16:31:00Z">
                  <w:rPr>
                    <w:ins w:id="523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3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33" w:author="Sabine Flechelle" w:date="2015-11-03T11:50:00Z"/>
                <w:color w:val="000000"/>
                <w:lang w:val="fr-FR"/>
                <w:rPrChange w:id="5234" w:author="Sabine Flechelle" w:date="2015-11-03T16:31:00Z">
                  <w:rPr>
                    <w:ins w:id="523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36" w:author="Sabine Flechelle" w:date="2015-11-03T11:50:00Z"/>
                <w:color w:val="000000"/>
                <w:lang w:val="fr-FR"/>
                <w:rPrChange w:id="5237" w:author="Sabine Flechelle" w:date="2015-11-03T16:31:00Z">
                  <w:rPr>
                    <w:ins w:id="523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39" w:author="Sabine Flechelle" w:date="2015-11-03T11:50:00Z"/>
                <w:color w:val="000000"/>
                <w:lang w:val="fr-FR"/>
                <w:rPrChange w:id="5240" w:author="Sabine Flechelle" w:date="2015-11-03T16:31:00Z">
                  <w:rPr>
                    <w:ins w:id="52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4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43" w:author="Sabine Flechelle" w:date="2015-11-03T11:50:00Z"/>
                <w:color w:val="000000"/>
                <w:lang w:val="fr-FR"/>
                <w:rPrChange w:id="5244" w:author="Sabine Flechelle" w:date="2015-11-03T16:31:00Z">
                  <w:rPr>
                    <w:ins w:id="524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46" w:author="Sabine Flechelle" w:date="2015-11-03T11:50:00Z"/>
                <w:color w:val="000000"/>
                <w:lang w:val="fr-FR"/>
                <w:rPrChange w:id="5247" w:author="Sabine Flechelle" w:date="2015-11-03T16:31:00Z">
                  <w:rPr>
                    <w:ins w:id="524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49" w:author="Sabine Flechelle" w:date="2015-11-03T11:50:00Z"/>
                <w:color w:val="000000"/>
                <w:lang w:val="fr-FR"/>
                <w:rPrChange w:id="5250" w:author="Sabine Flechelle" w:date="2015-11-03T16:31:00Z">
                  <w:rPr>
                    <w:ins w:id="525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5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53" w:author="Sabine Flechelle" w:date="2015-11-03T11:50:00Z"/>
                <w:color w:val="000000"/>
                <w:lang w:val="fr-FR"/>
                <w:rPrChange w:id="5254" w:author="Sabine Flechelle" w:date="2015-11-03T16:31:00Z">
                  <w:rPr>
                    <w:ins w:id="525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56" w:author="Sabine Flechelle" w:date="2015-11-03T11:50:00Z"/>
                <w:color w:val="000000"/>
                <w:lang w:val="fr-FR"/>
                <w:rPrChange w:id="5257" w:author="Sabine Flechelle" w:date="2015-11-03T16:31:00Z">
                  <w:rPr>
                    <w:ins w:id="525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59" w:author="Sabine Flechelle" w:date="2015-11-03T11:50:00Z"/>
                <w:color w:val="000000"/>
                <w:lang w:val="fr-FR"/>
                <w:rPrChange w:id="5260" w:author="Sabine Flechelle" w:date="2015-11-03T16:31:00Z">
                  <w:rPr>
                    <w:ins w:id="526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6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63" w:author="Sabine Flechelle" w:date="2015-11-03T11:50:00Z"/>
                <w:color w:val="000000"/>
                <w:lang w:val="fr-FR"/>
                <w:rPrChange w:id="5264" w:author="Sabine Flechelle" w:date="2015-11-03T16:31:00Z">
                  <w:rPr>
                    <w:ins w:id="526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66" w:author="Sabine Flechelle" w:date="2015-11-03T11:50:00Z"/>
                <w:color w:val="000000"/>
                <w:lang w:val="fr-FR"/>
                <w:rPrChange w:id="5267" w:author="Sabine Flechelle" w:date="2015-11-03T16:31:00Z">
                  <w:rPr>
                    <w:ins w:id="526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69" w:author="Sabine Flechelle" w:date="2015-11-03T11:50:00Z"/>
                <w:color w:val="000000"/>
                <w:lang w:val="fr-FR"/>
                <w:rPrChange w:id="5270" w:author="Sabine Flechelle" w:date="2015-11-03T16:31:00Z">
                  <w:rPr>
                    <w:ins w:id="527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7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73" w:author="Sabine Flechelle" w:date="2015-11-03T11:50:00Z"/>
                <w:color w:val="000000"/>
                <w:lang w:val="fr-FR"/>
                <w:rPrChange w:id="5274" w:author="Sabine Flechelle" w:date="2015-11-03T16:31:00Z">
                  <w:rPr>
                    <w:ins w:id="527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76" w:author="Sabine Flechelle" w:date="2015-11-03T11:50:00Z"/>
                <w:color w:val="000000"/>
                <w:lang w:val="fr-FR"/>
                <w:rPrChange w:id="5277" w:author="Sabine Flechelle" w:date="2015-11-03T16:31:00Z">
                  <w:rPr>
                    <w:ins w:id="527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79" w:author="Sabine Flechelle" w:date="2015-11-03T11:50:00Z"/>
                <w:color w:val="000000"/>
                <w:lang w:val="fr-FR"/>
                <w:rPrChange w:id="5280" w:author="Sabine Flechelle" w:date="2015-11-03T16:31:00Z">
                  <w:rPr>
                    <w:ins w:id="528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8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Pr="001E4DC9" w:rsidRDefault="00E07941" w:rsidP="00FB1044">
            <w:pPr>
              <w:jc w:val="center"/>
              <w:rPr>
                <w:ins w:id="5283" w:author="Sabine Flechelle" w:date="2015-11-03T11:50:00Z"/>
                <w:color w:val="000000"/>
                <w:lang w:val="fr-FR"/>
                <w:rPrChange w:id="5284" w:author="Sabine Flechelle" w:date="2015-11-03T16:31:00Z">
                  <w:rPr>
                    <w:ins w:id="528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86" w:author="Sabine Flechelle" w:date="2015-11-03T11:50:00Z"/>
                <w:color w:val="000000"/>
                <w:lang w:val="fr-FR"/>
                <w:rPrChange w:id="5287" w:author="Sabine Flechelle" w:date="2015-11-03T16:31:00Z">
                  <w:rPr>
                    <w:ins w:id="528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289" w:author="Sabine Flechelle" w:date="2015-11-03T11:50:00Z"/>
                <w:color w:val="000000"/>
                <w:lang w:val="fr-FR"/>
                <w:rPrChange w:id="5290" w:author="Sabine Flechelle" w:date="2015-11-03T16:31:00Z">
                  <w:rPr>
                    <w:ins w:id="529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29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93" w:author="Sabine Flechelle" w:date="2015-11-03T11:50:00Z"/>
                <w:color w:val="000000"/>
                <w:lang w:val="fr-FR"/>
                <w:rPrChange w:id="5294" w:author="Sabine Flechelle" w:date="2015-11-03T16:31:00Z">
                  <w:rPr>
                    <w:ins w:id="529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96" w:author="Sabine Flechelle" w:date="2015-11-03T11:50:00Z"/>
                <w:color w:val="000000"/>
                <w:lang w:val="fr-FR"/>
                <w:rPrChange w:id="5297" w:author="Sabine Flechelle" w:date="2015-11-03T16:31:00Z">
                  <w:rPr>
                    <w:ins w:id="529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299" w:author="Sabine Flechelle" w:date="2015-11-03T11:50:00Z"/>
                <w:color w:val="000000"/>
                <w:lang w:val="fr-FR"/>
                <w:rPrChange w:id="5300" w:author="Sabine Flechelle" w:date="2015-11-03T16:31:00Z">
                  <w:rPr>
                    <w:ins w:id="530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02" w:author="Sabine Flechelle" w:date="2015-11-03T11:50:00Z"/>
                <w:color w:val="000000"/>
                <w:lang w:val="fr-FR"/>
                <w:rPrChange w:id="5303" w:author="Sabine Flechelle" w:date="2015-11-03T16:31:00Z">
                  <w:rPr>
                    <w:ins w:id="530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05" w:author="Sabine Flechelle" w:date="2015-11-03T11:50:00Z"/>
                <w:color w:val="000000"/>
                <w:lang w:val="fr-FR"/>
                <w:rPrChange w:id="5306" w:author="Sabine Flechelle" w:date="2015-11-03T16:31:00Z">
                  <w:rPr>
                    <w:ins w:id="530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08" w:author="Sabine Flechelle" w:date="2015-11-03T11:50:00Z"/>
                <w:color w:val="000000"/>
                <w:lang w:val="fr-FR"/>
                <w:rPrChange w:id="5309" w:author="Sabine Flechelle" w:date="2015-11-03T16:31:00Z">
                  <w:rPr>
                    <w:ins w:id="5310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11" w:author="Sabine Flechelle" w:date="2015-11-03T11:50:00Z"/>
                <w:color w:val="000000"/>
                <w:lang w:val="fr-FR"/>
                <w:rPrChange w:id="5312" w:author="Sabine Flechelle" w:date="2015-11-03T16:31:00Z">
                  <w:rPr>
                    <w:ins w:id="5313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14" w:author="Sabine Flechelle" w:date="2015-11-03T11:50:00Z"/>
                <w:color w:val="000000"/>
                <w:lang w:val="fr-FR"/>
                <w:rPrChange w:id="5315" w:author="Sabine Flechelle" w:date="2015-11-03T16:31:00Z">
                  <w:rPr>
                    <w:ins w:id="5316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17" w:author="Sabine Flechelle" w:date="2015-11-03T11:50:00Z"/>
                <w:color w:val="000000"/>
                <w:lang w:val="fr-FR"/>
                <w:rPrChange w:id="5318" w:author="Sabine Flechelle" w:date="2015-11-03T16:31:00Z">
                  <w:rPr>
                    <w:ins w:id="5319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320" w:author="Sabine Flechelle" w:date="2015-11-03T11:50:00Z"/>
                <w:color w:val="000000"/>
                <w:lang w:val="fr-FR"/>
                <w:rPrChange w:id="5321" w:author="Sabine Flechelle" w:date="2015-11-03T16:31:00Z">
                  <w:rPr>
                    <w:ins w:id="5322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  <w:tr w:rsidR="00E07941" w:rsidRPr="001E4DC9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532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24" w:author="Sabine Flechelle" w:date="2015-11-03T11:50:00Z"/>
                <w:color w:val="000000"/>
                <w:lang w:val="fr-FR"/>
                <w:rPrChange w:id="5325" w:author="Sabine Flechelle" w:date="2015-11-03T16:31:00Z">
                  <w:rPr>
                    <w:ins w:id="5326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27" w:author="Sabine Flechelle" w:date="2015-11-03T11:50:00Z"/>
                <w:color w:val="000000"/>
                <w:lang w:val="fr-FR"/>
                <w:rPrChange w:id="5328" w:author="Sabine Flechelle" w:date="2015-11-03T16:31:00Z">
                  <w:rPr>
                    <w:ins w:id="5329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30" w:author="Sabine Flechelle" w:date="2015-11-03T11:50:00Z"/>
                <w:color w:val="000000"/>
                <w:lang w:val="fr-FR"/>
                <w:rPrChange w:id="5331" w:author="Sabine Flechelle" w:date="2015-11-03T16:31:00Z">
                  <w:rPr>
                    <w:ins w:id="5332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33" w:author="Sabine Flechelle" w:date="2015-11-03T11:50:00Z"/>
                <w:color w:val="000000"/>
                <w:lang w:val="fr-FR"/>
                <w:rPrChange w:id="5334" w:author="Sabine Flechelle" w:date="2015-11-03T16:31:00Z">
                  <w:rPr>
                    <w:ins w:id="5335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36" w:author="Sabine Flechelle" w:date="2015-11-03T11:50:00Z"/>
                <w:color w:val="000000"/>
                <w:lang w:val="fr-FR"/>
                <w:rPrChange w:id="5337" w:author="Sabine Flechelle" w:date="2015-11-03T16:31:00Z">
                  <w:rPr>
                    <w:ins w:id="5338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39" w:author="Sabine Flechelle" w:date="2015-11-03T11:50:00Z"/>
                <w:color w:val="000000"/>
                <w:lang w:val="fr-FR"/>
                <w:rPrChange w:id="5340" w:author="Sabine Flechelle" w:date="2015-11-03T16:31:00Z">
                  <w:rPr>
                    <w:ins w:id="5341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42" w:author="Sabine Flechelle" w:date="2015-11-03T11:50:00Z"/>
                <w:color w:val="000000"/>
                <w:lang w:val="fr-FR"/>
                <w:rPrChange w:id="5343" w:author="Sabine Flechelle" w:date="2015-11-03T16:31:00Z">
                  <w:rPr>
                    <w:ins w:id="5344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45" w:author="Sabine Flechelle" w:date="2015-11-03T11:50:00Z"/>
                <w:color w:val="000000"/>
                <w:lang w:val="fr-FR"/>
                <w:rPrChange w:id="5346" w:author="Sabine Flechelle" w:date="2015-11-03T16:31:00Z">
                  <w:rPr>
                    <w:ins w:id="5347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Pr="001E4DC9" w:rsidRDefault="00E07941" w:rsidP="00FB1044">
            <w:pPr>
              <w:jc w:val="right"/>
              <w:rPr>
                <w:ins w:id="5348" w:author="Sabine Flechelle" w:date="2015-11-03T11:50:00Z"/>
                <w:color w:val="000000"/>
                <w:lang w:val="fr-FR"/>
                <w:rPrChange w:id="5349" w:author="Sabine Flechelle" w:date="2015-11-03T16:31:00Z">
                  <w:rPr>
                    <w:ins w:id="5350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E07941" w:rsidRPr="001E4DC9" w:rsidRDefault="00E07941" w:rsidP="00FB1044">
            <w:pPr>
              <w:jc w:val="right"/>
              <w:rPr>
                <w:ins w:id="5351" w:author="Sabine Flechelle" w:date="2015-11-03T11:50:00Z"/>
                <w:color w:val="000000"/>
                <w:lang w:val="fr-FR"/>
                <w:rPrChange w:id="5352" w:author="Sabine Flechelle" w:date="2015-11-03T16:31:00Z">
                  <w:rPr>
                    <w:ins w:id="5353" w:author="Sabine Flechelle" w:date="2015-11-03T11:50:00Z"/>
                    <w:color w:val="000000"/>
                    <w:lang w:val="en-US"/>
                  </w:rPr>
                </w:rPrChange>
              </w:rPr>
            </w:pPr>
          </w:p>
        </w:tc>
      </w:tr>
    </w:tbl>
    <w:p w:rsidR="00E07941" w:rsidRPr="001E4DC9" w:rsidRDefault="00E07941" w:rsidP="00E07941">
      <w:pPr>
        <w:rPr>
          <w:ins w:id="5354" w:author="Sabine Flechelle" w:date="2015-11-03T11:50:00Z"/>
          <w:lang w:val="fr-FR"/>
          <w:rPrChange w:id="5355" w:author="Sabine Flechelle" w:date="2015-11-03T16:31:00Z">
            <w:rPr>
              <w:ins w:id="5356" w:author="Sabine Flechelle" w:date="2015-11-03T11:50:00Z"/>
            </w:rPr>
          </w:rPrChange>
        </w:rPr>
      </w:pPr>
    </w:p>
    <w:p w:rsidR="00E07941" w:rsidRDefault="00E07941" w:rsidP="00E07941">
      <w:pPr>
        <w:pStyle w:val="Heading3"/>
        <w:rPr>
          <w:ins w:id="5357" w:author="Sabine Flechelle" w:date="2015-11-03T11:50:00Z"/>
        </w:rPr>
      </w:pPr>
      <w:bookmarkStart w:id="5358" w:name="_Toc314230352"/>
      <w:bookmarkStart w:id="5359" w:name="_Toc434332115"/>
      <w:ins w:id="5360" w:author="Sabine Flechelle" w:date="2015-11-03T11:50:00Z">
        <w:r>
          <w:t>INT_BFE_</w:t>
        </w:r>
        <w:proofErr w:type="gramStart"/>
        <w:r>
          <w:t>0</w:t>
        </w:r>
      </w:ins>
      <w:ins w:id="5361" w:author="Sabine Flechelle" w:date="2015-11-03T12:49:00Z">
        <w:r w:rsidR="00FB1044">
          <w:t>6005</w:t>
        </w:r>
      </w:ins>
      <w:ins w:id="5362" w:author="Sabine Flechelle" w:date="2015-11-03T11:50:00Z">
        <w:r>
          <w:t xml:space="preserve"> :</w:t>
        </w:r>
        <w:proofErr w:type="gramEnd"/>
        <w:r>
          <w:t xml:space="preserve"> PRESAFE temperature adaptation with valid temperature outside the table</w:t>
        </w:r>
        <w:bookmarkEnd w:id="5358"/>
        <w:bookmarkEnd w:id="5359"/>
      </w:ins>
    </w:p>
    <w:p w:rsidR="00E07941" w:rsidRDefault="00E07941" w:rsidP="00E07941">
      <w:pPr>
        <w:pStyle w:val="Para2"/>
        <w:rPr>
          <w:ins w:id="5363" w:author="Sabine Flechelle" w:date="2015-11-03T11:50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364" w:author="Sabine Flechelle" w:date="2015-11-03T11:50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6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6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6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6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6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7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7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7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37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37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7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377" w:author="Sabine Flechelle" w:date="2015-11-03T11:50:00Z"/>
                <w:color w:val="000000"/>
                <w:lang w:val="en-US"/>
              </w:rPr>
            </w:pPr>
            <w:ins w:id="5378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37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38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390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391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3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393" w:author="Sabine Flechelle" w:date="2015-11-03T11:50:00Z"/>
                <w:b/>
                <w:color w:val="000000"/>
                <w:lang w:val="en-US"/>
              </w:rPr>
            </w:pPr>
            <w:ins w:id="5394" w:author="Sabine Flechelle" w:date="2015-11-03T11:50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E07941" w:rsidRDefault="00E07941" w:rsidP="00FB1044">
            <w:pPr>
              <w:pStyle w:val="Para1"/>
              <w:spacing w:before="0"/>
              <w:ind w:left="0"/>
              <w:jc w:val="left"/>
              <w:rPr>
                <w:ins w:id="5395" w:author="Sabine Flechelle" w:date="2015-11-03T11:50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E07941" w:rsidRPr="003B1522" w:rsidRDefault="00E07941" w:rsidP="00FB1044">
            <w:pPr>
              <w:rPr>
                <w:ins w:id="5396" w:author="Sabine Flechelle" w:date="2015-11-03T11:50:00Z"/>
              </w:rPr>
            </w:pPr>
            <w:ins w:id="5397" w:author="Sabine Flechelle" w:date="2015-11-03T11:50:00Z">
              <w:r w:rsidRPr="003B1522">
                <w:t xml:space="preserve">The aim of this test is to check </w:t>
              </w:r>
              <w:r>
                <w:t>the PRESAFE temperature adaptation is applied when temperature is valid but above/below the highest/lowest temperature into the table of weighted parameters.</w:t>
              </w:r>
            </w:ins>
          </w:p>
          <w:p w:rsidR="00E07941" w:rsidRDefault="00E07941" w:rsidP="00FB1044">
            <w:pPr>
              <w:rPr>
                <w:ins w:id="539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39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0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0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0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0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0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0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0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0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18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19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421" w:author="Sabine Flechelle" w:date="2015-11-03T11:50:00Z"/>
                <w:b/>
                <w:color w:val="000000"/>
                <w:lang w:val="en-US"/>
              </w:rPr>
            </w:pPr>
            <w:ins w:id="5422" w:author="Sabine Flechelle" w:date="2015-11-03T11:50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E07941" w:rsidRDefault="00E07941" w:rsidP="00FB1044">
            <w:pPr>
              <w:rPr>
                <w:ins w:id="5423" w:author="Sabine Flechelle" w:date="2015-11-03T11:50:00Z"/>
                <w:color w:val="000000"/>
              </w:rPr>
            </w:pPr>
          </w:p>
          <w:p w:rsidR="00E07941" w:rsidRDefault="00E07941" w:rsidP="00FB1044">
            <w:pPr>
              <w:rPr>
                <w:ins w:id="5424" w:author="Sabine Flechelle" w:date="2015-11-03T11:50:00Z"/>
                <w:color w:val="000000"/>
              </w:rPr>
            </w:pPr>
            <w:ins w:id="5425" w:author="Sabine Flechelle" w:date="2015-11-03T11:50:00Z">
              <w:r>
                <w:rPr>
                  <w:color w:val="000000"/>
                </w:rPr>
                <w:t xml:space="preserve">A </w:t>
              </w:r>
              <w:proofErr w:type="spellStart"/>
              <w:r>
                <w:rPr>
                  <w:color w:val="000000"/>
                </w:rPr>
                <w:t>ReMA</w:t>
              </w:r>
              <w:proofErr w:type="spellEnd"/>
              <w:r>
                <w:rPr>
                  <w:color w:val="000000"/>
                </w:rPr>
                <w:t xml:space="preserve"> board flashed.</w:t>
              </w:r>
            </w:ins>
          </w:p>
          <w:p w:rsidR="00E07941" w:rsidRDefault="00E07941" w:rsidP="00FB1044">
            <w:pPr>
              <w:rPr>
                <w:ins w:id="5426" w:author="Sabine Flechelle" w:date="2015-11-03T11:50:00Z"/>
                <w:color w:val="000000"/>
              </w:rPr>
            </w:pPr>
            <w:ins w:id="5427" w:author="Sabine Flechelle" w:date="2015-11-03T11:50:00Z">
              <w:r>
                <w:rPr>
                  <w:color w:val="000000"/>
                </w:rPr>
                <w:t>Power supply.</w:t>
              </w:r>
            </w:ins>
          </w:p>
          <w:p w:rsidR="00E07941" w:rsidRDefault="00E07941" w:rsidP="00FB1044">
            <w:pPr>
              <w:rPr>
                <w:ins w:id="5428" w:author="Sabine Flechelle" w:date="2015-11-03T11:50:00Z"/>
                <w:color w:val="000000"/>
              </w:rPr>
            </w:pPr>
            <w:proofErr w:type="spellStart"/>
            <w:ins w:id="5429" w:author="Sabine Flechelle" w:date="2015-11-03T11:50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E07941" w:rsidRDefault="00E07941" w:rsidP="00FB1044">
            <w:pPr>
              <w:rPr>
                <w:ins w:id="5430" w:author="Sabine Flechelle" w:date="2015-11-03T11:50:00Z"/>
                <w:color w:val="000000"/>
              </w:rPr>
            </w:pPr>
            <w:ins w:id="5431" w:author="Sabine Flechelle" w:date="2015-11-03T11:50:00Z">
              <w:r>
                <w:rPr>
                  <w:color w:val="000000"/>
                </w:rPr>
                <w:t>BDM is mandatory to check the applied order.</w:t>
              </w:r>
            </w:ins>
          </w:p>
          <w:p w:rsidR="00E07941" w:rsidRPr="0062451D" w:rsidRDefault="00E07941" w:rsidP="00FB1044">
            <w:pPr>
              <w:rPr>
                <w:ins w:id="5432" w:author="Sabine Flechelle" w:date="2015-11-03T11:50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Pr="007A5C0B" w:rsidRDefault="00E07941" w:rsidP="00FB1044">
            <w:pPr>
              <w:jc w:val="right"/>
              <w:rPr>
                <w:ins w:id="5433" w:author="Sabine Flechelle" w:date="2015-11-03T11:50:00Z"/>
                <w:color w:val="000000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3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3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3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3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3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4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4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5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5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5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455" w:author="Sabine Flechelle" w:date="2015-11-03T11:50:00Z"/>
                <w:b/>
                <w:color w:val="000000"/>
                <w:lang w:val="en-US"/>
              </w:rPr>
            </w:pPr>
            <w:ins w:id="5456" w:author="Sabine Flechelle" w:date="2015-11-03T11:50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E07941" w:rsidRDefault="00E07941" w:rsidP="00FB1044">
            <w:pPr>
              <w:rPr>
                <w:ins w:id="5457" w:author="Sabine Flechelle" w:date="2015-11-03T11:50:00Z"/>
                <w:b/>
                <w:color w:val="000000"/>
                <w:lang w:val="en-US"/>
              </w:rPr>
            </w:pPr>
            <w:ins w:id="5458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E07941" w:rsidRDefault="00E07941" w:rsidP="00FB1044">
            <w:pPr>
              <w:rPr>
                <w:ins w:id="5459" w:author="Sabine Flechelle" w:date="2015-11-03T11:50:00Z"/>
                <w:color w:val="000000"/>
                <w:lang w:val="en-US"/>
              </w:rPr>
            </w:pPr>
            <w:ins w:id="5460" w:author="Sabine Flechelle" w:date="2015-11-03T11:50:00Z">
              <w:r>
                <w:rPr>
                  <w:color w:val="000000"/>
                  <w:lang w:val="en-US"/>
                </w:rPr>
                <w:t>Add some instrumented code into SBC component to allow setting internal temperature with Trace32.</w:t>
              </w:r>
            </w:ins>
          </w:p>
          <w:p w:rsidR="00E07941" w:rsidRDefault="00E07941" w:rsidP="00FB1044">
            <w:pPr>
              <w:rPr>
                <w:ins w:id="5461" w:author="Sabine Flechelle" w:date="2015-11-03T11:50:00Z"/>
                <w:color w:val="000000"/>
                <w:lang w:val="en-US"/>
              </w:rPr>
            </w:pPr>
          </w:p>
          <w:p w:rsidR="001E4DC9" w:rsidRPr="004715CA" w:rsidRDefault="001E4DC9" w:rsidP="001E4DC9">
            <w:pPr>
              <w:shd w:val="pct12" w:color="auto" w:fill="auto"/>
              <w:rPr>
                <w:ins w:id="5462" w:author="Sabine Flechelle" w:date="2015-11-03T16:31:00Z"/>
                <w:b/>
                <w:color w:val="000000"/>
                <w:lang w:val="en-US"/>
              </w:rPr>
            </w:pPr>
            <w:ins w:id="5463" w:author="Sabine Flechelle" w:date="2015-11-03T16:31:00Z">
              <w:r w:rsidRPr="004715CA">
                <w:rPr>
                  <w:b/>
                  <w:color w:val="000000"/>
                  <w:lang w:val="en-US"/>
                </w:rPr>
                <w:t>static uint8 b8Test;</w:t>
              </w:r>
            </w:ins>
          </w:p>
          <w:p w:rsidR="001E4DC9" w:rsidRPr="004715CA" w:rsidRDefault="001E4DC9" w:rsidP="001E4DC9">
            <w:pPr>
              <w:shd w:val="pct12" w:color="auto" w:fill="auto"/>
              <w:rPr>
                <w:ins w:id="5464" w:author="Sabine Flechelle" w:date="2015-11-03T16:31:00Z"/>
                <w:b/>
                <w:color w:val="000000"/>
                <w:lang w:val="en-US"/>
              </w:rPr>
            </w:pPr>
            <w:ins w:id="5465" w:author="Sabine Flechelle" w:date="2015-11-03T16:31:00Z">
              <w:r w:rsidRPr="004715CA">
                <w:rPr>
                  <w:b/>
                  <w:color w:val="000000"/>
                  <w:lang w:val="en-US"/>
                </w:rPr>
                <w:t>static uint16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1E4DC9" w:rsidRPr="001D05DC" w:rsidRDefault="001E4DC9" w:rsidP="001E4DC9">
            <w:pPr>
              <w:shd w:val="pct12" w:color="auto" w:fill="auto"/>
              <w:rPr>
                <w:ins w:id="5466" w:author="Sabine Flechelle" w:date="2015-11-03T16:31:00Z"/>
                <w:color w:val="000000"/>
                <w:lang w:val="en-US"/>
              </w:rPr>
            </w:pPr>
          </w:p>
          <w:p w:rsidR="001E4DC9" w:rsidRPr="001D05DC" w:rsidRDefault="001E4DC9" w:rsidP="001E4DC9">
            <w:pPr>
              <w:shd w:val="pct12" w:color="auto" w:fill="auto"/>
              <w:rPr>
                <w:ins w:id="5467" w:author="Sabine Flechelle" w:date="2015-11-03T16:31:00Z"/>
                <w:color w:val="000000"/>
                <w:lang w:val="en-US"/>
              </w:rPr>
            </w:pPr>
            <w:ins w:id="5468" w:author="Sabine Flechelle" w:date="2015-11-03T16:31:00Z">
              <w:r w:rsidRPr="001D05DC">
                <w:rPr>
                  <w:color w:val="000000"/>
                  <w:lang w:val="en-US"/>
                </w:rPr>
                <w:lastRenderedPageBreak/>
                <w:t xml:space="preserve">void </w:t>
              </w:r>
              <w:proofErr w:type="spellStart"/>
              <w:r w:rsidRPr="00F55D41">
                <w:rPr>
                  <w:rFonts w:ascii="Consolas" w:hAnsi="Consolas" w:cs="Consolas"/>
                  <w:b/>
                  <w:bCs/>
                  <w:color w:val="000000"/>
                  <w:highlight w:val="lightGray"/>
                  <w:lang w:val="en-US" w:eastAsia="en-US"/>
                </w:rPr>
                <w:t>PMP_runGetFilteredTemperature</w:t>
              </w:r>
              <w:proofErr w:type="spellEnd"/>
              <w:r w:rsidRPr="001D05DC">
                <w:rPr>
                  <w:color w:val="000000"/>
                  <w:lang w:val="en-US"/>
                </w:rPr>
                <w:t xml:space="preserve"> (   </w:t>
              </w:r>
              <w:r>
                <w:rPr>
                  <w:color w:val="000000"/>
                  <w:lang w:val="en-US"/>
                </w:rPr>
                <w:t xml:space="preserve">… </w:t>
              </w:r>
              <w:r w:rsidRPr="001D05DC">
                <w:rPr>
                  <w:color w:val="000000"/>
                  <w:lang w:val="en-US"/>
                </w:rPr>
                <w:t>)</w:t>
              </w:r>
            </w:ins>
          </w:p>
          <w:p w:rsidR="001E4DC9" w:rsidRPr="001D05DC" w:rsidRDefault="001E4DC9" w:rsidP="001E4DC9">
            <w:pPr>
              <w:shd w:val="pct12" w:color="auto" w:fill="auto"/>
              <w:rPr>
                <w:ins w:id="5469" w:author="Sabine Flechelle" w:date="2015-11-03T16:31:00Z"/>
                <w:color w:val="000000"/>
                <w:lang w:val="en-US"/>
              </w:rPr>
            </w:pPr>
            <w:ins w:id="5470" w:author="Sabine Flechelle" w:date="2015-11-03T16:31:00Z">
              <w:r w:rsidRPr="001D05DC">
                <w:rPr>
                  <w:color w:val="000000"/>
                  <w:lang w:val="en-US"/>
                </w:rPr>
                <w:t>{</w:t>
              </w:r>
            </w:ins>
          </w:p>
          <w:p w:rsidR="001E4DC9" w:rsidRPr="001D05DC" w:rsidRDefault="001E4DC9" w:rsidP="001E4DC9">
            <w:pPr>
              <w:shd w:val="pct12" w:color="auto" w:fill="auto"/>
              <w:rPr>
                <w:ins w:id="5471" w:author="Sabine Flechelle" w:date="2015-11-03T16:31:00Z"/>
                <w:color w:val="000000"/>
                <w:lang w:val="en-US"/>
              </w:rPr>
            </w:pPr>
            <w:ins w:id="5472" w:author="Sabine Flechelle" w:date="2015-11-03T16:31:00Z">
              <w:r>
                <w:rPr>
                  <w:color w:val="000000"/>
                  <w:lang w:val="en-US"/>
                </w:rPr>
                <w:t>…</w:t>
              </w:r>
            </w:ins>
          </w:p>
          <w:p w:rsidR="001E4DC9" w:rsidRPr="001D05DC" w:rsidRDefault="001E4DC9" w:rsidP="001E4DC9">
            <w:pPr>
              <w:shd w:val="pct12" w:color="auto" w:fill="auto"/>
              <w:rPr>
                <w:ins w:id="5473" w:author="Sabine Flechelle" w:date="2015-11-03T16:31:00Z"/>
                <w:color w:val="000000"/>
                <w:lang w:val="en-US"/>
              </w:rPr>
            </w:pPr>
            <w:ins w:id="5474" w:author="Sabine Flechelle" w:date="2015-11-03T16:31:00Z">
              <w:r w:rsidRPr="001D05DC">
                <w:rPr>
                  <w:color w:val="000000"/>
                  <w:lang w:val="en-US"/>
                </w:rPr>
                <w:t xml:space="preserve">  </w:t>
              </w:r>
            </w:ins>
          </w:p>
          <w:p w:rsidR="001E4DC9" w:rsidRPr="004715CA" w:rsidRDefault="001E4DC9" w:rsidP="001E4DC9">
            <w:pPr>
              <w:shd w:val="pct12" w:color="auto" w:fill="auto"/>
              <w:rPr>
                <w:ins w:id="5475" w:author="Sabine Flechelle" w:date="2015-11-03T16:31:00Z"/>
                <w:b/>
                <w:color w:val="000000"/>
                <w:lang w:val="en-US"/>
              </w:rPr>
            </w:pPr>
            <w:ins w:id="5476" w:author="Sabine Flechelle" w:date="2015-11-03T16:31:00Z">
              <w:r w:rsidRPr="001D05DC">
                <w:rPr>
                  <w:color w:val="000000"/>
                  <w:lang w:val="en-US"/>
                </w:rPr>
                <w:t xml:space="preserve">  </w:t>
              </w:r>
              <w:r w:rsidRPr="004715CA">
                <w:rPr>
                  <w:b/>
                  <w:color w:val="000000"/>
                  <w:lang w:val="en-US"/>
                </w:rPr>
                <w:t>if(b8Test == 1)</w:t>
              </w:r>
            </w:ins>
          </w:p>
          <w:p w:rsidR="001E4DC9" w:rsidRPr="004715CA" w:rsidRDefault="001E4DC9" w:rsidP="001E4DC9">
            <w:pPr>
              <w:shd w:val="pct12" w:color="auto" w:fill="auto"/>
              <w:rPr>
                <w:ins w:id="5477" w:author="Sabine Flechelle" w:date="2015-11-03T16:31:00Z"/>
                <w:b/>
                <w:color w:val="000000"/>
                <w:lang w:val="en-US"/>
              </w:rPr>
            </w:pPr>
            <w:ins w:id="5478" w:author="Sabine Flechelle" w:date="2015-11-03T16:31:00Z">
              <w:r w:rsidRPr="004715CA">
                <w:rPr>
                  <w:b/>
                  <w:color w:val="000000"/>
                  <w:lang w:val="en-US"/>
                </w:rPr>
                <w:t xml:space="preserve">  {</w:t>
              </w:r>
            </w:ins>
          </w:p>
          <w:p w:rsidR="001E4DC9" w:rsidRPr="004715CA" w:rsidRDefault="001E4DC9" w:rsidP="001E4DC9">
            <w:pPr>
              <w:shd w:val="pct12" w:color="auto" w:fill="auto"/>
              <w:rPr>
                <w:ins w:id="5479" w:author="Sabine Flechelle" w:date="2015-11-03T16:31:00Z"/>
                <w:b/>
                <w:color w:val="000000"/>
                <w:lang w:val="en-US"/>
              </w:rPr>
            </w:pPr>
            <w:ins w:id="5480" w:author="Sabine Flechelle" w:date="2015-11-03T16:31:00Z">
              <w:r w:rsidRPr="004715CA">
                <w:rPr>
                  <w:b/>
                  <w:color w:val="000000"/>
                  <w:lang w:val="en-US"/>
                </w:rPr>
                <w:t xml:space="preserve">     </w:t>
              </w:r>
              <w:r w:rsidRPr="000C7CD8">
                <w:rPr>
                  <w:b/>
                  <w:color w:val="000000"/>
                  <w:lang w:val="en-US"/>
                </w:rPr>
                <w:t>*pu16FilteredTemperature =</w:t>
              </w:r>
              <w:r w:rsidRPr="004715CA">
                <w:rPr>
                  <w:b/>
                  <w:color w:val="000000"/>
                  <w:lang w:val="en-US"/>
                </w:rPr>
                <w:t xml:space="preserve"> = u16Test</w:t>
              </w:r>
              <w:r>
                <w:rPr>
                  <w:b/>
                  <w:color w:val="000000"/>
                  <w:lang w:val="en-US"/>
                </w:rPr>
                <w:t>Temperature</w:t>
              </w:r>
              <w:r w:rsidRPr="004715CA">
                <w:rPr>
                  <w:b/>
                  <w:color w:val="000000"/>
                  <w:lang w:val="en-US"/>
                </w:rPr>
                <w:t>;</w:t>
              </w:r>
            </w:ins>
          </w:p>
          <w:p w:rsidR="001E4DC9" w:rsidRPr="004715CA" w:rsidRDefault="001E4DC9" w:rsidP="001E4DC9">
            <w:pPr>
              <w:shd w:val="pct12" w:color="auto" w:fill="auto"/>
              <w:rPr>
                <w:ins w:id="5481" w:author="Sabine Flechelle" w:date="2015-11-03T16:31:00Z"/>
                <w:b/>
                <w:color w:val="000000"/>
                <w:lang w:val="en-US"/>
              </w:rPr>
            </w:pPr>
            <w:ins w:id="5482" w:author="Sabine Flechelle" w:date="2015-11-03T16:31:00Z">
              <w:r w:rsidRPr="004715CA">
                <w:rPr>
                  <w:b/>
                  <w:color w:val="000000"/>
                  <w:lang w:val="en-US"/>
                </w:rPr>
                <w:t xml:space="preserve">  }</w:t>
              </w:r>
            </w:ins>
          </w:p>
          <w:p w:rsidR="001E4DC9" w:rsidRDefault="001E4DC9" w:rsidP="001E4DC9">
            <w:pPr>
              <w:shd w:val="pct12" w:color="auto" w:fill="auto"/>
              <w:rPr>
                <w:ins w:id="5483" w:author="Sabine Flechelle" w:date="2015-11-03T16:31:00Z"/>
                <w:color w:val="000000"/>
                <w:lang w:val="en-US"/>
              </w:rPr>
            </w:pPr>
            <w:ins w:id="5484" w:author="Sabine Flechelle" w:date="2015-11-03T16:31:00Z">
              <w:r w:rsidRPr="001D05DC">
                <w:rPr>
                  <w:color w:val="000000"/>
                  <w:lang w:val="en-US"/>
                </w:rPr>
                <w:t>}</w:t>
              </w:r>
            </w:ins>
          </w:p>
          <w:p w:rsidR="00E07941" w:rsidRDefault="00E07941" w:rsidP="00FB1044">
            <w:pPr>
              <w:rPr>
                <w:ins w:id="5485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486" w:author="Sabine Flechelle" w:date="2015-11-03T11:50:00Z"/>
                <w:color w:val="000000"/>
                <w:lang w:val="en-US"/>
              </w:rPr>
            </w:pPr>
            <w:ins w:id="5487" w:author="Sabine Flechelle" w:date="2015-11-03T11:50:00Z">
              <w:r>
                <w:rPr>
                  <w:color w:val="000000"/>
                  <w:lang w:val="en-US"/>
                </w:rPr>
                <w:t>Start CAN simulation and load application.</w:t>
              </w:r>
            </w:ins>
          </w:p>
          <w:p w:rsidR="00E07941" w:rsidRDefault="00E07941" w:rsidP="00FB1044">
            <w:pPr>
              <w:rPr>
                <w:ins w:id="548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8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9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9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9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9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9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9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49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49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49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49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50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0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0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0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50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0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0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0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50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0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1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51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1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1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1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2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2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24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25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27" w:author="Sabine Flechelle" w:date="2015-11-03T11:50:00Z"/>
                <w:b/>
                <w:color w:val="000000"/>
                <w:lang w:val="en-US"/>
              </w:rPr>
            </w:pPr>
            <w:ins w:id="5528" w:author="Sabine Flechelle" w:date="2015-11-03T11:50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E07941" w:rsidRDefault="00E07941" w:rsidP="00FB1044">
            <w:pPr>
              <w:rPr>
                <w:ins w:id="5529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530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Default="00E07941" w:rsidP="00FB1044">
            <w:pPr>
              <w:rPr>
                <w:ins w:id="5531" w:author="Sabine Flechelle" w:date="2015-11-03T11:50:00Z"/>
                <w:b/>
                <w:color w:val="000000"/>
                <w:lang w:val="en-US"/>
              </w:rPr>
            </w:pPr>
            <w:ins w:id="5532" w:author="Sabine Flechelle" w:date="2015-11-03T11:50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E07941" w:rsidRDefault="00E07941" w:rsidP="00FB1044">
            <w:pPr>
              <w:rPr>
                <w:ins w:id="5533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534" w:author="Sabine Flechelle" w:date="2015-11-03T11:50:00Z"/>
                <w:color w:val="000000"/>
              </w:rPr>
            </w:pPr>
            <w:ins w:id="5535" w:author="Sabine Flechelle" w:date="2015-11-03T11:50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 and read default PRESAFE tensioning weight parameters. </w:t>
              </w:r>
            </w:ins>
          </w:p>
          <w:p w:rsidR="00E07941" w:rsidRDefault="00E07941" w:rsidP="00FB1044">
            <w:pPr>
              <w:rPr>
                <w:ins w:id="5536" w:author="Sabine Flechelle" w:date="2015-11-03T11:50:00Z"/>
                <w:color w:val="000000"/>
              </w:rPr>
            </w:pPr>
          </w:p>
          <w:p w:rsidR="00E07941" w:rsidRPr="00E07941" w:rsidRDefault="001E4DC9" w:rsidP="00FB1044">
            <w:pPr>
              <w:rPr>
                <w:ins w:id="5537" w:author="Sabine Flechelle" w:date="2015-11-03T11:50:00Z"/>
                <w:color w:val="000000"/>
                <w:lang w:val="en-US"/>
                <w:rPrChange w:id="5538" w:author="Sabine Flechelle" w:date="2015-11-03T11:51:00Z">
                  <w:rPr>
                    <w:ins w:id="5539" w:author="Sabine Flechelle" w:date="2015-11-03T11:50:00Z"/>
                    <w:color w:val="000000"/>
                    <w:lang w:val="fr-FR"/>
                  </w:rPr>
                </w:rPrChange>
              </w:rPr>
            </w:pPr>
            <w:ins w:id="5540" w:author="Sabine Flechelle" w:date="2015-11-03T11:50:00Z">
              <w:r>
                <w:rPr>
                  <w:color w:val="000000"/>
                  <w:lang w:val="en-US"/>
                  <w:rPrChange w:id="5541" w:author="Sabine Flechelle" w:date="2015-11-03T11:51:00Z">
                    <w:rPr>
                      <w:color w:val="000000"/>
                      <w:lang w:val="en-US"/>
                    </w:rPr>
                  </w:rPrChange>
                </w:rPr>
                <w:t>0x22 0xFD 0x36</w:t>
              </w:r>
              <w:r w:rsidR="00E07941" w:rsidRPr="00E07941">
                <w:rPr>
                  <w:color w:val="000000"/>
                  <w:lang w:val="en-US"/>
                  <w:rPrChange w:id="5542" w:author="Sabine Flechelle" w:date="2015-11-03T11:51:00Z">
                    <w:rPr>
                      <w:color w:val="000000"/>
                      <w:lang w:val="fr-FR"/>
                    </w:rPr>
                  </w:rPrChange>
                </w:rPr>
                <w:t>;</w:t>
              </w:r>
            </w:ins>
          </w:p>
          <w:p w:rsidR="00E07941" w:rsidRPr="00E07941" w:rsidRDefault="00E07941" w:rsidP="00FB1044">
            <w:pPr>
              <w:rPr>
                <w:ins w:id="5543" w:author="Sabine Flechelle" w:date="2015-11-03T11:50:00Z"/>
                <w:color w:val="000000"/>
                <w:lang w:val="en-US"/>
                <w:rPrChange w:id="5544" w:author="Sabine Flechelle" w:date="2015-11-03T11:51:00Z">
                  <w:rPr>
                    <w:ins w:id="5545" w:author="Sabine Flechelle" w:date="2015-11-03T11:50:00Z"/>
                    <w:color w:val="000000"/>
                    <w:lang w:val="fr-FR"/>
                  </w:rPr>
                </w:rPrChange>
              </w:rPr>
            </w:pPr>
          </w:p>
          <w:p w:rsidR="00E07941" w:rsidRDefault="00E07941" w:rsidP="00FB1044">
            <w:pPr>
              <w:rPr>
                <w:ins w:id="5546" w:author="Sabine Flechelle" w:date="2015-11-03T11:50:00Z"/>
                <w:color w:val="000000"/>
                <w:lang w:val="en-US"/>
              </w:rPr>
            </w:pPr>
            <w:ins w:id="5547" w:author="Sabine Flechelle" w:date="2015-11-03T11:50:00Z">
              <w:r>
                <w:rPr>
                  <w:color w:val="000000"/>
                  <w:lang w:val="en-US"/>
                </w:rPr>
                <w:t xml:space="preserve">Action 2: Write a new mono step cycle (PRE level 1 for instance) with a motor voltage order of 6V during 3s, where the </w:t>
              </w:r>
            </w:ins>
            <w:ins w:id="5548" w:author="Sabine Flechelle" w:date="2015-11-03T16:31:00Z">
              <w:r w:rsidR="001E4DC9">
                <w:rPr>
                  <w:color w:val="000000"/>
                  <w:lang w:val="en-US"/>
                </w:rPr>
                <w:t>W</w:t>
              </w:r>
            </w:ins>
            <w:ins w:id="5549" w:author="Sabine Flechelle" w:date="2015-11-03T11:50:00Z">
              <w:r>
                <w:rPr>
                  <w:color w:val="000000"/>
                  <w:lang w:val="en-US"/>
                </w:rPr>
                <w:t xml:space="preserve"> weighted configuration bit is set.</w:t>
              </w:r>
            </w:ins>
          </w:p>
          <w:p w:rsidR="00E07941" w:rsidRDefault="00E07941" w:rsidP="00FB1044">
            <w:pPr>
              <w:rPr>
                <w:ins w:id="5550" w:author="Sabine Flechelle" w:date="2015-11-03T11:50:00Z"/>
                <w:color w:val="000000"/>
                <w:lang w:val="en-US"/>
              </w:rPr>
            </w:pPr>
          </w:p>
          <w:p w:rsidR="00E07941" w:rsidRDefault="001E4DC9" w:rsidP="00FB1044">
            <w:pPr>
              <w:rPr>
                <w:ins w:id="5551" w:author="Sabine Flechelle" w:date="2015-11-03T11:50:00Z"/>
                <w:color w:val="000000"/>
                <w:lang w:val="en-US"/>
              </w:rPr>
            </w:pPr>
            <w:ins w:id="5552" w:author="Sabine Flechelle" w:date="2015-11-03T16:31:00Z">
              <w:r>
                <w:rPr>
                  <w:color w:val="000000"/>
                  <w:lang w:val="en-US"/>
                </w:rPr>
                <w:t xml:space="preserve">For instance cycle PRE 1 should be: </w:t>
              </w:r>
            </w:ins>
            <w:ins w:id="5553" w:author="Sabine Flechelle" w:date="2015-11-03T11:50:00Z">
              <w:r w:rsidR="00E07941" w:rsidRPr="0018496C">
                <w:rPr>
                  <w:color w:val="000000"/>
                  <w:lang w:val="en-US"/>
                </w:rPr>
                <w:t>0x04 0x11 0x07 0x0B 0x01 0x2C 0x18 0x04</w:t>
              </w:r>
              <w:r w:rsidR="00E07941">
                <w:rPr>
                  <w:color w:val="000000"/>
                  <w:lang w:val="en-US"/>
                </w:rPr>
                <w:t xml:space="preserve"> 0x00 0x06</w:t>
              </w:r>
              <w:r w:rsidR="00E07941" w:rsidRPr="0018496C">
                <w:rPr>
                  <w:color w:val="000000"/>
                  <w:lang w:val="en-US"/>
                </w:rPr>
                <w:t xml:space="preserve"> 0xFF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proofErr w:type="spellStart"/>
              <w:r w:rsidR="00E07941" w:rsidRPr="0018496C">
                <w:rPr>
                  <w:color w:val="000000"/>
                  <w:lang w:val="en-US"/>
                </w:rPr>
                <w:t>0xFF</w:t>
              </w:r>
              <w:proofErr w:type="spellEnd"/>
              <w:r w:rsidR="00E07941" w:rsidRPr="0018496C">
                <w:rPr>
                  <w:color w:val="000000"/>
                  <w:lang w:val="en-US"/>
                </w:rPr>
                <w:t xml:space="preserve"> </w:t>
              </w:r>
              <w:r w:rsidR="00E07941">
                <w:rPr>
                  <w:color w:val="000000"/>
                  <w:lang w:val="en-US"/>
                </w:rPr>
                <w:t>0x26 0x5F</w:t>
              </w:r>
              <w:r w:rsidR="00E07941" w:rsidRPr="0018496C">
                <w:rPr>
                  <w:color w:val="000000"/>
                  <w:lang w:val="en-US"/>
                </w:rPr>
                <w:t>;</w:t>
              </w:r>
            </w:ins>
          </w:p>
          <w:p w:rsidR="00E07941" w:rsidRDefault="00E07941" w:rsidP="00FB1044">
            <w:pPr>
              <w:rPr>
                <w:ins w:id="5554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555" w:author="Sabine Flechelle" w:date="2015-11-03T11:50:00Z"/>
                <w:color w:val="000000"/>
                <w:lang w:val="en-US"/>
              </w:rPr>
            </w:pPr>
            <w:ins w:id="5556" w:author="Sabine Flechelle" w:date="2015-11-03T11:50:00Z">
              <w:r>
                <w:rPr>
                  <w:color w:val="000000"/>
                  <w:lang w:val="en-US"/>
                </w:rPr>
                <w:t xml:space="preserve">Action 3: </w:t>
              </w:r>
              <w:r>
                <w:rPr>
                  <w:color w:val="000000"/>
                </w:rPr>
                <w:t xml:space="preserve">Set a valid temperature below minimum temperature into weighted NVM table, for instance at </w:t>
              </w:r>
              <w:proofErr w:type="gramStart"/>
              <w:r>
                <w:rPr>
                  <w:color w:val="000000"/>
                </w:rPr>
                <w:t>-45</w:t>
              </w:r>
              <w:r w:rsidRPr="00520997">
                <w:rPr>
                  <w:color w:val="000000"/>
                </w:rPr>
                <w:t>°C</w:t>
              </w:r>
              <w:proofErr w:type="gramEnd"/>
              <w:r>
                <w:rPr>
                  <w:color w:val="000000"/>
                </w:rPr>
                <w:t xml:space="preserve"> </w:t>
              </w:r>
              <w:r w:rsidRPr="00520997">
                <w:rPr>
                  <w:color w:val="000000"/>
                </w:rPr>
                <w:t xml:space="preserve">(set </w:t>
              </w:r>
            </w:ins>
            <w:ins w:id="5557" w:author="Sabine Flechelle" w:date="2015-11-03T16:33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5558" w:author="Sabine Flechelle" w:date="2015-11-03T11:50:00Z">
              <w:r>
                <w:rPr>
                  <w:color w:val="000000"/>
                  <w:lang w:val="en-US"/>
                </w:rPr>
                <w:t>=0x0022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5559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560" w:author="Sabine Flechelle" w:date="2015-11-03T11:50:00Z"/>
                <w:color w:val="000000"/>
                <w:lang w:val="en-US"/>
              </w:rPr>
            </w:pPr>
            <w:ins w:id="5561" w:author="Sabine Flechelle" w:date="2015-11-03T11:50:00Z">
              <w:r>
                <w:rPr>
                  <w:color w:val="000000"/>
                  <w:lang w:val="en-US"/>
                </w:rPr>
                <w:t xml:space="preserve">Action 4: Launch PRE level 1. </w:t>
              </w:r>
            </w:ins>
          </w:p>
          <w:p w:rsidR="00E07941" w:rsidRDefault="00E07941" w:rsidP="00FB1044">
            <w:pPr>
              <w:rPr>
                <w:ins w:id="5562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563" w:author="Sabine Flechelle" w:date="2015-11-03T11:50:00Z"/>
                <w:color w:val="000000"/>
                <w:lang w:val="en-US"/>
              </w:rPr>
            </w:pPr>
            <w:ins w:id="5564" w:author="Sabine Flechelle" w:date="2015-11-03T11:50:00Z">
              <w:r>
                <w:rPr>
                  <w:color w:val="000000"/>
                  <w:lang w:val="en-US"/>
                </w:rPr>
                <w:t xml:space="preserve">Action 5: </w:t>
              </w:r>
              <w:r>
                <w:rPr>
                  <w:color w:val="000000"/>
                </w:rPr>
                <w:t>Set an invalid temperature above maximum temperature into weighted NVM table, for instance at 90</w:t>
              </w:r>
              <w:r w:rsidRPr="00520997">
                <w:rPr>
                  <w:color w:val="000000"/>
                </w:rPr>
                <w:t>°C</w:t>
              </w:r>
              <w:r>
                <w:rPr>
                  <w:color w:val="000000"/>
                </w:rPr>
                <w:t xml:space="preserve"> </w:t>
              </w:r>
              <w:r w:rsidRPr="00520997">
                <w:rPr>
                  <w:color w:val="000000"/>
                </w:rPr>
                <w:t xml:space="preserve">(set </w:t>
              </w:r>
            </w:ins>
            <w:ins w:id="5565" w:author="Sabine Flechelle" w:date="2015-11-03T16:33:00Z">
              <w:r w:rsidR="001E4DC9" w:rsidRPr="004715CA">
                <w:rPr>
                  <w:b/>
                  <w:color w:val="000000"/>
                  <w:lang w:val="en-US"/>
                </w:rPr>
                <w:t>u16Test</w:t>
              </w:r>
              <w:r w:rsidR="001E4DC9">
                <w:rPr>
                  <w:b/>
                  <w:color w:val="000000"/>
                  <w:lang w:val="en-US"/>
                </w:rPr>
                <w:t>Temperature</w:t>
              </w:r>
              <w:r w:rsidR="001E4DC9">
                <w:rPr>
                  <w:color w:val="000000"/>
                  <w:lang w:val="en-US"/>
                </w:rPr>
                <w:t xml:space="preserve"> </w:t>
              </w:r>
            </w:ins>
            <w:ins w:id="5566" w:author="Sabine Flechelle" w:date="2015-11-03T11:50:00Z">
              <w:r>
                <w:rPr>
                  <w:color w:val="000000"/>
                  <w:lang w:val="en-US"/>
                </w:rPr>
                <w:t>=0x0267</w:t>
              </w:r>
              <w:r w:rsidRPr="00520997">
                <w:rPr>
                  <w:color w:val="000000"/>
                  <w:lang w:val="en-US"/>
                </w:rPr>
                <w:t xml:space="preserve"> and b8Test=1 with Trace32)</w:t>
              </w:r>
              <w:r>
                <w:rPr>
                  <w:color w:val="000000"/>
                  <w:lang w:val="en-US"/>
                </w:rPr>
                <w:t xml:space="preserve">. </w:t>
              </w:r>
            </w:ins>
          </w:p>
          <w:p w:rsidR="00E07941" w:rsidRDefault="00E07941" w:rsidP="00FB1044">
            <w:pPr>
              <w:rPr>
                <w:ins w:id="5567" w:author="Sabine Flechelle" w:date="2015-11-03T11:50:00Z"/>
                <w:color w:val="000000"/>
                <w:lang w:val="en-US"/>
              </w:rPr>
            </w:pPr>
          </w:p>
          <w:p w:rsidR="00E07941" w:rsidRDefault="00E07941" w:rsidP="00FB1044">
            <w:pPr>
              <w:rPr>
                <w:ins w:id="5568" w:author="Sabine Flechelle" w:date="2015-11-03T11:50:00Z"/>
                <w:color w:val="000000"/>
                <w:lang w:val="en-US"/>
              </w:rPr>
            </w:pPr>
            <w:ins w:id="5569" w:author="Sabine Flechelle" w:date="2015-11-03T11:50:00Z">
              <w:r>
                <w:rPr>
                  <w:color w:val="000000"/>
                  <w:lang w:val="en-US"/>
                </w:rPr>
                <w:t xml:space="preserve">Action 6: Launch PRE level 1. </w:t>
              </w:r>
            </w:ins>
          </w:p>
          <w:p w:rsidR="00E07941" w:rsidRDefault="00E07941" w:rsidP="00FB1044">
            <w:pPr>
              <w:rPr>
                <w:ins w:id="557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7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7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7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74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7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7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7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78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7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8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8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82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8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8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8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86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8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8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8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90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9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9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9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94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9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59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59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598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59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0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0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02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0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0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0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06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0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0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0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10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1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1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14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1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1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18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1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2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22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2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2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26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2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30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3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3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34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3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3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3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38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3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4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42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4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4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46" w:author="Sabine Flechelle" w:date="2015-11-03T11:50:00Z"/>
                <w:b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4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4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6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5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5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5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6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6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662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663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66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rPr>
                <w:ins w:id="5665" w:author="Sabine Flechelle" w:date="2015-11-03T11:50:00Z"/>
                <w:b/>
                <w:color w:val="000000"/>
                <w:lang w:val="en-US"/>
              </w:rPr>
            </w:pPr>
            <w:ins w:id="5666" w:author="Sabine Flechelle" w:date="2015-11-03T11:50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E07941" w:rsidRDefault="00E07941" w:rsidP="00FB1044">
            <w:pPr>
              <w:rPr>
                <w:ins w:id="5667" w:author="Sabine Flechelle" w:date="2015-11-03T11:50:00Z"/>
                <w:b/>
                <w:color w:val="000000"/>
                <w:lang w:val="en-US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68" w:author="Sabine Flechelle" w:date="2015-11-03T11:50:00Z"/>
              </w:rPr>
            </w:pPr>
            <w:ins w:id="5669" w:author="Sabine Flechelle" w:date="2015-11-03T11:50:00Z">
              <w:r>
                <w:rPr>
                  <w:color w:val="000000"/>
                  <w:lang w:val="en-US"/>
                </w:rPr>
                <w:t xml:space="preserve">Result 1: </w:t>
              </w:r>
              <w:r>
                <w:t xml:space="preserve">Check that start-up profile </w:t>
              </w:r>
              <w:proofErr w:type="gramStart"/>
              <w:r>
                <w:t>is triggered</w:t>
              </w:r>
              <w:proofErr w:type="gramEnd"/>
              <w:r>
                <w:t>. Read PRESAFE tensioning weight paramete</w:t>
              </w:r>
              <w:r w:rsidR="001E4DC9">
                <w:t>rs to check them (0x22 0xFD 0x36</w:t>
              </w:r>
              <w:r>
                <w:t xml:space="preserve">) or check them with 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70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71" w:author="Sabine Flechelle" w:date="2015-11-03T11:50:00Z"/>
              </w:rPr>
            </w:pPr>
            <w:ins w:id="5672" w:author="Sabine Flechelle" w:date="2015-11-03T11:50:00Z">
              <w:r>
                <w:t xml:space="preserve">Result 2: Read PRE cycle parameters or check them withTrace32 into Ram mirror of </w:t>
              </w:r>
              <w:proofErr w:type="spellStart"/>
              <w:r>
                <w:t>Nvm</w:t>
              </w:r>
              <w:proofErr w:type="spellEnd"/>
              <w:r>
                <w:t xml:space="preserve"> block.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73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74" w:author="Sabine Flechelle" w:date="2015-11-03T11:50:00Z"/>
              </w:rPr>
            </w:pPr>
            <w:ins w:id="5675" w:author="Sabine Flechelle" w:date="2015-11-03T11:50:00Z">
              <w:r>
                <w:t>Result 4: Check the cycle is triggered and the order is adapted with a factor 2: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76" w:author="Sabine Flechelle" w:date="2015-11-03T11:50:00Z"/>
              </w:rPr>
            </w:pPr>
            <w:ins w:id="5677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2 x voltage order x 4 x 1024 = 49152.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78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79" w:author="Sabine Flechelle" w:date="2015-11-03T11:50:00Z"/>
              </w:rPr>
            </w:pPr>
            <w:ins w:id="5680" w:author="Sabine Flechelle" w:date="2015-11-03T11:50:00Z">
              <w:r>
                <w:t>Result 6: Check the cycle is triggered and the order is adapted with a factor 1.265625: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81" w:author="Sabine Flechelle" w:date="2015-11-03T11:50:00Z"/>
              </w:rPr>
            </w:pPr>
            <w:ins w:id="5682" w:author="Sabine Flechelle" w:date="2015-11-03T11:50:00Z">
              <w:r w:rsidRPr="00561BF3">
                <w:rPr>
                  <w:i/>
                  <w:color w:val="000000"/>
                </w:rPr>
                <w:t>s32FirstOrderValue</w:t>
              </w:r>
              <w:r>
                <w:rPr>
                  <w:i/>
                  <w:color w:val="000000"/>
                </w:rPr>
                <w:t xml:space="preserve"> =</w:t>
              </w:r>
              <w:r>
                <w:t xml:space="preserve"> 1.265625 x voltage order x 4 x 1024 = 31104.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83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84" w:author="Sabine Flechelle" w:date="2015-11-03T11:50:00Z"/>
              </w:rPr>
            </w:pPr>
            <w:ins w:id="5685" w:author="Sabine Flechelle" w:date="2015-11-03T11:50:00Z">
              <w:r>
                <w:t xml:space="preserve">[COVERS: </w:t>
              </w:r>
            </w:ins>
            <w:ins w:id="5686" w:author="Sabine Flechelle" w:date="2015-11-03T16:32:00Z">
              <w:r w:rsidR="001E4DC9">
                <w:t>DES_TF_G</w:t>
              </w:r>
            </w:ins>
            <w:ins w:id="5687" w:author="Sabine Flechelle" w:date="2015-11-03T16:33:00Z">
              <w:r w:rsidR="001E4DC9">
                <w:t>_1499</w:t>
              </w:r>
            </w:ins>
            <w:ins w:id="5688" w:author="Sabine Flechelle" w:date="2015-11-03T11:50:00Z">
              <w:r>
                <w:t>]</w:t>
              </w:r>
            </w:ins>
          </w:p>
          <w:p w:rsidR="00E07941" w:rsidRDefault="00E07941" w:rsidP="00FB1044">
            <w:pPr>
              <w:tabs>
                <w:tab w:val="left" w:pos="944"/>
              </w:tabs>
              <w:rPr>
                <w:ins w:id="5689" w:author="Sabine Flechelle" w:date="2015-11-03T11:50:00Z"/>
              </w:rPr>
            </w:pPr>
          </w:p>
          <w:p w:rsidR="00E07941" w:rsidRDefault="00E07941" w:rsidP="00FB1044">
            <w:pPr>
              <w:tabs>
                <w:tab w:val="left" w:pos="944"/>
              </w:tabs>
              <w:rPr>
                <w:ins w:id="5690" w:author="Sabine Flechelle" w:date="2015-11-03T11:50:00Z"/>
              </w:rPr>
            </w:pPr>
          </w:p>
          <w:p w:rsidR="00E07941" w:rsidRPr="00730996" w:rsidRDefault="00E07941" w:rsidP="00FB1044">
            <w:pPr>
              <w:rPr>
                <w:ins w:id="5691" w:author="Sabine Flechelle" w:date="2015-11-03T11:50:00Z"/>
                <w:rFonts w:ascii="Arial (W1)" w:hAnsi="Arial (W1)"/>
                <w:b/>
                <w:bCs/>
                <w:color w:val="008000"/>
                <w:sz w:val="16"/>
                <w:u w:val="dotted"/>
              </w:rPr>
            </w:pPr>
          </w:p>
          <w:p w:rsidR="00E07941" w:rsidRPr="00B81C9A" w:rsidRDefault="00E07941" w:rsidP="00FB1044">
            <w:pPr>
              <w:rPr>
                <w:ins w:id="5692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693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E07941" w:rsidRPr="00B81C9A" w:rsidRDefault="00E07941" w:rsidP="00FB1044">
            <w:pPr>
              <w:rPr>
                <w:ins w:id="5694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695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E07941" w:rsidRPr="00B81C9A" w:rsidRDefault="00E07941" w:rsidP="00FB1044">
            <w:pPr>
              <w:rPr>
                <w:ins w:id="5696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697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E07941" w:rsidRPr="00B81C9A" w:rsidRDefault="00E07941" w:rsidP="00FB1044">
            <w:pPr>
              <w:rPr>
                <w:ins w:id="5698" w:author="Sabine Flechelle" w:date="2015-11-03T11:50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699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E07941" w:rsidRPr="00B81C9A" w:rsidRDefault="00E07941" w:rsidP="00FB1044">
            <w:pPr>
              <w:rPr>
                <w:ins w:id="5700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701" w:author="Sabine Flechelle" w:date="2015-11-03T11:50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E07941" w:rsidRPr="00B81C9A" w:rsidRDefault="00E07941" w:rsidP="00FB1044">
            <w:pPr>
              <w:rPr>
                <w:ins w:id="5702" w:author="Sabine Flechelle" w:date="2015-11-03T11:50:00Z"/>
                <w:b/>
                <w:vanish/>
                <w:color w:val="000000"/>
                <w:lang w:val="en-US"/>
              </w:rPr>
            </w:pPr>
            <w:ins w:id="5703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E07941" w:rsidRPr="00B81C9A" w:rsidRDefault="00E07941" w:rsidP="00FB1044">
            <w:pPr>
              <w:rPr>
                <w:ins w:id="5704" w:author="Sabine Flechelle" w:date="2015-11-03T11:50:00Z"/>
                <w:b/>
                <w:vanish/>
                <w:color w:val="000000"/>
                <w:lang w:val="en-US"/>
              </w:rPr>
            </w:pPr>
            <w:ins w:id="5705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E07941" w:rsidRPr="00B81C9A" w:rsidRDefault="00E07941" w:rsidP="00FB1044">
            <w:pPr>
              <w:rPr>
                <w:ins w:id="5706" w:author="Sabine Flechelle" w:date="2015-11-03T11:50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707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E07941" w:rsidRPr="00B81C9A" w:rsidRDefault="00E07941" w:rsidP="00FB1044">
            <w:pPr>
              <w:rPr>
                <w:ins w:id="5708" w:author="Sabine Flechelle" w:date="2015-11-03T11:50:00Z"/>
                <w:vanish/>
                <w:color w:val="000000"/>
                <w:lang w:val="en-US"/>
              </w:rPr>
            </w:pPr>
            <w:ins w:id="5709" w:author="Sabine Flechelle" w:date="2015-11-03T11:50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E07941" w:rsidRPr="00A47E3D" w:rsidRDefault="00E07941" w:rsidP="00FB1044">
            <w:pPr>
              <w:tabs>
                <w:tab w:val="left" w:pos="944"/>
              </w:tabs>
              <w:rPr>
                <w:ins w:id="5710" w:author="Sabine Flechelle" w:date="2015-11-03T11:50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center"/>
              <w:rPr>
                <w:ins w:id="571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1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1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1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1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1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1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1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19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20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2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2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23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24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2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2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27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28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2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3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31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32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E07941" w:rsidRDefault="00E07941" w:rsidP="00FB1044">
            <w:pPr>
              <w:jc w:val="center"/>
              <w:rPr>
                <w:ins w:id="573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7941" w:rsidRDefault="00E07941" w:rsidP="00FB1044">
            <w:pPr>
              <w:jc w:val="right"/>
              <w:rPr>
                <w:ins w:id="573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35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36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37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3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3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46" w:author="Sabine Flechelle" w:date="2015-11-03T11:50:00Z"/>
                <w:color w:val="000000"/>
                <w:lang w:val="en-US"/>
              </w:rPr>
            </w:pPr>
          </w:p>
        </w:tc>
      </w:tr>
      <w:tr w:rsidR="00E07941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5747" w:author="Sabine Flechelle" w:date="2015-11-03T11:50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8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49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0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1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2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3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4" w:author="Sabine Flechelle" w:date="2015-11-03T11:50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5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E07941" w:rsidRDefault="00E07941" w:rsidP="00FB1044">
            <w:pPr>
              <w:jc w:val="right"/>
              <w:rPr>
                <w:ins w:id="5756" w:author="Sabine Flechelle" w:date="2015-11-03T11:50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E07941" w:rsidRDefault="00E07941" w:rsidP="00FB1044">
            <w:pPr>
              <w:jc w:val="right"/>
              <w:rPr>
                <w:ins w:id="5757" w:author="Sabine Flechelle" w:date="2015-11-03T11:50:00Z"/>
                <w:color w:val="000000"/>
                <w:lang w:val="en-US"/>
              </w:rPr>
            </w:pPr>
          </w:p>
        </w:tc>
      </w:tr>
    </w:tbl>
    <w:p w:rsidR="00E07941" w:rsidRDefault="00E07941" w:rsidP="00E07941">
      <w:pPr>
        <w:rPr>
          <w:ins w:id="5758" w:author="Sabine Flechelle" w:date="2015-11-03T11:50:00Z"/>
        </w:rPr>
      </w:pPr>
    </w:p>
    <w:p w:rsidR="00E07941" w:rsidRDefault="00E07941">
      <w:pPr>
        <w:rPr>
          <w:ins w:id="5759" w:author="Sabine Flechelle" w:date="2015-11-03T11:51:00Z"/>
          <w:rFonts w:ascii="Arial (W1)" w:hAnsi="Arial (W1)"/>
          <w:b/>
          <w:bCs/>
          <w:caps/>
          <w:sz w:val="24"/>
          <w:szCs w:val="24"/>
          <w:u w:val="single"/>
          <w:lang w:val="en-US"/>
        </w:rPr>
      </w:pPr>
      <w:ins w:id="5760" w:author="Sabine Flechelle" w:date="2015-11-03T11:51:00Z">
        <w:r>
          <w:br w:type="page"/>
        </w:r>
      </w:ins>
    </w:p>
    <w:p w:rsidR="006E2895" w:rsidRDefault="006E2895" w:rsidP="006E2895">
      <w:pPr>
        <w:pStyle w:val="Heading2"/>
        <w:rPr>
          <w:ins w:id="5761" w:author="Sabine Flechelle" w:date="2015-11-03T11:52:00Z"/>
        </w:rPr>
      </w:pPr>
      <w:bookmarkStart w:id="5762" w:name="_Toc314230339"/>
      <w:bookmarkStart w:id="5763" w:name="_Toc434332116"/>
      <w:ins w:id="5764" w:author="Sabine Flechelle" w:date="2015-11-03T11:52:00Z">
        <w:r>
          <w:lastRenderedPageBreak/>
          <w:t>Power degradation</w:t>
        </w:r>
      </w:ins>
      <w:bookmarkEnd w:id="5762"/>
      <w:ins w:id="5765" w:author="Sabine Flechelle" w:date="2015-11-03T16:37:00Z">
        <w:r w:rsidR="00DD3F80">
          <w:t xml:space="preserve"> – NA since PN14 not yet available</w:t>
        </w:r>
      </w:ins>
      <w:bookmarkEnd w:id="5763"/>
    </w:p>
    <w:p w:rsidR="006E2895" w:rsidRDefault="006E2895" w:rsidP="006E2895">
      <w:pPr>
        <w:pStyle w:val="Heading3"/>
        <w:rPr>
          <w:ins w:id="5766" w:author="Sabine Flechelle" w:date="2015-11-03T11:52:00Z"/>
        </w:rPr>
      </w:pPr>
      <w:bookmarkStart w:id="5767" w:name="_Toc314230340"/>
      <w:bookmarkStart w:id="5768" w:name="_Toc434332117"/>
      <w:ins w:id="5769" w:author="Sabine Flechelle" w:date="2015-11-03T11:52:00Z">
        <w:r>
          <w:t>INT_BFE_</w:t>
        </w:r>
        <w:proofErr w:type="gramStart"/>
        <w:r>
          <w:t>0700</w:t>
        </w:r>
      </w:ins>
      <w:ins w:id="5770" w:author="Sabine Flechelle" w:date="2015-11-03T12:49:00Z">
        <w:r w:rsidR="00FB1044">
          <w:t>1</w:t>
        </w:r>
      </w:ins>
      <w:ins w:id="5771" w:author="Sabine Flechelle" w:date="2015-11-03T11:52:00Z">
        <w:r>
          <w:t xml:space="preserve"> :</w:t>
        </w:r>
        <w:proofErr w:type="gramEnd"/>
        <w:r>
          <w:t xml:space="preserve"> Start-up profile is not power </w:t>
        </w:r>
        <w:proofErr w:type="spellStart"/>
        <w:r>
          <w:t>degradabled</w:t>
        </w:r>
        <w:bookmarkEnd w:id="5767"/>
        <w:bookmarkEnd w:id="5768"/>
        <w:proofErr w:type="spellEnd"/>
        <w:r>
          <w:t xml:space="preserve"> </w:t>
        </w:r>
      </w:ins>
    </w:p>
    <w:p w:rsidR="006E2895" w:rsidRDefault="006E2895" w:rsidP="006E2895">
      <w:pPr>
        <w:pStyle w:val="Para2"/>
        <w:rPr>
          <w:ins w:id="5772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73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78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8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786" w:author="Sabine Flechelle" w:date="2015-11-03T11:52:00Z"/>
                <w:color w:val="000000"/>
                <w:lang w:val="en-US"/>
              </w:rPr>
            </w:pPr>
            <w:ins w:id="5787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78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78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7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79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0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802" w:author="Sabine Flechelle" w:date="2015-11-03T11:52:00Z"/>
                <w:b/>
                <w:color w:val="000000"/>
                <w:lang w:val="en-US"/>
              </w:rPr>
            </w:pPr>
            <w:ins w:id="5803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5804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5805" w:author="Sabine Flechelle" w:date="2015-11-03T11:52:00Z"/>
              </w:rPr>
            </w:pPr>
            <w:ins w:id="5806" w:author="Sabine Flechelle" w:date="2015-11-03T11:52:00Z">
              <w:r w:rsidRPr="003B1522">
                <w:t xml:space="preserve">The aim of this test is to check </w:t>
              </w:r>
              <w:r>
                <w:t>that power degradation has no influence on start-up profile.</w:t>
              </w:r>
            </w:ins>
          </w:p>
          <w:p w:rsidR="006E2895" w:rsidRDefault="006E2895" w:rsidP="00FB1044">
            <w:pPr>
              <w:rPr>
                <w:ins w:id="58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0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0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1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1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1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1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2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2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830" w:author="Sabine Flechelle" w:date="2015-11-03T11:52:00Z"/>
                <w:b/>
                <w:color w:val="000000"/>
                <w:lang w:val="en-US"/>
              </w:rPr>
            </w:pPr>
            <w:ins w:id="5831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5832" w:author="Sabine Flechelle" w:date="2015-11-03T11:52:00Z"/>
                <w:color w:val="000000"/>
              </w:rPr>
            </w:pPr>
          </w:p>
          <w:p w:rsidR="006E2895" w:rsidRDefault="006E2895" w:rsidP="00FB1044">
            <w:pPr>
              <w:rPr>
                <w:ins w:id="5833" w:author="Sabine Flechelle" w:date="2015-11-03T11:52:00Z"/>
                <w:color w:val="000000"/>
              </w:rPr>
            </w:pPr>
            <w:ins w:id="5834" w:author="Sabine Flechelle" w:date="2015-11-03T11:52:00Z">
              <w:r>
                <w:rPr>
                  <w:color w:val="000000"/>
                </w:rPr>
                <w:t xml:space="preserve">A </w:t>
              </w:r>
            </w:ins>
            <w:ins w:id="5835" w:author="Sabine Flechelle" w:date="2015-11-03T16:36:00Z">
              <w:r w:rsidR="00DD3F80">
                <w:rPr>
                  <w:color w:val="000000"/>
                </w:rPr>
                <w:t>flashed</w:t>
              </w:r>
              <w:r w:rsidR="00DD3F80">
                <w:rPr>
                  <w:color w:val="000000"/>
                </w:rPr>
                <w:t xml:space="preserve"> </w:t>
              </w:r>
            </w:ins>
            <w:ins w:id="5836" w:author="Sabine Flechelle" w:date="2015-11-03T11:52:00Z">
              <w:r>
                <w:rPr>
                  <w:color w:val="000000"/>
                </w:rPr>
                <w:t>board.</w:t>
              </w:r>
            </w:ins>
          </w:p>
          <w:p w:rsidR="006E2895" w:rsidRDefault="006E2895" w:rsidP="00FB1044">
            <w:pPr>
              <w:rPr>
                <w:ins w:id="5837" w:author="Sabine Flechelle" w:date="2015-11-03T11:52:00Z"/>
                <w:color w:val="000000"/>
              </w:rPr>
            </w:pPr>
            <w:ins w:id="5838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Pr="0062451D" w:rsidRDefault="006E2895" w:rsidP="00FB1044">
            <w:pPr>
              <w:rPr>
                <w:ins w:id="5839" w:author="Sabine Flechelle" w:date="2015-11-03T11:52:00Z"/>
                <w:color w:val="000000"/>
              </w:rPr>
            </w:pPr>
            <w:proofErr w:type="spellStart"/>
            <w:ins w:id="5840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5841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4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4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4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6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6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863" w:author="Sabine Flechelle" w:date="2015-11-03T11:52:00Z"/>
                <w:b/>
                <w:color w:val="000000"/>
                <w:lang w:val="en-US"/>
              </w:rPr>
            </w:pPr>
            <w:ins w:id="5864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5865" w:author="Sabine Flechelle" w:date="2015-11-03T11:52:00Z"/>
                <w:b/>
                <w:color w:val="000000"/>
                <w:lang w:val="en-US"/>
              </w:rPr>
            </w:pPr>
            <w:ins w:id="5866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6E2895" w:rsidRDefault="006E2895" w:rsidP="00FB1044">
            <w:pPr>
              <w:rPr>
                <w:ins w:id="5867" w:author="Sabine Flechelle" w:date="2015-11-03T11:52:00Z"/>
                <w:color w:val="000000"/>
                <w:lang w:val="en-US"/>
              </w:rPr>
            </w:pPr>
            <w:ins w:id="5868" w:author="Sabine Flechelle" w:date="2015-11-03T11:52:00Z">
              <w:r>
                <w:rPr>
                  <w:color w:val="000000"/>
                  <w:lang w:val="en-US"/>
                </w:rPr>
                <w:t>By default, PN14 is 13V.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6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7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7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7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7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7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7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8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8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8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8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8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9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8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89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89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8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0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0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907" w:author="Sabine Flechelle" w:date="2015-11-03T11:52:00Z"/>
                <w:b/>
                <w:color w:val="000000"/>
                <w:lang w:val="en-US"/>
              </w:rPr>
            </w:pPr>
            <w:ins w:id="5908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5909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910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5911" w:author="Sabine Flechelle" w:date="2015-11-03T11:52:00Z"/>
                <w:b/>
                <w:color w:val="000000"/>
                <w:lang w:val="en-US"/>
              </w:rPr>
            </w:pPr>
            <w:ins w:id="5912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5913" w:author="Sabine Flechelle" w:date="2015-11-03T11:52:00Z"/>
                <w:color w:val="000000"/>
                <w:lang w:val="en-US"/>
              </w:rPr>
            </w:pPr>
            <w:ins w:id="5914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software. </w:t>
              </w:r>
            </w:ins>
          </w:p>
          <w:p w:rsidR="006E2895" w:rsidRDefault="006E2895" w:rsidP="00FB1044">
            <w:pPr>
              <w:rPr>
                <w:ins w:id="5915" w:author="Sabine Flechelle" w:date="2015-11-03T11:52:00Z"/>
                <w:color w:val="000000"/>
                <w:lang w:val="en-US"/>
              </w:rPr>
            </w:pPr>
            <w:ins w:id="5916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Set PN14 strictly under 9V. Ask for a reset by diagnostic service (0x11 0x01).</w:t>
              </w:r>
            </w:ins>
          </w:p>
          <w:p w:rsidR="006E2895" w:rsidRDefault="006E2895" w:rsidP="00FB1044">
            <w:pPr>
              <w:rPr>
                <w:ins w:id="5917" w:author="Sabine Flechelle" w:date="2015-11-03T11:52:00Z"/>
                <w:color w:val="000000"/>
                <w:lang w:val="en-US"/>
              </w:rPr>
            </w:pPr>
            <w:ins w:id="5918" w:author="Sabine Flechelle" w:date="2015-11-03T11:52:00Z">
              <w:r>
                <w:rPr>
                  <w:color w:val="000000"/>
                  <w:lang w:val="en-US"/>
                </w:rPr>
                <w:t>Action 3: Stop CAN simulation and wait for ECU sleep.</w:t>
              </w:r>
            </w:ins>
          </w:p>
          <w:p w:rsidR="006E2895" w:rsidRDefault="006E2895" w:rsidP="00FB1044">
            <w:pPr>
              <w:rPr>
                <w:ins w:id="5919" w:author="Sabine Flechelle" w:date="2015-11-03T11:52:00Z"/>
                <w:color w:val="000000"/>
                <w:lang w:val="en-US"/>
              </w:rPr>
            </w:pPr>
            <w:ins w:id="5920" w:author="Sabine Flechelle" w:date="2015-11-03T11:52:00Z">
              <w:r>
                <w:rPr>
                  <w:color w:val="000000"/>
                  <w:lang w:val="en-US"/>
                </w:rPr>
                <w:t>Action 4: Start CAN simulation.</w:t>
              </w:r>
            </w:ins>
          </w:p>
          <w:p w:rsidR="006E2895" w:rsidRDefault="006E2895" w:rsidP="00FB1044">
            <w:pPr>
              <w:rPr>
                <w:ins w:id="59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2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2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2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2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3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3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3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3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5952" w:author="Sabine Flechelle" w:date="2015-11-03T11:52:00Z"/>
                <w:b/>
                <w:color w:val="000000"/>
                <w:lang w:val="en-US"/>
              </w:rPr>
            </w:pPr>
            <w:ins w:id="5953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5954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5955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95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5957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95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5959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96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596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596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5963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96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5965" w:author="Sabine Flechelle" w:date="2015-11-03T11:52:00Z"/>
                <w:b/>
                <w:vanish/>
                <w:color w:val="000000"/>
                <w:lang w:val="en-US"/>
              </w:rPr>
            </w:pPr>
            <w:ins w:id="5966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5967" w:author="Sabine Flechelle" w:date="2015-11-03T11:52:00Z"/>
                <w:b/>
                <w:vanish/>
                <w:color w:val="000000"/>
                <w:lang w:val="en-US"/>
              </w:rPr>
            </w:pPr>
            <w:ins w:id="5968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5969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5970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5971" w:author="Sabine Flechelle" w:date="2015-11-03T11:52:00Z"/>
                <w:vanish/>
                <w:color w:val="000000"/>
                <w:lang w:val="en-US"/>
              </w:rPr>
            </w:pPr>
            <w:ins w:id="597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5973" w:author="Sabine Flechelle" w:date="2015-11-03T11:52:00Z"/>
              </w:rPr>
            </w:pPr>
            <w:ins w:id="5974" w:author="Sabine Flechelle" w:date="2015-11-03T11:52:00Z">
              <w:r>
                <w:rPr>
                  <w:color w:val="000000"/>
                  <w:lang w:val="en-US"/>
                </w:rPr>
                <w:t xml:space="preserve">Result </w:t>
              </w:r>
              <w:proofErr w:type="gramStart"/>
              <w:r>
                <w:rPr>
                  <w:color w:val="000000"/>
                  <w:lang w:val="en-US"/>
                </w:rPr>
                <w:t>1 :</w:t>
              </w:r>
              <w:proofErr w:type="gramEnd"/>
              <w:r>
                <w:rPr>
                  <w:color w:val="000000"/>
                  <w:lang w:val="en-US"/>
                </w:rPr>
                <w:t xml:space="preserve"> </w:t>
              </w:r>
              <w:r>
                <w:t>Check that start-up profile is triggered.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5975" w:author="Sabine Flechelle" w:date="2015-11-03T11:52:00Z"/>
              </w:rPr>
            </w:pPr>
            <w:ins w:id="5976" w:author="Sabine Flechelle" w:date="2015-11-03T11:52:00Z">
              <w:r>
                <w:t xml:space="preserve">Result </w:t>
              </w:r>
              <w:proofErr w:type="gramStart"/>
              <w:r>
                <w:t>2 :</w:t>
              </w:r>
              <w:proofErr w:type="gramEnd"/>
              <w:r>
                <w:t xml:space="preserve"> Check that start-up profile is normally triggered.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5977" w:author="Sabine Flechelle" w:date="2015-11-03T11:52:00Z"/>
              </w:rPr>
            </w:pPr>
            <w:ins w:id="5978" w:author="Sabine Flechelle" w:date="2015-11-03T11:52:00Z">
              <w:r>
                <w:t>Result 3: ECU sleeps (check battery consumption).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5979" w:author="Sabine Flechelle" w:date="2015-11-03T11:52:00Z"/>
              </w:rPr>
            </w:pPr>
            <w:ins w:id="5980" w:author="Sabine Flechelle" w:date="2015-11-03T11:52:00Z">
              <w:r>
                <w:t xml:space="preserve">Result </w:t>
              </w:r>
              <w:proofErr w:type="gramStart"/>
              <w:r>
                <w:t>4 :</w:t>
              </w:r>
              <w:proofErr w:type="gramEnd"/>
              <w:r>
                <w:t xml:space="preserve"> Check that start-up profile is normally triggered.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5981" w:author="Sabine Flechelle" w:date="2015-11-03T11:52:00Z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5982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5983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598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8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8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8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9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9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599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599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59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59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0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0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0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0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0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60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0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0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0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1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602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30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rPr>
          <w:ins w:id="6031" w:author="Sabine Flechelle" w:date="2015-11-03T11:52:00Z"/>
        </w:rPr>
      </w:pPr>
    </w:p>
    <w:p w:rsidR="006E2895" w:rsidRDefault="006E2895" w:rsidP="006E2895">
      <w:pPr>
        <w:pStyle w:val="Heading3"/>
        <w:rPr>
          <w:ins w:id="6032" w:author="Sabine Flechelle" w:date="2015-11-03T11:52:00Z"/>
        </w:rPr>
      </w:pPr>
      <w:bookmarkStart w:id="6033" w:name="_Toc314230341"/>
      <w:bookmarkStart w:id="6034" w:name="_Toc434332118"/>
      <w:ins w:id="6035" w:author="Sabine Flechelle" w:date="2015-11-03T11:52:00Z">
        <w:r>
          <w:t>INT_BFE_</w:t>
        </w:r>
        <w:proofErr w:type="gramStart"/>
        <w:r>
          <w:t>0700</w:t>
        </w:r>
      </w:ins>
      <w:ins w:id="6036" w:author="Sabine Flechelle" w:date="2015-11-03T12:49:00Z">
        <w:r w:rsidR="00FB1044">
          <w:t>2</w:t>
        </w:r>
      </w:ins>
      <w:ins w:id="6037" w:author="Sabine Flechelle" w:date="2015-11-03T11:52:00Z">
        <w:r>
          <w:t xml:space="preserve"> :</w:t>
        </w:r>
        <w:proofErr w:type="gramEnd"/>
        <w:r>
          <w:t xml:space="preserve"> Power degradation on current controlled steps</w:t>
        </w:r>
        <w:bookmarkEnd w:id="6033"/>
        <w:bookmarkEnd w:id="6034"/>
      </w:ins>
    </w:p>
    <w:p w:rsidR="006E2895" w:rsidRDefault="006E2895" w:rsidP="006E2895">
      <w:pPr>
        <w:pStyle w:val="Para2"/>
        <w:rPr>
          <w:ins w:id="6038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39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052" w:author="Sabine Flechelle" w:date="2015-11-03T11:52:00Z"/>
                <w:color w:val="000000"/>
                <w:lang w:val="en-US"/>
              </w:rPr>
            </w:pPr>
            <w:ins w:id="6053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5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5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6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6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068" w:author="Sabine Flechelle" w:date="2015-11-03T11:52:00Z"/>
                <w:b/>
                <w:color w:val="000000"/>
                <w:lang w:val="en-US"/>
              </w:rPr>
            </w:pPr>
            <w:ins w:id="6069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6070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6071" w:author="Sabine Flechelle" w:date="2015-11-03T11:52:00Z"/>
              </w:rPr>
            </w:pPr>
            <w:ins w:id="6072" w:author="Sabine Flechelle" w:date="2015-11-03T11:52:00Z">
              <w:r w:rsidRPr="003B1522">
                <w:t xml:space="preserve">The aim of this test is to check </w:t>
              </w:r>
              <w:r>
                <w:t>that current controlled steps are correctly power degraded.</w:t>
              </w:r>
            </w:ins>
          </w:p>
          <w:p w:rsidR="006E2895" w:rsidRDefault="006E2895" w:rsidP="00FB1044">
            <w:pPr>
              <w:rPr>
                <w:ins w:id="60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7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7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7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0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7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7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0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8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8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09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09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0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096" w:author="Sabine Flechelle" w:date="2015-11-03T11:52:00Z"/>
                <w:b/>
                <w:color w:val="000000"/>
                <w:lang w:val="en-US"/>
              </w:rPr>
            </w:pPr>
            <w:ins w:id="6097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6098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6099" w:author="Sabine Flechelle" w:date="2015-11-03T16:37:00Z"/>
                <w:color w:val="000000"/>
              </w:rPr>
            </w:pPr>
            <w:ins w:id="6100" w:author="Sabine Flechelle" w:date="2015-11-03T16:37:00Z">
              <w:r>
                <w:rPr>
                  <w:color w:val="000000"/>
                </w:rPr>
                <w:t>A flashed board.</w:t>
              </w:r>
            </w:ins>
          </w:p>
          <w:p w:rsidR="006E2895" w:rsidRDefault="006E2895" w:rsidP="00FB1044">
            <w:pPr>
              <w:rPr>
                <w:ins w:id="6101" w:author="Sabine Flechelle" w:date="2015-11-03T11:52:00Z"/>
                <w:color w:val="000000"/>
              </w:rPr>
            </w:pPr>
            <w:ins w:id="6102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6103" w:author="Sabine Flechelle" w:date="2015-11-03T11:52:00Z"/>
                <w:color w:val="000000"/>
              </w:rPr>
            </w:pPr>
            <w:proofErr w:type="spellStart"/>
            <w:ins w:id="6104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6105" w:author="Sabine Flechelle" w:date="2015-11-03T11:52:00Z"/>
                <w:color w:val="000000"/>
              </w:rPr>
            </w:pPr>
            <w:ins w:id="6106" w:author="Sabine Flechelle" w:date="2015-11-03T11:52:00Z">
              <w:r>
                <w:rPr>
                  <w:color w:val="000000"/>
                </w:rPr>
                <w:t xml:space="preserve">BDM </w:t>
              </w:r>
              <w:proofErr w:type="gramStart"/>
              <w:r>
                <w:rPr>
                  <w:color w:val="000000"/>
                </w:rPr>
                <w:t>is needed</w:t>
              </w:r>
              <w:proofErr w:type="gramEnd"/>
              <w:r>
                <w:rPr>
                  <w:color w:val="000000"/>
                </w:rPr>
                <w:t>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6107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0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1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1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1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1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1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1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2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2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129" w:author="Sabine Flechelle" w:date="2015-11-03T11:52:00Z"/>
                <w:b/>
                <w:color w:val="000000"/>
                <w:lang w:val="en-US"/>
              </w:rPr>
            </w:pPr>
            <w:ins w:id="6130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6131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Default="006E2895" w:rsidP="00FB1044">
            <w:pPr>
              <w:rPr>
                <w:ins w:id="6132" w:author="Sabine Flechelle" w:date="2015-11-03T11:52:00Z"/>
                <w:b/>
                <w:color w:val="000000"/>
                <w:lang w:val="en-US"/>
              </w:rPr>
            </w:pPr>
            <w:ins w:id="6133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6E2895" w:rsidRDefault="006E2895" w:rsidP="00FB1044">
            <w:pPr>
              <w:rPr>
                <w:ins w:id="6134" w:author="Sabine Flechelle" w:date="2015-11-03T11:52:00Z"/>
                <w:color w:val="000000"/>
                <w:lang w:val="en-US"/>
              </w:rPr>
            </w:pPr>
            <w:ins w:id="6135" w:author="Sabine Flechelle" w:date="2015-11-03T11:52:00Z">
              <w:r>
                <w:rPr>
                  <w:color w:val="000000"/>
                  <w:lang w:val="en-US"/>
                </w:rPr>
                <w:t xml:space="preserve">Into </w:t>
              </w:r>
              <w:proofErr w:type="spellStart"/>
              <w:r>
                <w:rPr>
                  <w:color w:val="000000"/>
                  <w:lang w:val="en-US"/>
                </w:rPr>
                <w:t>NVM_Const.h</w:t>
              </w:r>
              <w:proofErr w:type="spellEnd"/>
              <w:r>
                <w:rPr>
                  <w:color w:val="000000"/>
                  <w:lang w:val="en-US"/>
                </w:rPr>
                <w:t>, modify the definition of a cycle in order to program a single step cycle, with a current order, such as:</w:t>
              </w:r>
            </w:ins>
          </w:p>
          <w:p w:rsidR="006E2895" w:rsidRDefault="006E2895" w:rsidP="00FB1044">
            <w:pPr>
              <w:rPr>
                <w:ins w:id="6136" w:author="Sabine Flechelle" w:date="2015-11-03T11:52:00Z"/>
                <w:color w:val="000000"/>
                <w:lang w:val="en-US"/>
              </w:rPr>
            </w:pPr>
          </w:p>
          <w:p w:rsidR="006E2895" w:rsidRPr="00A05B09" w:rsidRDefault="006E2895" w:rsidP="00FB1044">
            <w:pPr>
              <w:shd w:val="clear" w:color="auto" w:fill="D9D9D9"/>
              <w:rPr>
                <w:ins w:id="6137" w:author="Sabine Flechelle" w:date="2015-11-03T11:52:00Z"/>
                <w:color w:val="000000"/>
                <w:lang w:val="en-US"/>
              </w:rPr>
            </w:pPr>
            <w:ins w:id="6138" w:author="Sabine Flechelle" w:date="2015-11-03T11:52:00Z">
              <w:r w:rsidRPr="00A05B09">
                <w:rPr>
                  <w:color w:val="000000"/>
                  <w:lang w:val="en-US"/>
                </w:rPr>
                <w:t>/* Definition of cycle 1 parameters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39" w:author="Sabine Flechelle" w:date="2015-11-03T11:52:00Z"/>
                <w:color w:val="000000"/>
                <w:lang w:val="en-US"/>
              </w:rPr>
            </w:pPr>
            <w:ins w:id="6140" w:author="Sabine Flechelle" w:date="2015-11-03T11:52:00Z">
              <w:r w:rsidRPr="00A05B09">
                <w:rPr>
                  <w:color w:val="000000"/>
                  <w:lang w:val="en-US"/>
                </w:rPr>
                <w:t>/* TEST POWER DEGRADATION: CYCLE WITH SINGLE STEP - CURRENT ORDER - POWER DEG ENABLED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41" w:author="Sabine Flechelle" w:date="2015-11-03T11:52:00Z"/>
                <w:color w:val="000000"/>
                <w:lang w:val="en-US"/>
              </w:rPr>
            </w:pPr>
            <w:ins w:id="6142" w:author="Sabine Flechelle" w:date="2015-11-03T11:52:00Z">
              <w:r w:rsidRPr="00A05B09">
                <w:rPr>
                  <w:color w:val="000000"/>
                  <w:lang w:val="en-US"/>
                </w:rPr>
                <w:t>#define KU8_CYCLE_1_WEEK        (0x04)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43" w:author="Sabine Flechelle" w:date="2015-11-03T11:52:00Z"/>
                <w:color w:val="000000"/>
                <w:lang w:val="en-US"/>
              </w:rPr>
            </w:pPr>
            <w:ins w:id="6144" w:author="Sabine Flechelle" w:date="2015-11-03T11:52:00Z">
              <w:r w:rsidRPr="00A05B09">
                <w:rPr>
                  <w:color w:val="000000"/>
                  <w:lang w:val="en-US"/>
                </w:rPr>
                <w:t>#define KU8_CYCLE_1_YEAR        (0x11)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45" w:author="Sabine Flechelle" w:date="2015-11-03T11:52:00Z"/>
                <w:color w:val="000000"/>
                <w:lang w:val="en-US"/>
              </w:rPr>
            </w:pPr>
            <w:ins w:id="6146" w:author="Sabine Flechelle" w:date="2015-11-03T11:52:00Z">
              <w:r w:rsidRPr="00A05B09">
                <w:rPr>
                  <w:color w:val="000000"/>
                  <w:lang w:val="en-US"/>
                </w:rPr>
                <w:t>#define KU8_CYCLE_1_OPTION      (0x07)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47" w:author="Sabine Flechelle" w:date="2015-11-03T11:52:00Z"/>
                <w:color w:val="000000"/>
                <w:lang w:val="en-US"/>
              </w:rPr>
            </w:pPr>
            <w:ins w:id="6148" w:author="Sabine Flechelle" w:date="2015-11-03T11:52:00Z">
              <w:r w:rsidRPr="00A05B09">
                <w:rPr>
                  <w:color w:val="000000"/>
                  <w:lang w:val="en-US"/>
                </w:rPr>
                <w:t>#define KU8_CYCLE_1_NEXT_CYCLE  (0x0B) /* Standard Hard release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49" w:author="Sabine Flechelle" w:date="2015-11-03T11:52:00Z"/>
                <w:color w:val="000000"/>
                <w:lang w:val="en-US"/>
              </w:rPr>
            </w:pPr>
            <w:ins w:id="6150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KAU8_CYCLE_1_STEP_1_ID  (3)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51" w:author="Sabine Flechelle" w:date="2015-11-03T11:52:00Z"/>
                <w:color w:val="000000"/>
                <w:lang w:val="en-US"/>
              </w:rPr>
            </w:pPr>
            <w:ins w:id="6152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KAU8_CYCLE_1_STEP_2_ID  (255)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53" w:author="Sabine Flechelle" w:date="2015-11-03T11:52:00Z"/>
                <w:color w:val="000000"/>
                <w:lang w:val="en-US"/>
              </w:rPr>
            </w:pPr>
            <w:ins w:id="6154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KAU8_CYCLE_1_STEP_3_ID  (255)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55" w:author="Sabine Flechelle" w:date="2015-11-03T11:52:00Z"/>
                <w:color w:val="000000"/>
                <w:lang w:val="en-US"/>
              </w:rPr>
            </w:pPr>
            <w:ins w:id="6156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KAU8_CYCLE_1_STEP_4_ID  (255)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57" w:author="Sabine Flechelle" w:date="2015-11-03T11:52:00Z"/>
                <w:color w:val="000000"/>
                <w:lang w:val="en-US"/>
              </w:rPr>
            </w:pPr>
            <w:ins w:id="6158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KAU8_CYCLE_1_STEP_5_ID  (255)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59" w:author="Sabine Flechelle" w:date="2015-11-03T11:52:00Z"/>
                <w:color w:val="000000"/>
                <w:lang w:val="en-US"/>
              </w:rPr>
            </w:pPr>
            <w:ins w:id="6160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KAU8_CYCLE_1_STEP_6_ID  (255)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61" w:author="Sabine Flechelle" w:date="2015-11-03T11:52:00Z"/>
                <w:color w:val="000000"/>
                <w:lang w:val="en-US"/>
              </w:rPr>
            </w:pPr>
            <w:ins w:id="6162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KAU8_CYCLE_1_STEP_7_ID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163" w:author="Sabine Flechelle" w:date="2015-11-03T11:52:00Z"/>
                <w:color w:val="000000"/>
                <w:lang w:val="en-US"/>
              </w:rPr>
            </w:pPr>
            <w:ins w:id="6164" w:author="Sabine Flechelle" w:date="2015-11-03T11:52:00Z">
              <w:r w:rsidRPr="00A05B09">
                <w:rPr>
                  <w:color w:val="000000"/>
                  <w:lang w:val="en-US"/>
                </w:rPr>
                <w:t>#define KAU8_CYCLE_1_STEP_8_ID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165" w:author="Sabine Flechelle" w:date="2015-11-03T11:52:00Z"/>
                <w:color w:val="000000"/>
                <w:lang w:val="en-US"/>
              </w:rPr>
            </w:pPr>
          </w:p>
          <w:p w:rsidR="006E2895" w:rsidRPr="00A05B09" w:rsidRDefault="006E2895" w:rsidP="00FB1044">
            <w:pPr>
              <w:shd w:val="clear" w:color="auto" w:fill="D9D9D9"/>
              <w:rPr>
                <w:ins w:id="6166" w:author="Sabine Flechelle" w:date="2015-11-03T11:52:00Z"/>
                <w:color w:val="000000"/>
                <w:lang w:val="en-US"/>
              </w:rPr>
            </w:pPr>
            <w:ins w:id="6167" w:author="Sabine Flechelle" w:date="2015-11-03T11:52:00Z">
              <w:r w:rsidRPr="00A05B09">
                <w:rPr>
                  <w:color w:val="000000"/>
                  <w:lang w:val="en-US"/>
                </w:rPr>
                <w:t>/* Definition of cycle 1 CRC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168" w:author="Sabine Flechelle" w:date="2015-11-03T11:52:00Z"/>
                <w:color w:val="000000"/>
                <w:lang w:val="en-US"/>
              </w:rPr>
            </w:pPr>
            <w:ins w:id="6169" w:author="Sabine Flechelle" w:date="2015-11-03T11:52:00Z">
              <w:r w:rsidRPr="00A05B09">
                <w:rPr>
                  <w:color w:val="000000"/>
                  <w:lang w:val="en-US"/>
                </w:rPr>
                <w:t>#define KU16_CRC_CYCLE_1_PARAM</w:t>
              </w:r>
              <w:r w:rsidRPr="00A05B09">
                <w:rPr>
                  <w:color w:val="000000"/>
                  <w:lang w:val="en-US"/>
                </w:rPr>
                <w:tab/>
              </w:r>
              <w:r w:rsidRPr="00A05B09">
                <w:rPr>
                  <w:color w:val="000000"/>
                  <w:lang w:val="en-US"/>
                </w:rPr>
                <w:tab/>
                <w:t>0x1D95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170" w:author="Sabine Flechelle" w:date="2015-11-03T11:52:00Z"/>
                <w:color w:val="000000"/>
                <w:lang w:val="en-US"/>
              </w:rPr>
            </w:pPr>
          </w:p>
          <w:p w:rsidR="006E2895" w:rsidRPr="00A05B09" w:rsidRDefault="006E2895" w:rsidP="00FB1044">
            <w:pPr>
              <w:shd w:val="clear" w:color="auto" w:fill="D9D9D9"/>
              <w:rPr>
                <w:ins w:id="6171" w:author="Sabine Flechelle" w:date="2015-11-03T11:52:00Z"/>
                <w:color w:val="000000"/>
                <w:lang w:val="en-US"/>
              </w:rPr>
            </w:pPr>
            <w:ins w:id="6172" w:author="Sabine Flechelle" w:date="2015-11-03T11:52:00Z">
              <w:r w:rsidRPr="00A05B09">
                <w:rPr>
                  <w:color w:val="000000"/>
                  <w:lang w:val="en-US"/>
                </w:rPr>
                <w:t>/* 8A current regulated step for 260ms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73" w:author="Sabine Flechelle" w:date="2015-11-03T11:52:00Z"/>
                <w:color w:val="000000"/>
                <w:lang w:val="en-US"/>
              </w:rPr>
            </w:pPr>
            <w:ins w:id="6174" w:author="Sabine Flechelle" w:date="2015-11-03T11:52:00Z">
              <w:r w:rsidRPr="00A05B09">
                <w:rPr>
                  <w:color w:val="000000"/>
                  <w:lang w:val="en-US"/>
                </w:rPr>
                <w:t>#define KU16_STEP_04_TIME        (0x0064) /* 260ms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75" w:author="Sabine Flechelle" w:date="2015-11-03T11:52:00Z"/>
                <w:color w:val="000000"/>
                <w:lang w:val="en-US"/>
              </w:rPr>
            </w:pPr>
            <w:ins w:id="6176" w:author="Sabine Flechelle" w:date="2015-11-03T11:52:00Z">
              <w:r w:rsidRPr="00A05B09">
                <w:rPr>
                  <w:color w:val="000000"/>
                  <w:lang w:val="en-US"/>
                </w:rPr>
                <w:t>#define  KU8_STEP_04_ORDER_VAL   (0x10)</w:t>
              </w:r>
              <w:r w:rsidRPr="00A05B09">
                <w:rPr>
                  <w:color w:val="000000"/>
                  <w:lang w:val="en-US"/>
                </w:rPr>
                <w:tab/>
                <w:t xml:space="preserve">  /* 8A */</w:t>
              </w:r>
            </w:ins>
          </w:p>
          <w:p w:rsidR="006E2895" w:rsidRPr="00A05B09" w:rsidRDefault="006E2895" w:rsidP="00FB1044">
            <w:pPr>
              <w:shd w:val="clear" w:color="auto" w:fill="D9D9D9"/>
              <w:rPr>
                <w:ins w:id="6177" w:author="Sabine Flechelle" w:date="2015-11-03T11:52:00Z"/>
                <w:color w:val="000000"/>
                <w:lang w:val="en-US"/>
              </w:rPr>
            </w:pPr>
            <w:ins w:id="6178" w:author="Sabine Flechelle" w:date="2015-11-03T11:52:00Z">
              <w:r w:rsidRPr="00A05B09">
                <w:rPr>
                  <w:color w:val="000000"/>
                  <w:lang w:val="en-US"/>
                </w:rPr>
                <w:t>#define  KU8_STEP_04_ORDER_TYP   (0x01)</w:t>
              </w:r>
              <w:r w:rsidRPr="00A05B09">
                <w:rPr>
                  <w:color w:val="000000"/>
                  <w:lang w:val="en-US"/>
                </w:rPr>
                <w:tab/>
                <w:t xml:space="preserve">  /* Motor current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179" w:author="Sabine Flechelle" w:date="2015-11-03T11:52:00Z"/>
                <w:color w:val="000000"/>
                <w:lang w:val="en-US"/>
              </w:rPr>
            </w:pPr>
            <w:ins w:id="6180" w:author="Sabine Flechelle" w:date="2015-11-03T11:52:00Z">
              <w:r w:rsidRPr="00A05B09">
                <w:rPr>
                  <w:color w:val="000000"/>
                  <w:lang w:val="en-US"/>
                </w:rPr>
                <w:t>#define KU16_STEP_04_OPTIONS     (0x0007)</w:t>
              </w:r>
            </w:ins>
          </w:p>
          <w:p w:rsidR="006E2895" w:rsidRDefault="006E2895" w:rsidP="00FB1044">
            <w:pPr>
              <w:rPr>
                <w:ins w:id="6181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182" w:author="Sabine Flechelle" w:date="2015-11-03T11:52:00Z"/>
                <w:color w:val="000000"/>
                <w:lang w:val="en-US"/>
              </w:rPr>
            </w:pPr>
            <w:ins w:id="6183" w:author="Sabine Flechelle" w:date="2015-11-03T11:52:00Z">
              <w:r>
                <w:rPr>
                  <w:color w:val="000000"/>
                  <w:lang w:val="en-US"/>
                </w:rPr>
                <w:t xml:space="preserve">Watch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with Trace32.</w:t>
              </w:r>
            </w:ins>
          </w:p>
          <w:p w:rsidR="006E2895" w:rsidRDefault="006E2895" w:rsidP="00FB1044">
            <w:pPr>
              <w:rPr>
                <w:ins w:id="6184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185" w:author="Sabine Flechelle" w:date="2015-11-03T11:52:00Z"/>
                <w:color w:val="000000"/>
                <w:lang w:val="en-US"/>
              </w:rPr>
            </w:pPr>
            <w:ins w:id="6186" w:author="Sabine Flechelle" w:date="2015-11-03T11:52:00Z">
              <w:r>
                <w:rPr>
                  <w:color w:val="000000"/>
                  <w:lang w:val="en-US"/>
                </w:rPr>
                <w:t>By default, PN14 is 13V.</w:t>
              </w:r>
            </w:ins>
          </w:p>
          <w:p w:rsidR="006E2895" w:rsidRDefault="006E2895" w:rsidP="00FB1044">
            <w:pPr>
              <w:rPr>
                <w:ins w:id="61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8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8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1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9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9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1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19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19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1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1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0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0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0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0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0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0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1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1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2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2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226" w:author="Sabine Flechelle" w:date="2015-11-03T11:52:00Z"/>
                <w:b/>
                <w:color w:val="000000"/>
                <w:lang w:val="en-US"/>
              </w:rPr>
            </w:pPr>
            <w:ins w:id="6227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6228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229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6230" w:author="Sabine Flechelle" w:date="2015-11-03T11:52:00Z"/>
                <w:b/>
                <w:color w:val="000000"/>
                <w:lang w:val="en-US"/>
              </w:rPr>
            </w:pPr>
            <w:ins w:id="6231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6232" w:author="Sabine Flechelle" w:date="2015-11-03T11:52:00Z"/>
                <w:color w:val="000000"/>
                <w:lang w:val="en-US"/>
              </w:rPr>
            </w:pPr>
            <w:ins w:id="6233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>Run the software. Trig the programmed cycle by diagnostic request (</w:t>
              </w:r>
              <w:r w:rsidRPr="00A05B09">
                <w:rPr>
                  <w:color w:val="000000"/>
                </w:rPr>
                <w:t xml:space="preserve">0x31 0x01 0xF7 0x03 </w:t>
              </w:r>
              <w:proofErr w:type="gramStart"/>
              <w:r w:rsidRPr="00A05B09">
                <w:rPr>
                  <w:color w:val="000000"/>
                </w:rPr>
                <w:t>0x00;</w:t>
              </w:r>
              <w:proofErr w:type="gramEnd"/>
              <w:r>
                <w:rPr>
                  <w:color w:val="000000"/>
                </w:rPr>
                <w:t>).</w:t>
              </w:r>
            </w:ins>
          </w:p>
          <w:p w:rsidR="006E2895" w:rsidRDefault="006E2895" w:rsidP="00FB1044">
            <w:pPr>
              <w:rPr>
                <w:ins w:id="6234" w:author="Sabine Flechelle" w:date="2015-11-03T11:52:00Z"/>
                <w:color w:val="000000"/>
                <w:lang w:val="en-US"/>
              </w:rPr>
            </w:pPr>
            <w:ins w:id="6235" w:author="Sabine Flechelle" w:date="2015-11-03T11:52:00Z">
              <w:r>
                <w:rPr>
                  <w:color w:val="000000"/>
                  <w:lang w:val="en-US"/>
                </w:rPr>
                <w:lastRenderedPageBreak/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Set PN14 at 10.8V. Trig the cycle.</w:t>
              </w:r>
            </w:ins>
          </w:p>
          <w:p w:rsidR="006E2895" w:rsidRDefault="006E2895" w:rsidP="00FB1044">
            <w:pPr>
              <w:rPr>
                <w:ins w:id="6236" w:author="Sabine Flechelle" w:date="2015-11-03T11:52:00Z"/>
                <w:color w:val="000000"/>
                <w:lang w:val="en-US"/>
              </w:rPr>
            </w:pPr>
            <w:ins w:id="6237" w:author="Sabine Flechelle" w:date="2015-11-03T11:52:00Z">
              <w:r>
                <w:rPr>
                  <w:color w:val="000000"/>
                  <w:lang w:val="en-US"/>
                </w:rPr>
                <w:t>Action 3: Set PN14 at 10.2V. Trig the cycle.</w:t>
              </w:r>
            </w:ins>
          </w:p>
          <w:p w:rsidR="006E2895" w:rsidRDefault="006E2895" w:rsidP="00FB1044">
            <w:pPr>
              <w:rPr>
                <w:ins w:id="6238" w:author="Sabine Flechelle" w:date="2015-11-03T11:52:00Z"/>
                <w:color w:val="000000"/>
                <w:lang w:val="en-US"/>
              </w:rPr>
            </w:pPr>
            <w:ins w:id="6239" w:author="Sabine Flechelle" w:date="2015-11-03T11:52:00Z">
              <w:r>
                <w:rPr>
                  <w:color w:val="000000"/>
                  <w:lang w:val="en-US"/>
                </w:rPr>
                <w:t>Action 4: Set PN14 at 9.6V. Trig the cycle.</w:t>
              </w:r>
            </w:ins>
          </w:p>
          <w:p w:rsidR="006E2895" w:rsidRDefault="006E2895" w:rsidP="00FB1044">
            <w:pPr>
              <w:rPr>
                <w:ins w:id="6240" w:author="Sabine Flechelle" w:date="2015-11-03T11:52:00Z"/>
                <w:color w:val="000000"/>
                <w:lang w:val="en-US"/>
              </w:rPr>
            </w:pPr>
            <w:ins w:id="6241" w:author="Sabine Flechelle" w:date="2015-11-03T11:52:00Z">
              <w:r>
                <w:rPr>
                  <w:color w:val="000000"/>
                  <w:lang w:val="en-US"/>
                </w:rPr>
                <w:t>Action 5: Set PN14 at 9.0V. Trig the cycle.</w:t>
              </w:r>
            </w:ins>
          </w:p>
          <w:p w:rsidR="006E2895" w:rsidRDefault="006E2895" w:rsidP="00FB1044">
            <w:pPr>
              <w:rPr>
                <w:ins w:id="6242" w:author="Sabine Flechelle" w:date="2015-11-03T11:52:00Z"/>
                <w:color w:val="000000"/>
                <w:lang w:val="en-US"/>
              </w:rPr>
            </w:pPr>
            <w:ins w:id="6243" w:author="Sabine Flechelle" w:date="2015-11-03T11:52:00Z">
              <w:r>
                <w:rPr>
                  <w:color w:val="000000"/>
                  <w:lang w:val="en-US"/>
                </w:rPr>
                <w:t>Action 6: Set PN14 at 8.9V. Try to trig the cycle.</w:t>
              </w:r>
            </w:ins>
          </w:p>
          <w:p w:rsidR="006E2895" w:rsidRDefault="006E2895" w:rsidP="00FB1044">
            <w:pPr>
              <w:rPr>
                <w:ins w:id="6244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2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4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4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5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5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5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5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5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5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2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6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6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27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27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2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276" w:author="Sabine Flechelle" w:date="2015-11-03T11:52:00Z"/>
                <w:b/>
                <w:color w:val="000000"/>
                <w:lang w:val="en-US"/>
              </w:rPr>
            </w:pPr>
            <w:ins w:id="6277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6278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6279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28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628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28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6283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28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6285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28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6287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28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6289" w:author="Sabine Flechelle" w:date="2015-11-03T11:52:00Z"/>
                <w:b/>
                <w:vanish/>
                <w:color w:val="000000"/>
                <w:lang w:val="en-US"/>
              </w:rPr>
            </w:pPr>
            <w:ins w:id="6290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6291" w:author="Sabine Flechelle" w:date="2015-11-03T11:52:00Z"/>
                <w:b/>
                <w:vanish/>
                <w:color w:val="000000"/>
                <w:lang w:val="en-US"/>
              </w:rPr>
            </w:pPr>
            <w:ins w:id="629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6293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294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6295" w:author="Sabine Flechelle" w:date="2015-11-03T11:52:00Z"/>
                <w:vanish/>
                <w:color w:val="000000"/>
                <w:lang w:val="en-US"/>
              </w:rPr>
            </w:pPr>
            <w:ins w:id="6296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297" w:author="Sabine Flechelle" w:date="2015-11-03T11:52:00Z"/>
                <w:color w:val="000000"/>
                <w:lang w:val="en-US"/>
              </w:rPr>
            </w:pPr>
            <w:ins w:id="6298" w:author="Sabine Flechelle" w:date="2015-11-03T11:52:00Z">
              <w:r>
                <w:rPr>
                  <w:color w:val="000000"/>
                  <w:lang w:val="en-US"/>
                </w:rPr>
                <w:t xml:space="preserve">Result 1 to 5: </w:t>
              </w:r>
              <w:r>
                <w:t xml:space="preserve">Check the cycle is triggered and the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is: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299" w:author="Sabine Flechelle" w:date="2015-11-03T11:52:00Z"/>
              </w:rPr>
            </w:pPr>
          </w:p>
          <w:tbl>
            <w:tblPr>
              <w:tblW w:w="3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420"/>
              <w:gridCol w:w="1540"/>
            </w:tblGrid>
            <w:tr w:rsidR="006E2895" w:rsidRPr="00A05B09" w:rsidTr="00FB1044">
              <w:trPr>
                <w:trHeight w:val="600"/>
                <w:ins w:id="6300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rPr>
                      <w:ins w:id="630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02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PN14 (V)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05B09" w:rsidRDefault="006E2895" w:rsidP="00FB1044">
                  <w:pPr>
                    <w:rPr>
                      <w:ins w:id="630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04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 xml:space="preserve">power </w:t>
                    </w:r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degradation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05B09" w:rsidRDefault="006E2895" w:rsidP="00FB1044">
                  <w:pPr>
                    <w:rPr>
                      <w:ins w:id="630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06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First order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07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0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09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13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1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11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1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13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14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1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16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10,8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1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18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1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20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21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2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23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10,2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2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25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2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27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15488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28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2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30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9,6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3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32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80%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3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34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14592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35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3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37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3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39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70%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4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41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13696</w:t>
                    </w:r>
                  </w:ins>
                </w:p>
              </w:tc>
            </w:tr>
            <w:tr w:rsidR="006E2895" w:rsidRPr="00A05B09" w:rsidTr="00FB1044">
              <w:trPr>
                <w:trHeight w:val="300"/>
                <w:ins w:id="6342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4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44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8,95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4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46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05B09" w:rsidRDefault="006E2895" w:rsidP="00FB1044">
                  <w:pPr>
                    <w:jc w:val="right"/>
                    <w:rPr>
                      <w:ins w:id="634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348" w:author="Sabine Flechelle" w:date="2015-11-03T11:52:00Z">
                    <w:r w:rsidRPr="00A05B0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0</w:t>
                    </w:r>
                  </w:ins>
                </w:p>
              </w:tc>
            </w:tr>
          </w:tbl>
          <w:p w:rsidR="006E2895" w:rsidRPr="00A05B09" w:rsidRDefault="006E2895" w:rsidP="00FB1044">
            <w:pPr>
              <w:tabs>
                <w:tab w:val="left" w:pos="944"/>
              </w:tabs>
              <w:rPr>
                <w:ins w:id="6349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6350" w:author="Sabine Flechelle" w:date="2015-11-03T11:52:00Z"/>
              </w:rPr>
            </w:pPr>
            <w:ins w:id="6351" w:author="Sabine Flechelle" w:date="2015-11-03T11:52:00Z">
              <w:r>
                <w:t>Result 6 : Check the cycle is not triggered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352" w:author="Sabine Flechelle" w:date="2015-11-03T11:52:00Z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6353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6354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635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5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5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6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6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6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6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6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7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7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7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7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63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3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7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38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39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639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3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01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rPr>
          <w:ins w:id="6402" w:author="Sabine Flechelle" w:date="2015-11-03T11:52:00Z"/>
        </w:rPr>
      </w:pPr>
    </w:p>
    <w:p w:rsidR="006E2895" w:rsidRDefault="006E2895" w:rsidP="006E2895">
      <w:pPr>
        <w:pStyle w:val="Heading3"/>
        <w:rPr>
          <w:ins w:id="6403" w:author="Sabine Flechelle" w:date="2015-11-03T11:52:00Z"/>
        </w:rPr>
      </w:pPr>
      <w:bookmarkStart w:id="6404" w:name="_Toc314230342"/>
      <w:bookmarkStart w:id="6405" w:name="_Toc434332119"/>
      <w:ins w:id="6406" w:author="Sabine Flechelle" w:date="2015-11-03T11:52:00Z">
        <w:r>
          <w:t>INT_BFE_</w:t>
        </w:r>
        <w:proofErr w:type="gramStart"/>
        <w:r>
          <w:t>0700</w:t>
        </w:r>
      </w:ins>
      <w:ins w:id="6407" w:author="Sabine Flechelle" w:date="2015-11-03T12:49:00Z">
        <w:r w:rsidR="00FB1044">
          <w:t>3</w:t>
        </w:r>
      </w:ins>
      <w:ins w:id="6408" w:author="Sabine Flechelle" w:date="2015-11-03T11:52:00Z">
        <w:r>
          <w:t xml:space="preserve"> :</w:t>
        </w:r>
        <w:proofErr w:type="gramEnd"/>
        <w:r>
          <w:t xml:space="preserve"> Power degradation on voltage controlled steps</w:t>
        </w:r>
        <w:bookmarkEnd w:id="6404"/>
        <w:bookmarkEnd w:id="6405"/>
      </w:ins>
    </w:p>
    <w:p w:rsidR="006E2895" w:rsidRDefault="006E2895" w:rsidP="006E2895">
      <w:pPr>
        <w:pStyle w:val="Para2"/>
        <w:rPr>
          <w:ins w:id="6409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10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2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2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423" w:author="Sabine Flechelle" w:date="2015-11-03T11:52:00Z"/>
                <w:color w:val="000000"/>
                <w:lang w:val="en-US"/>
              </w:rPr>
            </w:pPr>
            <w:ins w:id="6424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2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2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3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3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439" w:author="Sabine Flechelle" w:date="2015-11-03T11:52:00Z"/>
                <w:b/>
                <w:color w:val="000000"/>
                <w:lang w:val="en-US"/>
              </w:rPr>
            </w:pPr>
            <w:ins w:id="6440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6441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6442" w:author="Sabine Flechelle" w:date="2015-11-03T11:52:00Z"/>
              </w:rPr>
            </w:pPr>
            <w:ins w:id="6443" w:author="Sabine Flechelle" w:date="2015-11-03T11:52:00Z">
              <w:r w:rsidRPr="003B1522">
                <w:t xml:space="preserve">The aim of this test is to check </w:t>
              </w:r>
              <w:r>
                <w:t>that voltage controlled steps are correctly power degraded.</w:t>
              </w:r>
            </w:ins>
          </w:p>
          <w:p w:rsidR="006E2895" w:rsidRDefault="006E2895" w:rsidP="00FB1044">
            <w:pPr>
              <w:rPr>
                <w:ins w:id="64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4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4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4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4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5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5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6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6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467" w:author="Sabine Flechelle" w:date="2015-11-03T11:52:00Z"/>
                <w:b/>
                <w:color w:val="000000"/>
                <w:lang w:val="en-US"/>
              </w:rPr>
            </w:pPr>
            <w:ins w:id="6468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6469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6470" w:author="Sabine Flechelle" w:date="2015-11-03T16:37:00Z"/>
                <w:color w:val="000000"/>
              </w:rPr>
            </w:pPr>
            <w:ins w:id="6471" w:author="Sabine Flechelle" w:date="2015-11-03T16:37:00Z">
              <w:r>
                <w:rPr>
                  <w:color w:val="000000"/>
                </w:rPr>
                <w:t>A flashed board.</w:t>
              </w:r>
            </w:ins>
          </w:p>
          <w:p w:rsidR="006E2895" w:rsidRDefault="006E2895" w:rsidP="00FB1044">
            <w:pPr>
              <w:rPr>
                <w:ins w:id="6472" w:author="Sabine Flechelle" w:date="2015-11-03T11:52:00Z"/>
                <w:color w:val="000000"/>
              </w:rPr>
            </w:pPr>
            <w:ins w:id="6473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6474" w:author="Sabine Flechelle" w:date="2015-11-03T11:52:00Z"/>
                <w:color w:val="000000"/>
              </w:rPr>
            </w:pPr>
            <w:proofErr w:type="spellStart"/>
            <w:ins w:id="6475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6476" w:author="Sabine Flechelle" w:date="2015-11-03T11:52:00Z"/>
                <w:color w:val="000000"/>
              </w:rPr>
            </w:pPr>
            <w:ins w:id="6477" w:author="Sabine Flechelle" w:date="2015-11-03T11:52:00Z">
              <w:r>
                <w:rPr>
                  <w:color w:val="000000"/>
                </w:rPr>
                <w:t xml:space="preserve">BDM </w:t>
              </w:r>
              <w:proofErr w:type="gramStart"/>
              <w:r>
                <w:rPr>
                  <w:color w:val="000000"/>
                </w:rPr>
                <w:t>is needed</w:t>
              </w:r>
              <w:proofErr w:type="gramEnd"/>
              <w:r>
                <w:rPr>
                  <w:color w:val="000000"/>
                </w:rPr>
                <w:t>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6478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7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4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8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8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4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8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8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49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49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4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500" w:author="Sabine Flechelle" w:date="2015-11-03T11:52:00Z"/>
                <w:b/>
                <w:color w:val="000000"/>
                <w:lang w:val="en-US"/>
              </w:rPr>
            </w:pPr>
            <w:ins w:id="6501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6502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Default="006E2895" w:rsidP="00FB1044">
            <w:pPr>
              <w:rPr>
                <w:ins w:id="6503" w:author="Sabine Flechelle" w:date="2015-11-03T11:52:00Z"/>
                <w:b/>
                <w:color w:val="000000"/>
                <w:lang w:val="en-US"/>
              </w:rPr>
            </w:pPr>
            <w:ins w:id="6504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6E2895" w:rsidRDefault="006E2895" w:rsidP="00FB1044">
            <w:pPr>
              <w:rPr>
                <w:ins w:id="6505" w:author="Sabine Flechelle" w:date="2015-11-03T11:52:00Z"/>
                <w:color w:val="000000"/>
                <w:lang w:val="en-US"/>
              </w:rPr>
            </w:pPr>
            <w:ins w:id="6506" w:author="Sabine Flechelle" w:date="2015-11-03T11:52:00Z">
              <w:r>
                <w:rPr>
                  <w:color w:val="000000"/>
                  <w:lang w:val="en-US"/>
                </w:rPr>
                <w:t xml:space="preserve">Into </w:t>
              </w:r>
              <w:proofErr w:type="spellStart"/>
              <w:r>
                <w:rPr>
                  <w:color w:val="000000"/>
                  <w:lang w:val="en-US"/>
                </w:rPr>
                <w:t>NVM_Const.h</w:t>
              </w:r>
              <w:proofErr w:type="spellEnd"/>
              <w:r>
                <w:rPr>
                  <w:color w:val="000000"/>
                  <w:lang w:val="en-US"/>
                </w:rPr>
                <w:t xml:space="preserve">, modify the definition of a cycle in order to program a single step cycle, with a </w:t>
              </w:r>
              <w:r>
                <w:t xml:space="preserve">voltage </w:t>
              </w:r>
              <w:r>
                <w:rPr>
                  <w:color w:val="000000"/>
                  <w:lang w:val="en-US"/>
                </w:rPr>
                <w:t>order, such as:</w:t>
              </w:r>
            </w:ins>
          </w:p>
          <w:p w:rsidR="006E2895" w:rsidRDefault="006E2895" w:rsidP="00FB1044">
            <w:pPr>
              <w:rPr>
                <w:ins w:id="6507" w:author="Sabine Flechelle" w:date="2015-11-03T11:52:00Z"/>
                <w:color w:val="000000"/>
                <w:lang w:val="en-US"/>
              </w:rPr>
            </w:pPr>
          </w:p>
          <w:p w:rsidR="006E2895" w:rsidRPr="005746A9" w:rsidRDefault="006E2895" w:rsidP="00FB1044">
            <w:pPr>
              <w:shd w:val="clear" w:color="auto" w:fill="D9D9D9"/>
              <w:rPr>
                <w:ins w:id="6508" w:author="Sabine Flechelle" w:date="2015-11-03T11:52:00Z"/>
                <w:color w:val="000000"/>
                <w:lang w:val="en-US"/>
              </w:rPr>
            </w:pPr>
            <w:ins w:id="6509" w:author="Sabine Flechelle" w:date="2015-11-03T11:52:00Z">
              <w:r w:rsidRPr="005746A9">
                <w:rPr>
                  <w:color w:val="000000"/>
                  <w:lang w:val="en-US"/>
                </w:rPr>
                <w:lastRenderedPageBreak/>
                <w:t>/* Definition of cycle 2 parameters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10" w:author="Sabine Flechelle" w:date="2015-11-03T11:52:00Z"/>
                <w:color w:val="000000"/>
                <w:lang w:val="en-US"/>
              </w:rPr>
            </w:pPr>
            <w:ins w:id="6511" w:author="Sabine Flechelle" w:date="2015-11-03T11:52:00Z">
              <w:r w:rsidRPr="005746A9">
                <w:rPr>
                  <w:color w:val="000000"/>
                  <w:lang w:val="en-US"/>
                </w:rPr>
                <w:t>/* TEST POWER DEGRADATION: CYCLE WITH SINGLE STEP - VOLTAGE ORDER - POWER DEG ENABLED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12" w:author="Sabine Flechelle" w:date="2015-11-03T11:52:00Z"/>
                <w:color w:val="000000"/>
                <w:lang w:val="en-US"/>
              </w:rPr>
            </w:pPr>
            <w:ins w:id="6513" w:author="Sabine Flechelle" w:date="2015-11-03T11:52:00Z">
              <w:r w:rsidRPr="005746A9">
                <w:rPr>
                  <w:color w:val="000000"/>
                  <w:lang w:val="en-US"/>
                </w:rPr>
                <w:t>#define KU8_CYCLE_2_WEEK        (0x04)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14" w:author="Sabine Flechelle" w:date="2015-11-03T11:52:00Z"/>
                <w:color w:val="000000"/>
                <w:lang w:val="en-US"/>
              </w:rPr>
            </w:pPr>
            <w:ins w:id="6515" w:author="Sabine Flechelle" w:date="2015-11-03T11:52:00Z">
              <w:r w:rsidRPr="005746A9">
                <w:rPr>
                  <w:color w:val="000000"/>
                  <w:lang w:val="en-US"/>
                </w:rPr>
                <w:t>#define KU8_CYCLE_2_YEAR        (0x11)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16" w:author="Sabine Flechelle" w:date="2015-11-03T11:52:00Z"/>
                <w:color w:val="000000"/>
                <w:lang w:val="en-US"/>
              </w:rPr>
            </w:pPr>
            <w:ins w:id="6517" w:author="Sabine Flechelle" w:date="2015-11-03T11:52:00Z">
              <w:r w:rsidRPr="005746A9">
                <w:rPr>
                  <w:color w:val="000000"/>
                  <w:lang w:val="en-US"/>
                </w:rPr>
                <w:t>#define KU8_CYCLE_2_OPTION      (0x07)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18" w:author="Sabine Flechelle" w:date="2015-11-03T11:52:00Z"/>
                <w:color w:val="000000"/>
                <w:lang w:val="en-US"/>
              </w:rPr>
            </w:pPr>
            <w:ins w:id="6519" w:author="Sabine Flechelle" w:date="2015-11-03T11:52:00Z">
              <w:r w:rsidRPr="005746A9">
                <w:rPr>
                  <w:color w:val="000000"/>
                  <w:lang w:val="en-US"/>
                </w:rPr>
                <w:t>#define KU8_CYCLE_2_NEXT_CYCLE  (0x0B) /* Standard Hard release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20" w:author="Sabine Flechelle" w:date="2015-11-03T11:52:00Z"/>
                <w:color w:val="000000"/>
                <w:lang w:val="en-US"/>
              </w:rPr>
            </w:pPr>
            <w:ins w:id="6521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KAU8_CYCLE_2_STEP_1_ID  (2)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22" w:author="Sabine Flechelle" w:date="2015-11-03T11:52:00Z"/>
                <w:color w:val="000000"/>
                <w:lang w:val="en-US"/>
              </w:rPr>
            </w:pPr>
            <w:ins w:id="6523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KAU8_CYCLE_2_STEP_2_ID  (255)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24" w:author="Sabine Flechelle" w:date="2015-11-03T11:52:00Z"/>
                <w:color w:val="000000"/>
                <w:lang w:val="en-US"/>
              </w:rPr>
            </w:pPr>
            <w:ins w:id="6525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KAU8_CYCLE_2_STEP_3_ID  (255)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26" w:author="Sabine Flechelle" w:date="2015-11-03T11:52:00Z"/>
                <w:color w:val="000000"/>
                <w:lang w:val="en-US"/>
              </w:rPr>
            </w:pPr>
            <w:ins w:id="6527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KAU8_CYCLE_2_STEP_4_ID  (255)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28" w:author="Sabine Flechelle" w:date="2015-11-03T11:52:00Z"/>
                <w:color w:val="000000"/>
                <w:lang w:val="en-US"/>
              </w:rPr>
            </w:pPr>
            <w:ins w:id="6529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KAU8_CYCLE_2_STEP_5_ID  (255)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30" w:author="Sabine Flechelle" w:date="2015-11-03T11:52:00Z"/>
                <w:color w:val="000000"/>
                <w:lang w:val="en-US"/>
              </w:rPr>
            </w:pPr>
            <w:ins w:id="6531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KAU8_CYCLE_2_STEP_6_ID  (255)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32" w:author="Sabine Flechelle" w:date="2015-11-03T11:52:00Z"/>
                <w:color w:val="000000"/>
                <w:lang w:val="en-US"/>
              </w:rPr>
            </w:pPr>
            <w:ins w:id="6533" w:author="Sabine Flechelle" w:date="2015-11-03T11:52:00Z">
              <w:r w:rsidRPr="005746A9">
                <w:rPr>
                  <w:color w:val="000000"/>
                  <w:lang w:val="en-US"/>
                </w:rPr>
                <w:t>#define KAU8_CYCLE_2_STEP_7_ID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534" w:author="Sabine Flechelle" w:date="2015-11-03T11:52:00Z"/>
                <w:color w:val="000000"/>
                <w:lang w:val="en-US"/>
              </w:rPr>
            </w:pPr>
            <w:ins w:id="6535" w:author="Sabine Flechelle" w:date="2015-11-03T11:52:00Z">
              <w:r w:rsidRPr="005746A9">
                <w:rPr>
                  <w:color w:val="000000"/>
                  <w:lang w:val="en-US"/>
                </w:rPr>
                <w:t xml:space="preserve">#define KAU8_CYCLE_2_STEP_8_ID  (255) 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536" w:author="Sabine Flechelle" w:date="2015-11-03T11:52:00Z"/>
                <w:color w:val="000000"/>
                <w:lang w:val="en-US"/>
              </w:rPr>
            </w:pPr>
          </w:p>
          <w:p w:rsidR="006E2895" w:rsidRPr="00A05B09" w:rsidRDefault="006E2895" w:rsidP="00FB1044">
            <w:pPr>
              <w:shd w:val="clear" w:color="auto" w:fill="D9D9D9"/>
              <w:rPr>
                <w:ins w:id="6537" w:author="Sabine Flechelle" w:date="2015-11-03T11:52:00Z"/>
                <w:color w:val="000000"/>
                <w:lang w:val="en-US"/>
              </w:rPr>
            </w:pPr>
            <w:ins w:id="6538" w:author="Sabine Flechelle" w:date="2015-11-03T11:52:00Z">
              <w:r w:rsidRPr="00A05B09">
                <w:rPr>
                  <w:color w:val="000000"/>
                  <w:lang w:val="en-US"/>
                </w:rPr>
                <w:t>/* Definition of cycle 1 CRC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539" w:author="Sabine Flechelle" w:date="2015-11-03T11:52:00Z"/>
                <w:color w:val="000000"/>
                <w:lang w:val="en-US"/>
              </w:rPr>
            </w:pPr>
            <w:ins w:id="6540" w:author="Sabine Flechelle" w:date="2015-11-03T11:52:00Z">
              <w:r w:rsidRPr="005746A9">
                <w:rPr>
                  <w:color w:val="000000"/>
                  <w:lang w:val="en-US"/>
                </w:rPr>
                <w:t>#define KU16_CRC_CYCLE_2_PARAM</w:t>
              </w:r>
              <w:r w:rsidRPr="005746A9">
                <w:rPr>
                  <w:color w:val="000000"/>
                  <w:lang w:val="en-US"/>
                </w:rPr>
                <w:tab/>
              </w:r>
              <w:r w:rsidRPr="005746A9">
                <w:rPr>
                  <w:color w:val="000000"/>
                  <w:lang w:val="en-US"/>
                </w:rPr>
                <w:tab/>
                <w:t xml:space="preserve">0x2598 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541" w:author="Sabine Flechelle" w:date="2015-11-03T11:52:00Z"/>
                <w:color w:val="000000"/>
                <w:lang w:val="en-US"/>
              </w:rPr>
            </w:pPr>
          </w:p>
          <w:p w:rsidR="006E2895" w:rsidRPr="005746A9" w:rsidRDefault="006E2895" w:rsidP="00FB1044">
            <w:pPr>
              <w:shd w:val="clear" w:color="auto" w:fill="D9D9D9"/>
              <w:rPr>
                <w:ins w:id="6542" w:author="Sabine Flechelle" w:date="2015-11-03T11:52:00Z"/>
                <w:color w:val="000000"/>
                <w:lang w:val="en-US"/>
              </w:rPr>
            </w:pPr>
            <w:ins w:id="6543" w:author="Sabine Flechelle" w:date="2015-11-03T11:52:00Z">
              <w:r w:rsidRPr="005746A9">
                <w:rPr>
                  <w:color w:val="000000"/>
                  <w:lang w:val="en-US"/>
                </w:rPr>
                <w:t>/* Fixed voltage of 6V for 1000ms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44" w:author="Sabine Flechelle" w:date="2015-11-03T11:52:00Z"/>
                <w:color w:val="000000"/>
                <w:lang w:val="en-US"/>
              </w:rPr>
            </w:pPr>
            <w:ins w:id="6545" w:author="Sabine Flechelle" w:date="2015-11-03T11:52:00Z">
              <w:r w:rsidRPr="005746A9">
                <w:rPr>
                  <w:color w:val="000000"/>
                  <w:lang w:val="en-US"/>
                </w:rPr>
                <w:t>#define KU16_STEP_03_TIME        (0x0064) /* 1000ms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46" w:author="Sabine Flechelle" w:date="2015-11-03T11:52:00Z"/>
                <w:color w:val="000000"/>
                <w:lang w:val="en-US"/>
              </w:rPr>
            </w:pPr>
            <w:ins w:id="6547" w:author="Sabine Flechelle" w:date="2015-11-03T11:52:00Z">
              <w:r w:rsidRPr="005746A9">
                <w:rPr>
                  <w:color w:val="000000"/>
                  <w:lang w:val="en-US"/>
                </w:rPr>
                <w:t>#define  KU8_STEP_03_ORDER_VAL   (0x18)</w:t>
              </w:r>
              <w:r w:rsidRPr="005746A9">
                <w:rPr>
                  <w:color w:val="000000"/>
                  <w:lang w:val="en-US"/>
                </w:rPr>
                <w:tab/>
                <w:t xml:space="preserve">  /* 6V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548" w:author="Sabine Flechelle" w:date="2015-11-03T11:52:00Z"/>
                <w:color w:val="000000"/>
                <w:lang w:val="en-US"/>
              </w:rPr>
            </w:pPr>
            <w:ins w:id="6549" w:author="Sabine Flechelle" w:date="2015-11-03T11:52:00Z">
              <w:r w:rsidRPr="005746A9">
                <w:rPr>
                  <w:color w:val="000000"/>
                  <w:lang w:val="en-US"/>
                </w:rPr>
                <w:t>#define  KU8_STEP_03_ORDER_TYP   (0x04)</w:t>
              </w:r>
              <w:r w:rsidRPr="005746A9">
                <w:rPr>
                  <w:color w:val="000000"/>
                  <w:lang w:val="en-US"/>
                </w:rPr>
                <w:tab/>
                <w:t xml:space="preserve">  /* Motor voltage */</w:t>
              </w:r>
            </w:ins>
          </w:p>
          <w:p w:rsidR="006E2895" w:rsidRPr="005746A9" w:rsidRDefault="006E2895" w:rsidP="00FB1044">
            <w:pPr>
              <w:shd w:val="clear" w:color="auto" w:fill="D9D9D9"/>
              <w:rPr>
                <w:ins w:id="6550" w:author="Sabine Flechelle" w:date="2015-11-03T11:52:00Z"/>
                <w:color w:val="000000"/>
                <w:lang w:val="en-US"/>
              </w:rPr>
            </w:pPr>
            <w:ins w:id="6551" w:author="Sabine Flechelle" w:date="2015-11-03T11:52:00Z">
              <w:r w:rsidRPr="005746A9">
                <w:rPr>
                  <w:color w:val="000000"/>
                  <w:lang w:val="en-US"/>
                </w:rPr>
                <w:t>#define KU16_STEP_03_OPTIONS     (0x0007)</w:t>
              </w:r>
            </w:ins>
          </w:p>
          <w:p w:rsidR="006E2895" w:rsidRDefault="006E2895" w:rsidP="00FB1044">
            <w:pPr>
              <w:rPr>
                <w:ins w:id="655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553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554" w:author="Sabine Flechelle" w:date="2015-11-03T11:52:00Z"/>
                <w:color w:val="000000"/>
                <w:lang w:val="en-US"/>
              </w:rPr>
            </w:pPr>
            <w:ins w:id="6555" w:author="Sabine Flechelle" w:date="2015-11-03T11:52:00Z">
              <w:r>
                <w:rPr>
                  <w:color w:val="000000"/>
                  <w:lang w:val="en-US"/>
                </w:rPr>
                <w:t xml:space="preserve">Watch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with Trace32.</w:t>
              </w:r>
            </w:ins>
          </w:p>
          <w:p w:rsidR="006E2895" w:rsidRDefault="006E2895" w:rsidP="00FB1044">
            <w:pPr>
              <w:rPr>
                <w:ins w:id="6556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557" w:author="Sabine Flechelle" w:date="2015-11-03T11:52:00Z"/>
                <w:color w:val="000000"/>
                <w:lang w:val="en-US"/>
              </w:rPr>
            </w:pPr>
            <w:ins w:id="6558" w:author="Sabine Flechelle" w:date="2015-11-03T11:52:00Z">
              <w:r>
                <w:rPr>
                  <w:color w:val="000000"/>
                  <w:lang w:val="en-US"/>
                </w:rPr>
                <w:t>By default, PN14 is 13V.</w:t>
              </w:r>
            </w:ins>
          </w:p>
          <w:p w:rsidR="006E2895" w:rsidRDefault="006E2895" w:rsidP="00FB1044">
            <w:pPr>
              <w:rPr>
                <w:ins w:id="65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6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6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6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6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6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6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7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7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7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7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8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8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5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8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8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59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59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5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598" w:author="Sabine Flechelle" w:date="2015-11-03T11:52:00Z"/>
                <w:b/>
                <w:color w:val="000000"/>
                <w:lang w:val="en-US"/>
              </w:rPr>
            </w:pPr>
            <w:ins w:id="6599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6600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601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6602" w:author="Sabine Flechelle" w:date="2015-11-03T11:52:00Z"/>
                <w:b/>
                <w:color w:val="000000"/>
                <w:lang w:val="en-US"/>
              </w:rPr>
            </w:pPr>
            <w:ins w:id="6603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6604" w:author="Sabine Flechelle" w:date="2015-11-03T11:52:00Z"/>
                <w:color w:val="000000"/>
                <w:lang w:val="en-US"/>
              </w:rPr>
            </w:pPr>
            <w:ins w:id="6605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software. Trig the programmed cycle by diagnostic request (0x31 0x01 0xF7 0x03 </w:t>
              </w:r>
              <w:proofErr w:type="gramStart"/>
              <w:r>
                <w:rPr>
                  <w:color w:val="000000"/>
                </w:rPr>
                <w:t>0x01</w:t>
              </w:r>
              <w:r w:rsidRPr="00A05B09">
                <w:rPr>
                  <w:color w:val="000000"/>
                </w:rPr>
                <w:t>;</w:t>
              </w:r>
              <w:proofErr w:type="gramEnd"/>
              <w:r>
                <w:rPr>
                  <w:color w:val="000000"/>
                </w:rPr>
                <w:t>).</w:t>
              </w:r>
            </w:ins>
          </w:p>
          <w:p w:rsidR="006E2895" w:rsidRDefault="006E2895" w:rsidP="00FB1044">
            <w:pPr>
              <w:rPr>
                <w:ins w:id="6606" w:author="Sabine Flechelle" w:date="2015-11-03T11:52:00Z"/>
                <w:color w:val="000000"/>
                <w:lang w:val="en-US"/>
              </w:rPr>
            </w:pPr>
            <w:ins w:id="6607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Set PN14 at 10.8V. Trig the cycle.</w:t>
              </w:r>
            </w:ins>
          </w:p>
          <w:p w:rsidR="006E2895" w:rsidRDefault="006E2895" w:rsidP="00FB1044">
            <w:pPr>
              <w:rPr>
                <w:ins w:id="6608" w:author="Sabine Flechelle" w:date="2015-11-03T11:52:00Z"/>
                <w:color w:val="000000"/>
                <w:lang w:val="en-US"/>
              </w:rPr>
            </w:pPr>
            <w:ins w:id="6609" w:author="Sabine Flechelle" w:date="2015-11-03T11:52:00Z">
              <w:r>
                <w:rPr>
                  <w:color w:val="000000"/>
                  <w:lang w:val="en-US"/>
                </w:rPr>
                <w:t>Action 3: Set PN14 at 10.2V. Trig the cycle.</w:t>
              </w:r>
            </w:ins>
          </w:p>
          <w:p w:rsidR="006E2895" w:rsidRDefault="006E2895" w:rsidP="00FB1044">
            <w:pPr>
              <w:rPr>
                <w:ins w:id="6610" w:author="Sabine Flechelle" w:date="2015-11-03T11:52:00Z"/>
                <w:color w:val="000000"/>
                <w:lang w:val="en-US"/>
              </w:rPr>
            </w:pPr>
            <w:ins w:id="6611" w:author="Sabine Flechelle" w:date="2015-11-03T11:52:00Z">
              <w:r>
                <w:rPr>
                  <w:color w:val="000000"/>
                  <w:lang w:val="en-US"/>
                </w:rPr>
                <w:t>Action 4: Set PN14 at 9.6V. Trig the cycle.</w:t>
              </w:r>
            </w:ins>
          </w:p>
          <w:p w:rsidR="006E2895" w:rsidRDefault="006E2895" w:rsidP="00FB1044">
            <w:pPr>
              <w:rPr>
                <w:ins w:id="6612" w:author="Sabine Flechelle" w:date="2015-11-03T11:52:00Z"/>
                <w:color w:val="000000"/>
                <w:lang w:val="en-US"/>
              </w:rPr>
            </w:pPr>
            <w:ins w:id="6613" w:author="Sabine Flechelle" w:date="2015-11-03T11:52:00Z">
              <w:r>
                <w:rPr>
                  <w:color w:val="000000"/>
                  <w:lang w:val="en-US"/>
                </w:rPr>
                <w:t>Action 5: Set PN14 at 9.0V. Trig the cycle.</w:t>
              </w:r>
            </w:ins>
          </w:p>
          <w:p w:rsidR="006E2895" w:rsidRDefault="006E2895" w:rsidP="00FB1044">
            <w:pPr>
              <w:rPr>
                <w:ins w:id="6614" w:author="Sabine Flechelle" w:date="2015-11-03T11:52:00Z"/>
                <w:color w:val="000000"/>
                <w:lang w:val="en-US"/>
              </w:rPr>
            </w:pPr>
            <w:ins w:id="6615" w:author="Sabine Flechelle" w:date="2015-11-03T11:52:00Z">
              <w:r>
                <w:rPr>
                  <w:color w:val="000000"/>
                  <w:lang w:val="en-US"/>
                </w:rPr>
                <w:t>Action 6: Set PN14 at 8.9V. Try to trig the cycle.</w:t>
              </w:r>
            </w:ins>
          </w:p>
          <w:p w:rsidR="006E2895" w:rsidRDefault="006E2895" w:rsidP="00FB1044">
            <w:pPr>
              <w:rPr>
                <w:ins w:id="6616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6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1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1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6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2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2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6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2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2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6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3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3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6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3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64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64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6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648" w:author="Sabine Flechelle" w:date="2015-11-03T11:52:00Z"/>
                <w:b/>
                <w:color w:val="000000"/>
                <w:lang w:val="en-US"/>
              </w:rPr>
            </w:pPr>
            <w:ins w:id="6649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6650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665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65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6653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65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6655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65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6657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665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6659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66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6661" w:author="Sabine Flechelle" w:date="2015-11-03T11:52:00Z"/>
                <w:b/>
                <w:vanish/>
                <w:color w:val="000000"/>
                <w:lang w:val="en-US"/>
              </w:rPr>
            </w:pPr>
            <w:ins w:id="666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6663" w:author="Sabine Flechelle" w:date="2015-11-03T11:52:00Z"/>
                <w:b/>
                <w:vanish/>
                <w:color w:val="000000"/>
                <w:lang w:val="en-US"/>
              </w:rPr>
            </w:pPr>
            <w:ins w:id="6664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6665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6666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6667" w:author="Sabine Flechelle" w:date="2015-11-03T11:52:00Z"/>
                <w:vanish/>
                <w:color w:val="000000"/>
                <w:lang w:val="en-US"/>
              </w:rPr>
            </w:pPr>
            <w:ins w:id="6668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669" w:author="Sabine Flechelle" w:date="2015-11-03T11:52:00Z"/>
                <w:color w:val="000000"/>
                <w:lang w:val="en-US"/>
              </w:rPr>
            </w:pPr>
            <w:ins w:id="6670" w:author="Sabine Flechelle" w:date="2015-11-03T11:52:00Z">
              <w:r>
                <w:rPr>
                  <w:color w:val="000000"/>
                  <w:lang w:val="en-US"/>
                </w:rPr>
                <w:t xml:space="preserve">Result 1 to 5: </w:t>
              </w:r>
              <w:r>
                <w:t xml:space="preserve">Check the cycle is triggered and the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is: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671" w:author="Sabine Flechelle" w:date="2015-11-03T11:52:00Z"/>
              </w:rPr>
            </w:pPr>
          </w:p>
          <w:tbl>
            <w:tblPr>
              <w:tblW w:w="39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420"/>
              <w:gridCol w:w="1540"/>
            </w:tblGrid>
            <w:tr w:rsidR="006E2895" w:rsidRPr="005746A9" w:rsidTr="00FB1044">
              <w:trPr>
                <w:trHeight w:val="600"/>
                <w:ins w:id="6672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rPr>
                      <w:ins w:id="667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74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PN14 (V)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5746A9" w:rsidRDefault="006E2895" w:rsidP="00FB1044">
                  <w:pPr>
                    <w:rPr>
                      <w:ins w:id="667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76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 xml:space="preserve">power </w:t>
                    </w:r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degradation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5746A9" w:rsidRDefault="006E2895" w:rsidP="00FB1044">
                  <w:pPr>
                    <w:rPr>
                      <w:ins w:id="667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78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First order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679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8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81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lastRenderedPageBreak/>
                      <w:t>13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8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83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8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85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686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8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88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10,8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8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90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9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92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693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9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95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10,2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9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97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69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699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23232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700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0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02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9,6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0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04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80%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0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06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21888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707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0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09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1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11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70%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1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13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20544</w:t>
                    </w:r>
                  </w:ins>
                </w:p>
              </w:tc>
            </w:tr>
            <w:tr w:rsidR="006E2895" w:rsidRPr="005746A9" w:rsidTr="00FB1044">
              <w:trPr>
                <w:trHeight w:val="300"/>
                <w:ins w:id="6714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1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16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8,95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1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18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0%</w:t>
                    </w:r>
                  </w:ins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5746A9" w:rsidRDefault="006E2895" w:rsidP="00FB1044">
                  <w:pPr>
                    <w:jc w:val="right"/>
                    <w:rPr>
                      <w:ins w:id="671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6720" w:author="Sabine Flechelle" w:date="2015-11-03T11:52:00Z">
                    <w:r w:rsidRPr="005746A9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0</w:t>
                    </w:r>
                  </w:ins>
                </w:p>
              </w:tc>
            </w:tr>
          </w:tbl>
          <w:p w:rsidR="006E2895" w:rsidRDefault="006E2895" w:rsidP="00FB1044">
            <w:pPr>
              <w:tabs>
                <w:tab w:val="left" w:pos="944"/>
              </w:tabs>
              <w:rPr>
                <w:ins w:id="6721" w:author="Sabine Flechelle" w:date="2015-11-03T11:52:00Z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6722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6723" w:author="Sabine Flechelle" w:date="2015-11-03T11:52:00Z"/>
              </w:rPr>
            </w:pPr>
            <w:ins w:id="6724" w:author="Sabine Flechelle" w:date="2015-11-03T11:52:00Z">
              <w:r>
                <w:t>Result 6 : Check the cycle is not triggered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6725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6726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672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2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3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3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3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3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3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4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4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4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4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4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67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75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5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5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6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676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73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rPr>
          <w:ins w:id="6774" w:author="Sabine Flechelle" w:date="2015-11-03T11:52:00Z"/>
        </w:rPr>
      </w:pPr>
    </w:p>
    <w:p w:rsidR="006E2895" w:rsidRDefault="006E2895" w:rsidP="006E2895">
      <w:pPr>
        <w:pStyle w:val="Heading3"/>
        <w:rPr>
          <w:ins w:id="6775" w:author="Sabine Flechelle" w:date="2015-11-03T11:52:00Z"/>
        </w:rPr>
      </w:pPr>
      <w:bookmarkStart w:id="6776" w:name="_Toc314230343"/>
      <w:bookmarkStart w:id="6777" w:name="_Toc434332120"/>
      <w:ins w:id="6778" w:author="Sabine Flechelle" w:date="2015-11-03T11:52:00Z">
        <w:r>
          <w:t>INT_BFE_</w:t>
        </w:r>
        <w:proofErr w:type="gramStart"/>
        <w:r>
          <w:t>0700</w:t>
        </w:r>
      </w:ins>
      <w:ins w:id="6779" w:author="Sabine Flechelle" w:date="2015-11-03T12:49:00Z">
        <w:r w:rsidR="00FB1044">
          <w:t>4</w:t>
        </w:r>
      </w:ins>
      <w:ins w:id="6780" w:author="Sabine Flechelle" w:date="2015-11-03T11:52:00Z">
        <w:r>
          <w:t xml:space="preserve"> :</w:t>
        </w:r>
        <w:proofErr w:type="gramEnd"/>
        <w:r>
          <w:t xml:space="preserve"> No Power degradation on not power </w:t>
        </w:r>
        <w:proofErr w:type="spellStart"/>
        <w:r>
          <w:t>degradabled</w:t>
        </w:r>
        <w:proofErr w:type="spellEnd"/>
        <w:r>
          <w:t xml:space="preserve"> steps</w:t>
        </w:r>
        <w:bookmarkEnd w:id="6776"/>
        <w:bookmarkEnd w:id="6777"/>
      </w:ins>
    </w:p>
    <w:p w:rsidR="006E2895" w:rsidRDefault="006E2895" w:rsidP="006E2895">
      <w:pPr>
        <w:pStyle w:val="Para2"/>
        <w:rPr>
          <w:ins w:id="6781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82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9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9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795" w:author="Sabine Flechelle" w:date="2015-11-03T11:52:00Z"/>
                <w:color w:val="000000"/>
                <w:lang w:val="en-US"/>
              </w:rPr>
            </w:pPr>
            <w:ins w:id="6796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79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79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7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0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0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811" w:author="Sabine Flechelle" w:date="2015-11-03T11:52:00Z"/>
                <w:b/>
                <w:color w:val="000000"/>
                <w:lang w:val="en-US"/>
              </w:rPr>
            </w:pPr>
            <w:ins w:id="6812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6813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6814" w:author="Sabine Flechelle" w:date="2015-11-03T11:52:00Z"/>
              </w:rPr>
            </w:pPr>
            <w:ins w:id="6815" w:author="Sabine Flechelle" w:date="2015-11-03T11:52:00Z">
              <w:r w:rsidRPr="003B1522">
                <w:t xml:space="preserve">The aim of this test is to check </w:t>
              </w:r>
              <w:r>
                <w:t xml:space="preserve">that not power </w:t>
              </w:r>
              <w:proofErr w:type="spellStart"/>
              <w:r>
                <w:t>degradabled</w:t>
              </w:r>
              <w:proofErr w:type="spellEnd"/>
              <w:r>
                <w:t xml:space="preserve"> steps, either current or voltage controlled steps, are not power degraded.</w:t>
              </w:r>
            </w:ins>
          </w:p>
          <w:p w:rsidR="006E2895" w:rsidRDefault="006E2895" w:rsidP="00FB1044">
            <w:pPr>
              <w:rPr>
                <w:ins w:id="68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1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1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8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2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2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8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2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2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3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3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839" w:author="Sabine Flechelle" w:date="2015-11-03T11:52:00Z"/>
                <w:b/>
                <w:color w:val="000000"/>
                <w:lang w:val="en-US"/>
              </w:rPr>
            </w:pPr>
            <w:ins w:id="6840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6841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6842" w:author="Sabine Flechelle" w:date="2015-11-03T16:37:00Z"/>
                <w:color w:val="000000"/>
              </w:rPr>
            </w:pPr>
            <w:ins w:id="6843" w:author="Sabine Flechelle" w:date="2015-11-03T16:37:00Z">
              <w:r>
                <w:rPr>
                  <w:color w:val="000000"/>
                </w:rPr>
                <w:t>A flashed board.</w:t>
              </w:r>
            </w:ins>
          </w:p>
          <w:p w:rsidR="006E2895" w:rsidRDefault="006E2895" w:rsidP="00FB1044">
            <w:pPr>
              <w:rPr>
                <w:ins w:id="6844" w:author="Sabine Flechelle" w:date="2015-11-03T11:52:00Z"/>
                <w:color w:val="000000"/>
              </w:rPr>
            </w:pPr>
            <w:ins w:id="6845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6846" w:author="Sabine Flechelle" w:date="2015-11-03T11:52:00Z"/>
                <w:color w:val="000000"/>
              </w:rPr>
            </w:pPr>
            <w:proofErr w:type="spellStart"/>
            <w:ins w:id="6847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6848" w:author="Sabine Flechelle" w:date="2015-11-03T11:52:00Z"/>
                <w:color w:val="000000"/>
              </w:rPr>
            </w:pPr>
            <w:ins w:id="6849" w:author="Sabine Flechelle" w:date="2015-11-03T11:52:00Z">
              <w:r>
                <w:rPr>
                  <w:color w:val="000000"/>
                </w:rPr>
                <w:t xml:space="preserve">BDM </w:t>
              </w:r>
              <w:proofErr w:type="gramStart"/>
              <w:r>
                <w:rPr>
                  <w:color w:val="000000"/>
                </w:rPr>
                <w:t>is needed</w:t>
              </w:r>
              <w:proofErr w:type="gramEnd"/>
              <w:r>
                <w:rPr>
                  <w:color w:val="000000"/>
                </w:rPr>
                <w:t>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6850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5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8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5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5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8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5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5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86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87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8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6872" w:author="Sabine Flechelle" w:date="2015-11-03T11:52:00Z"/>
                <w:b/>
                <w:color w:val="000000"/>
                <w:lang w:val="en-US"/>
              </w:rPr>
            </w:pPr>
            <w:ins w:id="6873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6874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Default="006E2895" w:rsidP="00FB1044">
            <w:pPr>
              <w:rPr>
                <w:ins w:id="6875" w:author="Sabine Flechelle" w:date="2015-11-03T11:52:00Z"/>
                <w:b/>
                <w:color w:val="000000"/>
                <w:lang w:val="en-US"/>
              </w:rPr>
            </w:pPr>
            <w:ins w:id="6876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6E2895" w:rsidRDefault="006E2895" w:rsidP="00FB1044">
            <w:pPr>
              <w:rPr>
                <w:ins w:id="6877" w:author="Sabine Flechelle" w:date="2015-11-03T11:52:00Z"/>
                <w:color w:val="000000"/>
                <w:lang w:val="en-US"/>
              </w:rPr>
            </w:pPr>
            <w:ins w:id="6878" w:author="Sabine Flechelle" w:date="2015-11-03T11:52:00Z">
              <w:r>
                <w:rPr>
                  <w:color w:val="000000"/>
                  <w:lang w:val="en-US"/>
                </w:rPr>
                <w:t xml:space="preserve">Into </w:t>
              </w:r>
              <w:proofErr w:type="spellStart"/>
              <w:r>
                <w:rPr>
                  <w:color w:val="000000"/>
                  <w:lang w:val="en-US"/>
                </w:rPr>
                <w:t>NVM_Const.h</w:t>
              </w:r>
              <w:proofErr w:type="spellEnd"/>
              <w:r>
                <w:rPr>
                  <w:color w:val="000000"/>
                  <w:lang w:val="en-US"/>
                </w:rPr>
                <w:t>, modify the definition of 2 cycles in order to program single step cycles, with no power degradation option, such as:</w:t>
              </w:r>
            </w:ins>
          </w:p>
          <w:p w:rsidR="006E2895" w:rsidRDefault="006E2895" w:rsidP="00FB1044">
            <w:pPr>
              <w:rPr>
                <w:ins w:id="6879" w:author="Sabine Flechelle" w:date="2015-11-03T11:52:00Z"/>
                <w:color w:val="000000"/>
                <w:lang w:val="en-US"/>
              </w:rPr>
            </w:pPr>
          </w:p>
          <w:p w:rsidR="006E2895" w:rsidRPr="005746A9" w:rsidRDefault="006E2895" w:rsidP="00FB1044">
            <w:pPr>
              <w:shd w:val="clear" w:color="auto" w:fill="D9D9D9"/>
              <w:rPr>
                <w:ins w:id="6880" w:author="Sabine Flechelle" w:date="2015-11-03T11:52:00Z"/>
                <w:color w:val="000000"/>
                <w:lang w:val="en-US"/>
              </w:rPr>
            </w:pPr>
            <w:ins w:id="6881" w:author="Sabine Flechelle" w:date="2015-11-03T11:52:00Z">
              <w:r w:rsidRPr="005746A9">
                <w:rPr>
                  <w:color w:val="000000"/>
                  <w:lang w:val="en-US"/>
                </w:rPr>
                <w:t>/* Definition of cycle 2 parameters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82" w:author="Sabine Flechelle" w:date="2015-11-03T11:52:00Z"/>
                <w:color w:val="000000"/>
                <w:lang w:val="en-US"/>
              </w:rPr>
            </w:pPr>
            <w:ins w:id="6883" w:author="Sabine Flechelle" w:date="2015-11-03T11:52:00Z">
              <w:r w:rsidRPr="00CB3EE9">
                <w:rPr>
                  <w:color w:val="000000"/>
                  <w:lang w:val="en-US"/>
                </w:rPr>
                <w:lastRenderedPageBreak/>
                <w:t>/* TEST POWER DEGRADATION: CYCLE WITH SINGLE STEP - CURRENT ORDER - POWER DEG DISABLED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84" w:author="Sabine Flechelle" w:date="2015-11-03T11:52:00Z"/>
                <w:color w:val="000000"/>
                <w:lang w:val="en-US"/>
              </w:rPr>
            </w:pPr>
            <w:ins w:id="6885" w:author="Sabine Flechelle" w:date="2015-11-03T11:52:00Z">
              <w:r w:rsidRPr="00CB3EE9">
                <w:rPr>
                  <w:color w:val="000000"/>
                  <w:lang w:val="en-US"/>
                </w:rPr>
                <w:t>#define KU8_CYCLE_3_WEEK        (0x04)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86" w:author="Sabine Flechelle" w:date="2015-11-03T11:52:00Z"/>
                <w:color w:val="000000"/>
                <w:lang w:val="en-US"/>
              </w:rPr>
            </w:pPr>
            <w:ins w:id="6887" w:author="Sabine Flechelle" w:date="2015-11-03T11:52:00Z">
              <w:r w:rsidRPr="00CB3EE9">
                <w:rPr>
                  <w:color w:val="000000"/>
                  <w:lang w:val="en-US"/>
                </w:rPr>
                <w:t>#define KU8_CYCLE_3_YEAR        (0x11)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88" w:author="Sabine Flechelle" w:date="2015-11-03T11:52:00Z"/>
                <w:color w:val="000000"/>
                <w:lang w:val="en-US"/>
              </w:rPr>
            </w:pPr>
            <w:ins w:id="6889" w:author="Sabine Flechelle" w:date="2015-11-03T11:52:00Z">
              <w:r w:rsidRPr="00CB3EE9">
                <w:rPr>
                  <w:color w:val="000000"/>
                  <w:lang w:val="en-US"/>
                </w:rPr>
                <w:t>#define KU8_CYCLE_3_OPTION      (0x07)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90" w:author="Sabine Flechelle" w:date="2015-11-03T11:52:00Z"/>
                <w:color w:val="000000"/>
                <w:lang w:val="en-US"/>
              </w:rPr>
            </w:pPr>
            <w:ins w:id="6891" w:author="Sabine Flechelle" w:date="2015-11-03T11:52:00Z">
              <w:r w:rsidRPr="00CB3EE9">
                <w:rPr>
                  <w:color w:val="000000"/>
                  <w:lang w:val="en-US"/>
                </w:rPr>
                <w:t>#define KU8_CYCLE_3_NEXT_CYCLE  (0x0B) /* Standard Hard release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92" w:author="Sabine Flechelle" w:date="2015-11-03T11:52:00Z"/>
                <w:color w:val="000000"/>
                <w:lang w:val="en-US"/>
              </w:rPr>
            </w:pPr>
            <w:ins w:id="6893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KAU8_CYCLE_3_STEP_1_ID  (4)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94" w:author="Sabine Flechelle" w:date="2015-11-03T11:52:00Z"/>
                <w:color w:val="000000"/>
                <w:lang w:val="en-US"/>
              </w:rPr>
            </w:pPr>
            <w:ins w:id="6895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KAU8_CYCLE_3_STEP_2_ID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96" w:author="Sabine Flechelle" w:date="2015-11-03T11:52:00Z"/>
                <w:color w:val="000000"/>
                <w:lang w:val="en-US"/>
              </w:rPr>
            </w:pPr>
            <w:ins w:id="6897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KAU8_CYCLE_3_STEP_3_ID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898" w:author="Sabine Flechelle" w:date="2015-11-03T11:52:00Z"/>
                <w:color w:val="000000"/>
                <w:lang w:val="en-US"/>
              </w:rPr>
            </w:pPr>
            <w:ins w:id="6899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KAU8_CYCLE_3_STEP_4_ID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00" w:author="Sabine Flechelle" w:date="2015-11-03T11:52:00Z"/>
                <w:color w:val="000000"/>
                <w:lang w:val="en-US"/>
              </w:rPr>
            </w:pPr>
            <w:ins w:id="6901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KAU8_CYCLE_3_STEP_5_ID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02" w:author="Sabine Flechelle" w:date="2015-11-03T11:52:00Z"/>
                <w:color w:val="000000"/>
                <w:lang w:val="en-US"/>
              </w:rPr>
            </w:pPr>
            <w:ins w:id="6903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KAU8_CYCLE_3_STEP_6_ID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04" w:author="Sabine Flechelle" w:date="2015-11-03T11:52:00Z"/>
                <w:color w:val="000000"/>
                <w:lang w:val="en-US"/>
              </w:rPr>
            </w:pPr>
            <w:ins w:id="6905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KAU8_CYCLE_3_STEP_7_ID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06" w:author="Sabine Flechelle" w:date="2015-11-03T11:52:00Z"/>
                <w:color w:val="000000"/>
                <w:lang w:val="en-US"/>
              </w:rPr>
            </w:pPr>
            <w:ins w:id="6907" w:author="Sabine Flechelle" w:date="2015-11-03T11:52:00Z">
              <w:r w:rsidRPr="00CB3EE9">
                <w:rPr>
                  <w:color w:val="000000"/>
                  <w:lang w:val="en-US"/>
                </w:rPr>
                <w:t>#define KAU8_CYCLE_3_STEP_8_ID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08" w:author="Sabine Flechelle" w:date="2015-11-03T11:52:00Z"/>
                <w:color w:val="000000"/>
                <w:lang w:val="en-US"/>
              </w:rPr>
            </w:pPr>
          </w:p>
          <w:p w:rsidR="006E2895" w:rsidRPr="00CB3EE9" w:rsidRDefault="006E2895" w:rsidP="00FB1044">
            <w:pPr>
              <w:shd w:val="clear" w:color="auto" w:fill="D9D9D9"/>
              <w:rPr>
                <w:ins w:id="6909" w:author="Sabine Flechelle" w:date="2015-11-03T11:52:00Z"/>
                <w:color w:val="000000"/>
                <w:lang w:val="en-US"/>
              </w:rPr>
            </w:pPr>
            <w:ins w:id="6910" w:author="Sabine Flechelle" w:date="2015-11-03T11:52:00Z">
              <w:r w:rsidRPr="00CB3EE9">
                <w:rPr>
                  <w:color w:val="000000"/>
                  <w:lang w:val="en-US"/>
                </w:rPr>
                <w:t>/* Definition of cycle 3 CRC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11" w:author="Sabine Flechelle" w:date="2015-11-03T11:52:00Z"/>
                <w:color w:val="000000"/>
                <w:lang w:val="en-US"/>
              </w:rPr>
            </w:pPr>
            <w:ins w:id="6912" w:author="Sabine Flechelle" w:date="2015-11-03T11:52:00Z">
              <w:r w:rsidRPr="00CB3EE9">
                <w:rPr>
                  <w:color w:val="000000"/>
                  <w:lang w:val="en-US"/>
                </w:rPr>
                <w:t>#define KU16_CRC_CYCLE_3_PARAM</w:t>
              </w:r>
              <w:r w:rsidRPr="00CB3EE9">
                <w:rPr>
                  <w:color w:val="000000"/>
                  <w:lang w:val="en-US"/>
                </w:rPr>
                <w:tab/>
              </w:r>
              <w:r w:rsidRPr="00CB3EE9">
                <w:rPr>
                  <w:color w:val="000000"/>
                  <w:lang w:val="en-US"/>
                </w:rPr>
                <w:tab/>
                <w:t>0x1D91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13" w:author="Sabine Flechelle" w:date="2015-11-03T11:52:00Z"/>
                <w:color w:val="000000"/>
                <w:lang w:val="en-US"/>
              </w:rPr>
            </w:pPr>
          </w:p>
          <w:p w:rsidR="006E2895" w:rsidRPr="00CB3EE9" w:rsidRDefault="006E2895" w:rsidP="00FB1044">
            <w:pPr>
              <w:shd w:val="clear" w:color="auto" w:fill="D9D9D9"/>
              <w:rPr>
                <w:ins w:id="6914" w:author="Sabine Flechelle" w:date="2015-11-03T11:52:00Z"/>
                <w:color w:val="000000"/>
                <w:lang w:val="en-US"/>
              </w:rPr>
            </w:pPr>
            <w:ins w:id="6915" w:author="Sabine Flechelle" w:date="2015-11-03T11:52:00Z">
              <w:r w:rsidRPr="00CB3EE9">
                <w:rPr>
                  <w:color w:val="000000"/>
                  <w:lang w:val="en-US"/>
                </w:rPr>
                <w:t>#define KU16_STEP_05_TIME        (0x0064) /* 1000ms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16" w:author="Sabine Flechelle" w:date="2015-11-03T11:52:00Z"/>
                <w:color w:val="000000"/>
                <w:lang w:val="en-US"/>
              </w:rPr>
            </w:pPr>
            <w:ins w:id="6917" w:author="Sabine Flechelle" w:date="2015-11-03T11:52:00Z">
              <w:r w:rsidRPr="00CB3EE9">
                <w:rPr>
                  <w:color w:val="000000"/>
                  <w:lang w:val="en-US"/>
                </w:rPr>
                <w:t>#define  KU8_STEP_05_ORDER_VAL   (0x10)</w:t>
              </w:r>
              <w:r w:rsidRPr="00CB3EE9">
                <w:rPr>
                  <w:color w:val="000000"/>
                  <w:lang w:val="en-US"/>
                </w:rPr>
                <w:tab/>
                <w:t xml:space="preserve">  /* 8A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18" w:author="Sabine Flechelle" w:date="2015-11-03T11:52:00Z"/>
                <w:color w:val="000000"/>
                <w:lang w:val="en-US"/>
              </w:rPr>
            </w:pPr>
            <w:ins w:id="6919" w:author="Sabine Flechelle" w:date="2015-11-03T11:52:00Z">
              <w:r w:rsidRPr="00CB3EE9">
                <w:rPr>
                  <w:color w:val="000000"/>
                  <w:lang w:val="en-US"/>
                </w:rPr>
                <w:t>#define  KU8_STEP_05_ORDER_TYP   (0x01)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20" w:author="Sabine Flechelle" w:date="2015-11-03T11:52:00Z"/>
                <w:color w:val="000000"/>
                <w:lang w:val="en-US"/>
              </w:rPr>
            </w:pPr>
            <w:ins w:id="6921" w:author="Sabine Flechelle" w:date="2015-11-03T11:52:00Z">
              <w:r w:rsidRPr="00CB3EE9">
                <w:rPr>
                  <w:color w:val="000000"/>
                  <w:lang w:val="en-US"/>
                </w:rPr>
                <w:t xml:space="preserve">#define KU16_STEP_05_OPTIONS     (0x0003) /* power </w:t>
              </w:r>
              <w:proofErr w:type="spellStart"/>
              <w:r w:rsidRPr="00CB3EE9">
                <w:rPr>
                  <w:color w:val="000000"/>
                  <w:lang w:val="en-US"/>
                </w:rPr>
                <w:t>deg</w:t>
              </w:r>
              <w:proofErr w:type="spellEnd"/>
              <w:r w:rsidRPr="00CB3EE9">
                <w:rPr>
                  <w:color w:val="000000"/>
                  <w:lang w:val="en-US"/>
                </w:rPr>
                <w:t xml:space="preserve"> disabled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22" w:author="Sabine Flechelle" w:date="2015-11-03T11:52:00Z"/>
                <w:color w:val="000000"/>
                <w:lang w:val="en-US"/>
              </w:rPr>
            </w:pPr>
          </w:p>
          <w:p w:rsidR="006E2895" w:rsidRPr="00CB3EE9" w:rsidRDefault="006E2895" w:rsidP="00FB1044">
            <w:pPr>
              <w:shd w:val="clear" w:color="auto" w:fill="D9D9D9"/>
              <w:rPr>
                <w:ins w:id="6923" w:author="Sabine Flechelle" w:date="2015-11-03T11:52:00Z"/>
                <w:color w:val="000000"/>
                <w:lang w:val="en-US"/>
              </w:rPr>
            </w:pPr>
            <w:ins w:id="6924" w:author="Sabine Flechelle" w:date="2015-11-03T11:52:00Z">
              <w:r w:rsidRPr="00CB3EE9">
                <w:rPr>
                  <w:color w:val="000000"/>
                  <w:lang w:val="en-US"/>
                </w:rPr>
                <w:t>/* Definition of cycle 4 parameters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25" w:author="Sabine Flechelle" w:date="2015-11-03T11:52:00Z"/>
                <w:color w:val="000000"/>
                <w:lang w:val="en-US"/>
              </w:rPr>
            </w:pPr>
            <w:ins w:id="6926" w:author="Sabine Flechelle" w:date="2015-11-03T11:52:00Z">
              <w:r w:rsidRPr="00CB3EE9">
                <w:rPr>
                  <w:color w:val="000000"/>
                  <w:lang w:val="en-US"/>
                </w:rPr>
                <w:t>/* TEST POWER DEGRADATION: CYCLE WITH SINGLE STEP - VOLTAGE ORDER - POWER DEG DISABLED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27" w:author="Sabine Flechelle" w:date="2015-11-03T11:52:00Z"/>
                <w:color w:val="000000"/>
                <w:lang w:val="en-US"/>
              </w:rPr>
            </w:pPr>
            <w:ins w:id="6928" w:author="Sabine Flechelle" w:date="2015-11-03T11:52:00Z">
              <w:r w:rsidRPr="00CB3EE9">
                <w:rPr>
                  <w:color w:val="000000"/>
                  <w:lang w:val="en-US"/>
                </w:rPr>
                <w:t>#define KU8_CYCLE_4_WEEK        (0x04)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29" w:author="Sabine Flechelle" w:date="2015-11-03T11:52:00Z"/>
                <w:color w:val="000000"/>
                <w:lang w:val="en-US"/>
              </w:rPr>
            </w:pPr>
            <w:ins w:id="6930" w:author="Sabine Flechelle" w:date="2015-11-03T11:52:00Z">
              <w:r w:rsidRPr="00CB3EE9">
                <w:rPr>
                  <w:color w:val="000000"/>
                  <w:lang w:val="en-US"/>
                </w:rPr>
                <w:t>#define KU8_CYCLE_4_YEAR        (0x11)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31" w:author="Sabine Flechelle" w:date="2015-11-03T11:52:00Z"/>
                <w:color w:val="000000"/>
                <w:lang w:val="en-US"/>
              </w:rPr>
            </w:pPr>
            <w:ins w:id="6932" w:author="Sabine Flechelle" w:date="2015-11-03T11:52:00Z">
              <w:r w:rsidRPr="00CB3EE9">
                <w:rPr>
                  <w:color w:val="000000"/>
                  <w:lang w:val="en-US"/>
                </w:rPr>
                <w:t>#define KU8_CYCLE_4_OPTION      (0x07)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33" w:author="Sabine Flechelle" w:date="2015-11-03T11:52:00Z"/>
                <w:color w:val="000000"/>
                <w:lang w:val="en-US"/>
              </w:rPr>
            </w:pPr>
            <w:ins w:id="6934" w:author="Sabine Flechelle" w:date="2015-11-03T11:52:00Z">
              <w:r w:rsidRPr="00CB3EE9">
                <w:rPr>
                  <w:color w:val="000000"/>
                  <w:lang w:val="en-US"/>
                </w:rPr>
                <w:t>#define KU8_CYCLE_4_NEXT_CYCLE  (0x0B) /* Standard Hard release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35" w:author="Sabine Flechelle" w:date="2015-11-03T11:52:00Z"/>
                <w:color w:val="000000"/>
                <w:lang w:val="en-US"/>
              </w:rPr>
            </w:pPr>
            <w:ins w:id="6936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KAU8_CYCLE_4_STEP_1_ID  (1)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37" w:author="Sabine Flechelle" w:date="2015-11-03T11:52:00Z"/>
                <w:color w:val="000000"/>
                <w:lang w:val="en-US"/>
              </w:rPr>
            </w:pPr>
            <w:ins w:id="6938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KAU8_CYCLE_4_STEP_2_ID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39" w:author="Sabine Flechelle" w:date="2015-11-03T11:52:00Z"/>
                <w:color w:val="000000"/>
                <w:lang w:val="en-US"/>
              </w:rPr>
            </w:pPr>
            <w:ins w:id="6940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KAU8_CYCLE_4_STEP_3_ID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41" w:author="Sabine Flechelle" w:date="2015-11-03T11:52:00Z"/>
                <w:color w:val="000000"/>
                <w:lang w:val="en-US"/>
              </w:rPr>
            </w:pPr>
            <w:ins w:id="6942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KAU8_CYCLE_4_STEP_4_ID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43" w:author="Sabine Flechelle" w:date="2015-11-03T11:52:00Z"/>
                <w:color w:val="000000"/>
                <w:lang w:val="en-US"/>
              </w:rPr>
            </w:pPr>
            <w:ins w:id="6944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KAU8_CYCLE_4_STEP_5_ID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45" w:author="Sabine Flechelle" w:date="2015-11-03T11:52:00Z"/>
                <w:color w:val="000000"/>
                <w:lang w:val="en-US"/>
              </w:rPr>
            </w:pPr>
            <w:ins w:id="6946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KAU8_CYCLE_4_STEP_6_ID  (255)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47" w:author="Sabine Flechelle" w:date="2015-11-03T11:52:00Z"/>
                <w:color w:val="000000"/>
                <w:lang w:val="en-US"/>
              </w:rPr>
            </w:pPr>
            <w:ins w:id="6948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KAU8_CYCLE_4_STEP_7_ID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49" w:author="Sabine Flechelle" w:date="2015-11-03T11:52:00Z"/>
                <w:color w:val="000000"/>
                <w:lang w:val="en-US"/>
              </w:rPr>
            </w:pPr>
            <w:ins w:id="6950" w:author="Sabine Flechelle" w:date="2015-11-03T11:52:00Z">
              <w:r w:rsidRPr="00CB3EE9">
                <w:rPr>
                  <w:color w:val="000000"/>
                  <w:lang w:val="en-US"/>
                </w:rPr>
                <w:t>#define KAU8_CYCLE_4_STEP_8_ID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51" w:author="Sabine Flechelle" w:date="2015-11-03T11:52:00Z"/>
                <w:color w:val="000000"/>
                <w:lang w:val="en-US"/>
              </w:rPr>
            </w:pPr>
          </w:p>
          <w:p w:rsidR="006E2895" w:rsidRPr="00CB3EE9" w:rsidRDefault="006E2895" w:rsidP="00FB1044">
            <w:pPr>
              <w:shd w:val="clear" w:color="auto" w:fill="D9D9D9"/>
              <w:rPr>
                <w:ins w:id="6952" w:author="Sabine Flechelle" w:date="2015-11-03T11:52:00Z"/>
                <w:color w:val="000000"/>
                <w:lang w:val="en-US"/>
              </w:rPr>
            </w:pPr>
            <w:ins w:id="6953" w:author="Sabine Flechelle" w:date="2015-11-03T11:52:00Z">
              <w:r w:rsidRPr="00CB3EE9">
                <w:rPr>
                  <w:color w:val="000000"/>
                  <w:lang w:val="en-US"/>
                </w:rPr>
                <w:t>/* Definition of cycle 4 CRC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54" w:author="Sabine Flechelle" w:date="2015-11-03T11:52:00Z"/>
                <w:color w:val="000000"/>
                <w:lang w:val="en-US"/>
              </w:rPr>
            </w:pPr>
            <w:ins w:id="6955" w:author="Sabine Flechelle" w:date="2015-11-03T11:52:00Z">
              <w:r w:rsidRPr="00CB3EE9">
                <w:rPr>
                  <w:color w:val="000000"/>
                  <w:lang w:val="en-US"/>
                </w:rPr>
                <w:t>#define KU16_CRC_CYCLE_4_PARAM</w:t>
              </w:r>
              <w:r w:rsidRPr="00CB3EE9">
                <w:rPr>
                  <w:color w:val="000000"/>
                  <w:lang w:val="en-US"/>
                </w:rPr>
                <w:tab/>
              </w:r>
              <w:r w:rsidRPr="00CB3EE9">
                <w:rPr>
                  <w:color w:val="000000"/>
                  <w:lang w:val="en-US"/>
                </w:rPr>
                <w:tab/>
                <w:t>0x2594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56" w:author="Sabine Flechelle" w:date="2015-11-03T11:52:00Z"/>
                <w:color w:val="000000"/>
                <w:lang w:val="en-US"/>
              </w:rPr>
            </w:pPr>
          </w:p>
          <w:p w:rsidR="006E2895" w:rsidRPr="00CB3EE9" w:rsidRDefault="006E2895" w:rsidP="00FB1044">
            <w:pPr>
              <w:shd w:val="clear" w:color="auto" w:fill="D9D9D9"/>
              <w:rPr>
                <w:ins w:id="6957" w:author="Sabine Flechelle" w:date="2015-11-03T11:52:00Z"/>
                <w:color w:val="000000"/>
                <w:lang w:val="en-US"/>
              </w:rPr>
            </w:pPr>
            <w:ins w:id="6958" w:author="Sabine Flechelle" w:date="2015-11-03T11:52:00Z">
              <w:r w:rsidRPr="00CB3EE9">
                <w:rPr>
                  <w:color w:val="000000"/>
                  <w:lang w:val="en-US"/>
                </w:rPr>
                <w:t>/* Fixed voltage of 7.5V for 20ms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59" w:author="Sabine Flechelle" w:date="2015-11-03T11:52:00Z"/>
                <w:color w:val="000000"/>
                <w:lang w:val="en-US"/>
              </w:rPr>
            </w:pPr>
            <w:ins w:id="6960" w:author="Sabine Flechelle" w:date="2015-11-03T11:52:00Z">
              <w:r w:rsidRPr="00CB3EE9">
                <w:rPr>
                  <w:color w:val="000000"/>
                  <w:lang w:val="en-US"/>
                </w:rPr>
                <w:t>#define KU16_STEP_02_TIME        (0x0064) /* 1000ms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61" w:author="Sabine Flechelle" w:date="2015-11-03T11:52:00Z"/>
                <w:color w:val="000000"/>
                <w:lang w:val="en-US"/>
              </w:rPr>
            </w:pPr>
            <w:ins w:id="6962" w:author="Sabine Flechelle" w:date="2015-11-03T11:52:00Z">
              <w:r w:rsidRPr="00CB3EE9">
                <w:rPr>
                  <w:color w:val="000000"/>
                  <w:lang w:val="en-US"/>
                </w:rPr>
                <w:t>#define  KU8_STEP_02_ORDER_VAL   (0x18)   /* 6V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63" w:author="Sabine Flechelle" w:date="2015-11-03T11:52:00Z"/>
                <w:color w:val="000000"/>
                <w:lang w:val="en-US"/>
              </w:rPr>
            </w:pPr>
            <w:ins w:id="6964" w:author="Sabine Flechelle" w:date="2015-11-03T11:52:00Z">
              <w:r w:rsidRPr="00CB3EE9">
                <w:rPr>
                  <w:color w:val="000000"/>
                  <w:lang w:val="en-US"/>
                </w:rPr>
                <w:t>#define  KU8_STEP_02_ORDER_TYP   (0x04)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6965" w:author="Sabine Flechelle" w:date="2015-11-03T11:52:00Z"/>
                <w:color w:val="000000"/>
                <w:lang w:val="en-US"/>
              </w:rPr>
            </w:pPr>
            <w:ins w:id="6966" w:author="Sabine Flechelle" w:date="2015-11-03T11:52:00Z">
              <w:r w:rsidRPr="00CB3EE9">
                <w:rPr>
                  <w:color w:val="000000"/>
                  <w:lang w:val="en-US"/>
                </w:rPr>
                <w:t>#define KU16_STEP_02_OPTIONS     (0x0003) /* not degraded */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6967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968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969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970" w:author="Sabine Flechelle" w:date="2015-11-03T11:52:00Z"/>
                <w:color w:val="000000"/>
                <w:lang w:val="en-US"/>
              </w:rPr>
            </w:pPr>
            <w:ins w:id="6971" w:author="Sabine Flechelle" w:date="2015-11-03T11:52:00Z">
              <w:r>
                <w:rPr>
                  <w:color w:val="000000"/>
                  <w:lang w:val="en-US"/>
                </w:rPr>
                <w:t xml:space="preserve">Watch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with Trace32.</w:t>
              </w:r>
            </w:ins>
          </w:p>
          <w:p w:rsidR="006E2895" w:rsidRDefault="006E2895" w:rsidP="00FB1044">
            <w:pPr>
              <w:rPr>
                <w:ins w:id="697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6973" w:author="Sabine Flechelle" w:date="2015-11-03T11:52:00Z"/>
                <w:color w:val="000000"/>
                <w:lang w:val="en-US"/>
              </w:rPr>
            </w:pPr>
            <w:ins w:id="6974" w:author="Sabine Flechelle" w:date="2015-11-03T11:52:00Z">
              <w:r>
                <w:rPr>
                  <w:color w:val="000000"/>
                  <w:lang w:val="en-US"/>
                </w:rPr>
                <w:t>By default, PN14 is 13V.</w:t>
              </w:r>
            </w:ins>
          </w:p>
          <w:p w:rsidR="006E2895" w:rsidRDefault="006E2895" w:rsidP="00FB1044">
            <w:pPr>
              <w:rPr>
                <w:ins w:id="69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7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7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8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8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8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8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8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8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9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9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699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699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69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69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0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0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1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1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014" w:author="Sabine Flechelle" w:date="2015-11-03T11:52:00Z"/>
                <w:b/>
                <w:color w:val="000000"/>
                <w:lang w:val="en-US"/>
              </w:rPr>
            </w:pPr>
            <w:ins w:id="7015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7016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017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7018" w:author="Sabine Flechelle" w:date="2015-11-03T11:52:00Z"/>
                <w:b/>
                <w:color w:val="000000"/>
                <w:lang w:val="en-US"/>
              </w:rPr>
            </w:pPr>
            <w:ins w:id="7019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7020" w:author="Sabine Flechelle" w:date="2015-11-03T11:52:00Z"/>
                <w:color w:val="000000"/>
                <w:lang w:val="en-US"/>
              </w:rPr>
            </w:pPr>
            <w:ins w:id="7021" w:author="Sabine Flechelle" w:date="2015-11-03T11:52:00Z">
              <w:r>
                <w:rPr>
                  <w:color w:val="000000"/>
                  <w:lang w:val="en-US"/>
                </w:rPr>
                <w:lastRenderedPageBreak/>
                <w:t xml:space="preserve">Action 1: </w:t>
              </w:r>
              <w:r>
                <w:rPr>
                  <w:color w:val="000000"/>
                </w:rPr>
                <w:t xml:space="preserve">Run the software. Trig the current controlled cycle by diagnostic request (0x31 0x01 0xF7 0x03 </w:t>
              </w:r>
              <w:proofErr w:type="gramStart"/>
              <w:r>
                <w:rPr>
                  <w:color w:val="000000"/>
                </w:rPr>
                <w:t>0x02</w:t>
              </w:r>
              <w:r w:rsidRPr="00A05B09">
                <w:rPr>
                  <w:color w:val="000000"/>
                </w:rPr>
                <w:t>;</w:t>
              </w:r>
              <w:proofErr w:type="gramEnd"/>
              <w:r>
                <w:rPr>
                  <w:color w:val="000000"/>
                </w:rPr>
                <w:t xml:space="preserve">). Trig the voltage controlled cycle by diagnostic request (0x31 0x01 0xF7 0x03 </w:t>
              </w:r>
              <w:proofErr w:type="gramStart"/>
              <w:r>
                <w:rPr>
                  <w:color w:val="000000"/>
                </w:rPr>
                <w:t>0x03</w:t>
              </w:r>
              <w:r w:rsidRPr="00A05B09">
                <w:rPr>
                  <w:color w:val="000000"/>
                </w:rPr>
                <w:t>;</w:t>
              </w:r>
              <w:proofErr w:type="gramEnd"/>
              <w:r>
                <w:rPr>
                  <w:color w:val="000000"/>
                </w:rPr>
                <w:t>).</w:t>
              </w:r>
            </w:ins>
          </w:p>
          <w:p w:rsidR="006E2895" w:rsidRDefault="006E2895" w:rsidP="00FB1044">
            <w:pPr>
              <w:rPr>
                <w:ins w:id="7022" w:author="Sabine Flechelle" w:date="2015-11-03T11:52:00Z"/>
                <w:color w:val="000000"/>
                <w:lang w:val="en-US"/>
              </w:rPr>
            </w:pPr>
            <w:ins w:id="7023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Set PN14 at 10.8V. Trig the 2 cycles.</w:t>
              </w:r>
            </w:ins>
          </w:p>
          <w:p w:rsidR="006E2895" w:rsidRDefault="006E2895" w:rsidP="00FB1044">
            <w:pPr>
              <w:rPr>
                <w:ins w:id="7024" w:author="Sabine Flechelle" w:date="2015-11-03T11:52:00Z"/>
                <w:color w:val="000000"/>
                <w:lang w:val="en-US"/>
              </w:rPr>
            </w:pPr>
            <w:ins w:id="7025" w:author="Sabine Flechelle" w:date="2015-11-03T11:52:00Z">
              <w:r>
                <w:rPr>
                  <w:color w:val="000000"/>
                  <w:lang w:val="en-US"/>
                </w:rPr>
                <w:t>Action 3: Set PN14 at 10.2V. Trig the 2 cycles.</w:t>
              </w:r>
            </w:ins>
          </w:p>
          <w:p w:rsidR="006E2895" w:rsidRDefault="006E2895" w:rsidP="00FB1044">
            <w:pPr>
              <w:rPr>
                <w:ins w:id="7026" w:author="Sabine Flechelle" w:date="2015-11-03T11:52:00Z"/>
                <w:color w:val="000000"/>
                <w:lang w:val="en-US"/>
              </w:rPr>
            </w:pPr>
            <w:ins w:id="7027" w:author="Sabine Flechelle" w:date="2015-11-03T11:52:00Z">
              <w:r>
                <w:rPr>
                  <w:color w:val="000000"/>
                  <w:lang w:val="en-US"/>
                </w:rPr>
                <w:t>Action 4: Set PN14 at 9.6V. Trig the 2 cycles.</w:t>
              </w:r>
            </w:ins>
          </w:p>
          <w:p w:rsidR="006E2895" w:rsidRDefault="006E2895" w:rsidP="00FB1044">
            <w:pPr>
              <w:rPr>
                <w:ins w:id="7028" w:author="Sabine Flechelle" w:date="2015-11-03T11:52:00Z"/>
                <w:color w:val="000000"/>
                <w:lang w:val="en-US"/>
              </w:rPr>
            </w:pPr>
            <w:ins w:id="7029" w:author="Sabine Flechelle" w:date="2015-11-03T11:52:00Z">
              <w:r>
                <w:rPr>
                  <w:color w:val="000000"/>
                  <w:lang w:val="en-US"/>
                </w:rPr>
                <w:t>Action 5: Set PN14 at 9.0V. Trig the 2 cycles.</w:t>
              </w:r>
            </w:ins>
          </w:p>
          <w:p w:rsidR="006E2895" w:rsidRDefault="006E2895" w:rsidP="00FB1044">
            <w:pPr>
              <w:rPr>
                <w:ins w:id="7030" w:author="Sabine Flechelle" w:date="2015-11-03T11:52:00Z"/>
                <w:color w:val="000000"/>
                <w:lang w:val="en-US"/>
              </w:rPr>
            </w:pPr>
            <w:ins w:id="7031" w:author="Sabine Flechelle" w:date="2015-11-03T11:52:00Z">
              <w:r>
                <w:rPr>
                  <w:color w:val="000000"/>
                  <w:lang w:val="en-US"/>
                </w:rPr>
                <w:t>Action 6: Set PN14 at 8.9V. Trig the 2 cycles.</w:t>
              </w:r>
            </w:ins>
          </w:p>
          <w:p w:rsidR="006E2895" w:rsidRDefault="006E2895" w:rsidP="00FB1044">
            <w:pPr>
              <w:rPr>
                <w:ins w:id="703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0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0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3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3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0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4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4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0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4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4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0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5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5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6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6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064" w:author="Sabine Flechelle" w:date="2015-11-03T11:52:00Z"/>
                <w:b/>
                <w:color w:val="000000"/>
                <w:lang w:val="en-US"/>
              </w:rPr>
            </w:pPr>
            <w:ins w:id="7065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7066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7067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06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7069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07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707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07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7073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07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7075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07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7077" w:author="Sabine Flechelle" w:date="2015-11-03T11:52:00Z"/>
                <w:b/>
                <w:vanish/>
                <w:color w:val="000000"/>
                <w:lang w:val="en-US"/>
              </w:rPr>
            </w:pPr>
            <w:ins w:id="7078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7079" w:author="Sabine Flechelle" w:date="2015-11-03T11:52:00Z"/>
                <w:b/>
                <w:vanish/>
                <w:color w:val="000000"/>
                <w:lang w:val="en-US"/>
              </w:rPr>
            </w:pPr>
            <w:ins w:id="7080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7081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08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7083" w:author="Sabine Flechelle" w:date="2015-11-03T11:52:00Z"/>
                <w:vanish/>
                <w:color w:val="000000"/>
                <w:lang w:val="en-US"/>
              </w:rPr>
            </w:pPr>
            <w:ins w:id="7084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085" w:author="Sabine Flechelle" w:date="2015-11-03T11:52:00Z"/>
                <w:color w:val="000000"/>
                <w:lang w:val="en-US"/>
              </w:rPr>
            </w:pPr>
            <w:ins w:id="7086" w:author="Sabine Flechelle" w:date="2015-11-03T11:52:00Z">
              <w:r>
                <w:rPr>
                  <w:color w:val="000000"/>
                  <w:lang w:val="en-US"/>
                </w:rPr>
                <w:t xml:space="preserve">Result 1 to 6: 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087" w:author="Sabine Flechelle" w:date="2015-11-03T11:52:00Z"/>
                <w:color w:val="000000"/>
                <w:lang w:val="en-US"/>
              </w:rPr>
            </w:pPr>
            <w:ins w:id="7088" w:author="Sabine Flechelle" w:date="2015-11-03T11:52:00Z">
              <w:r>
                <w:t xml:space="preserve">Check the </w:t>
              </w:r>
              <w:r>
                <w:rPr>
                  <w:color w:val="000000"/>
                </w:rPr>
                <w:t xml:space="preserve">current controlled </w:t>
              </w:r>
              <w:r>
                <w:t xml:space="preserve">cycle </w:t>
              </w:r>
              <w:proofErr w:type="gramStart"/>
              <w:r>
                <w:t>is always triggered</w:t>
              </w:r>
              <w:proofErr w:type="gramEnd"/>
              <w:r>
                <w:t xml:space="preserve"> and the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is always 16384.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089" w:author="Sabine Flechelle" w:date="2015-11-03T11:52:00Z"/>
                <w:color w:val="000000"/>
                <w:lang w:val="en-US"/>
              </w:rPr>
            </w:pPr>
            <w:ins w:id="7090" w:author="Sabine Flechelle" w:date="2015-11-03T11:52:00Z">
              <w:r>
                <w:t xml:space="preserve">Check the </w:t>
              </w:r>
              <w:proofErr w:type="gramStart"/>
              <w:r>
                <w:rPr>
                  <w:color w:val="000000"/>
                </w:rPr>
                <w:t>voltage controlled</w:t>
              </w:r>
              <w:proofErr w:type="gramEnd"/>
              <w:r>
                <w:rPr>
                  <w:color w:val="000000"/>
                </w:rPr>
                <w:t xml:space="preserve"> </w:t>
              </w:r>
              <w:r>
                <w:t xml:space="preserve">cycle is always triggered and the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is always 24576.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091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092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093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7094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709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09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0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0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09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0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0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0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0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0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1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1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1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1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71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1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2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3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713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3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41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pStyle w:val="Heading3"/>
        <w:rPr>
          <w:ins w:id="7142" w:author="Sabine Flechelle" w:date="2015-11-03T11:52:00Z"/>
        </w:rPr>
      </w:pPr>
      <w:bookmarkStart w:id="7143" w:name="_Toc314230344"/>
      <w:bookmarkStart w:id="7144" w:name="_Toc434332121"/>
      <w:ins w:id="7145" w:author="Sabine Flechelle" w:date="2015-11-03T11:52:00Z">
        <w:r>
          <w:t>INT_BFE_</w:t>
        </w:r>
        <w:proofErr w:type="gramStart"/>
        <w:r>
          <w:t>0700</w:t>
        </w:r>
      </w:ins>
      <w:ins w:id="7146" w:author="Sabine Flechelle" w:date="2015-11-03T12:49:00Z">
        <w:r w:rsidR="00FB1044">
          <w:t>5</w:t>
        </w:r>
      </w:ins>
      <w:ins w:id="7147" w:author="Sabine Flechelle" w:date="2015-11-03T11:52:00Z">
        <w:r>
          <w:t xml:space="preserve"> :</w:t>
        </w:r>
        <w:proofErr w:type="gramEnd"/>
        <w:r>
          <w:t xml:space="preserve"> Cycle with power </w:t>
        </w:r>
        <w:proofErr w:type="spellStart"/>
        <w:r>
          <w:t>degradabled</w:t>
        </w:r>
        <w:proofErr w:type="spellEnd"/>
        <w:r>
          <w:t xml:space="preserve"> and not power </w:t>
        </w:r>
        <w:proofErr w:type="spellStart"/>
        <w:r>
          <w:t>degradabled</w:t>
        </w:r>
        <w:proofErr w:type="spellEnd"/>
        <w:r>
          <w:t xml:space="preserve"> steps</w:t>
        </w:r>
        <w:bookmarkEnd w:id="7143"/>
        <w:bookmarkEnd w:id="7144"/>
      </w:ins>
    </w:p>
    <w:p w:rsidR="006E2895" w:rsidRDefault="006E2895" w:rsidP="006E2895">
      <w:pPr>
        <w:pStyle w:val="Para2"/>
        <w:rPr>
          <w:ins w:id="7148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49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5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6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162" w:author="Sabine Flechelle" w:date="2015-11-03T11:52:00Z"/>
                <w:color w:val="000000"/>
                <w:lang w:val="en-US"/>
              </w:rPr>
            </w:pPr>
            <w:ins w:id="7163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6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6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7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7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178" w:author="Sabine Flechelle" w:date="2015-11-03T11:52:00Z"/>
                <w:b/>
                <w:color w:val="000000"/>
                <w:lang w:val="en-US"/>
              </w:rPr>
            </w:pPr>
            <w:ins w:id="7179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7180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Default="006E2895" w:rsidP="00FB1044">
            <w:pPr>
              <w:rPr>
                <w:ins w:id="7181" w:author="Sabine Flechelle" w:date="2015-11-03T11:52:00Z"/>
              </w:rPr>
            </w:pPr>
            <w:ins w:id="7182" w:author="Sabine Flechelle" w:date="2015-11-03T11:52:00Z">
              <w:r w:rsidRPr="003B1522">
                <w:t xml:space="preserve">The aim of this test is to check </w:t>
              </w:r>
              <w:r>
                <w:t xml:space="preserve">a </w:t>
              </w:r>
              <w:proofErr w:type="gramStart"/>
              <w:r>
                <w:t>cycle which</w:t>
              </w:r>
              <w:proofErr w:type="gramEnd"/>
              <w:r>
                <w:t xml:space="preserve"> contains different configuration of steps.</w:t>
              </w:r>
            </w:ins>
          </w:p>
          <w:p w:rsidR="006E2895" w:rsidRDefault="006E2895" w:rsidP="00FB1044">
            <w:pPr>
              <w:rPr>
                <w:ins w:id="7183" w:author="Sabine Flechelle" w:date="2015-11-03T11:52:00Z"/>
              </w:rPr>
            </w:pPr>
          </w:p>
          <w:p w:rsidR="006E2895" w:rsidRDefault="006E2895" w:rsidP="00FB1044">
            <w:pPr>
              <w:rPr>
                <w:ins w:id="7184" w:author="Sabine Flechelle" w:date="2015-11-03T11:52:00Z"/>
              </w:rPr>
            </w:pPr>
            <w:ins w:id="7185" w:author="Sabine Flechelle" w:date="2015-11-03T11:52:00Z">
              <w:r>
                <w:t xml:space="preserve">Step 1: current controlled - power </w:t>
              </w:r>
              <w:proofErr w:type="spellStart"/>
              <w:r>
                <w:t>degradabled</w:t>
              </w:r>
              <w:proofErr w:type="spellEnd"/>
            </w:ins>
          </w:p>
          <w:p w:rsidR="006E2895" w:rsidRDefault="006E2895" w:rsidP="00FB1044">
            <w:pPr>
              <w:rPr>
                <w:ins w:id="7186" w:author="Sabine Flechelle" w:date="2015-11-03T11:52:00Z"/>
              </w:rPr>
            </w:pPr>
            <w:ins w:id="7187" w:author="Sabine Flechelle" w:date="2015-11-03T11:52:00Z">
              <w:r>
                <w:t xml:space="preserve">Step 2: current controlled - not power </w:t>
              </w:r>
              <w:proofErr w:type="spellStart"/>
              <w:r>
                <w:t>degradabled</w:t>
              </w:r>
              <w:proofErr w:type="spellEnd"/>
            </w:ins>
          </w:p>
          <w:p w:rsidR="006E2895" w:rsidRDefault="006E2895" w:rsidP="00FB1044">
            <w:pPr>
              <w:rPr>
                <w:ins w:id="7188" w:author="Sabine Flechelle" w:date="2015-11-03T11:52:00Z"/>
              </w:rPr>
            </w:pPr>
            <w:ins w:id="7189" w:author="Sabine Flechelle" w:date="2015-11-03T11:52:00Z">
              <w:r>
                <w:t xml:space="preserve">Step 3: voltage controlled - power </w:t>
              </w:r>
              <w:proofErr w:type="spellStart"/>
              <w:r>
                <w:t>degradabled</w:t>
              </w:r>
              <w:proofErr w:type="spellEnd"/>
            </w:ins>
          </w:p>
          <w:p w:rsidR="006E2895" w:rsidRDefault="006E2895" w:rsidP="00FB1044">
            <w:pPr>
              <w:rPr>
                <w:ins w:id="7190" w:author="Sabine Flechelle" w:date="2015-11-03T11:52:00Z"/>
              </w:rPr>
            </w:pPr>
            <w:ins w:id="7191" w:author="Sabine Flechelle" w:date="2015-11-03T11:52:00Z">
              <w:r>
                <w:t xml:space="preserve">Step 4: voltage controlled - not power </w:t>
              </w:r>
              <w:proofErr w:type="spellStart"/>
              <w:r>
                <w:t>degradabled</w:t>
              </w:r>
              <w:proofErr w:type="spellEnd"/>
            </w:ins>
          </w:p>
          <w:p w:rsidR="006E2895" w:rsidRPr="003B1522" w:rsidRDefault="006E2895" w:rsidP="00FB1044">
            <w:pPr>
              <w:rPr>
                <w:ins w:id="7192" w:author="Sabine Flechelle" w:date="2015-11-03T11:52:00Z"/>
              </w:rPr>
            </w:pPr>
            <w:ins w:id="7193" w:author="Sabine Flechelle" w:date="2015-11-03T11:52:00Z">
              <w:r>
                <w:t xml:space="preserve">Step 5: PWM controlled - never power </w:t>
              </w:r>
              <w:proofErr w:type="spellStart"/>
              <w:r>
                <w:t>degradabled</w:t>
              </w:r>
              <w:proofErr w:type="spellEnd"/>
            </w:ins>
          </w:p>
          <w:p w:rsidR="006E2895" w:rsidRDefault="006E2895" w:rsidP="00FB1044">
            <w:pPr>
              <w:rPr>
                <w:ins w:id="71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9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19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1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1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19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0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2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20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0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1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21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1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217" w:author="Sabine Flechelle" w:date="2015-11-03T11:52:00Z"/>
                <w:b/>
                <w:color w:val="000000"/>
                <w:lang w:val="en-US"/>
              </w:rPr>
            </w:pPr>
            <w:ins w:id="7218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7219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7220" w:author="Sabine Flechelle" w:date="2015-11-03T16:37:00Z"/>
                <w:color w:val="000000"/>
              </w:rPr>
            </w:pPr>
            <w:ins w:id="7221" w:author="Sabine Flechelle" w:date="2015-11-03T16:37:00Z">
              <w:r>
                <w:rPr>
                  <w:color w:val="000000"/>
                </w:rPr>
                <w:t>A flashed board.</w:t>
              </w:r>
            </w:ins>
          </w:p>
          <w:p w:rsidR="006E2895" w:rsidRDefault="006E2895" w:rsidP="00FB1044">
            <w:pPr>
              <w:rPr>
                <w:ins w:id="7222" w:author="Sabine Flechelle" w:date="2015-11-03T11:52:00Z"/>
                <w:color w:val="000000"/>
              </w:rPr>
            </w:pPr>
            <w:ins w:id="7223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7224" w:author="Sabine Flechelle" w:date="2015-11-03T11:52:00Z"/>
                <w:color w:val="000000"/>
              </w:rPr>
            </w:pPr>
            <w:proofErr w:type="spellStart"/>
            <w:ins w:id="7225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7226" w:author="Sabine Flechelle" w:date="2015-11-03T11:52:00Z"/>
                <w:color w:val="000000"/>
              </w:rPr>
            </w:pPr>
            <w:ins w:id="7227" w:author="Sabine Flechelle" w:date="2015-11-03T11:52:00Z">
              <w:r>
                <w:rPr>
                  <w:color w:val="000000"/>
                </w:rPr>
                <w:t xml:space="preserve">BDM </w:t>
              </w:r>
              <w:proofErr w:type="gramStart"/>
              <w:r>
                <w:rPr>
                  <w:color w:val="000000"/>
                </w:rPr>
                <w:t>is needed</w:t>
              </w:r>
              <w:proofErr w:type="gramEnd"/>
              <w:r>
                <w:rPr>
                  <w:color w:val="000000"/>
                </w:rPr>
                <w:t>.</w:t>
              </w:r>
            </w:ins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7228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2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23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23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3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23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23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3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3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24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24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2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250" w:author="Sabine Flechelle" w:date="2015-11-03T11:52:00Z"/>
                <w:b/>
                <w:color w:val="000000"/>
                <w:lang w:val="en-US"/>
              </w:rPr>
            </w:pPr>
            <w:ins w:id="7251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7252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Default="006E2895" w:rsidP="00FB1044">
            <w:pPr>
              <w:rPr>
                <w:ins w:id="7253" w:author="Sabine Flechelle" w:date="2015-11-03T11:52:00Z"/>
                <w:b/>
                <w:color w:val="000000"/>
                <w:lang w:val="en-US"/>
              </w:rPr>
            </w:pPr>
            <w:ins w:id="7254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Describe here if a special configuration is needed here (EEP parameters with some particular values…)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</w:ins>
          </w:p>
          <w:p w:rsidR="006E2895" w:rsidRDefault="006E2895" w:rsidP="00FB1044">
            <w:pPr>
              <w:rPr>
                <w:ins w:id="7255" w:author="Sabine Flechelle" w:date="2015-11-03T11:52:00Z"/>
                <w:color w:val="000000"/>
                <w:lang w:val="en-US"/>
              </w:rPr>
            </w:pPr>
            <w:ins w:id="7256" w:author="Sabine Flechelle" w:date="2015-11-03T11:52:00Z">
              <w:r>
                <w:rPr>
                  <w:color w:val="000000"/>
                  <w:lang w:val="en-US"/>
                </w:rPr>
                <w:t xml:space="preserve">Into </w:t>
              </w:r>
              <w:proofErr w:type="spellStart"/>
              <w:r>
                <w:rPr>
                  <w:color w:val="000000"/>
                  <w:lang w:val="en-US"/>
                </w:rPr>
                <w:t>NVM_Const.h</w:t>
              </w:r>
              <w:proofErr w:type="spellEnd"/>
              <w:r>
                <w:rPr>
                  <w:color w:val="000000"/>
                  <w:lang w:val="en-US"/>
                </w:rPr>
                <w:t>, modify the definition of a cycle, such as:</w:t>
              </w:r>
            </w:ins>
          </w:p>
          <w:p w:rsidR="006E2895" w:rsidRDefault="006E2895" w:rsidP="00FB1044">
            <w:pPr>
              <w:rPr>
                <w:ins w:id="7257" w:author="Sabine Flechelle" w:date="2015-11-03T11:52:00Z"/>
                <w:color w:val="000000"/>
                <w:lang w:val="en-US"/>
              </w:rPr>
            </w:pPr>
          </w:p>
          <w:p w:rsidR="006E2895" w:rsidRPr="008C4089" w:rsidRDefault="006E2895" w:rsidP="00FB1044">
            <w:pPr>
              <w:shd w:val="clear" w:color="auto" w:fill="D9D9D9"/>
              <w:rPr>
                <w:ins w:id="7258" w:author="Sabine Flechelle" w:date="2015-11-03T11:52:00Z"/>
                <w:color w:val="000000"/>
                <w:lang w:val="en-US"/>
              </w:rPr>
            </w:pPr>
            <w:ins w:id="7259" w:author="Sabine Flechelle" w:date="2015-11-03T11:52:00Z">
              <w:r w:rsidRPr="008C4089">
                <w:rPr>
                  <w:color w:val="000000"/>
                  <w:lang w:val="en-US"/>
                </w:rPr>
                <w:t>/* Definition of cycle 7 parameters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60" w:author="Sabine Flechelle" w:date="2015-11-03T11:52:00Z"/>
                <w:color w:val="000000"/>
                <w:lang w:val="en-US"/>
              </w:rPr>
            </w:pPr>
            <w:ins w:id="7261" w:author="Sabine Flechelle" w:date="2015-11-03T11:52:00Z">
              <w:r w:rsidRPr="008C4089">
                <w:rPr>
                  <w:color w:val="000000"/>
                  <w:lang w:val="en-US"/>
                </w:rPr>
                <w:t>#define KU8_CYCLE_7_WEEK        (0x26)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62" w:author="Sabine Flechelle" w:date="2015-11-03T11:52:00Z"/>
                <w:color w:val="000000"/>
                <w:lang w:val="en-US"/>
              </w:rPr>
            </w:pPr>
            <w:ins w:id="7263" w:author="Sabine Flechelle" w:date="2015-11-03T11:52:00Z">
              <w:r w:rsidRPr="008C4089">
                <w:rPr>
                  <w:color w:val="000000"/>
                  <w:lang w:val="en-US"/>
                </w:rPr>
                <w:lastRenderedPageBreak/>
                <w:t>#define KU8_CYCLE_7_YEAR        (0x11)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64" w:author="Sabine Flechelle" w:date="2015-11-03T11:52:00Z"/>
                <w:color w:val="000000"/>
                <w:lang w:val="en-US"/>
              </w:rPr>
            </w:pPr>
            <w:ins w:id="7265" w:author="Sabine Flechelle" w:date="2015-11-03T11:52:00Z">
              <w:r w:rsidRPr="008C4089">
                <w:rPr>
                  <w:color w:val="000000"/>
                  <w:lang w:val="en-US"/>
                </w:rPr>
                <w:t>#define KU8_CYCLE_7_OPTION      (0x07)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66" w:author="Sabine Flechelle" w:date="2015-11-03T11:52:00Z"/>
                <w:color w:val="000000"/>
                <w:lang w:val="en-US"/>
              </w:rPr>
            </w:pPr>
            <w:ins w:id="7267" w:author="Sabine Flechelle" w:date="2015-11-03T11:52:00Z">
              <w:r w:rsidRPr="008C4089">
                <w:rPr>
                  <w:color w:val="000000"/>
                  <w:lang w:val="en-US"/>
                </w:rPr>
                <w:t>#define KU8_CYCLE_7_NEXT_CYCLE  (0x0B) /* Standard Hard release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68" w:author="Sabine Flechelle" w:date="2015-11-03T11:52:00Z"/>
                <w:color w:val="000000"/>
                <w:lang w:val="en-US"/>
              </w:rPr>
            </w:pPr>
            <w:ins w:id="7269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KAU8_CYCLE_7_STEP_1_ID  (3)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70" w:author="Sabine Flechelle" w:date="2015-11-03T11:52:00Z"/>
                <w:color w:val="000000"/>
                <w:lang w:val="en-US"/>
              </w:rPr>
            </w:pPr>
            <w:ins w:id="7271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KAU8_CYCLE_7_STEP_2_ID  (4)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72" w:author="Sabine Flechelle" w:date="2015-11-03T11:52:00Z"/>
                <w:color w:val="000000"/>
                <w:lang w:val="en-US"/>
              </w:rPr>
            </w:pPr>
            <w:ins w:id="7273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KAU8_CYCLE_7_STEP_3_ID  (2)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74" w:author="Sabine Flechelle" w:date="2015-11-03T11:52:00Z"/>
                <w:color w:val="000000"/>
                <w:lang w:val="en-US"/>
              </w:rPr>
            </w:pPr>
            <w:ins w:id="7275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KAU8_CYCLE_7_STEP_4_ID  (1)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76" w:author="Sabine Flechelle" w:date="2015-11-03T11:52:00Z"/>
                <w:color w:val="000000"/>
                <w:lang w:val="en-US"/>
              </w:rPr>
            </w:pPr>
            <w:ins w:id="7277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KAU8_CYCLE_7_STEP_5_ID  (23)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78" w:author="Sabine Flechelle" w:date="2015-11-03T11:52:00Z"/>
                <w:color w:val="000000"/>
                <w:lang w:val="en-US"/>
              </w:rPr>
            </w:pPr>
            <w:ins w:id="7279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KAU8_CYCLE_7_STEP_6_ID  (255)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80" w:author="Sabine Flechelle" w:date="2015-11-03T11:52:00Z"/>
                <w:color w:val="000000"/>
                <w:lang w:val="en-US"/>
              </w:rPr>
            </w:pPr>
            <w:ins w:id="7281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KAU8_CYCLE_7_STEP_7_ID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282" w:author="Sabine Flechelle" w:date="2015-11-03T11:52:00Z"/>
                <w:color w:val="000000"/>
                <w:lang w:val="en-US"/>
              </w:rPr>
            </w:pPr>
            <w:ins w:id="7283" w:author="Sabine Flechelle" w:date="2015-11-03T11:52:00Z">
              <w:r w:rsidRPr="008C4089">
                <w:rPr>
                  <w:color w:val="000000"/>
                  <w:lang w:val="en-US"/>
                </w:rPr>
                <w:t>#define KAU8_CYCLE_7_STEP_8_ID  (255)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284" w:author="Sabine Flechelle" w:date="2015-11-03T11:52:00Z"/>
                <w:color w:val="000000"/>
                <w:lang w:val="en-US"/>
              </w:rPr>
            </w:pPr>
          </w:p>
          <w:p w:rsidR="006E2895" w:rsidRPr="008C4089" w:rsidRDefault="006E2895" w:rsidP="00FB1044">
            <w:pPr>
              <w:shd w:val="clear" w:color="auto" w:fill="D9D9D9"/>
              <w:rPr>
                <w:ins w:id="7285" w:author="Sabine Flechelle" w:date="2015-11-03T11:52:00Z"/>
                <w:color w:val="000000"/>
                <w:lang w:val="en-US"/>
              </w:rPr>
            </w:pPr>
            <w:ins w:id="7286" w:author="Sabine Flechelle" w:date="2015-11-03T11:52:00Z">
              <w:r w:rsidRPr="008C4089">
                <w:rPr>
                  <w:color w:val="000000"/>
                  <w:lang w:val="en-US"/>
                </w:rPr>
                <w:t>/* 8A current regulated step for 260ms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87" w:author="Sabine Flechelle" w:date="2015-11-03T11:52:00Z"/>
                <w:color w:val="000000"/>
                <w:lang w:val="en-US"/>
              </w:rPr>
            </w:pPr>
            <w:ins w:id="7288" w:author="Sabine Flechelle" w:date="2015-11-03T11:52:00Z">
              <w:r w:rsidRPr="008C4089">
                <w:rPr>
                  <w:color w:val="000000"/>
                  <w:lang w:val="en-US"/>
                </w:rPr>
                <w:t>#define KU16_STEP_04_TIME        (0x0064) /* 260ms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89" w:author="Sabine Flechelle" w:date="2015-11-03T11:52:00Z"/>
                <w:color w:val="000000"/>
                <w:lang w:val="en-US"/>
              </w:rPr>
            </w:pPr>
            <w:ins w:id="7290" w:author="Sabine Flechelle" w:date="2015-11-03T11:52:00Z">
              <w:r w:rsidRPr="008C4089">
                <w:rPr>
                  <w:color w:val="000000"/>
                  <w:lang w:val="en-US"/>
                </w:rPr>
                <w:t>#define  KU8_STEP_04_ORDER_VAL   (0x10)</w:t>
              </w:r>
              <w:r w:rsidRPr="008C4089">
                <w:rPr>
                  <w:color w:val="000000"/>
                  <w:lang w:val="en-US"/>
                </w:rPr>
                <w:tab/>
                <w:t xml:space="preserve">  /* 8A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91" w:author="Sabine Flechelle" w:date="2015-11-03T11:52:00Z"/>
                <w:color w:val="000000"/>
                <w:lang w:val="en-US"/>
              </w:rPr>
            </w:pPr>
            <w:ins w:id="7292" w:author="Sabine Flechelle" w:date="2015-11-03T11:52:00Z">
              <w:r w:rsidRPr="008C4089">
                <w:rPr>
                  <w:color w:val="000000"/>
                  <w:lang w:val="en-US"/>
                </w:rPr>
                <w:t>#define  KU8_STEP_04_ORDER_TYP   (0x01)</w:t>
              </w:r>
              <w:r w:rsidRPr="008C4089">
                <w:rPr>
                  <w:color w:val="000000"/>
                  <w:lang w:val="en-US"/>
                </w:rPr>
                <w:tab/>
                <w:t xml:space="preserve">  /* Motor current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293" w:author="Sabine Flechelle" w:date="2015-11-03T11:52:00Z"/>
                <w:color w:val="000000"/>
                <w:lang w:val="en-US"/>
              </w:rPr>
            </w:pPr>
            <w:ins w:id="7294" w:author="Sabine Flechelle" w:date="2015-11-03T11:52:00Z">
              <w:r w:rsidRPr="008C4089">
                <w:rPr>
                  <w:color w:val="000000"/>
                  <w:lang w:val="en-US"/>
                </w:rPr>
                <w:t>#define KU16_STEP_04_OPTIONS     (0x0007)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295" w:author="Sabine Flechelle" w:date="2015-11-03T11:52:00Z"/>
                <w:color w:val="000000"/>
                <w:lang w:val="en-US"/>
              </w:rPr>
            </w:pPr>
          </w:p>
          <w:p w:rsidR="006E2895" w:rsidRPr="008C4089" w:rsidRDefault="006E2895" w:rsidP="00FB1044">
            <w:pPr>
              <w:shd w:val="clear" w:color="auto" w:fill="D9D9D9"/>
              <w:rPr>
                <w:ins w:id="7296" w:author="Sabine Flechelle" w:date="2015-11-03T11:52:00Z"/>
                <w:color w:val="000000"/>
                <w:lang w:val="en-US"/>
              </w:rPr>
            </w:pPr>
            <w:ins w:id="7297" w:author="Sabine Flechelle" w:date="2015-11-03T11:52:00Z">
              <w:r w:rsidRPr="008C4089">
                <w:rPr>
                  <w:color w:val="000000"/>
                  <w:lang w:val="en-US"/>
                </w:rPr>
                <w:t>#define KU16_STEP_05_TIME        (0x0064) /* 1000ms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298" w:author="Sabine Flechelle" w:date="2015-11-03T11:52:00Z"/>
                <w:color w:val="000000"/>
                <w:lang w:val="en-US"/>
              </w:rPr>
            </w:pPr>
            <w:ins w:id="7299" w:author="Sabine Flechelle" w:date="2015-11-03T11:52:00Z">
              <w:r w:rsidRPr="008C4089">
                <w:rPr>
                  <w:color w:val="000000"/>
                  <w:lang w:val="en-US"/>
                </w:rPr>
                <w:t>#define  KU8_STEP_05_ORDER_VAL   (0x10)</w:t>
              </w:r>
              <w:r w:rsidRPr="008C4089">
                <w:rPr>
                  <w:color w:val="000000"/>
                  <w:lang w:val="en-US"/>
                </w:rPr>
                <w:tab/>
                <w:t xml:space="preserve">  /* 8A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300" w:author="Sabine Flechelle" w:date="2015-11-03T11:52:00Z"/>
                <w:color w:val="000000"/>
                <w:lang w:val="en-US"/>
              </w:rPr>
            </w:pPr>
            <w:ins w:id="7301" w:author="Sabine Flechelle" w:date="2015-11-03T11:52:00Z">
              <w:r w:rsidRPr="008C4089">
                <w:rPr>
                  <w:color w:val="000000"/>
                  <w:lang w:val="en-US"/>
                </w:rPr>
                <w:t>#define  KU8_STEP_05_ORDER_TYP   (0x01)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02" w:author="Sabine Flechelle" w:date="2015-11-03T11:52:00Z"/>
                <w:color w:val="000000"/>
                <w:lang w:val="en-US"/>
              </w:rPr>
            </w:pPr>
            <w:ins w:id="7303" w:author="Sabine Flechelle" w:date="2015-11-03T11:52:00Z">
              <w:r w:rsidRPr="008C4089">
                <w:rPr>
                  <w:color w:val="000000"/>
                  <w:lang w:val="en-US"/>
                </w:rPr>
                <w:t xml:space="preserve">#define KU16_STEP_05_OPTIONS     (0x0003) /* power </w:t>
              </w:r>
              <w:proofErr w:type="spellStart"/>
              <w:r w:rsidRPr="008C4089">
                <w:rPr>
                  <w:color w:val="000000"/>
                  <w:lang w:val="en-US"/>
                </w:rPr>
                <w:t>deg</w:t>
              </w:r>
              <w:proofErr w:type="spellEnd"/>
              <w:r w:rsidRPr="008C4089">
                <w:rPr>
                  <w:color w:val="000000"/>
                  <w:lang w:val="en-US"/>
                </w:rPr>
                <w:t xml:space="preserve"> disabled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04" w:author="Sabine Flechelle" w:date="2015-11-03T11:52:00Z"/>
                <w:color w:val="000000"/>
                <w:lang w:val="en-US"/>
              </w:rPr>
            </w:pPr>
          </w:p>
          <w:p w:rsidR="006E2895" w:rsidRPr="008C4089" w:rsidRDefault="006E2895" w:rsidP="00FB1044">
            <w:pPr>
              <w:shd w:val="clear" w:color="auto" w:fill="D9D9D9"/>
              <w:rPr>
                <w:ins w:id="7305" w:author="Sabine Flechelle" w:date="2015-11-03T11:52:00Z"/>
                <w:color w:val="000000"/>
                <w:lang w:val="en-US"/>
              </w:rPr>
            </w:pPr>
            <w:ins w:id="7306" w:author="Sabine Flechelle" w:date="2015-11-03T11:52:00Z">
              <w:r w:rsidRPr="008C4089">
                <w:rPr>
                  <w:color w:val="000000"/>
                  <w:lang w:val="en-US"/>
                </w:rPr>
                <w:t>#define KU16_STEP_03_TIME        (0x0064) /* 1000ms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307" w:author="Sabine Flechelle" w:date="2015-11-03T11:52:00Z"/>
                <w:color w:val="000000"/>
                <w:lang w:val="en-US"/>
              </w:rPr>
            </w:pPr>
            <w:ins w:id="7308" w:author="Sabine Flechelle" w:date="2015-11-03T11:52:00Z">
              <w:r w:rsidRPr="008C4089">
                <w:rPr>
                  <w:color w:val="000000"/>
                  <w:lang w:val="en-US"/>
                </w:rPr>
                <w:t>#define  KU8_STEP_03_ORDER_VAL   (0x18)</w:t>
              </w:r>
              <w:r w:rsidRPr="008C4089">
                <w:rPr>
                  <w:color w:val="000000"/>
                  <w:lang w:val="en-US"/>
                </w:rPr>
                <w:tab/>
                <w:t xml:space="preserve">  /* 6V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309" w:author="Sabine Flechelle" w:date="2015-11-03T11:52:00Z"/>
                <w:color w:val="000000"/>
                <w:lang w:val="en-US"/>
              </w:rPr>
            </w:pPr>
            <w:ins w:id="7310" w:author="Sabine Flechelle" w:date="2015-11-03T11:52:00Z">
              <w:r w:rsidRPr="008C4089">
                <w:rPr>
                  <w:color w:val="000000"/>
                  <w:lang w:val="en-US"/>
                </w:rPr>
                <w:t>#define  KU8_STEP_03_ORDER_TYP   (0x04)</w:t>
              </w:r>
              <w:r w:rsidRPr="008C4089">
                <w:rPr>
                  <w:color w:val="000000"/>
                  <w:lang w:val="en-US"/>
                </w:rPr>
                <w:tab/>
                <w:t xml:space="preserve">  /* Motor voltage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11" w:author="Sabine Flechelle" w:date="2015-11-03T11:52:00Z"/>
                <w:color w:val="000000"/>
                <w:lang w:val="en-US"/>
              </w:rPr>
            </w:pPr>
            <w:ins w:id="7312" w:author="Sabine Flechelle" w:date="2015-11-03T11:52:00Z">
              <w:r w:rsidRPr="008C4089">
                <w:rPr>
                  <w:color w:val="000000"/>
                  <w:lang w:val="en-US"/>
                </w:rPr>
                <w:t>#define KU16_STEP_03_OPTIONS     (0x0007)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13" w:author="Sabine Flechelle" w:date="2015-11-03T11:52:00Z"/>
                <w:color w:val="000000"/>
                <w:lang w:val="en-US"/>
              </w:rPr>
            </w:pPr>
          </w:p>
          <w:p w:rsidR="006E2895" w:rsidRPr="008C4089" w:rsidRDefault="006E2895" w:rsidP="00FB1044">
            <w:pPr>
              <w:shd w:val="clear" w:color="auto" w:fill="D9D9D9"/>
              <w:rPr>
                <w:ins w:id="7314" w:author="Sabine Flechelle" w:date="2015-11-03T11:52:00Z"/>
                <w:color w:val="000000"/>
                <w:lang w:val="en-US"/>
              </w:rPr>
            </w:pPr>
            <w:ins w:id="7315" w:author="Sabine Flechelle" w:date="2015-11-03T11:52:00Z">
              <w:r w:rsidRPr="008C4089">
                <w:rPr>
                  <w:color w:val="000000"/>
                  <w:lang w:val="en-US"/>
                </w:rPr>
                <w:t>#define KU16_STEP_02_TIME        (0x0064) /* 1000ms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316" w:author="Sabine Flechelle" w:date="2015-11-03T11:52:00Z"/>
                <w:color w:val="000000"/>
                <w:lang w:val="en-US"/>
              </w:rPr>
            </w:pPr>
            <w:ins w:id="7317" w:author="Sabine Flechelle" w:date="2015-11-03T11:52:00Z">
              <w:r w:rsidRPr="008C4089">
                <w:rPr>
                  <w:color w:val="000000"/>
                  <w:lang w:val="en-US"/>
                </w:rPr>
                <w:t>#define  KU8_STEP_02_ORDER_VAL   (0x18)   /* 6V */</w:t>
              </w:r>
            </w:ins>
          </w:p>
          <w:p w:rsidR="006E2895" w:rsidRPr="008C4089" w:rsidRDefault="006E2895" w:rsidP="00FB1044">
            <w:pPr>
              <w:shd w:val="clear" w:color="auto" w:fill="D9D9D9"/>
              <w:rPr>
                <w:ins w:id="7318" w:author="Sabine Flechelle" w:date="2015-11-03T11:52:00Z"/>
                <w:color w:val="000000"/>
                <w:lang w:val="en-US"/>
              </w:rPr>
            </w:pPr>
            <w:ins w:id="7319" w:author="Sabine Flechelle" w:date="2015-11-03T11:52:00Z">
              <w:r w:rsidRPr="008C4089">
                <w:rPr>
                  <w:color w:val="000000"/>
                  <w:lang w:val="en-US"/>
                </w:rPr>
                <w:t>#define  KU8_STEP_02_ORDER_TYP   (0x04)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20" w:author="Sabine Flechelle" w:date="2015-11-03T11:52:00Z"/>
                <w:color w:val="000000"/>
                <w:lang w:val="en-US"/>
              </w:rPr>
            </w:pPr>
            <w:ins w:id="7321" w:author="Sabine Flechelle" w:date="2015-11-03T11:52:00Z">
              <w:r w:rsidRPr="008C4089">
                <w:rPr>
                  <w:color w:val="000000"/>
                  <w:lang w:val="en-US"/>
                </w:rPr>
                <w:t>#define KU16_STEP_02_OPTIONS     (0x0003) /* not degraded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22" w:author="Sabine Flechelle" w:date="2015-11-03T11:52:00Z"/>
                <w:color w:val="000000"/>
                <w:lang w:val="en-US"/>
              </w:rPr>
            </w:pPr>
          </w:p>
          <w:p w:rsidR="006E2895" w:rsidRPr="00227AD0" w:rsidRDefault="006E2895" w:rsidP="00FB1044">
            <w:pPr>
              <w:shd w:val="clear" w:color="auto" w:fill="D9D9D9"/>
              <w:rPr>
                <w:ins w:id="7323" w:author="Sabine Flechelle" w:date="2015-11-03T11:52:00Z"/>
                <w:color w:val="000000"/>
                <w:lang w:val="en-US"/>
              </w:rPr>
            </w:pPr>
            <w:ins w:id="7324" w:author="Sabine Flechelle" w:date="2015-11-03T11:52:00Z">
              <w:r w:rsidRPr="00227AD0">
                <w:rPr>
                  <w:color w:val="000000"/>
                  <w:lang w:val="en-US"/>
                </w:rPr>
                <w:t>#define KU16_STEP_24_TIME        (0x0064)</w:t>
              </w:r>
            </w:ins>
          </w:p>
          <w:p w:rsidR="006E2895" w:rsidRPr="00227AD0" w:rsidRDefault="006E2895" w:rsidP="00FB1044">
            <w:pPr>
              <w:shd w:val="clear" w:color="auto" w:fill="D9D9D9"/>
              <w:rPr>
                <w:ins w:id="7325" w:author="Sabine Flechelle" w:date="2015-11-03T11:52:00Z"/>
                <w:color w:val="000000"/>
                <w:lang w:val="en-US"/>
              </w:rPr>
            </w:pPr>
            <w:ins w:id="7326" w:author="Sabine Flechelle" w:date="2015-11-03T11:52:00Z">
              <w:r w:rsidRPr="00227AD0">
                <w:rPr>
                  <w:color w:val="000000"/>
                  <w:lang w:val="en-US"/>
                </w:rPr>
                <w:t>#define  KU8_STEP_24_ORDER_VAL   (0xCE)</w:t>
              </w:r>
            </w:ins>
          </w:p>
          <w:p w:rsidR="006E2895" w:rsidRPr="00227AD0" w:rsidRDefault="006E2895" w:rsidP="00FB1044">
            <w:pPr>
              <w:shd w:val="clear" w:color="auto" w:fill="D9D9D9"/>
              <w:rPr>
                <w:ins w:id="7327" w:author="Sabine Flechelle" w:date="2015-11-03T11:52:00Z"/>
                <w:color w:val="000000"/>
                <w:lang w:val="en-US"/>
              </w:rPr>
            </w:pPr>
            <w:ins w:id="7328" w:author="Sabine Flechelle" w:date="2015-11-03T11:52:00Z">
              <w:r w:rsidRPr="00227AD0">
                <w:rPr>
                  <w:color w:val="000000"/>
                  <w:lang w:val="en-US"/>
                </w:rPr>
                <w:t>#define  KU8_STEP_24_ORDER_TYP   (0x00)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29" w:author="Sabine Flechelle" w:date="2015-11-03T11:52:00Z"/>
                <w:color w:val="000000"/>
                <w:lang w:val="en-US"/>
              </w:rPr>
            </w:pPr>
            <w:ins w:id="7330" w:author="Sabine Flechelle" w:date="2015-11-03T11:52:00Z">
              <w:r w:rsidRPr="00227AD0">
                <w:rPr>
                  <w:color w:val="000000"/>
                  <w:lang w:val="en-US"/>
                </w:rPr>
                <w:t>#define KU16_STEP_24_OPTIONS     (0x0003)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31" w:author="Sabine Flechelle" w:date="2015-11-03T11:52:00Z"/>
                <w:color w:val="000000"/>
                <w:lang w:val="en-US"/>
              </w:rPr>
            </w:pPr>
          </w:p>
          <w:p w:rsidR="006E2895" w:rsidRPr="00227AD0" w:rsidRDefault="006E2895" w:rsidP="00FB1044">
            <w:pPr>
              <w:shd w:val="clear" w:color="auto" w:fill="D9D9D9"/>
              <w:rPr>
                <w:ins w:id="7332" w:author="Sabine Flechelle" w:date="2015-11-03T11:52:00Z"/>
                <w:color w:val="000000"/>
                <w:lang w:val="en-US"/>
              </w:rPr>
            </w:pPr>
            <w:ins w:id="7333" w:author="Sabine Flechelle" w:date="2015-11-03T11:52:00Z">
              <w:r w:rsidRPr="00227AD0">
                <w:rPr>
                  <w:color w:val="000000"/>
                  <w:lang w:val="en-US"/>
                </w:rPr>
                <w:t>/* Definition of cycle 7 CRC */</w:t>
              </w:r>
            </w:ins>
          </w:p>
          <w:p w:rsidR="006E2895" w:rsidRDefault="006E2895" w:rsidP="00FB1044">
            <w:pPr>
              <w:shd w:val="clear" w:color="auto" w:fill="D9D9D9"/>
              <w:rPr>
                <w:ins w:id="7334" w:author="Sabine Flechelle" w:date="2015-11-03T11:52:00Z"/>
                <w:color w:val="000000"/>
                <w:lang w:val="en-US"/>
              </w:rPr>
            </w:pPr>
            <w:ins w:id="7335" w:author="Sabine Flechelle" w:date="2015-11-03T11:52:00Z">
              <w:r w:rsidRPr="00227AD0">
                <w:rPr>
                  <w:color w:val="000000"/>
                  <w:lang w:val="en-US"/>
                </w:rPr>
                <w:t>#define KU16_CRC_CYCLE_7_PARAM</w:t>
              </w:r>
              <w:r w:rsidRPr="00227AD0">
                <w:rPr>
                  <w:color w:val="000000"/>
                  <w:lang w:val="en-US"/>
                </w:rPr>
                <w:tab/>
              </w:r>
              <w:r w:rsidRPr="00227AD0">
                <w:rPr>
                  <w:color w:val="000000"/>
                  <w:lang w:val="en-US"/>
                </w:rPr>
                <w:tab/>
                <w:t>0x4F4A</w:t>
              </w:r>
            </w:ins>
          </w:p>
          <w:p w:rsidR="006E2895" w:rsidRPr="00CB3EE9" w:rsidRDefault="006E2895" w:rsidP="00FB1044">
            <w:pPr>
              <w:shd w:val="clear" w:color="auto" w:fill="D9D9D9"/>
              <w:rPr>
                <w:ins w:id="7336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337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338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339" w:author="Sabine Flechelle" w:date="2015-11-03T11:52:00Z"/>
                <w:color w:val="000000"/>
                <w:lang w:val="en-US"/>
              </w:rPr>
            </w:pPr>
            <w:ins w:id="7340" w:author="Sabine Flechelle" w:date="2015-11-03T11:52:00Z">
              <w:r>
                <w:rPr>
                  <w:color w:val="000000"/>
                  <w:lang w:val="en-US"/>
                </w:rPr>
                <w:t xml:space="preserve">Watch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with Trace32.</w:t>
              </w:r>
            </w:ins>
          </w:p>
          <w:p w:rsidR="006E2895" w:rsidRDefault="006E2895" w:rsidP="00FB1044">
            <w:pPr>
              <w:rPr>
                <w:ins w:id="7341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342" w:author="Sabine Flechelle" w:date="2015-11-03T11:52:00Z"/>
                <w:color w:val="000000"/>
                <w:lang w:val="en-US"/>
              </w:rPr>
            </w:pPr>
            <w:ins w:id="7343" w:author="Sabine Flechelle" w:date="2015-11-03T11:52:00Z">
              <w:r>
                <w:rPr>
                  <w:color w:val="000000"/>
                  <w:lang w:val="en-US"/>
                </w:rPr>
                <w:t>By default, PN14 is 13V.</w:t>
              </w:r>
            </w:ins>
          </w:p>
          <w:p w:rsidR="006E2895" w:rsidRDefault="006E2895" w:rsidP="00FB1044">
            <w:pPr>
              <w:rPr>
                <w:ins w:id="73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4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4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5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5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5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5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6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6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6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6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3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6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7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38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38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3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383" w:author="Sabine Flechelle" w:date="2015-11-03T11:52:00Z"/>
                <w:b/>
                <w:color w:val="000000"/>
                <w:lang w:val="en-US"/>
              </w:rPr>
            </w:pPr>
            <w:ins w:id="7384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7385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386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7387" w:author="Sabine Flechelle" w:date="2015-11-03T11:52:00Z"/>
                <w:b/>
                <w:color w:val="000000"/>
                <w:lang w:val="en-US"/>
              </w:rPr>
            </w:pPr>
            <w:ins w:id="7388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7389" w:author="Sabine Flechelle" w:date="2015-11-03T11:52:00Z"/>
                <w:color w:val="000000"/>
              </w:rPr>
            </w:pPr>
            <w:ins w:id="7390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software. Trig the cycle by diagnostic request (0x31 0x01 0xF7 0x03 </w:t>
              </w:r>
              <w:proofErr w:type="gramStart"/>
              <w:r>
                <w:rPr>
                  <w:color w:val="000000"/>
                </w:rPr>
                <w:t>0x06</w:t>
              </w:r>
              <w:r w:rsidRPr="00A05B09">
                <w:rPr>
                  <w:color w:val="000000"/>
                </w:rPr>
                <w:t>;</w:t>
              </w:r>
              <w:proofErr w:type="gramEnd"/>
              <w:r>
                <w:rPr>
                  <w:color w:val="000000"/>
                </w:rPr>
                <w:t xml:space="preserve">). </w:t>
              </w:r>
            </w:ins>
          </w:p>
          <w:p w:rsidR="006E2895" w:rsidRDefault="006E2895" w:rsidP="00FB1044">
            <w:pPr>
              <w:rPr>
                <w:ins w:id="7391" w:author="Sabine Flechelle" w:date="2015-11-03T11:52:00Z"/>
                <w:color w:val="000000"/>
                <w:lang w:val="en-US"/>
              </w:rPr>
            </w:pPr>
            <w:ins w:id="7392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Set PN14 at 10.8V. Trig the cycle.</w:t>
              </w:r>
            </w:ins>
          </w:p>
          <w:p w:rsidR="006E2895" w:rsidRDefault="006E2895" w:rsidP="00FB1044">
            <w:pPr>
              <w:rPr>
                <w:ins w:id="7393" w:author="Sabine Flechelle" w:date="2015-11-03T11:52:00Z"/>
                <w:color w:val="000000"/>
                <w:lang w:val="en-US"/>
              </w:rPr>
            </w:pPr>
            <w:ins w:id="7394" w:author="Sabine Flechelle" w:date="2015-11-03T11:52:00Z">
              <w:r>
                <w:rPr>
                  <w:color w:val="000000"/>
                  <w:lang w:val="en-US"/>
                </w:rPr>
                <w:lastRenderedPageBreak/>
                <w:t>Action 3: Set PN14 at 10.2V. Trig the cycle.</w:t>
              </w:r>
            </w:ins>
          </w:p>
          <w:p w:rsidR="006E2895" w:rsidRDefault="006E2895" w:rsidP="00FB1044">
            <w:pPr>
              <w:rPr>
                <w:ins w:id="7395" w:author="Sabine Flechelle" w:date="2015-11-03T11:52:00Z"/>
                <w:color w:val="000000"/>
                <w:lang w:val="en-US"/>
              </w:rPr>
            </w:pPr>
            <w:ins w:id="7396" w:author="Sabine Flechelle" w:date="2015-11-03T11:52:00Z">
              <w:r>
                <w:rPr>
                  <w:color w:val="000000"/>
                  <w:lang w:val="en-US"/>
                </w:rPr>
                <w:t>Action 4: Set PN14 at 9.6V. Trig the cycle.</w:t>
              </w:r>
            </w:ins>
          </w:p>
          <w:p w:rsidR="006E2895" w:rsidRDefault="006E2895" w:rsidP="00FB1044">
            <w:pPr>
              <w:rPr>
                <w:ins w:id="7397" w:author="Sabine Flechelle" w:date="2015-11-03T11:52:00Z"/>
                <w:color w:val="000000"/>
                <w:lang w:val="en-US"/>
              </w:rPr>
            </w:pPr>
            <w:ins w:id="7398" w:author="Sabine Flechelle" w:date="2015-11-03T11:52:00Z">
              <w:r>
                <w:rPr>
                  <w:color w:val="000000"/>
                  <w:lang w:val="en-US"/>
                </w:rPr>
                <w:t>Action 5: Set PN14 at 9.0V. Trig the cycle.</w:t>
              </w:r>
            </w:ins>
          </w:p>
          <w:p w:rsidR="006E2895" w:rsidRDefault="006E2895" w:rsidP="00FB1044">
            <w:pPr>
              <w:rPr>
                <w:ins w:id="7399" w:author="Sabine Flechelle" w:date="2015-11-03T11:52:00Z"/>
                <w:color w:val="000000"/>
                <w:lang w:val="en-US"/>
              </w:rPr>
            </w:pPr>
            <w:ins w:id="7400" w:author="Sabine Flechelle" w:date="2015-11-03T11:52:00Z">
              <w:r>
                <w:rPr>
                  <w:color w:val="000000"/>
                  <w:lang w:val="en-US"/>
                </w:rPr>
                <w:t>Action 6: Set PN14 at 8.9V. Try to trig the cycle.</w:t>
              </w:r>
            </w:ins>
          </w:p>
          <w:p w:rsidR="006E2895" w:rsidRDefault="006E2895" w:rsidP="00FB1044">
            <w:pPr>
              <w:rPr>
                <w:ins w:id="7401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4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0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0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4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0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0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4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1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1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4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1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1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4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1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2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43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43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4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433" w:author="Sabine Flechelle" w:date="2015-11-03T11:52:00Z"/>
                <w:b/>
                <w:color w:val="000000"/>
                <w:lang w:val="en-US"/>
              </w:rPr>
            </w:pPr>
            <w:ins w:id="7434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7435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7436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437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7438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439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7440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441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7442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443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7444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445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7446" w:author="Sabine Flechelle" w:date="2015-11-03T11:52:00Z"/>
                <w:b/>
                <w:vanish/>
                <w:color w:val="000000"/>
                <w:lang w:val="en-US"/>
              </w:rPr>
            </w:pPr>
            <w:ins w:id="7447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7448" w:author="Sabine Flechelle" w:date="2015-11-03T11:52:00Z"/>
                <w:b/>
                <w:vanish/>
                <w:color w:val="000000"/>
                <w:lang w:val="en-US"/>
              </w:rPr>
            </w:pPr>
            <w:ins w:id="7449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7450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451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7452" w:author="Sabine Flechelle" w:date="2015-11-03T11:52:00Z"/>
                <w:vanish/>
                <w:color w:val="000000"/>
                <w:lang w:val="en-US"/>
              </w:rPr>
            </w:pPr>
            <w:ins w:id="7453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454" w:author="Sabine Flechelle" w:date="2015-11-03T11:52:00Z"/>
                <w:color w:val="000000"/>
                <w:lang w:val="en-US"/>
              </w:rPr>
            </w:pPr>
            <w:ins w:id="7455" w:author="Sabine Flechelle" w:date="2015-11-03T11:52:00Z">
              <w:r>
                <w:rPr>
                  <w:color w:val="000000"/>
                  <w:lang w:val="en-US"/>
                </w:rPr>
                <w:t xml:space="preserve">Result 1 to 5: 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456" w:author="Sabine Flechelle" w:date="2015-11-03T11:52:00Z"/>
                <w:color w:val="000000"/>
                <w:lang w:val="en-US"/>
              </w:rPr>
            </w:pPr>
            <w:ins w:id="7457" w:author="Sabine Flechelle" w:date="2015-11-03T11:52:00Z">
              <w:r>
                <w:t xml:space="preserve">Check the </w:t>
              </w:r>
              <w:r w:rsidRPr="00A05B09">
                <w:rPr>
                  <w:color w:val="000000"/>
                  <w:lang w:val="en-US"/>
                </w:rPr>
                <w:t>s32FirstOrderValue</w:t>
              </w:r>
              <w:r>
                <w:rPr>
                  <w:color w:val="000000"/>
                  <w:lang w:val="en-US"/>
                </w:rPr>
                <w:t xml:space="preserve"> is: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458" w:author="Sabine Flechelle" w:date="2015-11-03T11:52:00Z"/>
                <w:color w:val="000000"/>
                <w:lang w:val="en-US"/>
              </w:rPr>
            </w:pPr>
          </w:p>
          <w:tbl>
            <w:tblPr>
              <w:tblW w:w="82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420"/>
              <w:gridCol w:w="1080"/>
              <w:gridCol w:w="1240"/>
              <w:gridCol w:w="1180"/>
              <w:gridCol w:w="1180"/>
              <w:gridCol w:w="1200"/>
            </w:tblGrid>
            <w:tr w:rsidR="006E2895" w:rsidRPr="00A5423F" w:rsidTr="00FB1044">
              <w:trPr>
                <w:trHeight w:val="1800"/>
                <w:ins w:id="7459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6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6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PN14 (V)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6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6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 xml:space="preserve">power 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degradation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6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65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order 1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6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67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order 2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6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69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order 3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7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7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order 4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E2895" w:rsidRPr="00A5423F" w:rsidRDefault="006E2895" w:rsidP="00FB1044">
                  <w:pPr>
                    <w:rPr>
                      <w:ins w:id="747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7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Expected</w:t>
                    </w:r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br/>
                      <w:t>order 5</w:t>
                    </w:r>
                  </w:ins>
                </w:p>
              </w:tc>
            </w:tr>
            <w:tr w:rsidR="006E2895" w:rsidRPr="00A5423F" w:rsidTr="00FB1044">
              <w:trPr>
                <w:trHeight w:val="300"/>
                <w:ins w:id="7474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7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7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13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7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7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7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80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8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82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8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84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8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8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8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8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-51200</w:t>
                    </w:r>
                  </w:ins>
                </w:p>
              </w:tc>
            </w:tr>
            <w:tr w:rsidR="006E2895" w:rsidRPr="00A5423F" w:rsidTr="00FB1044">
              <w:trPr>
                <w:trHeight w:val="300"/>
                <w:ins w:id="7489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9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9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10,8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9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9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100%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9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95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9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97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49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499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0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0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0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0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-51200</w:t>
                    </w:r>
                  </w:ins>
                </w:p>
              </w:tc>
            </w:tr>
            <w:tr w:rsidR="006E2895" w:rsidRPr="00A5423F" w:rsidTr="00FB1044">
              <w:trPr>
                <w:trHeight w:val="300"/>
                <w:ins w:id="7504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0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0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10,2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0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0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90%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0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10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15488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1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12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1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14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23232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1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1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1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1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-51200</w:t>
                    </w:r>
                  </w:ins>
                </w:p>
              </w:tc>
            </w:tr>
            <w:tr w:rsidR="006E2895" w:rsidRPr="00A5423F" w:rsidTr="00FB1044">
              <w:trPr>
                <w:trHeight w:val="300"/>
                <w:ins w:id="7519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2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2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9,6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2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2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80%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24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25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14592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26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27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28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29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21888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30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31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32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33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-51200</w:t>
                    </w:r>
                  </w:ins>
                </w:p>
              </w:tc>
            </w:tr>
            <w:tr w:rsidR="006E2895" w:rsidRPr="00A5423F" w:rsidTr="00FB1044">
              <w:trPr>
                <w:trHeight w:val="300"/>
                <w:ins w:id="7534" w:author="Sabine Flechelle" w:date="2015-11-03T11:52:00Z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3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3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9</w:t>
                    </w:r>
                  </w:ins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3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3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70%</w:t>
                    </w:r>
                  </w:ins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39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40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13696</w:t>
                    </w:r>
                  </w:ins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41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42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16384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43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44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20544</w:t>
                    </w:r>
                  </w:ins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45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46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24576</w:t>
                    </w:r>
                  </w:ins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2895" w:rsidRPr="00A5423F" w:rsidRDefault="006E2895" w:rsidP="00FB1044">
                  <w:pPr>
                    <w:jc w:val="right"/>
                    <w:rPr>
                      <w:ins w:id="7547" w:author="Sabine Flechelle" w:date="2015-11-03T11:52:00Z"/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ins w:id="7548" w:author="Sabine Flechelle" w:date="2015-11-03T11:52:00Z">
                    <w:r w:rsidRPr="00A5423F"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lang w:val="en-US" w:eastAsia="en-US"/>
                      </w:rPr>
                      <w:t>-51200</w:t>
                    </w:r>
                  </w:ins>
                </w:p>
              </w:tc>
            </w:tr>
          </w:tbl>
          <w:p w:rsidR="006E2895" w:rsidRDefault="006E2895" w:rsidP="00FB1044">
            <w:pPr>
              <w:tabs>
                <w:tab w:val="left" w:pos="944"/>
              </w:tabs>
              <w:rPr>
                <w:ins w:id="7549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550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551" w:author="Sabine Flechelle" w:date="2015-11-03T11:52:00Z"/>
                <w:color w:val="000000"/>
                <w:lang w:val="en-US"/>
              </w:rPr>
            </w:pPr>
            <w:ins w:id="7552" w:author="Sabine Flechelle" w:date="2015-11-03T11:52:00Z">
              <w:r>
                <w:rPr>
                  <w:color w:val="000000"/>
                  <w:lang w:val="en-US"/>
                </w:rPr>
                <w:t xml:space="preserve">Result 6: Check the cycle </w:t>
              </w:r>
              <w:proofErr w:type="gramStart"/>
              <w:r>
                <w:rPr>
                  <w:color w:val="000000"/>
                  <w:lang w:val="en-US"/>
                </w:rPr>
                <w:t>is not triggered</w:t>
              </w:r>
              <w:proofErr w:type="gramEnd"/>
              <w:r>
                <w:rPr>
                  <w:color w:val="000000"/>
                  <w:lang w:val="en-US"/>
                </w:rPr>
                <w:t>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553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554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555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556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7557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755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5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6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6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6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6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7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7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7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7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7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7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7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7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75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5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8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58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59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759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5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04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rPr>
          <w:ins w:id="7605" w:author="Sabine Flechelle" w:date="2015-11-03T11:52:00Z"/>
        </w:rPr>
      </w:pPr>
    </w:p>
    <w:p w:rsidR="006E2895" w:rsidRDefault="006E2895" w:rsidP="006E2895">
      <w:pPr>
        <w:rPr>
          <w:ins w:id="7606" w:author="Sabine Flechelle" w:date="2015-11-03T11:52:00Z"/>
        </w:rPr>
      </w:pPr>
    </w:p>
    <w:p w:rsidR="006E2895" w:rsidRDefault="006E2895" w:rsidP="006E2895">
      <w:pPr>
        <w:pStyle w:val="Heading3"/>
        <w:rPr>
          <w:ins w:id="7607" w:author="Sabine Flechelle" w:date="2015-11-03T11:52:00Z"/>
        </w:rPr>
      </w:pPr>
      <w:bookmarkStart w:id="7608" w:name="_Toc314230345"/>
      <w:bookmarkStart w:id="7609" w:name="_Toc434332122"/>
      <w:ins w:id="7610" w:author="Sabine Flechelle" w:date="2015-11-03T11:52:00Z">
        <w:r>
          <w:t>INT_BFE_</w:t>
        </w:r>
        <w:proofErr w:type="gramStart"/>
        <w:r>
          <w:t>0</w:t>
        </w:r>
      </w:ins>
      <w:ins w:id="7611" w:author="Sabine Flechelle" w:date="2015-11-03T11:53:00Z">
        <w:r>
          <w:t>7</w:t>
        </w:r>
      </w:ins>
      <w:ins w:id="7612" w:author="Sabine Flechelle" w:date="2015-11-03T11:52:00Z">
        <w:r>
          <w:t>0</w:t>
        </w:r>
      </w:ins>
      <w:ins w:id="7613" w:author="Sabine Flechelle" w:date="2015-11-03T11:53:00Z">
        <w:r>
          <w:t>0</w:t>
        </w:r>
      </w:ins>
      <w:ins w:id="7614" w:author="Sabine Flechelle" w:date="2015-11-03T12:49:00Z">
        <w:r w:rsidR="00FB1044">
          <w:t>6</w:t>
        </w:r>
      </w:ins>
      <w:ins w:id="7615" w:author="Sabine Flechelle" w:date="2015-11-03T11:52:00Z">
        <w:r>
          <w:t xml:space="preserve"> :</w:t>
        </w:r>
        <w:proofErr w:type="gramEnd"/>
        <w:r>
          <w:t xml:space="preserve"> No Power degradation abortion</w:t>
        </w:r>
        <w:bookmarkEnd w:id="7608"/>
        <w:bookmarkEnd w:id="7609"/>
      </w:ins>
    </w:p>
    <w:p w:rsidR="006E2895" w:rsidRDefault="006E2895" w:rsidP="006E2895">
      <w:pPr>
        <w:pStyle w:val="Para2"/>
        <w:rPr>
          <w:ins w:id="7616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17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2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2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630" w:author="Sabine Flechelle" w:date="2015-11-03T11:52:00Z"/>
                <w:color w:val="000000"/>
                <w:lang w:val="en-US"/>
              </w:rPr>
            </w:pPr>
            <w:ins w:id="7631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3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3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3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4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4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646" w:author="Sabine Flechelle" w:date="2015-11-03T11:52:00Z"/>
                <w:b/>
                <w:color w:val="000000"/>
                <w:lang w:val="en-US"/>
              </w:rPr>
            </w:pPr>
            <w:ins w:id="7647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7648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7649" w:author="Sabine Flechelle" w:date="2015-11-03T11:52:00Z"/>
              </w:rPr>
            </w:pPr>
            <w:ins w:id="7650" w:author="Sabine Flechelle" w:date="2015-11-03T11:52:00Z">
              <w:r w:rsidRPr="003B1522">
                <w:t xml:space="preserve">The aim of this test is to check </w:t>
              </w:r>
              <w:r>
                <w:t xml:space="preserve">that a cycle </w:t>
              </w:r>
              <w:proofErr w:type="spellStart"/>
              <w:proofErr w:type="gramStart"/>
              <w:r>
                <w:t>can not</w:t>
              </w:r>
              <w:proofErr w:type="spellEnd"/>
              <w:proofErr w:type="gramEnd"/>
              <w:r>
                <w:t xml:space="preserve"> be aborted by power degradation.</w:t>
              </w:r>
            </w:ins>
          </w:p>
          <w:p w:rsidR="006E2895" w:rsidRDefault="006E2895" w:rsidP="00FB1044">
            <w:pPr>
              <w:rPr>
                <w:ins w:id="76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5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5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6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5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5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6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6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6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7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7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7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674" w:author="Sabine Flechelle" w:date="2015-11-03T11:52:00Z"/>
                <w:b/>
                <w:color w:val="000000"/>
                <w:lang w:val="en-US"/>
              </w:rPr>
            </w:pPr>
            <w:ins w:id="7675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7676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7677" w:author="Sabine Flechelle" w:date="2015-11-03T16:37:00Z"/>
                <w:color w:val="000000"/>
              </w:rPr>
            </w:pPr>
            <w:ins w:id="7678" w:author="Sabine Flechelle" w:date="2015-11-03T16:37:00Z">
              <w:r>
                <w:rPr>
                  <w:color w:val="000000"/>
                </w:rPr>
                <w:lastRenderedPageBreak/>
                <w:t>A flashed board.</w:t>
              </w:r>
            </w:ins>
          </w:p>
          <w:p w:rsidR="006E2895" w:rsidRDefault="006E2895" w:rsidP="00FB1044">
            <w:pPr>
              <w:rPr>
                <w:ins w:id="7679" w:author="Sabine Flechelle" w:date="2015-11-03T11:52:00Z"/>
                <w:color w:val="000000"/>
              </w:rPr>
            </w:pPr>
            <w:ins w:id="7680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7681" w:author="Sabine Flechelle" w:date="2015-11-03T11:52:00Z"/>
                <w:color w:val="000000"/>
              </w:rPr>
            </w:pPr>
            <w:proofErr w:type="spellStart"/>
            <w:ins w:id="7682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7683" w:author="Sabine Flechelle" w:date="2015-11-03T11:52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7684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8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6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8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8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69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69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69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6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0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0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706" w:author="Sabine Flechelle" w:date="2015-11-03T11:52:00Z"/>
                <w:b/>
                <w:color w:val="000000"/>
                <w:lang w:val="en-US"/>
              </w:rPr>
            </w:pPr>
            <w:ins w:id="7707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7708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709" w:author="Sabine Flechelle" w:date="2015-11-03T11:52:00Z"/>
                <w:color w:val="000000"/>
                <w:lang w:val="en-US"/>
              </w:rPr>
            </w:pPr>
            <w:ins w:id="7710" w:author="Sabine Flechelle" w:date="2015-11-03T11:52:00Z">
              <w:r>
                <w:rPr>
                  <w:color w:val="000000"/>
                  <w:lang w:val="en-US"/>
                </w:rPr>
                <w:t xml:space="preserve">Choose a </w:t>
              </w:r>
              <w:proofErr w:type="gramStart"/>
              <w:r>
                <w:rPr>
                  <w:color w:val="000000"/>
                  <w:lang w:val="en-US"/>
                </w:rPr>
                <w:t>cycle which</w:t>
              </w:r>
              <w:proofErr w:type="gramEnd"/>
              <w:r>
                <w:rPr>
                  <w:color w:val="000000"/>
                  <w:lang w:val="en-US"/>
                </w:rPr>
                <w:t xml:space="preserve"> contains at least one power </w:t>
              </w:r>
              <w:proofErr w:type="spellStart"/>
              <w:r>
                <w:rPr>
                  <w:color w:val="000000"/>
                  <w:lang w:val="en-US"/>
                </w:rPr>
                <w:t>degradabled</w:t>
              </w:r>
              <w:proofErr w:type="spellEnd"/>
              <w:r>
                <w:rPr>
                  <w:color w:val="000000"/>
                  <w:lang w:val="en-US"/>
                </w:rPr>
                <w:t xml:space="preserve"> step.</w:t>
              </w:r>
            </w:ins>
          </w:p>
          <w:p w:rsidR="006E2895" w:rsidRDefault="006E2895" w:rsidP="00FB1044">
            <w:pPr>
              <w:rPr>
                <w:ins w:id="7711" w:author="Sabine Flechelle" w:date="2015-11-03T11:52:00Z"/>
                <w:color w:val="000000"/>
                <w:lang w:val="en-US"/>
              </w:rPr>
            </w:pPr>
            <w:ins w:id="7712" w:author="Sabine Flechelle" w:date="2015-11-03T11:52:00Z">
              <w:r>
                <w:rPr>
                  <w:color w:val="000000"/>
                  <w:lang w:val="en-US"/>
                </w:rPr>
                <w:t>By default, PN14 is 9.5V.</w:t>
              </w:r>
            </w:ins>
          </w:p>
          <w:p w:rsidR="006E2895" w:rsidRDefault="006E2895" w:rsidP="00FB1044">
            <w:pPr>
              <w:rPr>
                <w:ins w:id="77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1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1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1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1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1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2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2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2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2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2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2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3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3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3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3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4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5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752" w:author="Sabine Flechelle" w:date="2015-11-03T11:52:00Z"/>
                <w:b/>
                <w:color w:val="000000"/>
                <w:lang w:val="en-US"/>
              </w:rPr>
            </w:pPr>
            <w:ins w:id="7753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7754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755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7756" w:author="Sabine Flechelle" w:date="2015-11-03T11:52:00Z"/>
                <w:b/>
                <w:color w:val="000000"/>
                <w:lang w:val="en-US"/>
              </w:rPr>
            </w:pPr>
            <w:ins w:id="7757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7758" w:author="Sabine Flechelle" w:date="2015-11-03T11:52:00Z"/>
                <w:color w:val="000000"/>
              </w:rPr>
            </w:pPr>
            <w:ins w:id="7759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software. Trig the cycle by diagnostic request (0x31 0x01 0xF7 0x03 </w:t>
              </w:r>
              <w:proofErr w:type="gramStart"/>
              <w:r>
                <w:rPr>
                  <w:color w:val="000000"/>
                </w:rPr>
                <w:t>0x0n</w:t>
              </w:r>
              <w:r w:rsidRPr="00A05B09">
                <w:rPr>
                  <w:color w:val="000000"/>
                </w:rPr>
                <w:t>;</w:t>
              </w:r>
              <w:proofErr w:type="gramEnd"/>
              <w:r>
                <w:rPr>
                  <w:color w:val="000000"/>
                </w:rPr>
                <w:t xml:space="preserve">). </w:t>
              </w:r>
            </w:ins>
          </w:p>
          <w:p w:rsidR="006E2895" w:rsidRDefault="006E2895" w:rsidP="00FB1044">
            <w:pPr>
              <w:rPr>
                <w:ins w:id="7760" w:author="Sabine Flechelle" w:date="2015-11-03T11:52:00Z"/>
                <w:color w:val="000000"/>
                <w:lang w:val="en-US"/>
              </w:rPr>
            </w:pPr>
            <w:ins w:id="7761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2 :</w:t>
              </w:r>
              <w:proofErr w:type="gramEnd"/>
              <w:r>
                <w:rPr>
                  <w:color w:val="000000"/>
                  <w:lang w:val="en-US"/>
                </w:rPr>
                <w:t xml:space="preserve"> Trig the cycle and set PN14 to 8.9V during the tensioning phase of the cycle.</w:t>
              </w:r>
            </w:ins>
          </w:p>
          <w:p w:rsidR="006E2895" w:rsidRDefault="006E2895" w:rsidP="00FB1044">
            <w:pPr>
              <w:rPr>
                <w:ins w:id="776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7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6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6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6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6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7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7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7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7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7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7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7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7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7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77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8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8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79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79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7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794" w:author="Sabine Flechelle" w:date="2015-11-03T11:52:00Z"/>
                <w:b/>
                <w:color w:val="000000"/>
                <w:lang w:val="en-US"/>
              </w:rPr>
            </w:pPr>
            <w:ins w:id="7795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7796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7797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79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7799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80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780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80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7803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780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7805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80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7807" w:author="Sabine Flechelle" w:date="2015-11-03T11:52:00Z"/>
                <w:b/>
                <w:vanish/>
                <w:color w:val="000000"/>
                <w:lang w:val="en-US"/>
              </w:rPr>
            </w:pPr>
            <w:ins w:id="7808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7809" w:author="Sabine Flechelle" w:date="2015-11-03T11:52:00Z"/>
                <w:b/>
                <w:vanish/>
                <w:color w:val="000000"/>
                <w:lang w:val="en-US"/>
              </w:rPr>
            </w:pPr>
            <w:ins w:id="7810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7811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781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7813" w:author="Sabine Flechelle" w:date="2015-11-03T11:52:00Z"/>
                <w:vanish/>
                <w:color w:val="000000"/>
                <w:lang w:val="en-US"/>
              </w:rPr>
            </w:pPr>
            <w:ins w:id="7814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815" w:author="Sabine Flechelle" w:date="2015-11-03T11:52:00Z"/>
                <w:color w:val="000000"/>
                <w:lang w:val="en-US"/>
              </w:rPr>
            </w:pPr>
            <w:ins w:id="7816" w:author="Sabine Flechelle" w:date="2015-11-03T11:52:00Z">
              <w:r>
                <w:rPr>
                  <w:color w:val="000000"/>
                  <w:lang w:val="en-US"/>
                </w:rPr>
                <w:t xml:space="preserve">Result 1: Check the cycle </w:t>
              </w:r>
              <w:proofErr w:type="gramStart"/>
              <w:r>
                <w:rPr>
                  <w:color w:val="000000"/>
                  <w:lang w:val="en-US"/>
                </w:rPr>
                <w:t>is triggered</w:t>
              </w:r>
              <w:proofErr w:type="gramEnd"/>
              <w:r>
                <w:rPr>
                  <w:color w:val="000000"/>
                  <w:lang w:val="en-US"/>
                </w:rPr>
                <w:t>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817" w:author="Sabine Flechelle" w:date="2015-11-03T11:52:00Z"/>
                <w:color w:val="000000"/>
                <w:lang w:val="en-US"/>
              </w:rPr>
            </w:pPr>
            <w:ins w:id="7818" w:author="Sabine Flechelle" w:date="2015-11-03T11:52:00Z">
              <w:r>
                <w:rPr>
                  <w:color w:val="000000"/>
                  <w:lang w:val="en-US"/>
                </w:rPr>
                <w:t>Result 2: Check the cycle is triggered and not aborted.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7819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820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7821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7822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782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2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2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2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3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3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3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3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3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4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4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4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78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84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4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4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5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785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6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69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rPr>
          <w:ins w:id="7870" w:author="Sabine Flechelle" w:date="2015-11-03T11:52:00Z"/>
        </w:rPr>
      </w:pPr>
    </w:p>
    <w:p w:rsidR="006E2895" w:rsidRDefault="006E2895" w:rsidP="006E2895">
      <w:pPr>
        <w:pStyle w:val="Heading3"/>
        <w:rPr>
          <w:ins w:id="7871" w:author="Sabine Flechelle" w:date="2015-11-03T11:52:00Z"/>
        </w:rPr>
      </w:pPr>
      <w:bookmarkStart w:id="7872" w:name="_Toc314230346"/>
      <w:bookmarkStart w:id="7873" w:name="_Toc434332123"/>
      <w:ins w:id="7874" w:author="Sabine Flechelle" w:date="2015-11-03T11:52:00Z">
        <w:r>
          <w:t>INT_BFE_</w:t>
        </w:r>
        <w:proofErr w:type="gramStart"/>
        <w:r>
          <w:t>0</w:t>
        </w:r>
      </w:ins>
      <w:ins w:id="7875" w:author="Sabine Flechelle" w:date="2015-11-03T11:53:00Z">
        <w:r>
          <w:t>7</w:t>
        </w:r>
      </w:ins>
      <w:ins w:id="7876" w:author="Sabine Flechelle" w:date="2015-11-03T11:52:00Z">
        <w:r>
          <w:t>0</w:t>
        </w:r>
      </w:ins>
      <w:ins w:id="7877" w:author="Sabine Flechelle" w:date="2015-11-03T11:53:00Z">
        <w:r>
          <w:t>0</w:t>
        </w:r>
      </w:ins>
      <w:ins w:id="7878" w:author="Sabine Flechelle" w:date="2015-11-03T12:49:00Z">
        <w:r w:rsidR="00FB1044">
          <w:t>7</w:t>
        </w:r>
      </w:ins>
      <w:ins w:id="7879" w:author="Sabine Flechelle" w:date="2015-11-03T11:52:00Z">
        <w:r>
          <w:t xml:space="preserve"> :</w:t>
        </w:r>
        <w:proofErr w:type="gramEnd"/>
        <w:r>
          <w:t xml:space="preserve"> Inhibition by power degradation</w:t>
        </w:r>
        <w:bookmarkEnd w:id="7872"/>
        <w:bookmarkEnd w:id="7873"/>
      </w:ins>
    </w:p>
    <w:p w:rsidR="006E2895" w:rsidRDefault="006E2895" w:rsidP="006E2895">
      <w:pPr>
        <w:pStyle w:val="Para2"/>
        <w:rPr>
          <w:ins w:id="7880" w:author="Sabine Flechelle" w:date="2015-11-03T11:52:00Z"/>
          <w:lang w:val="en-US"/>
        </w:rPr>
      </w:pPr>
    </w:p>
    <w:tbl>
      <w:tblPr>
        <w:tblW w:w="966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90"/>
        <w:gridCol w:w="1308"/>
        <w:gridCol w:w="1262"/>
        <w:gridCol w:w="532"/>
        <w:gridCol w:w="730"/>
        <w:gridCol w:w="1112"/>
        <w:gridCol w:w="151"/>
        <w:gridCol w:w="1262"/>
        <w:gridCol w:w="430"/>
        <w:gridCol w:w="833"/>
        <w:gridCol w:w="1361"/>
        <w:gridCol w:w="269"/>
        <w:gridCol w:w="221"/>
      </w:tblGrid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81" w:author="Sabine Flechelle" w:date="2015-11-03T11:52:00Z"/>
        </w:trPr>
        <w:tc>
          <w:tcPr>
            <w:tcW w:w="190" w:type="dxa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12" w:space="0" w:color="000000"/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9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9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9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894" w:author="Sabine Flechelle" w:date="2015-11-03T11:52:00Z"/>
                <w:color w:val="000000"/>
                <w:lang w:val="en-US"/>
              </w:rPr>
            </w:pPr>
            <w:ins w:id="7895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Type of the test: N 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N, R, E or Q</w:t>
              </w:r>
            </w:ins>
          </w:p>
        </w:tc>
        <w:tc>
          <w:tcPr>
            <w:tcW w:w="221" w:type="dxa"/>
            <w:tcBorders>
              <w:top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89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89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9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89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7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7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11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430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194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0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0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910" w:author="Sabine Flechelle" w:date="2015-11-03T11:52:00Z"/>
                <w:b/>
                <w:color w:val="000000"/>
                <w:lang w:val="en-US"/>
              </w:rPr>
            </w:pPr>
            <w:ins w:id="7911" w:author="Sabine Flechelle" w:date="2015-11-03T11:52:00Z">
              <w:r>
                <w:rPr>
                  <w:b/>
                  <w:color w:val="000000"/>
                  <w:lang w:val="en-US"/>
                </w:rPr>
                <w:t>Purpose of the test:</w:t>
              </w:r>
            </w:ins>
          </w:p>
          <w:p w:rsidR="006E2895" w:rsidRDefault="006E2895" w:rsidP="00FB1044">
            <w:pPr>
              <w:pStyle w:val="Para1"/>
              <w:spacing w:before="0"/>
              <w:ind w:left="0"/>
              <w:jc w:val="left"/>
              <w:rPr>
                <w:ins w:id="7912" w:author="Sabine Flechelle" w:date="2015-11-03T11:52:00Z"/>
                <w:rFonts w:ascii="Arial (W1)" w:hAnsi="Arial (W1)"/>
                <w:color w:val="008000"/>
                <w:sz w:val="16"/>
                <w:u w:val="dotted"/>
                <w:lang w:val="en-US"/>
              </w:rPr>
            </w:pPr>
          </w:p>
          <w:p w:rsidR="006E2895" w:rsidRPr="003B1522" w:rsidRDefault="006E2895" w:rsidP="00FB1044">
            <w:pPr>
              <w:rPr>
                <w:ins w:id="7913" w:author="Sabine Flechelle" w:date="2015-11-03T11:52:00Z"/>
              </w:rPr>
            </w:pPr>
            <w:ins w:id="7914" w:author="Sabine Flechelle" w:date="2015-11-03T11:52:00Z">
              <w:r w:rsidRPr="003B1522">
                <w:t xml:space="preserve">The aim of this test is to check </w:t>
              </w:r>
              <w:r>
                <w:t xml:space="preserve">that a power </w:t>
              </w:r>
              <w:proofErr w:type="spellStart"/>
              <w:r>
                <w:t>degradabled</w:t>
              </w:r>
              <w:proofErr w:type="spellEnd"/>
              <w:r>
                <w:t xml:space="preserve"> cycle </w:t>
              </w:r>
              <w:proofErr w:type="gramStart"/>
              <w:r>
                <w:t>is inhibited</w:t>
              </w:r>
              <w:proofErr w:type="gramEnd"/>
              <w:r>
                <w:t xml:space="preserve"> by power degradation, if correction factor is null. It also checks the cycle </w:t>
              </w:r>
              <w:proofErr w:type="gramStart"/>
              <w:r>
                <w:t>is triggered</w:t>
              </w:r>
              <w:proofErr w:type="gramEnd"/>
              <w:r>
                <w:t xml:space="preserve"> again when the correction factor becomes not null, if the </w:t>
              </w:r>
              <w:proofErr w:type="spellStart"/>
              <w:r>
                <w:t>presafe</w:t>
              </w:r>
              <w:proofErr w:type="spellEnd"/>
              <w:r>
                <w:t xml:space="preserve"> situation is still present.</w:t>
              </w:r>
            </w:ins>
          </w:p>
          <w:p w:rsidR="006E2895" w:rsidRDefault="006E2895" w:rsidP="00FB1044">
            <w:pPr>
              <w:rPr>
                <w:ins w:id="79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1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1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1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2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2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2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2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2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3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3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938" w:author="Sabine Flechelle" w:date="2015-11-03T11:52:00Z"/>
                <w:b/>
                <w:color w:val="000000"/>
                <w:lang w:val="en-US"/>
              </w:rPr>
            </w:pPr>
            <w:ins w:id="7939" w:author="Sabine Flechelle" w:date="2015-11-03T11:52:00Z">
              <w:r>
                <w:rPr>
                  <w:b/>
                  <w:color w:val="000000"/>
                  <w:lang w:val="en-US"/>
                </w:rPr>
                <w:t>Environment:</w:t>
              </w:r>
            </w:ins>
          </w:p>
          <w:p w:rsidR="006E2895" w:rsidRDefault="006E2895" w:rsidP="00FB1044">
            <w:pPr>
              <w:rPr>
                <w:ins w:id="7940" w:author="Sabine Flechelle" w:date="2015-11-03T11:52:00Z"/>
                <w:color w:val="000000"/>
              </w:rPr>
            </w:pPr>
          </w:p>
          <w:p w:rsidR="00DD3F80" w:rsidRDefault="00DD3F80" w:rsidP="00DD3F80">
            <w:pPr>
              <w:rPr>
                <w:ins w:id="7941" w:author="Sabine Flechelle" w:date="2015-11-03T16:37:00Z"/>
                <w:color w:val="000000"/>
              </w:rPr>
            </w:pPr>
            <w:ins w:id="7942" w:author="Sabine Flechelle" w:date="2015-11-03T16:37:00Z">
              <w:r>
                <w:rPr>
                  <w:color w:val="000000"/>
                </w:rPr>
                <w:t>A flashed board.</w:t>
              </w:r>
            </w:ins>
          </w:p>
          <w:p w:rsidR="006E2895" w:rsidRDefault="006E2895" w:rsidP="00FB1044">
            <w:pPr>
              <w:rPr>
                <w:ins w:id="7943" w:author="Sabine Flechelle" w:date="2015-11-03T11:52:00Z"/>
                <w:color w:val="000000"/>
              </w:rPr>
            </w:pPr>
            <w:ins w:id="7944" w:author="Sabine Flechelle" w:date="2015-11-03T11:52:00Z">
              <w:r>
                <w:rPr>
                  <w:color w:val="000000"/>
                </w:rPr>
                <w:t>Power supply.</w:t>
              </w:r>
            </w:ins>
          </w:p>
          <w:p w:rsidR="006E2895" w:rsidRDefault="006E2895" w:rsidP="00FB1044">
            <w:pPr>
              <w:rPr>
                <w:ins w:id="7945" w:author="Sabine Flechelle" w:date="2015-11-03T11:52:00Z"/>
                <w:color w:val="000000"/>
              </w:rPr>
            </w:pPr>
            <w:proofErr w:type="spellStart"/>
            <w:ins w:id="7946" w:author="Sabine Flechelle" w:date="2015-11-03T11:52:00Z">
              <w:r>
                <w:rPr>
                  <w:color w:val="000000"/>
                </w:rPr>
                <w:t>CANalyzer</w:t>
              </w:r>
              <w:proofErr w:type="spellEnd"/>
              <w:r>
                <w:rPr>
                  <w:color w:val="000000"/>
                </w:rPr>
                <w:t xml:space="preserve"> simulation.</w:t>
              </w:r>
            </w:ins>
          </w:p>
          <w:p w:rsidR="006E2895" w:rsidRPr="0062451D" w:rsidRDefault="006E2895" w:rsidP="00FB1044">
            <w:pPr>
              <w:rPr>
                <w:ins w:id="7947" w:author="Sabine Flechelle" w:date="2015-11-03T11:52:00Z"/>
                <w:color w:val="000000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Pr="007A5C0B" w:rsidRDefault="006E2895" w:rsidP="00FB1044">
            <w:pPr>
              <w:jc w:val="right"/>
              <w:rPr>
                <w:ins w:id="7948" w:author="Sabine Flechelle" w:date="2015-11-03T11:52:00Z"/>
                <w:color w:val="000000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4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5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5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5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5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5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5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6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6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6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7970" w:author="Sabine Flechelle" w:date="2015-11-03T11:52:00Z"/>
                <w:b/>
                <w:color w:val="000000"/>
                <w:lang w:val="en-US"/>
              </w:rPr>
            </w:pPr>
            <w:ins w:id="7971" w:author="Sabine Flechelle" w:date="2015-11-03T11:52:00Z">
              <w:r>
                <w:rPr>
                  <w:b/>
                  <w:color w:val="000000"/>
                  <w:lang w:val="en-US"/>
                </w:rPr>
                <w:t>INITIAL STATE:</w:t>
              </w:r>
            </w:ins>
          </w:p>
          <w:p w:rsidR="006E2895" w:rsidRDefault="006E2895" w:rsidP="00FB1044">
            <w:pPr>
              <w:rPr>
                <w:ins w:id="797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7973" w:author="Sabine Flechelle" w:date="2015-11-03T11:52:00Z"/>
                <w:color w:val="000000"/>
                <w:lang w:val="en-US"/>
              </w:rPr>
            </w:pPr>
            <w:ins w:id="7974" w:author="Sabine Flechelle" w:date="2015-11-03T11:52:00Z">
              <w:r>
                <w:rPr>
                  <w:color w:val="000000"/>
                  <w:lang w:val="en-US"/>
                </w:rPr>
                <w:t xml:space="preserve">Choose a </w:t>
              </w:r>
              <w:proofErr w:type="gramStart"/>
              <w:r>
                <w:rPr>
                  <w:color w:val="000000"/>
                  <w:lang w:val="en-US"/>
                </w:rPr>
                <w:t>cycle which</w:t>
              </w:r>
              <w:proofErr w:type="gramEnd"/>
              <w:r>
                <w:rPr>
                  <w:color w:val="000000"/>
                  <w:lang w:val="en-US"/>
                </w:rPr>
                <w:t xml:space="preserve"> contains at least one power </w:t>
              </w:r>
              <w:proofErr w:type="spellStart"/>
              <w:r>
                <w:rPr>
                  <w:color w:val="000000"/>
                  <w:lang w:val="en-US"/>
                </w:rPr>
                <w:t>degradabled</w:t>
              </w:r>
              <w:proofErr w:type="spellEnd"/>
              <w:r>
                <w:rPr>
                  <w:color w:val="000000"/>
                  <w:lang w:val="en-US"/>
                </w:rPr>
                <w:t xml:space="preserve"> step.</w:t>
              </w:r>
            </w:ins>
          </w:p>
          <w:p w:rsidR="006E2895" w:rsidRDefault="006E2895" w:rsidP="00FB1044">
            <w:pPr>
              <w:rPr>
                <w:ins w:id="7975" w:author="Sabine Flechelle" w:date="2015-11-03T11:52:00Z"/>
                <w:color w:val="000000"/>
                <w:lang w:val="en-US"/>
              </w:rPr>
            </w:pPr>
            <w:ins w:id="7976" w:author="Sabine Flechelle" w:date="2015-11-03T11:52:00Z">
              <w:r>
                <w:rPr>
                  <w:color w:val="000000"/>
                  <w:lang w:val="en-US"/>
                </w:rPr>
                <w:t>By default, PN14 is 9.5V.</w:t>
              </w:r>
            </w:ins>
          </w:p>
          <w:p w:rsidR="006E2895" w:rsidRDefault="006E2895" w:rsidP="00FB1044">
            <w:pPr>
              <w:rPr>
                <w:ins w:id="797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7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7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8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8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8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8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8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8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8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8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8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8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9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9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9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9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9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9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799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799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799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799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0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0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0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1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1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1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1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1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8016" w:author="Sabine Flechelle" w:date="2015-11-03T11:52:00Z"/>
                <w:b/>
                <w:color w:val="000000"/>
                <w:lang w:val="en-US"/>
              </w:rPr>
            </w:pPr>
            <w:ins w:id="8017" w:author="Sabine Flechelle" w:date="2015-11-03T11:52:00Z">
              <w:r>
                <w:rPr>
                  <w:b/>
                  <w:color w:val="000000"/>
                  <w:lang w:val="en-US"/>
                </w:rPr>
                <w:t xml:space="preserve">ACTION: </w:t>
              </w:r>
            </w:ins>
          </w:p>
          <w:p w:rsidR="006E2895" w:rsidRDefault="006E2895" w:rsidP="00FB1044">
            <w:pPr>
              <w:rPr>
                <w:ins w:id="8018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8019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Default="006E2895" w:rsidP="00FB1044">
            <w:pPr>
              <w:rPr>
                <w:ins w:id="8020" w:author="Sabine Flechelle" w:date="2015-11-03T11:52:00Z"/>
                <w:b/>
                <w:color w:val="000000"/>
                <w:lang w:val="en-US"/>
              </w:rPr>
            </w:pPr>
            <w:ins w:id="8021" w:author="Sabine Flechelle" w:date="2015-11-03T11:52:00Z"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Action N : ..</w:t>
              </w:r>
              <w:r w:rsidRPr="004D058B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.</w:t>
              </w:r>
              <w:r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Action </w:t>
              </w:r>
            </w:ins>
          </w:p>
          <w:p w:rsidR="006E2895" w:rsidRDefault="006E2895" w:rsidP="00FB1044">
            <w:pPr>
              <w:rPr>
                <w:ins w:id="8022" w:author="Sabine Flechelle" w:date="2015-11-03T11:52:00Z"/>
                <w:color w:val="000000"/>
              </w:rPr>
            </w:pPr>
            <w:ins w:id="8023" w:author="Sabine Flechelle" w:date="2015-11-03T11:52:00Z">
              <w:r>
                <w:rPr>
                  <w:color w:val="000000"/>
                  <w:lang w:val="en-US"/>
                </w:rPr>
                <w:t xml:space="preserve">Action 1: </w:t>
              </w:r>
              <w:r>
                <w:rPr>
                  <w:color w:val="000000"/>
                </w:rPr>
                <w:t xml:space="preserve">Run the software. Trig the cycle by </w:t>
              </w:r>
              <w:proofErr w:type="spellStart"/>
              <w:r>
                <w:rPr>
                  <w:color w:val="000000"/>
                </w:rPr>
                <w:t>presafe</w:t>
              </w:r>
              <w:proofErr w:type="spellEnd"/>
              <w:r>
                <w:rPr>
                  <w:color w:val="000000"/>
                </w:rPr>
                <w:t xml:space="preserve"> situation (‘:’ to select level, ‘!’ to activate it). Stop the </w:t>
              </w:r>
              <w:proofErr w:type="spellStart"/>
              <w:r>
                <w:rPr>
                  <w:color w:val="000000"/>
                </w:rPr>
                <w:t>presafe</w:t>
              </w:r>
              <w:proofErr w:type="spellEnd"/>
              <w:r>
                <w:rPr>
                  <w:color w:val="000000"/>
                </w:rPr>
                <w:t xml:space="preserve"> situation (activate no level).</w:t>
              </w:r>
            </w:ins>
          </w:p>
          <w:p w:rsidR="006E2895" w:rsidRDefault="006E2895" w:rsidP="00FB1044">
            <w:pPr>
              <w:rPr>
                <w:ins w:id="8024" w:author="Sabine Flechelle" w:date="2015-11-03T11:52:00Z"/>
                <w:color w:val="000000"/>
                <w:lang w:val="en-US"/>
              </w:rPr>
            </w:pPr>
            <w:ins w:id="8025" w:author="Sabine Flechelle" w:date="2015-11-03T11:52:00Z">
              <w:r>
                <w:rPr>
                  <w:color w:val="000000"/>
                </w:rPr>
                <w:t xml:space="preserve">Action 2: </w:t>
              </w:r>
              <w:r>
                <w:rPr>
                  <w:color w:val="000000"/>
                  <w:lang w:val="en-US"/>
                </w:rPr>
                <w:t xml:space="preserve">Set PN14 to 8.9V and try to trig the cycle by setting a new </w:t>
              </w:r>
              <w:proofErr w:type="spellStart"/>
              <w:r>
                <w:rPr>
                  <w:color w:val="000000"/>
                  <w:lang w:val="en-US"/>
                </w:rPr>
                <w:t>presafe</w:t>
              </w:r>
              <w:proofErr w:type="spellEnd"/>
              <w:r>
                <w:rPr>
                  <w:color w:val="000000"/>
                  <w:lang w:val="en-US"/>
                </w:rPr>
                <w:t xml:space="preserve"> situation.</w:t>
              </w:r>
            </w:ins>
          </w:p>
          <w:p w:rsidR="006E2895" w:rsidRDefault="006E2895" w:rsidP="00FB1044">
            <w:pPr>
              <w:rPr>
                <w:ins w:id="8026" w:author="Sabine Flechelle" w:date="2015-11-03T11:52:00Z"/>
                <w:color w:val="000000"/>
              </w:rPr>
            </w:pPr>
            <w:ins w:id="8027" w:author="Sabine Flechelle" w:date="2015-11-03T11:52:00Z">
              <w:r>
                <w:rPr>
                  <w:color w:val="000000"/>
                  <w:lang w:val="en-US"/>
                </w:rPr>
                <w:t xml:space="preserve">Action 3: </w:t>
              </w:r>
              <w:r>
                <w:rPr>
                  <w:color w:val="000000"/>
                </w:rPr>
                <w:t xml:space="preserve">Stop the </w:t>
              </w:r>
              <w:proofErr w:type="spellStart"/>
              <w:r>
                <w:rPr>
                  <w:color w:val="000000"/>
                </w:rPr>
                <w:t>presafe</w:t>
              </w:r>
              <w:proofErr w:type="spellEnd"/>
              <w:r>
                <w:rPr>
                  <w:color w:val="000000"/>
                </w:rPr>
                <w:t xml:space="preserve"> situation (activate no level).</w:t>
              </w:r>
            </w:ins>
          </w:p>
          <w:p w:rsidR="006E2895" w:rsidRDefault="006E2895" w:rsidP="00FB1044">
            <w:pPr>
              <w:rPr>
                <w:ins w:id="8028" w:author="Sabine Flechelle" w:date="2015-11-03T11:52:00Z"/>
                <w:color w:val="000000"/>
                <w:lang w:val="en-US"/>
              </w:rPr>
            </w:pPr>
            <w:ins w:id="8029" w:author="Sabine Flechelle" w:date="2015-11-03T11:52:00Z">
              <w:r>
                <w:rPr>
                  <w:color w:val="000000"/>
                  <w:lang w:val="en-US"/>
                </w:rPr>
                <w:t xml:space="preserve">Action </w:t>
              </w:r>
              <w:proofErr w:type="gramStart"/>
              <w:r>
                <w:rPr>
                  <w:color w:val="000000"/>
                  <w:lang w:val="en-US"/>
                </w:rPr>
                <w:t>4 :</w:t>
              </w:r>
              <w:proofErr w:type="gramEnd"/>
              <w:r>
                <w:rPr>
                  <w:color w:val="000000"/>
                  <w:lang w:val="en-US"/>
                </w:rPr>
                <w:t xml:space="preserve"> Set a new </w:t>
              </w:r>
              <w:proofErr w:type="spellStart"/>
              <w:r>
                <w:rPr>
                  <w:color w:val="000000"/>
                  <w:lang w:val="en-US"/>
                </w:rPr>
                <w:t>presafe</w:t>
              </w:r>
              <w:proofErr w:type="spellEnd"/>
              <w:r>
                <w:rPr>
                  <w:color w:val="000000"/>
                  <w:lang w:val="en-US"/>
                </w:rPr>
                <w:t xml:space="preserve"> situation.</w:t>
              </w:r>
            </w:ins>
          </w:p>
          <w:p w:rsidR="006E2895" w:rsidRDefault="006E2895" w:rsidP="00FB1044">
            <w:pPr>
              <w:rPr>
                <w:ins w:id="8030" w:author="Sabine Flechelle" w:date="2015-11-03T11:52:00Z"/>
                <w:color w:val="000000"/>
                <w:lang w:val="en-US"/>
              </w:rPr>
            </w:pPr>
            <w:ins w:id="8031" w:author="Sabine Flechelle" w:date="2015-11-03T11:52:00Z">
              <w:r>
                <w:rPr>
                  <w:color w:val="000000"/>
                  <w:lang w:val="en-US"/>
                </w:rPr>
                <w:t xml:space="preserve">Action 5: Set PN14 at 9.0V. Then stop the </w:t>
              </w:r>
              <w:proofErr w:type="spellStart"/>
              <w:r>
                <w:rPr>
                  <w:color w:val="000000"/>
                </w:rPr>
                <w:t>presafe</w:t>
              </w:r>
              <w:proofErr w:type="spellEnd"/>
              <w:r>
                <w:rPr>
                  <w:color w:val="000000"/>
                </w:rPr>
                <w:t xml:space="preserve"> situation (activate no level).</w:t>
              </w:r>
            </w:ins>
          </w:p>
          <w:p w:rsidR="006E2895" w:rsidRDefault="006E2895" w:rsidP="00FB1044">
            <w:pPr>
              <w:rPr>
                <w:ins w:id="8032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rPr>
                <w:ins w:id="80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0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38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39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0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42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43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04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46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47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4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04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50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51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5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6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06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06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06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rPr>
                <w:ins w:id="8064" w:author="Sabine Flechelle" w:date="2015-11-03T11:52:00Z"/>
                <w:b/>
                <w:color w:val="000000"/>
                <w:lang w:val="en-US"/>
              </w:rPr>
            </w:pPr>
            <w:ins w:id="8065" w:author="Sabine Flechelle" w:date="2015-11-03T11:52:00Z">
              <w:r>
                <w:rPr>
                  <w:b/>
                  <w:color w:val="000000"/>
                  <w:lang w:val="en-US"/>
                </w:rPr>
                <w:t>EXPECTED RESULT:</w:t>
              </w:r>
            </w:ins>
          </w:p>
          <w:p w:rsidR="006E2895" w:rsidRDefault="006E2895" w:rsidP="00FB1044">
            <w:pPr>
              <w:rPr>
                <w:ins w:id="8066" w:author="Sabine Flechelle" w:date="2015-11-03T11:52:00Z"/>
                <w:b/>
                <w:color w:val="000000"/>
                <w:lang w:val="en-US"/>
              </w:rPr>
            </w:pPr>
          </w:p>
          <w:p w:rsidR="006E2895" w:rsidRPr="00B81C9A" w:rsidRDefault="006E2895" w:rsidP="00FB1044">
            <w:pPr>
              <w:rPr>
                <w:ins w:id="8067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8068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It is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single"/>
                  <w:lang w:val="en-US"/>
                </w:rPr>
                <w:t>important for traceability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lang w:val="en-US"/>
                </w:rPr>
                <w:t xml:space="preserve">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to know the SW </w:t>
              </w:r>
              <w:r w:rsidRPr="004E5B66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Module </w:t>
              </w:r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Design and/or SW Achitecture requirement covered by this test:</w:t>
              </w:r>
            </w:ins>
          </w:p>
          <w:p w:rsidR="006E2895" w:rsidRPr="00B81C9A" w:rsidRDefault="006E2895" w:rsidP="00FB1044">
            <w:pPr>
              <w:rPr>
                <w:ins w:id="8069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8070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[COVERS : DSG_MOD_XXXXX/ARCH_XXXXX] </w:t>
              </w:r>
            </w:ins>
          </w:p>
          <w:p w:rsidR="006E2895" w:rsidRPr="00B81C9A" w:rsidRDefault="006E2895" w:rsidP="00FB1044">
            <w:pPr>
              <w:rPr>
                <w:ins w:id="8071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8072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 xml:space="preserve">MOD: SW component trigram </w:t>
              </w:r>
            </w:ins>
          </w:p>
          <w:p w:rsidR="006E2895" w:rsidRPr="00B81C9A" w:rsidRDefault="006E2895" w:rsidP="00FB1044">
            <w:pPr>
              <w:rPr>
                <w:ins w:id="8073" w:author="Sabine Flechelle" w:date="2015-11-03T11:52:00Z"/>
                <w:rFonts w:ascii="Arial (W1)" w:hAnsi="Arial (W1)"/>
                <w:b/>
                <w:bCs/>
                <w:vanish/>
                <w:color w:val="008000"/>
                <w:sz w:val="16"/>
                <w:u w:val="dotted"/>
                <w:lang w:val="en-US"/>
              </w:rPr>
            </w:pPr>
            <w:ins w:id="8074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ARCH: SW Architecture prefix</w:t>
              </w:r>
            </w:ins>
          </w:p>
          <w:p w:rsidR="006E2895" w:rsidRPr="00B81C9A" w:rsidRDefault="006E2895" w:rsidP="00FB1044">
            <w:pPr>
              <w:rPr>
                <w:ins w:id="8075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8076" w:author="Sabine Flechelle" w:date="2015-11-03T11:52:00Z">
              <w:r w:rsidRPr="00B81C9A">
                <w:rPr>
                  <w:rFonts w:ascii="Arial (W1)" w:hAnsi="Arial (W1)"/>
                  <w:b/>
                  <w:bCs/>
                  <w:vanish/>
                  <w:color w:val="008000"/>
                  <w:sz w:val="16"/>
                  <w:u w:val="dotted"/>
                  <w:lang w:val="en-US"/>
                </w:rPr>
                <w:t>XXXXX: requirement number</w:t>
              </w:r>
            </w:ins>
          </w:p>
          <w:p w:rsidR="006E2895" w:rsidRPr="00B81C9A" w:rsidRDefault="006E2895" w:rsidP="00FB1044">
            <w:pPr>
              <w:rPr>
                <w:ins w:id="8077" w:author="Sabine Flechelle" w:date="2015-11-03T11:52:00Z"/>
                <w:b/>
                <w:vanish/>
                <w:color w:val="000000"/>
                <w:lang w:val="en-US"/>
              </w:rPr>
            </w:pPr>
            <w:ins w:id="8078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 xml:space="preserve">Result 1 : ... [COVERS : DSG_MOD_xxxxx] </w:t>
              </w:r>
            </w:ins>
          </w:p>
          <w:p w:rsidR="006E2895" w:rsidRPr="00B81C9A" w:rsidRDefault="006E2895" w:rsidP="00FB1044">
            <w:pPr>
              <w:rPr>
                <w:ins w:id="8079" w:author="Sabine Flechelle" w:date="2015-11-03T11:52:00Z"/>
                <w:b/>
                <w:vanish/>
                <w:color w:val="000000"/>
                <w:lang w:val="en-US"/>
              </w:rPr>
            </w:pPr>
            <w:ins w:id="8080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2 : ... [COVERS : ARCH_xxxxx]</w:t>
              </w:r>
            </w:ins>
          </w:p>
          <w:p w:rsidR="006E2895" w:rsidRPr="00B81C9A" w:rsidRDefault="006E2895" w:rsidP="00FB1044">
            <w:pPr>
              <w:rPr>
                <w:ins w:id="8081" w:author="Sabine Flechelle" w:date="2015-11-03T11:52:00Z"/>
                <w:rFonts w:ascii="Arial (W1)" w:hAnsi="Arial (W1)"/>
                <w:vanish/>
                <w:color w:val="008000"/>
                <w:sz w:val="16"/>
                <w:u w:val="dotted"/>
                <w:lang w:val="en-US"/>
              </w:rPr>
            </w:pPr>
            <w:ins w:id="8082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…</w:t>
              </w:r>
            </w:ins>
          </w:p>
          <w:p w:rsidR="006E2895" w:rsidRPr="00B81C9A" w:rsidRDefault="006E2895" w:rsidP="00FB1044">
            <w:pPr>
              <w:rPr>
                <w:ins w:id="8083" w:author="Sabine Flechelle" w:date="2015-11-03T11:52:00Z"/>
                <w:vanish/>
                <w:color w:val="000000"/>
                <w:lang w:val="en-US"/>
              </w:rPr>
            </w:pPr>
            <w:ins w:id="8084" w:author="Sabine Flechelle" w:date="2015-11-03T11:52:00Z">
              <w:r w:rsidRPr="00B81C9A">
                <w:rPr>
                  <w:rFonts w:ascii="Arial (W1)" w:hAnsi="Arial (W1)"/>
                  <w:vanish/>
                  <w:color w:val="008000"/>
                  <w:sz w:val="16"/>
                  <w:u w:val="dotted"/>
                  <w:lang w:val="en-US"/>
                </w:rPr>
                <w:t>Result N : ... [COVERS : DSG_MOD_xxxxx or ARCH_xxxxx]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85" w:author="Sabine Flechelle" w:date="2015-11-03T11:52:00Z"/>
                <w:color w:val="000000"/>
                <w:lang w:val="en-US"/>
              </w:rPr>
            </w:pPr>
            <w:ins w:id="8086" w:author="Sabine Flechelle" w:date="2015-11-03T11:52:00Z">
              <w:r>
                <w:rPr>
                  <w:color w:val="000000"/>
                  <w:lang w:val="en-US"/>
                </w:rPr>
                <w:t xml:space="preserve">Result 1: Check the cycle </w:t>
              </w:r>
              <w:proofErr w:type="gramStart"/>
              <w:r>
                <w:rPr>
                  <w:color w:val="000000"/>
                  <w:lang w:val="en-US"/>
                </w:rPr>
                <w:t>is triggered</w:t>
              </w:r>
              <w:proofErr w:type="gramEnd"/>
              <w:r>
                <w:rPr>
                  <w:color w:val="000000"/>
                  <w:lang w:val="en-US"/>
                </w:rPr>
                <w:t>, with its tensioning and releasing phases.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87" w:author="Sabine Flechelle" w:date="2015-11-03T11:52:00Z"/>
                <w:color w:val="000000"/>
                <w:lang w:val="en-US"/>
              </w:rPr>
            </w:pPr>
            <w:ins w:id="8088" w:author="Sabine Flechelle" w:date="2015-11-03T11:52:00Z">
              <w:r>
                <w:rPr>
                  <w:color w:val="000000"/>
                  <w:lang w:val="en-US"/>
                </w:rPr>
                <w:t xml:space="preserve">Result 2: Check the cycle </w:t>
              </w:r>
              <w:proofErr w:type="gramStart"/>
              <w:r>
                <w:rPr>
                  <w:color w:val="000000"/>
                  <w:lang w:val="en-US"/>
                </w:rPr>
                <w:t>is not triggered</w:t>
              </w:r>
              <w:proofErr w:type="gramEnd"/>
              <w:r>
                <w:rPr>
                  <w:color w:val="000000"/>
                  <w:lang w:val="en-US"/>
                </w:rPr>
                <w:t>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89" w:author="Sabine Flechelle" w:date="2015-11-03T11:52:00Z"/>
                <w:color w:val="000000"/>
                <w:lang w:val="en-US"/>
              </w:rPr>
            </w:pPr>
            <w:ins w:id="8090" w:author="Sabine Flechelle" w:date="2015-11-03T11:52:00Z">
              <w:r>
                <w:rPr>
                  <w:color w:val="000000"/>
                  <w:lang w:val="en-US"/>
                </w:rPr>
                <w:t xml:space="preserve">Result 3: Check the releasing phase </w:t>
              </w:r>
              <w:proofErr w:type="gramStart"/>
              <w:r>
                <w:rPr>
                  <w:color w:val="000000"/>
                  <w:lang w:val="en-US"/>
                </w:rPr>
                <w:t>is not triggered</w:t>
              </w:r>
              <w:proofErr w:type="gramEnd"/>
              <w:r>
                <w:rPr>
                  <w:color w:val="000000"/>
                  <w:lang w:val="en-US"/>
                </w:rPr>
                <w:t>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91" w:author="Sabine Flechelle" w:date="2015-11-03T11:52:00Z"/>
                <w:color w:val="000000"/>
                <w:lang w:val="en-US"/>
              </w:rPr>
            </w:pPr>
            <w:ins w:id="8092" w:author="Sabine Flechelle" w:date="2015-11-03T11:52:00Z">
              <w:r>
                <w:rPr>
                  <w:color w:val="000000"/>
                  <w:lang w:val="en-US"/>
                </w:rPr>
                <w:t>Result 4: Check there is no motor activation, as for result 2.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93" w:author="Sabine Flechelle" w:date="2015-11-03T11:52:00Z"/>
                <w:color w:val="000000"/>
                <w:lang w:val="en-US"/>
              </w:rPr>
            </w:pPr>
            <w:ins w:id="8094" w:author="Sabine Flechelle" w:date="2015-11-03T11:52:00Z">
              <w:r>
                <w:rPr>
                  <w:color w:val="000000"/>
                  <w:lang w:val="en-US"/>
                </w:rPr>
                <w:t xml:space="preserve">Result 5: Check the tensioning phase </w:t>
              </w:r>
              <w:proofErr w:type="gramStart"/>
              <w:r>
                <w:rPr>
                  <w:color w:val="000000"/>
                  <w:lang w:val="en-US"/>
                </w:rPr>
                <w:t>is triggered</w:t>
              </w:r>
              <w:proofErr w:type="gramEnd"/>
              <w:r>
                <w:rPr>
                  <w:color w:val="000000"/>
                  <w:lang w:val="en-US"/>
                </w:rPr>
                <w:t xml:space="preserve"> as soon as the PN14 is set at 9.0V. Check the releasing phase </w:t>
              </w:r>
              <w:proofErr w:type="gramStart"/>
              <w:r>
                <w:rPr>
                  <w:color w:val="000000"/>
                  <w:lang w:val="en-US"/>
                </w:rPr>
                <w:t>is triggered</w:t>
              </w:r>
              <w:proofErr w:type="gramEnd"/>
              <w:r>
                <w:rPr>
                  <w:color w:val="000000"/>
                  <w:lang w:val="en-US"/>
                </w:rPr>
                <w:t xml:space="preserve"> then.</w:t>
              </w:r>
            </w:ins>
          </w:p>
          <w:p w:rsidR="006E2895" w:rsidRDefault="006E2895" w:rsidP="00FB1044">
            <w:pPr>
              <w:tabs>
                <w:tab w:val="left" w:pos="944"/>
              </w:tabs>
              <w:rPr>
                <w:ins w:id="8095" w:author="Sabine Flechelle" w:date="2015-11-03T11:52:00Z"/>
                <w:color w:val="000000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8096" w:author="Sabine Flechelle" w:date="2015-11-03T11:52:00Z"/>
                <w:lang w:val="en-US"/>
              </w:rPr>
            </w:pPr>
          </w:p>
          <w:p w:rsidR="006E2895" w:rsidRDefault="006E2895" w:rsidP="00FB1044">
            <w:pPr>
              <w:tabs>
                <w:tab w:val="left" w:pos="944"/>
              </w:tabs>
              <w:rPr>
                <w:ins w:id="8097" w:author="Sabine Flechelle" w:date="2015-11-03T11:52:00Z"/>
              </w:rPr>
            </w:pPr>
          </w:p>
          <w:p w:rsidR="006E2895" w:rsidRPr="00A47E3D" w:rsidRDefault="006E2895" w:rsidP="00FB1044">
            <w:pPr>
              <w:tabs>
                <w:tab w:val="left" w:pos="944"/>
              </w:tabs>
              <w:rPr>
                <w:ins w:id="8098" w:author="Sabine Flechelle" w:date="2015-11-03T11:52:00Z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center"/>
              <w:rPr>
                <w:ins w:id="809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0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0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0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0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0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0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0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07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08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0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1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11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12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1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1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15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16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1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1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19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20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</w:tcBorders>
          </w:tcPr>
          <w:p w:rsidR="006E2895" w:rsidRDefault="006E2895" w:rsidP="00FB1044">
            <w:pPr>
              <w:jc w:val="center"/>
              <w:rPr>
                <w:ins w:id="812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9250" w:type="dxa"/>
            <w:gridSpan w:val="11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895" w:rsidRDefault="006E2895" w:rsidP="00FB1044">
            <w:pPr>
              <w:jc w:val="right"/>
              <w:rPr>
                <w:ins w:id="812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6" w:space="0" w:color="000000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23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62"/>
          <w:ins w:id="8124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25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2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2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2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2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34" w:author="Sabine Flechelle" w:date="2015-11-03T11:52:00Z"/>
                <w:color w:val="000000"/>
                <w:lang w:val="en-US"/>
              </w:rPr>
            </w:pPr>
          </w:p>
        </w:tc>
      </w:tr>
      <w:tr w:rsidR="006E2895" w:rsidTr="00FB1044">
        <w:tblPrEx>
          <w:tblCellMar>
            <w:top w:w="0" w:type="dxa"/>
            <w:bottom w:w="0" w:type="dxa"/>
          </w:tblCellMar>
        </w:tblPrEx>
        <w:trPr>
          <w:cantSplit/>
          <w:trHeight w:val="276"/>
          <w:ins w:id="8135" w:author="Sabine Flechelle" w:date="2015-11-03T11:52:00Z"/>
        </w:trPr>
        <w:tc>
          <w:tcPr>
            <w:tcW w:w="190" w:type="dxa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6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08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7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8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39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40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41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42" w:author="Sabine Flechelle" w:date="2015-11-03T11:52:00Z"/>
                <w:color w:val="00000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43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69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4" w:space="0" w:color="FFFFFF"/>
            </w:tcBorders>
          </w:tcPr>
          <w:p w:rsidR="006E2895" w:rsidRDefault="006E2895" w:rsidP="00FB1044">
            <w:pPr>
              <w:jc w:val="right"/>
              <w:rPr>
                <w:ins w:id="8144" w:author="Sabine Flechelle" w:date="2015-11-03T11:52:00Z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</w:tcPr>
          <w:p w:rsidR="006E2895" w:rsidRDefault="006E2895" w:rsidP="00FB1044">
            <w:pPr>
              <w:jc w:val="right"/>
              <w:rPr>
                <w:ins w:id="8145" w:author="Sabine Flechelle" w:date="2015-11-03T11:52:00Z"/>
                <w:color w:val="000000"/>
                <w:lang w:val="en-US"/>
              </w:rPr>
            </w:pPr>
          </w:p>
        </w:tc>
      </w:tr>
    </w:tbl>
    <w:p w:rsidR="006E2895" w:rsidRDefault="006E2895" w:rsidP="006E2895">
      <w:pPr>
        <w:pStyle w:val="Heading1"/>
        <w:numPr>
          <w:ilvl w:val="0"/>
          <w:numId w:val="0"/>
        </w:numPr>
        <w:ind w:left="432"/>
        <w:rPr>
          <w:ins w:id="8146" w:author="Sabine Flechelle" w:date="2015-11-03T11:52:00Z"/>
        </w:rPr>
        <w:pPrChange w:id="8147" w:author="Sabine Flechelle" w:date="2015-11-03T11:53:00Z">
          <w:pPr>
            <w:pStyle w:val="Heading1"/>
          </w:pPr>
        </w:pPrChange>
      </w:pPr>
    </w:p>
    <w:p w:rsidR="006E2895" w:rsidRDefault="006E2895">
      <w:pPr>
        <w:rPr>
          <w:ins w:id="8148" w:author="Sabine Flechelle" w:date="2015-11-03T11:52:00Z"/>
          <w:rFonts w:ascii="Arial (W1)" w:hAnsi="Arial (W1)"/>
          <w:b/>
          <w:bCs/>
          <w:caps/>
          <w:sz w:val="24"/>
          <w:szCs w:val="24"/>
          <w:u w:val="single"/>
          <w:lang w:val="en-US"/>
        </w:rPr>
      </w:pPr>
      <w:ins w:id="8149" w:author="Sabine Flechelle" w:date="2015-11-03T11:52:00Z">
        <w:r>
          <w:br w:type="page"/>
        </w:r>
      </w:ins>
    </w:p>
    <w:p w:rsidR="0023755E" w:rsidRDefault="0023755E" w:rsidP="0023755E">
      <w:pPr>
        <w:pStyle w:val="Heading1"/>
      </w:pPr>
      <w:bookmarkStart w:id="8150" w:name="_Toc434332124"/>
      <w:r>
        <w:lastRenderedPageBreak/>
        <w:t>Annex</w:t>
      </w:r>
      <w:bookmarkEnd w:id="2512"/>
      <w:bookmarkEnd w:id="2513"/>
      <w:bookmarkEnd w:id="8150"/>
    </w:p>
    <w:p w:rsidR="0023755E" w:rsidRDefault="0023755E" w:rsidP="0023755E">
      <w:pPr>
        <w:pStyle w:val="Heading2"/>
        <w:rPr>
          <w:lang w:val="en-US"/>
        </w:rPr>
      </w:pPr>
      <w:bookmarkStart w:id="8151" w:name="_Toc337109503"/>
      <w:bookmarkStart w:id="8152" w:name="_Ref337721557"/>
      <w:bookmarkStart w:id="8153" w:name="_Toc434332125"/>
      <w:r>
        <w:rPr>
          <w:lang w:val="en-US"/>
        </w:rPr>
        <w:t xml:space="preserve">Adaptation of Belt Function Selection </w:t>
      </w:r>
      <w:bookmarkEnd w:id="8151"/>
      <w:r>
        <w:rPr>
          <w:lang w:val="en-US"/>
        </w:rPr>
        <w:t>module</w:t>
      </w:r>
      <w:bookmarkEnd w:id="8152"/>
      <w:bookmarkEnd w:id="8153"/>
    </w:p>
    <w:p w:rsidR="0023755E" w:rsidRDefault="0023755E" w:rsidP="0023755E">
      <w:pPr>
        <w:rPr>
          <w:lang w:val="en-US"/>
        </w:rPr>
      </w:pPr>
    </w:p>
    <w:p w:rsidR="0023755E" w:rsidRDefault="0023755E" w:rsidP="0023755E">
      <w:pPr>
        <w:rPr>
          <w:lang w:val="en-US"/>
        </w:rPr>
      </w:pPr>
      <w:r>
        <w:rPr>
          <w:lang w:val="en-US"/>
        </w:rPr>
        <w:t>The BFS algo</w:t>
      </w:r>
      <w:r w:rsidR="000D2A17">
        <w:rPr>
          <w:lang w:val="en-US"/>
        </w:rPr>
        <w:t>rithm</w:t>
      </w:r>
      <w:r>
        <w:rPr>
          <w:lang w:val="en-US"/>
        </w:rPr>
        <w:t xml:space="preserve"> shall be modified in order to drive with a debugger the Selected Cycle Identifier that is one of the main inputs for the BFE.</w:t>
      </w:r>
    </w:p>
    <w:p w:rsidR="0023755E" w:rsidRDefault="0023755E" w:rsidP="0023755E">
      <w:pPr>
        <w:rPr>
          <w:lang w:val="en-US"/>
        </w:rPr>
      </w:pPr>
    </w:p>
    <w:p w:rsidR="0023755E" w:rsidRDefault="0023755E" w:rsidP="0023755E">
      <w:pPr>
        <w:rPr>
          <w:lang w:val="en-US"/>
        </w:rPr>
      </w:pPr>
      <w:r>
        <w:rPr>
          <w:lang w:val="en-US"/>
        </w:rPr>
        <w:t xml:space="preserve">Snippet </w:t>
      </w:r>
      <w:r w:rsidR="00966BDF">
        <w:rPr>
          <w:lang w:val="en-US"/>
        </w:rPr>
        <w:t xml:space="preserve">for BFS </w:t>
      </w:r>
      <w:r>
        <w:rPr>
          <w:lang w:val="en-US"/>
        </w:rPr>
        <w:t>:</w:t>
      </w:r>
    </w:p>
    <w:tbl>
      <w:tblPr>
        <w:tblStyle w:val="TableGrid"/>
        <w:tblW w:w="0" w:type="auto"/>
        <w:tblInd w:w="67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038"/>
      </w:tblGrid>
      <w:tr w:rsidR="0023755E" w:rsidTr="007C3FC1">
        <w:tc>
          <w:tcPr>
            <w:tcW w:w="9038" w:type="dxa"/>
            <w:shd w:val="clear" w:color="auto" w:fill="DBE5F1" w:themeFill="accent1" w:themeFillTint="33"/>
          </w:tcPr>
          <w:p w:rsidR="0023755E" w:rsidRPr="007807A0" w:rsidRDefault="0023755E" w:rsidP="007C3FC1">
            <w:pPr>
              <w:rPr>
                <w:rFonts w:ascii="Consolas" w:hAnsi="Consolas" w:cs="Consolas"/>
                <w:color w:val="00B050"/>
                <w:lang w:val="en-US"/>
              </w:rPr>
            </w:pPr>
            <w:r w:rsidRPr="007807A0">
              <w:rPr>
                <w:rFonts w:ascii="Consolas" w:hAnsi="Consolas" w:cs="Consolas"/>
                <w:color w:val="00B050"/>
                <w:lang w:val="en-US"/>
              </w:rPr>
              <w:t>/* D</w:t>
            </w:r>
            <w:r>
              <w:rPr>
                <w:rFonts w:ascii="Consolas" w:hAnsi="Consolas" w:cs="Consolas"/>
                <w:color w:val="00B050"/>
                <w:lang w:val="en-US"/>
              </w:rPr>
              <w:t>eclaration of local data for BFE</w:t>
            </w:r>
            <w:r w:rsidRPr="007807A0">
              <w:rPr>
                <w:rFonts w:ascii="Consolas" w:hAnsi="Consolas" w:cs="Consolas"/>
                <w:color w:val="00B050"/>
                <w:lang w:val="en-US"/>
              </w:rPr>
              <w:t xml:space="preserve"> tests execution : */</w:t>
            </w:r>
          </w:p>
          <w:p w:rsidR="0023755E" w:rsidRDefault="0023755E" w:rsidP="007C3FC1">
            <w:pPr>
              <w:rPr>
                <w:rFonts w:ascii="Consolas" w:hAnsi="Consolas" w:cs="Consolas"/>
                <w:lang w:val="en-US"/>
              </w:rPr>
            </w:pPr>
            <w:r w:rsidRPr="007807A0">
              <w:rPr>
                <w:rFonts w:ascii="Consolas" w:hAnsi="Consolas" w:cs="Consolas"/>
                <w:lang w:val="en-US"/>
              </w:rPr>
              <w:t xml:space="preserve">uint8 </w:t>
            </w:r>
            <w:r>
              <w:rPr>
                <w:rFonts w:ascii="Consolas" w:hAnsi="Consolas" w:cs="Consolas"/>
                <w:lang w:val="en-US"/>
              </w:rPr>
              <w:t>u8SeletedCycle_test</w:t>
            </w:r>
            <w:r w:rsidRPr="007807A0">
              <w:rPr>
                <w:rFonts w:ascii="Consolas" w:hAnsi="Consolas" w:cs="Consolas"/>
                <w:lang w:val="en-US"/>
              </w:rPr>
              <w:t xml:space="preserve"> = 0x</w:t>
            </w:r>
            <w:r>
              <w:rPr>
                <w:rFonts w:ascii="Consolas" w:hAnsi="Consolas" w:cs="Consolas"/>
                <w:lang w:val="en-US"/>
              </w:rPr>
              <w:t>FF</w:t>
            </w:r>
            <w:r w:rsidRPr="007807A0">
              <w:rPr>
                <w:rFonts w:ascii="Consolas" w:hAnsi="Consolas" w:cs="Consolas"/>
                <w:lang w:val="en-US"/>
              </w:rPr>
              <w:t>;</w:t>
            </w:r>
          </w:p>
          <w:p w:rsidR="00785A9D" w:rsidRPr="007807A0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uint8 u8OverWriteBFSOutput = 0x55;</w:t>
            </w:r>
          </w:p>
          <w:p w:rsidR="0023755E" w:rsidRDefault="0023755E" w:rsidP="007C3FC1">
            <w:pPr>
              <w:rPr>
                <w:rFonts w:ascii="Consolas" w:hAnsi="Consolas" w:cs="Consolas"/>
                <w:lang w:val="en-US"/>
              </w:rPr>
            </w:pPr>
          </w:p>
          <w:p w:rsidR="00785A9D" w:rsidRPr="007807A0" w:rsidRDefault="0023755E" w:rsidP="007C3FC1">
            <w:pPr>
              <w:rPr>
                <w:rFonts w:ascii="Consolas" w:hAnsi="Consolas" w:cs="Consolas"/>
                <w:color w:val="00B050"/>
                <w:lang w:val="en-US"/>
              </w:rPr>
            </w:pPr>
            <w:r w:rsidRPr="007807A0">
              <w:rPr>
                <w:rFonts w:ascii="Consolas" w:hAnsi="Consolas" w:cs="Consolas"/>
                <w:color w:val="00B050"/>
                <w:lang w:val="en-US"/>
              </w:rPr>
              <w:t>/* Modification of RTE services call in BF</w:t>
            </w:r>
            <w:r>
              <w:rPr>
                <w:rFonts w:ascii="Consolas" w:hAnsi="Consolas" w:cs="Consolas"/>
                <w:color w:val="00B050"/>
                <w:lang w:val="en-US"/>
              </w:rPr>
              <w:t>S</w:t>
            </w:r>
            <w:r w:rsidRPr="007807A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proofErr w:type="spellStart"/>
            <w:r w:rsidRPr="007807A0">
              <w:rPr>
                <w:rFonts w:ascii="Consolas" w:hAnsi="Consolas" w:cs="Consolas"/>
                <w:color w:val="00B050"/>
                <w:lang w:val="en-US"/>
              </w:rPr>
              <w:t>algo</w:t>
            </w:r>
            <w:proofErr w:type="spellEnd"/>
            <w:r w:rsidRPr="007807A0">
              <w:rPr>
                <w:rFonts w:ascii="Consolas" w:hAnsi="Consolas" w:cs="Consolas"/>
                <w:color w:val="00B050"/>
                <w:lang w:val="en-US"/>
              </w:rPr>
              <w:t xml:space="preserve"> */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if ( 0xAA == u8OverWriteBFSOutput)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{</w:t>
            </w:r>
          </w:p>
          <w:p w:rsidR="0023755E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="0023755E" w:rsidRPr="0023755E">
              <w:rPr>
                <w:rFonts w:ascii="Consolas" w:hAnsi="Consolas" w:cs="Consolas"/>
                <w:lang w:val="en-US"/>
              </w:rPr>
              <w:t>Rte_Write_psrSelectedCycle_u8CycleNumber</w:t>
            </w:r>
            <w:r w:rsidR="0023755E">
              <w:rPr>
                <w:rFonts w:ascii="Consolas" w:hAnsi="Consolas" w:cs="Consolas"/>
                <w:lang w:val="en-US"/>
              </w:rPr>
              <w:t>(u8SeletedCycle</w:t>
            </w:r>
            <w:r w:rsidR="0023755E" w:rsidRPr="002B4091">
              <w:rPr>
                <w:rFonts w:ascii="Consolas" w:hAnsi="Consolas" w:cs="Consolas"/>
                <w:lang w:val="en-US"/>
              </w:rPr>
              <w:t>_test</w:t>
            </w:r>
            <w:r w:rsidR="0023755E">
              <w:rPr>
                <w:rFonts w:ascii="Consolas" w:hAnsi="Consolas" w:cs="Consolas"/>
                <w:lang w:val="en-US"/>
              </w:rPr>
              <w:t>);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else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{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</w:t>
            </w:r>
            <w:r w:rsidRPr="00785A9D">
              <w:rPr>
                <w:rFonts w:ascii="Consolas" w:hAnsi="Consolas" w:cs="Consolas"/>
                <w:lang w:val="en-US"/>
              </w:rPr>
              <w:t>Rte_Write_psrSelectedCycle_u8CycleNumber(u8SelectedCycleBFS);</w:t>
            </w:r>
          </w:p>
          <w:p w:rsidR="00785A9D" w:rsidRDefault="00785A9D" w:rsidP="007C3FC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}</w:t>
            </w:r>
          </w:p>
          <w:p w:rsidR="0023755E" w:rsidRPr="007807A0" w:rsidRDefault="0023755E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903BCF" w:rsidRDefault="00903BCF" w:rsidP="003654DB">
      <w:pPr>
        <w:rPr>
          <w:lang w:val="en-US"/>
        </w:rPr>
      </w:pPr>
    </w:p>
    <w:p w:rsidR="005A01FD" w:rsidRDefault="005A01FD" w:rsidP="005A01FD">
      <w:pPr>
        <w:pStyle w:val="Heading2"/>
        <w:rPr>
          <w:lang w:val="en-US"/>
        </w:rPr>
      </w:pPr>
      <w:bookmarkStart w:id="8154" w:name="_Toc337109502"/>
      <w:bookmarkStart w:id="8155" w:name="_Toc434332126"/>
      <w:r>
        <w:rPr>
          <w:lang w:val="en-US"/>
        </w:rPr>
        <w:t>Cycles &amp; steps parameters for integration tests</w:t>
      </w:r>
      <w:bookmarkEnd w:id="8154"/>
      <w:bookmarkEnd w:id="8155"/>
    </w:p>
    <w:p w:rsidR="005A01FD" w:rsidRDefault="005A01FD" w:rsidP="005A01FD">
      <w:pPr>
        <w:rPr>
          <w:lang w:val="en-US"/>
        </w:rPr>
      </w:pPr>
    </w:p>
    <w:p w:rsidR="005A01FD" w:rsidRDefault="005A01FD" w:rsidP="005A01FD">
      <w:pPr>
        <w:rPr>
          <w:lang w:val="en-US"/>
        </w:rPr>
      </w:pPr>
      <w:r>
        <w:rPr>
          <w:lang w:val="en-US"/>
        </w:rPr>
        <w:t>For integration tests, it would be better to change the belt function parameters to avoid DTC qualification, or HW/Mechanical issues. It’s better to put the 3 first cycles in releasing direction.</w:t>
      </w:r>
    </w:p>
    <w:p w:rsidR="005A01FD" w:rsidRDefault="005A01FD" w:rsidP="005A01FD">
      <w:pPr>
        <w:rPr>
          <w:lang w:val="en-US"/>
        </w:rPr>
      </w:pPr>
    </w:p>
    <w:tbl>
      <w:tblPr>
        <w:tblW w:w="4400" w:type="dxa"/>
        <w:tblInd w:w="103" w:type="dxa"/>
        <w:tblLook w:val="04A0" w:firstRow="1" w:lastRow="0" w:firstColumn="1" w:lastColumn="0" w:noHBand="0" w:noVBand="1"/>
      </w:tblPr>
      <w:tblGrid>
        <w:gridCol w:w="960"/>
        <w:gridCol w:w="940"/>
        <w:gridCol w:w="2500"/>
      </w:tblGrid>
      <w:tr w:rsidR="005A01FD" w:rsidRPr="00554506" w:rsidTr="007C3FC1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554506">
              <w:rPr>
                <w:b/>
                <w:bCs/>
                <w:lang w:val="en-US" w:eastAsia="en-US"/>
              </w:rPr>
              <w:t>Byte :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554506">
              <w:rPr>
                <w:b/>
                <w:bCs/>
                <w:lang w:val="en-US" w:eastAsia="en-US"/>
              </w:rPr>
              <w:t>Raw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rPr>
                <w:b/>
                <w:bCs/>
                <w:lang w:val="en-US" w:eastAsia="en-US"/>
              </w:rPr>
            </w:pPr>
            <w:r w:rsidRPr="00554506">
              <w:rPr>
                <w:b/>
                <w:bCs/>
                <w:lang w:val="en-US" w:eastAsia="en-US"/>
              </w:rPr>
              <w:t>Unit/Comment</w:t>
            </w:r>
          </w:p>
        </w:tc>
      </w:tr>
      <w:tr w:rsidR="005A01FD" w:rsidRPr="00554506" w:rsidTr="007C3FC1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Calendar Week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0x11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Year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CC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0x07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 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FFCC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following cycle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0x00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Step Id #0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</w:t>
            </w:r>
            <w:r>
              <w:rPr>
                <w:lang w:val="en-US" w:eastAsia="en-US"/>
              </w:rPr>
              <w:t>01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Step Id #</w:t>
            </w:r>
            <w:r>
              <w:rPr>
                <w:lang w:val="en-US" w:eastAsia="en-US"/>
              </w:rPr>
              <w:t>1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  <w:tr w:rsidR="005A01FD" w:rsidRPr="00554506" w:rsidTr="007C3FC1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jc w:val="center"/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0xFF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554506" w:rsidRDefault="005A01FD" w:rsidP="007C3FC1">
            <w:pPr>
              <w:rPr>
                <w:lang w:val="en-US" w:eastAsia="en-US"/>
              </w:rPr>
            </w:pPr>
            <w:r w:rsidRPr="00554506">
              <w:rPr>
                <w:lang w:val="en-US" w:eastAsia="en-US"/>
              </w:rPr>
              <w:t>No Step</w:t>
            </w:r>
          </w:p>
        </w:tc>
      </w:tr>
    </w:tbl>
    <w:p w:rsidR="005A01FD" w:rsidRDefault="005A01FD" w:rsidP="005A01FD">
      <w:pPr>
        <w:rPr>
          <w:lang w:val="en-US"/>
        </w:rPr>
      </w:pP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1228"/>
        <w:gridCol w:w="976"/>
        <w:gridCol w:w="628"/>
        <w:gridCol w:w="836"/>
        <w:gridCol w:w="2616"/>
        <w:gridCol w:w="676"/>
        <w:gridCol w:w="1971"/>
      </w:tblGrid>
      <w:tr w:rsidR="005A01FD" w:rsidRPr="00DF2081" w:rsidTr="007C3FC1">
        <w:trPr>
          <w:trHeight w:val="369"/>
        </w:trPr>
        <w:tc>
          <w:tcPr>
            <w:tcW w:w="89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Steps parameters :</w:t>
            </w:r>
          </w:p>
        </w:tc>
      </w:tr>
      <w:tr w:rsidR="005A01FD" w:rsidRPr="00DF2081" w:rsidTr="007C3FC1">
        <w:trPr>
          <w:trHeight w:val="270"/>
        </w:trPr>
        <w:tc>
          <w:tcPr>
            <w:tcW w:w="1228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t>Byte :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t>Raw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t>Value</w:t>
            </w:r>
          </w:p>
        </w:tc>
        <w:tc>
          <w:tcPr>
            <w:tcW w:w="5263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t>Unit/Comment</w:t>
            </w:r>
          </w:p>
        </w:tc>
      </w:tr>
      <w:tr w:rsidR="005A01FD" w:rsidRPr="00DF2081" w:rsidTr="007C3FC1">
        <w:trPr>
          <w:trHeight w:val="270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CC99FF"/>
            <w:noWrap/>
            <w:textDirection w:val="btLr"/>
            <w:vAlign w:val="center"/>
            <w:hideMark/>
          </w:tcPr>
          <w:p w:rsidR="005A01FD" w:rsidRPr="00DF2081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t>Step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  <w:r w:rsidRPr="00DF2081">
              <w:rPr>
                <w:lang w:val="en-US" w:eastAsia="en-US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E8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10000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proofErr w:type="spellStart"/>
            <w:r w:rsidRPr="00DF2081">
              <w:rPr>
                <w:lang w:val="en-US" w:eastAsia="en-US"/>
              </w:rPr>
              <w:t>ms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F6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% PWM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52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S - Straight - Motor Power in % PWM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A01FD" w:rsidRPr="00DF2081" w:rsidRDefault="005A01FD" w:rsidP="007C3FC1">
            <w:pPr>
              <w:jc w:val="center"/>
              <w:rPr>
                <w:b/>
                <w:bCs/>
                <w:lang w:val="en-US" w:eastAsia="en-US"/>
              </w:rPr>
            </w:pPr>
            <w:r w:rsidRPr="00DF2081">
              <w:rPr>
                <w:b/>
                <w:bCs/>
                <w:lang w:val="en-US" w:eastAsia="en-US"/>
              </w:rPr>
              <w:lastRenderedPageBreak/>
              <w:t>Step 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0A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100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proofErr w:type="spellStart"/>
            <w:r w:rsidRPr="00DF2081">
              <w:rPr>
                <w:lang w:val="en-US" w:eastAsia="en-US"/>
              </w:rPr>
              <w:t>ms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% PWM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80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526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A - Ramp-step - Motor Power in % PWM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5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  <w:tr w:rsidR="005A01FD" w:rsidRPr="00DF2081" w:rsidTr="007C3FC1">
        <w:trPr>
          <w:trHeight w:val="255"/>
        </w:trPr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5A01FD" w:rsidRPr="00DF2081" w:rsidRDefault="005A01FD" w:rsidP="007C3FC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jc w:val="center"/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01FD" w:rsidRPr="00DF2081" w:rsidRDefault="005A01FD" w:rsidP="007C3FC1">
            <w:pPr>
              <w:rPr>
                <w:lang w:val="en-US" w:eastAsia="en-US"/>
              </w:rPr>
            </w:pPr>
            <w:r w:rsidRPr="00DF2081">
              <w:rPr>
                <w:lang w:val="en-US" w:eastAsia="en-US"/>
              </w:rPr>
              <w:t> </w:t>
            </w:r>
          </w:p>
        </w:tc>
      </w:tr>
    </w:tbl>
    <w:p w:rsidR="005A01FD" w:rsidRDefault="005A01FD" w:rsidP="005A01FD">
      <w:pPr>
        <w:rPr>
          <w:lang w:val="en-US"/>
        </w:rPr>
      </w:pPr>
    </w:p>
    <w:p w:rsidR="005A01FD" w:rsidRDefault="005A01FD" w:rsidP="005A01FD">
      <w:pPr>
        <w:rPr>
          <w:lang w:val="en-US"/>
        </w:rPr>
      </w:pPr>
      <w:r>
        <w:rPr>
          <w:lang w:val="en-US"/>
        </w:rPr>
        <w:t>With this configuration the tests can be done with a complete retractor or a ‘free’ motor without DTCs.</w:t>
      </w:r>
    </w:p>
    <w:p w:rsidR="005A01FD" w:rsidRDefault="005A01FD" w:rsidP="005A01FD">
      <w:pPr>
        <w:rPr>
          <w:lang w:val="en-US"/>
        </w:rPr>
      </w:pPr>
      <w:r>
        <w:rPr>
          <w:lang w:val="en-US"/>
        </w:rPr>
        <w:t>This cycle is like a ‘long’ anti patina cycle.</w:t>
      </w:r>
    </w:p>
    <w:p w:rsidR="005A01FD" w:rsidRDefault="005A01FD" w:rsidP="003654DB">
      <w:pPr>
        <w:rPr>
          <w:lang w:val="en-US"/>
        </w:rPr>
      </w:pPr>
    </w:p>
    <w:p w:rsidR="004645F6" w:rsidRDefault="004645F6" w:rsidP="003E6F60">
      <w:pPr>
        <w:pStyle w:val="Heading2"/>
        <w:rPr>
          <w:lang w:val="en-US"/>
        </w:rPr>
      </w:pPr>
      <w:bookmarkStart w:id="8156" w:name="_Ref337717971"/>
      <w:bookmarkStart w:id="8157" w:name="_Toc434332127"/>
      <w:r>
        <w:rPr>
          <w:lang w:val="en-US"/>
        </w:rPr>
        <w:t>Power degradation look up table</w:t>
      </w:r>
      <w:bookmarkEnd w:id="8156"/>
      <w:bookmarkEnd w:id="8157"/>
    </w:p>
    <w:p w:rsidR="003B16FE" w:rsidRPr="003B16FE" w:rsidRDefault="003B16FE">
      <w:pPr>
        <w:rPr>
          <w:lang w:val="en-US"/>
        </w:rPr>
      </w:pPr>
      <w:r>
        <w:rPr>
          <w:lang w:val="en-US"/>
        </w:rPr>
        <w:t>Use the following excel sheet to compute the expected values for INT_BFE_01003:</w:t>
      </w:r>
    </w:p>
    <w:bookmarkStart w:id="8158" w:name="_MON_1411455616"/>
    <w:bookmarkStart w:id="8159" w:name="_MON_1411455705"/>
    <w:bookmarkStart w:id="8160" w:name="_MON_1411455717"/>
    <w:bookmarkStart w:id="8161" w:name="_MON_1411456548"/>
    <w:bookmarkStart w:id="8162" w:name="_MON_1411457252"/>
    <w:bookmarkStart w:id="8163" w:name="_MON_1411458091"/>
    <w:bookmarkStart w:id="8164" w:name="_MON_1411450185"/>
    <w:bookmarkStart w:id="8165" w:name="_MON_1411451054"/>
    <w:bookmarkStart w:id="8166" w:name="_MON_1411451137"/>
    <w:bookmarkEnd w:id="8158"/>
    <w:bookmarkEnd w:id="8159"/>
    <w:bookmarkEnd w:id="8160"/>
    <w:bookmarkEnd w:id="8161"/>
    <w:bookmarkEnd w:id="8162"/>
    <w:bookmarkEnd w:id="8163"/>
    <w:bookmarkEnd w:id="8164"/>
    <w:bookmarkEnd w:id="8165"/>
    <w:bookmarkEnd w:id="8166"/>
    <w:bookmarkStart w:id="8167" w:name="_MON_1411455587"/>
    <w:bookmarkEnd w:id="8167"/>
    <w:p w:rsidR="004645F6" w:rsidRDefault="008F0F32" w:rsidP="003654DB">
      <w:pPr>
        <w:rPr>
          <w:lang w:val="en-US"/>
        </w:rPr>
      </w:pPr>
      <w:r>
        <w:rPr>
          <w:lang w:val="en-US"/>
        </w:rPr>
        <w:object w:dxaOrig="9740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04.25pt" o:ole="" o:preferrelative="f">
            <v:imagedata r:id="rId8" o:title=""/>
            <o:lock v:ext="edit" aspectratio="f"/>
          </v:shape>
          <o:OLEObject Type="Embed" ProgID="Excel.Sheet.12" ShapeID="_x0000_i1025" DrawAspect="Content" ObjectID="_1508074292" r:id="rId9"/>
        </w:object>
      </w:r>
    </w:p>
    <w:p w:rsidR="00404F92" w:rsidRDefault="00404F92" w:rsidP="003654DB">
      <w:pPr>
        <w:rPr>
          <w:lang w:val="en-US"/>
        </w:rPr>
      </w:pPr>
    </w:p>
    <w:p w:rsidR="00404F92" w:rsidRDefault="00404F92" w:rsidP="003E6F60">
      <w:pPr>
        <w:pStyle w:val="Heading2"/>
        <w:rPr>
          <w:lang w:val="en-US"/>
        </w:rPr>
      </w:pPr>
      <w:bookmarkStart w:id="8168" w:name="_Ref338145214"/>
      <w:bookmarkStart w:id="8169" w:name="_Toc434332128"/>
      <w:r>
        <w:rPr>
          <w:lang w:val="en-US"/>
        </w:rPr>
        <w:t>Current interruption point look up tables</w:t>
      </w:r>
      <w:bookmarkEnd w:id="8168"/>
      <w:bookmarkEnd w:id="8169"/>
    </w:p>
    <w:p w:rsidR="00FB4A4C" w:rsidRPr="003B16FE" w:rsidRDefault="00FB4A4C" w:rsidP="00FB4A4C">
      <w:pPr>
        <w:rPr>
          <w:lang w:val="en-US"/>
        </w:rPr>
      </w:pPr>
      <w:r>
        <w:rPr>
          <w:lang w:val="en-US"/>
        </w:rPr>
        <w:t>Use the following excel sheet to compute the expected values for INT_BFE_04002:</w:t>
      </w:r>
    </w:p>
    <w:bookmarkStart w:id="8170" w:name="_MON_1411881906"/>
    <w:bookmarkEnd w:id="8170"/>
    <w:p w:rsidR="00404F92" w:rsidRDefault="00C9509B" w:rsidP="003654DB">
      <w:pPr>
        <w:rPr>
          <w:lang w:val="en-US"/>
        </w:rPr>
      </w:pPr>
      <w:r>
        <w:rPr>
          <w:lang w:val="en-US"/>
        </w:rPr>
        <w:object w:dxaOrig="9526" w:dyaOrig="2095">
          <v:shape id="_x0000_i1026" type="#_x0000_t75" style="width:452.25pt;height:105pt" o:ole="" o:preferrelative="f">
            <v:imagedata r:id="rId10" o:title=""/>
            <o:lock v:ext="edit" aspectratio="f"/>
          </v:shape>
          <o:OLEObject Type="Embed" ProgID="Excel.Sheet.12" ShapeID="_x0000_i1026" DrawAspect="Content" ObjectID="_1508074293" r:id="rId11"/>
        </w:object>
      </w:r>
    </w:p>
    <w:p w:rsidR="00404F92" w:rsidRDefault="00404F92" w:rsidP="003654DB">
      <w:pPr>
        <w:rPr>
          <w:lang w:val="en-US"/>
        </w:rPr>
      </w:pPr>
    </w:p>
    <w:sectPr w:rsidR="00404F92">
      <w:headerReference w:type="default" r:id="rId12"/>
      <w:footerReference w:type="default" r:id="rId13"/>
      <w:headerReference w:type="first" r:id="rId14"/>
      <w:footerReference w:type="first" r:id="rId15"/>
      <w:pgSz w:w="11913" w:h="16834"/>
      <w:pgMar w:top="962" w:right="1140" w:bottom="1441" w:left="1276" w:header="499" w:footer="42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A67" w:rsidRDefault="003A5A67">
      <w:r>
        <w:separator/>
      </w:r>
    </w:p>
  </w:endnote>
  <w:endnote w:type="continuationSeparator" w:id="0">
    <w:p w:rsidR="003A5A67" w:rsidRDefault="003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DC9" w:rsidRDefault="001E4DC9" w:rsidP="00BD6F7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1E4DC9" w:rsidRPr="00AF6367" w:rsidRDefault="001E4DC9" w:rsidP="00BD6F78">
    <w:pPr>
      <w:pStyle w:val="Footer"/>
      <w:tabs>
        <w:tab w:val="clear" w:pos="9071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1E4DC9" w:rsidRPr="00AF6367" w:rsidRDefault="001E4DC9" w:rsidP="00BD6F78">
    <w:pPr>
      <w:pStyle w:val="Footer"/>
      <w:tabs>
        <w:tab w:val="clear" w:pos="9071"/>
        <w:tab w:val="left" w:pos="7513"/>
      </w:tabs>
      <w:jc w:val="center"/>
      <w:rPr>
        <w:i/>
        <w:sz w:val="12"/>
        <w:lang w:val="fr-FR"/>
      </w:rPr>
    </w:pPr>
  </w:p>
  <w:p w:rsidR="001E4DC9" w:rsidRPr="00AF6367" w:rsidRDefault="001E4DC9" w:rsidP="00BD6F78">
    <w:pPr>
      <w:pStyle w:val="Footer"/>
      <w:tabs>
        <w:tab w:val="clear" w:pos="9071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proofErr w:type="spellStart"/>
    <w:r w:rsidRPr="00AF6367">
      <w:rPr>
        <w:i/>
        <w:sz w:val="12"/>
        <w:lang w:val="fr-FR"/>
      </w:rPr>
      <w:t>Documentary</w:t>
    </w:r>
    <w:proofErr w:type="spellEnd"/>
    <w:r w:rsidRPr="00AF6367">
      <w:rPr>
        <w:i/>
        <w:sz w:val="12"/>
        <w:lang w:val="fr-FR"/>
      </w:rPr>
      <w:t xml:space="preserve"> </w:t>
    </w:r>
    <w:proofErr w:type="spellStart"/>
    <w:r w:rsidRPr="00AF6367">
      <w:rPr>
        <w:i/>
        <w:sz w:val="12"/>
        <w:lang w:val="fr-FR"/>
      </w:rPr>
      <w:t>tie</w:t>
    </w:r>
    <w:proofErr w:type="spellEnd"/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44 / SW 045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696</w:t>
    </w:r>
    <w:r w:rsidRPr="00AF6367">
      <w:rPr>
        <w:color w:val="0000FF"/>
        <w:sz w:val="16"/>
        <w:lang w:val="fr-FR"/>
      </w:rPr>
      <w:t xml:space="preserve"> </w:t>
    </w:r>
    <w:r>
      <w:rPr>
        <w:color w:val="0000FF"/>
        <w:sz w:val="16"/>
        <w:lang w:val="fr-FR"/>
      </w:rPr>
      <w:t>R</w:t>
    </w:r>
    <w:r w:rsidRPr="00AF6367">
      <w:rPr>
        <w:sz w:val="16"/>
        <w:lang w:val="fr-FR"/>
      </w:rPr>
      <w:t xml:space="preserve"> t / </w:t>
    </w:r>
    <w:proofErr w:type="gramStart"/>
    <w:r w:rsidRPr="00AF6367">
      <w:rPr>
        <w:sz w:val="16"/>
        <w:lang w:val="fr-FR"/>
      </w:rPr>
      <w:t>A  R</w:t>
    </w:r>
    <w:proofErr w:type="gramEnd"/>
    <w:r w:rsidRPr="00AF6367">
      <w:rPr>
        <w:sz w:val="16"/>
        <w:lang w:val="fr-FR"/>
      </w:rPr>
      <w:t xml:space="preserve">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CE0E0D">
      <w:rPr>
        <w:noProof/>
        <w:sz w:val="16"/>
        <w:lang w:val="fr-FR"/>
      </w:rPr>
      <w:t>21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CE0E0D">
      <w:rPr>
        <w:noProof/>
        <w:sz w:val="16"/>
        <w:lang w:val="fr-FR"/>
      </w:rPr>
      <w:t>57</w:t>
    </w:r>
    <w:r>
      <w:rPr>
        <w:sz w:val="16"/>
      </w:rPr>
      <w:fldChar w:fldCharType="end"/>
    </w:r>
  </w:p>
  <w:p w:rsidR="001E4DC9" w:rsidRPr="00BD6F78" w:rsidRDefault="001E4DC9" w:rsidP="00BD6F78">
    <w:pPr>
      <w:pStyle w:val="Footer"/>
      <w:tabs>
        <w:tab w:val="clear" w:pos="9071"/>
        <w:tab w:val="right" w:pos="9498"/>
      </w:tabs>
    </w:pPr>
    <w:proofErr w:type="spellStart"/>
    <w:r>
      <w:rPr>
        <w:sz w:val="16"/>
      </w:rPr>
      <w:t>Gestion</w:t>
    </w:r>
    <w:proofErr w:type="spellEnd"/>
    <w:r>
      <w:rPr>
        <w:sz w:val="16"/>
      </w:rPr>
      <w:t xml:space="preserve">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 xml:space="preserve">/ Archival </w:t>
    </w:r>
    <w:proofErr w:type="gramStart"/>
    <w:r>
      <w:rPr>
        <w:i/>
        <w:sz w:val="12"/>
      </w:rPr>
      <w:t>storage</w:t>
    </w:r>
    <w:r>
      <w:rPr>
        <w:sz w:val="16"/>
      </w:rPr>
      <w:t> :</w:t>
    </w:r>
    <w:proofErr w:type="gramEnd"/>
    <w:r>
      <w:rPr>
        <w:sz w:val="16"/>
      </w:rPr>
      <w:t xml:space="preserve">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ins w:id="8171" w:author="Sabine Flechelle" w:date="2015-11-03T11:50:00Z">
      <w:r>
        <w:rPr>
          <w:noProof/>
          <w:color w:val="0000FF"/>
          <w:sz w:val="16"/>
        </w:rPr>
        <w:t>03/11/15</w:t>
      </w:r>
    </w:ins>
    <w:del w:id="8172" w:author="Sabine Flechelle" w:date="2015-11-03T11:50:00Z">
      <w:r w:rsidDel="00E07941">
        <w:rPr>
          <w:noProof/>
          <w:color w:val="0000FF"/>
          <w:sz w:val="16"/>
        </w:rPr>
        <w:delText>18/10/12</w:delText>
      </w:r>
    </w:del>
    <w:r>
      <w:rPr>
        <w:color w:val="0000F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4105"/>
      <w:gridCol w:w="3124"/>
    </w:tblGrid>
    <w:tr w:rsidR="001E4DC9" w:rsidTr="006373BD">
      <w:trPr>
        <w:trHeight w:val="270"/>
      </w:trPr>
      <w:tc>
        <w:tcPr>
          <w:tcW w:w="2622" w:type="dxa"/>
          <w:tcBorders>
            <w:bottom w:val="nil"/>
          </w:tcBorders>
          <w:vAlign w:val="center"/>
        </w:tcPr>
        <w:p w:rsidR="001E4DC9" w:rsidRDefault="001E4DC9" w:rsidP="006373BD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4105" w:type="dxa"/>
          <w:tcBorders>
            <w:bottom w:val="nil"/>
          </w:tcBorders>
          <w:vAlign w:val="center"/>
        </w:tcPr>
        <w:p w:rsidR="001E4DC9" w:rsidRDefault="001E4DC9" w:rsidP="006373BD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124" w:type="dxa"/>
          <w:tcBorders>
            <w:bottom w:val="nil"/>
          </w:tcBorders>
        </w:tcPr>
        <w:p w:rsidR="001E4DC9" w:rsidRDefault="001E4DC9" w:rsidP="006373BD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1E4DC9" w:rsidTr="006373BD">
      <w:trPr>
        <w:trHeight w:val="273"/>
      </w:trPr>
      <w:tc>
        <w:tcPr>
          <w:tcW w:w="2622" w:type="dxa"/>
          <w:tcBorders>
            <w:bottom w:val="nil"/>
          </w:tcBorders>
          <w:vAlign w:val="center"/>
        </w:tcPr>
        <w:p w:rsidR="001E4DC9" w:rsidRDefault="001E4DC9">
          <w:pPr>
            <w:pStyle w:val="Footer"/>
            <w:rPr>
              <w:lang w:val="en-US"/>
            </w:rPr>
          </w:pPr>
          <w:r>
            <w:rPr>
              <w:lang w:val="en-US"/>
            </w:rPr>
            <w:t>Name : C. Sauvage</w:t>
          </w:r>
        </w:p>
      </w:tc>
      <w:tc>
        <w:tcPr>
          <w:tcW w:w="4105" w:type="dxa"/>
          <w:tcBorders>
            <w:bottom w:val="nil"/>
          </w:tcBorders>
          <w:vAlign w:val="center"/>
        </w:tcPr>
        <w:p w:rsidR="001E4DC9" w:rsidRDefault="001E4DC9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Name : C. Redon </w:t>
          </w:r>
        </w:p>
      </w:tc>
      <w:tc>
        <w:tcPr>
          <w:tcW w:w="3124" w:type="dxa"/>
          <w:tcBorders>
            <w:bottom w:val="nil"/>
          </w:tcBorders>
        </w:tcPr>
        <w:p w:rsidR="001E4DC9" w:rsidRDefault="001E4DC9">
          <w:pPr>
            <w:pStyle w:val="Footer"/>
            <w:rPr>
              <w:lang w:val="en-US"/>
            </w:rPr>
          </w:pPr>
          <w:r>
            <w:rPr>
              <w:lang w:val="en-US"/>
            </w:rPr>
            <w:t>Name : P. Vincent</w:t>
          </w:r>
        </w:p>
      </w:tc>
    </w:tr>
    <w:tr w:rsidR="001E4DC9" w:rsidTr="006373BD">
      <w:trPr>
        <w:trHeight w:val="277"/>
      </w:trPr>
      <w:tc>
        <w:tcPr>
          <w:tcW w:w="2622" w:type="dxa"/>
          <w:tcBorders>
            <w:top w:val="nil"/>
            <w:bottom w:val="nil"/>
          </w:tcBorders>
          <w:vAlign w:val="center"/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4105" w:type="dxa"/>
          <w:tcBorders>
            <w:top w:val="nil"/>
            <w:bottom w:val="nil"/>
          </w:tcBorders>
          <w:vAlign w:val="center"/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</w:p>
      </w:tc>
      <w:tc>
        <w:tcPr>
          <w:tcW w:w="3124" w:type="dxa"/>
          <w:tcBorders>
            <w:top w:val="nil"/>
            <w:bottom w:val="nil"/>
          </w:tcBorders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Date :</w:t>
          </w:r>
        </w:p>
      </w:tc>
    </w:tr>
    <w:tr w:rsidR="001E4DC9" w:rsidTr="006373BD">
      <w:trPr>
        <w:trHeight w:val="665"/>
      </w:trPr>
      <w:tc>
        <w:tcPr>
          <w:tcW w:w="2622" w:type="dxa"/>
          <w:tcBorders>
            <w:top w:val="nil"/>
          </w:tcBorders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4105" w:type="dxa"/>
          <w:tcBorders>
            <w:top w:val="nil"/>
          </w:tcBorders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124" w:type="dxa"/>
          <w:tcBorders>
            <w:top w:val="nil"/>
          </w:tcBorders>
        </w:tcPr>
        <w:p w:rsidR="001E4DC9" w:rsidRDefault="001E4DC9" w:rsidP="006373BD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:rsidR="001E4DC9" w:rsidRDefault="001E4DC9" w:rsidP="00BD6F78">
    <w:pPr>
      <w:pStyle w:val="Footer"/>
      <w:rPr>
        <w:sz w:val="16"/>
      </w:rPr>
    </w:pPr>
  </w:p>
  <w:p w:rsidR="001E4DC9" w:rsidRDefault="001E4DC9" w:rsidP="00BD6F78">
    <w:pPr>
      <w:pStyle w:val="Footer"/>
      <w:rPr>
        <w:sz w:val="16"/>
      </w:rPr>
    </w:pPr>
  </w:p>
  <w:p w:rsidR="001E4DC9" w:rsidRDefault="001E4DC9" w:rsidP="00BD6F78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:rsidR="001E4DC9" w:rsidRPr="00AF6367" w:rsidRDefault="001E4DC9" w:rsidP="00BD6F78">
    <w:pPr>
      <w:pStyle w:val="Footer"/>
      <w:tabs>
        <w:tab w:val="clear" w:pos="9071"/>
        <w:tab w:val="left" w:pos="7513"/>
      </w:tabs>
      <w:jc w:val="center"/>
      <w:rPr>
        <w:i/>
        <w:sz w:val="12"/>
        <w:lang w:val="fr-FR"/>
      </w:rPr>
    </w:pPr>
    <w:r w:rsidRPr="00AF6367">
      <w:rPr>
        <w:i/>
        <w:sz w:val="12"/>
        <w:lang w:val="fr-FR"/>
      </w:rPr>
      <w:t>Document AUTOLIV ELECTRONIC SAS / Reproduction et divulgation interdites</w:t>
    </w:r>
  </w:p>
  <w:p w:rsidR="001E4DC9" w:rsidRPr="00AF6367" w:rsidRDefault="001E4DC9" w:rsidP="00BD6F78">
    <w:pPr>
      <w:pStyle w:val="Footer"/>
      <w:tabs>
        <w:tab w:val="clear" w:pos="9071"/>
        <w:tab w:val="left" w:pos="7513"/>
      </w:tabs>
      <w:jc w:val="center"/>
      <w:rPr>
        <w:i/>
        <w:sz w:val="12"/>
        <w:lang w:val="fr-FR"/>
      </w:rPr>
    </w:pPr>
  </w:p>
  <w:p w:rsidR="001E4DC9" w:rsidRPr="00AF6367" w:rsidRDefault="001E4DC9" w:rsidP="00BD6F78">
    <w:pPr>
      <w:pStyle w:val="Footer"/>
      <w:tabs>
        <w:tab w:val="clear" w:pos="9071"/>
        <w:tab w:val="left" w:pos="6237"/>
      </w:tabs>
      <w:rPr>
        <w:lang w:val="fr-FR"/>
      </w:rPr>
    </w:pPr>
    <w:r w:rsidRPr="00AF6367">
      <w:rPr>
        <w:sz w:val="16"/>
        <w:lang w:val="fr-FR"/>
      </w:rPr>
      <w:t xml:space="preserve">Rattachement / </w:t>
    </w:r>
    <w:proofErr w:type="spellStart"/>
    <w:r w:rsidRPr="00AF6367">
      <w:rPr>
        <w:i/>
        <w:sz w:val="12"/>
        <w:lang w:val="fr-FR"/>
      </w:rPr>
      <w:t>Documentary</w:t>
    </w:r>
    <w:proofErr w:type="spellEnd"/>
    <w:r w:rsidRPr="00AF6367">
      <w:rPr>
        <w:i/>
        <w:sz w:val="12"/>
        <w:lang w:val="fr-FR"/>
      </w:rPr>
      <w:t xml:space="preserve"> </w:t>
    </w:r>
    <w:proofErr w:type="spellStart"/>
    <w:r w:rsidRPr="00AF6367">
      <w:rPr>
        <w:i/>
        <w:sz w:val="12"/>
        <w:lang w:val="fr-FR"/>
      </w:rPr>
      <w:t>tie</w:t>
    </w:r>
    <w:proofErr w:type="spellEnd"/>
    <w:r w:rsidRPr="00AF6367">
      <w:rPr>
        <w:sz w:val="16"/>
        <w:lang w:val="fr-FR"/>
      </w:rPr>
      <w:t xml:space="preserve"> </w:t>
    </w:r>
    <w:r w:rsidRPr="00AF6367">
      <w:rPr>
        <w:color w:val="0000FF"/>
        <w:sz w:val="16"/>
        <w:lang w:val="fr-FR"/>
      </w:rPr>
      <w:t>: SW 0</w:t>
    </w:r>
    <w:r>
      <w:rPr>
        <w:color w:val="0000FF"/>
        <w:sz w:val="16"/>
        <w:lang w:val="fr-FR"/>
      </w:rPr>
      <w:t>44 / SW 045</w:t>
    </w:r>
    <w:r w:rsidRPr="00AF6367">
      <w:rPr>
        <w:sz w:val="16"/>
        <w:lang w:val="fr-FR"/>
      </w:rPr>
      <w:tab/>
    </w:r>
    <w:r w:rsidRPr="00AF6367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696</w:t>
    </w:r>
    <w:r w:rsidRPr="00AF6367">
      <w:rPr>
        <w:color w:val="0000FF"/>
        <w:sz w:val="16"/>
        <w:lang w:val="fr-FR"/>
      </w:rPr>
      <w:t xml:space="preserve"> </w:t>
    </w:r>
    <w:r>
      <w:rPr>
        <w:color w:val="0000FF"/>
        <w:sz w:val="16"/>
        <w:lang w:val="fr-FR"/>
      </w:rPr>
      <w:t>R</w:t>
    </w:r>
    <w:r w:rsidRPr="00AF6367">
      <w:rPr>
        <w:sz w:val="16"/>
        <w:lang w:val="fr-FR"/>
      </w:rPr>
      <w:t xml:space="preserve"> t / </w:t>
    </w:r>
    <w:proofErr w:type="gramStart"/>
    <w:r w:rsidRPr="00AF6367">
      <w:rPr>
        <w:sz w:val="16"/>
        <w:lang w:val="fr-FR"/>
      </w:rPr>
      <w:t>A  R</w:t>
    </w:r>
    <w:proofErr w:type="gramEnd"/>
    <w:r w:rsidRPr="00AF6367">
      <w:rPr>
        <w:sz w:val="16"/>
        <w:lang w:val="fr-FR"/>
      </w:rPr>
      <w:t xml:space="preserve"> / V– Folio / </w:t>
    </w:r>
    <w:r w:rsidRPr="00AF6367">
      <w:rPr>
        <w:i/>
        <w:sz w:val="12"/>
        <w:lang w:val="fr-FR"/>
      </w:rPr>
      <w:t>Page</w:t>
    </w:r>
    <w:r w:rsidRPr="00AF6367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 w:rsidR="00CE0E0D">
      <w:rPr>
        <w:noProof/>
        <w:sz w:val="16"/>
        <w:lang w:val="fr-FR"/>
      </w:rPr>
      <w:t>1</w:t>
    </w:r>
    <w:r>
      <w:rPr>
        <w:sz w:val="16"/>
      </w:rPr>
      <w:fldChar w:fldCharType="end"/>
    </w:r>
    <w:r w:rsidRPr="00AF6367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AF6367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 w:rsidR="00CE0E0D">
      <w:rPr>
        <w:noProof/>
        <w:sz w:val="16"/>
        <w:lang w:val="fr-FR"/>
      </w:rPr>
      <w:t>57</w:t>
    </w:r>
    <w:r>
      <w:rPr>
        <w:sz w:val="16"/>
      </w:rPr>
      <w:fldChar w:fldCharType="end"/>
    </w:r>
  </w:p>
  <w:p w:rsidR="001E4DC9" w:rsidRDefault="001E4DC9" w:rsidP="00BD6F78">
    <w:pPr>
      <w:pStyle w:val="Footer"/>
      <w:tabs>
        <w:tab w:val="clear" w:pos="9071"/>
        <w:tab w:val="right" w:pos="9498"/>
      </w:tabs>
    </w:pPr>
    <w:proofErr w:type="spellStart"/>
    <w:r>
      <w:rPr>
        <w:sz w:val="16"/>
      </w:rPr>
      <w:t>Gestion</w:t>
    </w:r>
    <w:proofErr w:type="spellEnd"/>
    <w:r>
      <w:rPr>
        <w:sz w:val="16"/>
      </w:rPr>
      <w:t xml:space="preserve"> - </w:t>
    </w:r>
    <w:proofErr w:type="spellStart"/>
    <w:r>
      <w:rPr>
        <w:sz w:val="16"/>
      </w:rPr>
      <w:t>Archivage</w:t>
    </w:r>
    <w:proofErr w:type="spellEnd"/>
    <w:r>
      <w:rPr>
        <w:sz w:val="16"/>
      </w:rPr>
      <w:t xml:space="preserve">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 xml:space="preserve">/ Archival </w:t>
    </w:r>
    <w:proofErr w:type="gramStart"/>
    <w:r>
      <w:rPr>
        <w:i/>
        <w:sz w:val="12"/>
      </w:rPr>
      <w:t>storage</w:t>
    </w:r>
    <w:r>
      <w:rPr>
        <w:sz w:val="16"/>
      </w:rPr>
      <w:t> :</w:t>
    </w:r>
    <w:proofErr w:type="gramEnd"/>
    <w:r>
      <w:rPr>
        <w:sz w:val="16"/>
      </w:rPr>
      <w:t xml:space="preserve">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</w:t>
    </w:r>
    <w:proofErr w:type="spellStart"/>
    <w:r>
      <w:rPr>
        <w:sz w:val="16"/>
      </w:rPr>
      <w:t>d’impression</w:t>
    </w:r>
    <w:proofErr w:type="spellEnd"/>
    <w:r>
      <w:rPr>
        <w:sz w:val="16"/>
      </w:rPr>
      <w:t xml:space="preserve">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ins w:id="8173" w:author="Sabine Flechelle" w:date="2015-11-03T11:50:00Z">
      <w:r>
        <w:rPr>
          <w:noProof/>
          <w:color w:val="0000FF"/>
          <w:sz w:val="16"/>
        </w:rPr>
        <w:t>03/11/15</w:t>
      </w:r>
    </w:ins>
    <w:del w:id="8174" w:author="Sabine Flechelle" w:date="2015-11-03T11:50:00Z">
      <w:r w:rsidDel="00E07941">
        <w:rPr>
          <w:noProof/>
          <w:color w:val="0000FF"/>
          <w:sz w:val="16"/>
        </w:rPr>
        <w:delText>18/10/12</w:delText>
      </w:r>
    </w:del>
    <w:r>
      <w:rPr>
        <w:color w:val="0000F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A67" w:rsidRDefault="003A5A67">
      <w:r>
        <w:separator/>
      </w:r>
    </w:p>
  </w:footnote>
  <w:footnote w:type="continuationSeparator" w:id="0">
    <w:p w:rsidR="003A5A67" w:rsidRDefault="003A5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DC9" w:rsidRDefault="001E4DC9" w:rsidP="00903DBE">
    <w:pPr>
      <w:pStyle w:val="Header"/>
      <w:rPr>
        <w:rFonts w:ascii="Arial" w:hAnsi="Arial"/>
        <w:b w:val="0"/>
        <w:sz w:val="18"/>
      </w:rPr>
    </w:pPr>
    <w:r>
      <w:rPr>
        <w:rFonts w:ascii="Arial" w:hAnsi="Arial"/>
        <w:sz w:val="18"/>
      </w:rPr>
      <w:tab/>
    </w:r>
  </w:p>
  <w:tbl>
    <w:tblPr>
      <w:tblW w:w="9568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0"/>
      <w:gridCol w:w="2520"/>
      <w:gridCol w:w="3738"/>
    </w:tblGrid>
    <w:tr w:rsidR="001E4DC9" w:rsidRPr="00952451" w:rsidTr="00452A80">
      <w:tc>
        <w:tcPr>
          <w:tcW w:w="3310" w:type="dxa"/>
          <w:vAlign w:val="center"/>
        </w:tcPr>
        <w:p w:rsidR="001E4DC9" w:rsidRDefault="001E4DC9" w:rsidP="006373BD">
          <w:pPr>
            <w:pStyle w:val="Header"/>
            <w:ind w:left="180"/>
          </w:pPr>
          <w:r>
            <w:rPr>
              <w:noProof/>
              <w:lang w:val="fr-FR" w:eastAsia="fr-FR"/>
            </w:rPr>
            <w:drawing>
              <wp:inline distT="0" distB="0" distL="0" distR="0" wp14:anchorId="38863923" wp14:editId="104AC863">
                <wp:extent cx="1362075" cy="447675"/>
                <wp:effectExtent l="0" t="0" r="9525" b="9525"/>
                <wp:docPr id="1" name="Image 1" descr="LOGO-A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AE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1E4DC9" w:rsidRPr="00952451" w:rsidRDefault="001E4DC9" w:rsidP="006373BD">
          <w:pPr>
            <w:pStyle w:val="Header"/>
            <w:jc w:val="center"/>
          </w:pPr>
          <w:r w:rsidRPr="00952451">
            <w:t xml:space="preserve">- </w:t>
          </w:r>
          <w:r w:rsidRPr="00952451">
            <w:fldChar w:fldCharType="begin"/>
          </w:r>
          <w:r w:rsidRPr="00952451">
            <w:instrText xml:space="preserve">PAGE </w:instrText>
          </w:r>
          <w:r w:rsidRPr="00952451">
            <w:fldChar w:fldCharType="separate"/>
          </w:r>
          <w:r w:rsidR="00CE0E0D">
            <w:rPr>
              <w:noProof/>
            </w:rPr>
            <w:t>21</w:t>
          </w:r>
          <w:r w:rsidRPr="00952451">
            <w:fldChar w:fldCharType="end"/>
          </w:r>
          <w:r w:rsidRPr="00952451">
            <w:t xml:space="preserve"> -</w:t>
          </w:r>
        </w:p>
      </w:tc>
      <w:tc>
        <w:tcPr>
          <w:tcW w:w="3738" w:type="dxa"/>
          <w:vAlign w:val="center"/>
        </w:tcPr>
        <w:p w:rsidR="001E4DC9" w:rsidRPr="00952451" w:rsidRDefault="001E4DC9" w:rsidP="006373BD">
          <w:pPr>
            <w:pStyle w:val="Header"/>
            <w:rPr>
              <w:noProof/>
            </w:rPr>
          </w:pPr>
          <w:r>
            <w:rPr>
              <w:rFonts w:ascii="Arial" w:hAnsi="Arial"/>
              <w:b w:val="0"/>
              <w:sz w:val="18"/>
            </w:rPr>
            <w:fldChar w:fldCharType="begin"/>
          </w:r>
          <w:r>
            <w:rPr>
              <w:rFonts w:ascii="Arial" w:hAnsi="Arial"/>
              <w:b w:val="0"/>
              <w:sz w:val="18"/>
            </w:rPr>
            <w:instrText xml:space="preserve">FILENAME </w:instrText>
          </w:r>
          <w:r>
            <w:rPr>
              <w:rFonts w:ascii="Arial" w:hAnsi="Arial"/>
              <w:b w:val="0"/>
              <w:sz w:val="18"/>
            </w:rPr>
            <w:fldChar w:fldCharType="separate"/>
          </w:r>
          <w:r>
            <w:rPr>
              <w:rFonts w:ascii="Arial" w:hAnsi="Arial"/>
              <w:b w:val="0"/>
              <w:noProof/>
              <w:sz w:val="18"/>
            </w:rPr>
            <w:t>AEF 0696 R -  SW Integration Test Plan</w:t>
          </w:r>
          <w:r>
            <w:rPr>
              <w:rFonts w:ascii="Arial" w:hAnsi="Arial"/>
              <w:b w:val="0"/>
              <w:sz w:val="18"/>
            </w:rPr>
            <w:fldChar w:fldCharType="end"/>
          </w:r>
        </w:p>
      </w:tc>
    </w:tr>
    <w:tr w:rsidR="001E4DC9" w:rsidRPr="00952451" w:rsidTr="00452A80">
      <w:trPr>
        <w:cantSplit/>
        <w:trHeight w:val="370"/>
      </w:trPr>
      <w:tc>
        <w:tcPr>
          <w:tcW w:w="9568" w:type="dxa"/>
          <w:gridSpan w:val="3"/>
          <w:vAlign w:val="center"/>
        </w:tcPr>
        <w:p w:rsidR="001E4DC9" w:rsidRPr="00952451" w:rsidRDefault="001E4DC9" w:rsidP="006373BD">
          <w:pPr>
            <w:pStyle w:val="Header"/>
            <w:jc w:val="center"/>
          </w:pPr>
          <w:r>
            <w:rPr>
              <w:rFonts w:ascii="Arial" w:hAnsi="Arial"/>
              <w:b w:val="0"/>
              <w:sz w:val="18"/>
            </w:rPr>
            <w:fldChar w:fldCharType="begin"/>
          </w:r>
          <w:r>
            <w:rPr>
              <w:rFonts w:ascii="Arial" w:hAnsi="Arial"/>
              <w:b w:val="0"/>
              <w:sz w:val="18"/>
            </w:rPr>
            <w:instrText xml:space="preserve"> TITLE   \* MERGEFORMAT </w:instrText>
          </w:r>
          <w:r>
            <w:rPr>
              <w:rFonts w:ascii="Arial" w:hAnsi="Arial"/>
              <w:b w:val="0"/>
              <w:sz w:val="18"/>
            </w:rPr>
            <w:fldChar w:fldCharType="separate"/>
          </w:r>
          <w:r>
            <w:rPr>
              <w:rFonts w:ascii="Arial" w:hAnsi="Arial"/>
              <w:b w:val="0"/>
              <w:sz w:val="18"/>
            </w:rPr>
            <w:t>SW Module/Global Integration Test Plan</w:t>
          </w:r>
          <w:r>
            <w:rPr>
              <w:rFonts w:ascii="Arial" w:hAnsi="Arial"/>
              <w:b w:val="0"/>
              <w:sz w:val="18"/>
            </w:rPr>
            <w:fldChar w:fldCharType="end"/>
          </w:r>
        </w:p>
      </w:tc>
    </w:tr>
  </w:tbl>
  <w:p w:rsidR="001E4DC9" w:rsidRPr="00903DBE" w:rsidRDefault="001E4DC9" w:rsidP="000A4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1E4DC9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E4DC9" w:rsidRDefault="001E4DC9" w:rsidP="00A01AE3">
          <w:pPr>
            <w:jc w:val="center"/>
            <w:rPr>
              <w:b/>
              <w:sz w:val="36"/>
              <w:lang w:val="en-US"/>
            </w:rPr>
          </w:pPr>
          <w:r>
            <w:rPr>
              <w:rFonts w:ascii="Univers" w:hAnsi="Univers"/>
              <w:smallCaps/>
              <w:noProof/>
              <w:lang w:val="fr-FR" w:eastAsia="fr-FR"/>
            </w:rPr>
            <w:drawing>
              <wp:inline distT="0" distB="0" distL="0" distR="0" wp14:anchorId="2CD47C20" wp14:editId="6EAA9297">
                <wp:extent cx="723900" cy="800100"/>
                <wp:effectExtent l="0" t="0" r="0" b="0"/>
                <wp:docPr id="2" name="Image 2" descr="Autoliv-SymbolLogotype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utoliv-SymbolLogotype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E4DC9" w:rsidRDefault="001E4DC9" w:rsidP="00452A80">
          <w:pPr>
            <w:tabs>
              <w:tab w:val="left" w:pos="9072"/>
            </w:tabs>
            <w:spacing w:before="120"/>
            <w:ind w:right="7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SW INTEGRATION</w:t>
          </w:r>
        </w:p>
        <w:p w:rsidR="001E4DC9" w:rsidRDefault="001E4DC9" w:rsidP="00452A80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sz w:val="28"/>
              <w:lang w:val="en-US"/>
            </w:rPr>
            <w:t>Tests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E4DC9" w:rsidRDefault="001E4DC9" w:rsidP="00A01AE3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 \* MERGEFORMAT </w:instrText>
          </w:r>
          <w:r>
            <w:rPr>
              <w:b/>
              <w:sz w:val="24"/>
              <w:lang w:val="en-US"/>
            </w:rPr>
            <w:fldChar w:fldCharType="separate"/>
          </w:r>
          <w:r>
            <w:rPr>
              <w:b/>
              <w:noProof/>
              <w:sz w:val="24"/>
              <w:lang w:val="en-US"/>
            </w:rPr>
            <w:t>AEF 0696 R -  SW Integration Test Plan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:rsidR="001E4DC9" w:rsidRPr="0086205B" w:rsidRDefault="001E4DC9" w:rsidP="00862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931"/>
    <w:multiLevelType w:val="hybridMultilevel"/>
    <w:tmpl w:val="DAC66614"/>
    <w:lvl w:ilvl="0" w:tplc="62D6205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B06FBD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D33A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4375ECF"/>
    <w:multiLevelType w:val="hybridMultilevel"/>
    <w:tmpl w:val="C9160CFA"/>
    <w:lvl w:ilvl="0" w:tplc="0D70FEBA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30A81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44F73"/>
    <w:multiLevelType w:val="hybridMultilevel"/>
    <w:tmpl w:val="3AAC2C38"/>
    <w:lvl w:ilvl="0" w:tplc="9E0A6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C25CF"/>
    <w:multiLevelType w:val="hybridMultilevel"/>
    <w:tmpl w:val="C5CEF1AC"/>
    <w:lvl w:ilvl="0" w:tplc="DEC0204E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787A"/>
    <w:multiLevelType w:val="hybridMultilevel"/>
    <w:tmpl w:val="76FE6C04"/>
    <w:lvl w:ilvl="0" w:tplc="62D6205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E378F0"/>
    <w:multiLevelType w:val="singleLevel"/>
    <w:tmpl w:val="0AF01ABC"/>
    <w:lvl w:ilvl="0">
      <w:start w:val="1"/>
      <w:numFmt w:val="bullet"/>
      <w:pStyle w:val="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2A2AB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A701078"/>
    <w:multiLevelType w:val="multilevel"/>
    <w:tmpl w:val="DAC66614"/>
    <w:lvl w:ilvl="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D9579C"/>
    <w:multiLevelType w:val="hybridMultilevel"/>
    <w:tmpl w:val="7C6835E8"/>
    <w:lvl w:ilvl="0" w:tplc="A4CCA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7241AB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24187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52293C"/>
    <w:multiLevelType w:val="hybridMultilevel"/>
    <w:tmpl w:val="5F62C04E"/>
    <w:lvl w:ilvl="0" w:tplc="0D70FEBA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0E0A1F"/>
    <w:multiLevelType w:val="multilevel"/>
    <w:tmpl w:val="5F62C04E"/>
    <w:lvl w:ilvl="0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601DCB"/>
    <w:multiLevelType w:val="hybridMultilevel"/>
    <w:tmpl w:val="74ECF6DA"/>
    <w:lvl w:ilvl="0" w:tplc="64C68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F052A7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7397E"/>
    <w:multiLevelType w:val="multilevel"/>
    <w:tmpl w:val="89B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644A4"/>
    <w:multiLevelType w:val="hybridMultilevel"/>
    <w:tmpl w:val="28E2E276"/>
    <w:lvl w:ilvl="0" w:tplc="F6D02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0235BB"/>
    <w:multiLevelType w:val="hybridMultilevel"/>
    <w:tmpl w:val="60AE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5762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21E21348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8B33FC"/>
    <w:multiLevelType w:val="hybridMultilevel"/>
    <w:tmpl w:val="60AE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4B1C27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C645C"/>
    <w:multiLevelType w:val="hybridMultilevel"/>
    <w:tmpl w:val="F53802DC"/>
    <w:lvl w:ilvl="0" w:tplc="707A8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0D3756"/>
    <w:multiLevelType w:val="multilevel"/>
    <w:tmpl w:val="837496B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2D234A1F"/>
    <w:multiLevelType w:val="multilevel"/>
    <w:tmpl w:val="6D2461B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2E785B76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A223B8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172F8B"/>
    <w:multiLevelType w:val="hybridMultilevel"/>
    <w:tmpl w:val="32647E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E02E16"/>
    <w:multiLevelType w:val="hybridMultilevel"/>
    <w:tmpl w:val="4C28305E"/>
    <w:lvl w:ilvl="0" w:tplc="7CBCD28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CB4346"/>
    <w:multiLevelType w:val="multilevel"/>
    <w:tmpl w:val="F52890D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6882EAD"/>
    <w:multiLevelType w:val="hybridMultilevel"/>
    <w:tmpl w:val="A876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8E7278C"/>
    <w:multiLevelType w:val="multilevel"/>
    <w:tmpl w:val="AAC49AD6"/>
    <w:lvl w:ilvl="0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DCA35FF"/>
    <w:multiLevelType w:val="multilevel"/>
    <w:tmpl w:val="F52890D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3EB03274"/>
    <w:multiLevelType w:val="hybridMultilevel"/>
    <w:tmpl w:val="877E7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F3439A"/>
    <w:multiLevelType w:val="multilevel"/>
    <w:tmpl w:val="BA5275B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3F347562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BF7667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45AE55AD"/>
    <w:multiLevelType w:val="hybridMultilevel"/>
    <w:tmpl w:val="13E8EA2A"/>
    <w:lvl w:ilvl="0" w:tplc="8D6E3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305B04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33053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4E474FCB"/>
    <w:multiLevelType w:val="hybridMultilevel"/>
    <w:tmpl w:val="7A86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F26EFC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4A139E"/>
    <w:multiLevelType w:val="hybridMultilevel"/>
    <w:tmpl w:val="B514473C"/>
    <w:lvl w:ilvl="0" w:tplc="556C8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424B14"/>
    <w:multiLevelType w:val="multilevel"/>
    <w:tmpl w:val="C9160CFA"/>
    <w:lvl w:ilvl="0">
      <w:start w:val="1"/>
      <w:numFmt w:val="decimal"/>
      <w:lvlText w:val="[A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26405B1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7F6A81"/>
    <w:multiLevelType w:val="hybridMultilevel"/>
    <w:tmpl w:val="4F9EBF1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BC0083"/>
    <w:multiLevelType w:val="hybridMultilevel"/>
    <w:tmpl w:val="95E27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BF4DEF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A664E1"/>
    <w:multiLevelType w:val="hybridMultilevel"/>
    <w:tmpl w:val="60AE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95425E"/>
    <w:multiLevelType w:val="hybridMultilevel"/>
    <w:tmpl w:val="88E2ACF4"/>
    <w:lvl w:ilvl="0" w:tplc="01206FE0">
      <w:start w:val="1"/>
      <w:numFmt w:val="decimal"/>
      <w:lvlText w:val="[B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2330F4B"/>
    <w:multiLevelType w:val="hybridMultilevel"/>
    <w:tmpl w:val="BAA856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667E74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10324A"/>
    <w:multiLevelType w:val="hybridMultilevel"/>
    <w:tmpl w:val="17C08876"/>
    <w:lvl w:ilvl="0" w:tplc="971444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8E068D"/>
    <w:multiLevelType w:val="multilevel"/>
    <w:tmpl w:val="837496B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 w15:restartNumberingAfterBreak="0">
    <w:nsid w:val="6C1C3F92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0575B3"/>
    <w:multiLevelType w:val="hybridMultilevel"/>
    <w:tmpl w:val="6F6C0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3C45D5"/>
    <w:multiLevelType w:val="hybridMultilevel"/>
    <w:tmpl w:val="A54AB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7A488B"/>
    <w:multiLevelType w:val="hybridMultilevel"/>
    <w:tmpl w:val="89BEA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971E94"/>
    <w:multiLevelType w:val="multilevel"/>
    <w:tmpl w:val="AAC49AD6"/>
    <w:lvl w:ilvl="0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09A0C82"/>
    <w:multiLevelType w:val="hybridMultilevel"/>
    <w:tmpl w:val="C72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DC7537"/>
    <w:multiLevelType w:val="multilevel"/>
    <w:tmpl w:val="76FE6C04"/>
    <w:lvl w:ilvl="0">
      <w:start w:val="1"/>
      <w:numFmt w:val="decimal"/>
      <w:lvlText w:val="[A%1]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4372E7E"/>
    <w:multiLevelType w:val="hybridMultilevel"/>
    <w:tmpl w:val="AAC49AD6"/>
    <w:lvl w:ilvl="0" w:tplc="59A6A674">
      <w:start w:val="1"/>
      <w:numFmt w:val="decimal"/>
      <w:lvlText w:val="[A%1]"/>
      <w:lvlJc w:val="center"/>
      <w:pPr>
        <w:tabs>
          <w:tab w:val="num" w:pos="0"/>
        </w:tabs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4A649FD"/>
    <w:multiLevelType w:val="multilevel"/>
    <w:tmpl w:val="837496B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6" w15:restartNumberingAfterBreak="0">
    <w:nsid w:val="74B76F2A"/>
    <w:multiLevelType w:val="hybridMultilevel"/>
    <w:tmpl w:val="002287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8530D8"/>
    <w:multiLevelType w:val="multilevel"/>
    <w:tmpl w:val="837496B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8" w15:restartNumberingAfterBreak="0">
    <w:nsid w:val="7CF33ACA"/>
    <w:multiLevelType w:val="hybridMultilevel"/>
    <w:tmpl w:val="60AE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FF4D4D"/>
    <w:multiLevelType w:val="hybridMultilevel"/>
    <w:tmpl w:val="EE027F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F11EC8"/>
    <w:multiLevelType w:val="hybridMultilevel"/>
    <w:tmpl w:val="511E6BE0"/>
    <w:lvl w:ilvl="0" w:tplc="F9DAB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36"/>
  </w:num>
  <w:num w:numId="4">
    <w:abstractNumId w:val="32"/>
  </w:num>
  <w:num w:numId="5">
    <w:abstractNumId w:val="0"/>
  </w:num>
  <w:num w:numId="6">
    <w:abstractNumId w:val="10"/>
  </w:num>
  <w:num w:numId="7">
    <w:abstractNumId w:val="7"/>
  </w:num>
  <w:num w:numId="8">
    <w:abstractNumId w:val="63"/>
  </w:num>
  <w:num w:numId="9">
    <w:abstractNumId w:val="3"/>
  </w:num>
  <w:num w:numId="10">
    <w:abstractNumId w:val="46"/>
  </w:num>
  <w:num w:numId="11">
    <w:abstractNumId w:val="14"/>
  </w:num>
  <w:num w:numId="12">
    <w:abstractNumId w:val="15"/>
  </w:num>
  <w:num w:numId="13">
    <w:abstractNumId w:val="64"/>
  </w:num>
  <w:num w:numId="14">
    <w:abstractNumId w:val="61"/>
  </w:num>
  <w:num w:numId="15">
    <w:abstractNumId w:val="34"/>
  </w:num>
  <w:num w:numId="16">
    <w:abstractNumId w:val="52"/>
  </w:num>
  <w:num w:numId="17">
    <w:abstractNumId w:val="31"/>
  </w:num>
  <w:num w:numId="18">
    <w:abstractNumId w:val="50"/>
  </w:num>
  <w:num w:numId="19">
    <w:abstractNumId w:val="24"/>
  </w:num>
  <w:num w:numId="20">
    <w:abstractNumId w:val="13"/>
  </w:num>
  <w:num w:numId="21">
    <w:abstractNumId w:val="4"/>
  </w:num>
  <w:num w:numId="22">
    <w:abstractNumId w:val="28"/>
  </w:num>
  <w:num w:numId="23">
    <w:abstractNumId w:val="22"/>
  </w:num>
  <w:num w:numId="24">
    <w:abstractNumId w:val="47"/>
  </w:num>
  <w:num w:numId="25">
    <w:abstractNumId w:val="12"/>
  </w:num>
  <w:num w:numId="26">
    <w:abstractNumId w:val="54"/>
  </w:num>
  <w:num w:numId="27">
    <w:abstractNumId w:val="29"/>
  </w:num>
  <w:num w:numId="28">
    <w:abstractNumId w:val="41"/>
  </w:num>
  <w:num w:numId="29">
    <w:abstractNumId w:val="57"/>
  </w:num>
  <w:num w:numId="30">
    <w:abstractNumId w:val="44"/>
  </w:num>
  <w:num w:numId="31">
    <w:abstractNumId w:val="38"/>
  </w:num>
  <w:num w:numId="32">
    <w:abstractNumId w:val="62"/>
  </w:num>
  <w:num w:numId="33">
    <w:abstractNumId w:val="20"/>
  </w:num>
  <w:num w:numId="34">
    <w:abstractNumId w:val="51"/>
  </w:num>
  <w:num w:numId="35">
    <w:abstractNumId w:val="17"/>
  </w:num>
  <w:num w:numId="36">
    <w:abstractNumId w:val="1"/>
  </w:num>
  <w:num w:numId="37">
    <w:abstractNumId w:val="23"/>
  </w:num>
  <w:num w:numId="38">
    <w:abstractNumId w:val="68"/>
  </w:num>
  <w:num w:numId="39">
    <w:abstractNumId w:val="33"/>
  </w:num>
  <w:num w:numId="40">
    <w:abstractNumId w:val="6"/>
  </w:num>
  <w:num w:numId="41">
    <w:abstractNumId w:val="5"/>
  </w:num>
  <w:num w:numId="42">
    <w:abstractNumId w:val="43"/>
  </w:num>
  <w:num w:numId="43">
    <w:abstractNumId w:val="11"/>
  </w:num>
  <w:num w:numId="44">
    <w:abstractNumId w:val="55"/>
  </w:num>
  <w:num w:numId="45">
    <w:abstractNumId w:val="45"/>
  </w:num>
  <w:num w:numId="46">
    <w:abstractNumId w:val="16"/>
  </w:num>
  <w:num w:numId="47">
    <w:abstractNumId w:val="70"/>
  </w:num>
  <w:num w:numId="48">
    <w:abstractNumId w:val="40"/>
  </w:num>
  <w:num w:numId="49">
    <w:abstractNumId w:val="25"/>
  </w:num>
  <w:num w:numId="50">
    <w:abstractNumId w:val="19"/>
  </w:num>
  <w:num w:numId="51">
    <w:abstractNumId w:val="35"/>
  </w:num>
  <w:num w:numId="52">
    <w:abstractNumId w:val="27"/>
  </w:num>
  <w:num w:numId="53">
    <w:abstractNumId w:val="67"/>
  </w:num>
  <w:num w:numId="54">
    <w:abstractNumId w:val="56"/>
  </w:num>
  <w:num w:numId="55">
    <w:abstractNumId w:val="26"/>
  </w:num>
  <w:num w:numId="56">
    <w:abstractNumId w:val="65"/>
  </w:num>
  <w:num w:numId="57">
    <w:abstractNumId w:val="49"/>
  </w:num>
  <w:num w:numId="58">
    <w:abstractNumId w:val="9"/>
  </w:num>
  <w:num w:numId="59">
    <w:abstractNumId w:val="59"/>
  </w:num>
  <w:num w:numId="60">
    <w:abstractNumId w:val="60"/>
  </w:num>
  <w:num w:numId="61">
    <w:abstractNumId w:val="18"/>
  </w:num>
  <w:num w:numId="62">
    <w:abstractNumId w:val="53"/>
  </w:num>
  <w:num w:numId="63">
    <w:abstractNumId w:val="39"/>
  </w:num>
  <w:num w:numId="64">
    <w:abstractNumId w:val="2"/>
  </w:num>
  <w:num w:numId="65">
    <w:abstractNumId w:val="48"/>
  </w:num>
  <w:num w:numId="66">
    <w:abstractNumId w:val="30"/>
  </w:num>
  <w:num w:numId="67">
    <w:abstractNumId w:val="66"/>
  </w:num>
  <w:num w:numId="68">
    <w:abstractNumId w:val="69"/>
  </w:num>
  <w:num w:numId="69">
    <w:abstractNumId w:val="42"/>
  </w:num>
  <w:num w:numId="70">
    <w:abstractNumId w:val="21"/>
  </w:num>
  <w:num w:numId="71">
    <w:abstractNumId w:val="58"/>
  </w:num>
  <w:numIdMacAtCleanup w:val="7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bine Flechelle">
    <w15:presenceInfo w15:providerId="AD" w15:userId="S-1-5-21-153239746-1355527590-4199480694-97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3F"/>
    <w:rsid w:val="000070EC"/>
    <w:rsid w:val="0001340F"/>
    <w:rsid w:val="00044C1E"/>
    <w:rsid w:val="00053E10"/>
    <w:rsid w:val="000767FA"/>
    <w:rsid w:val="00095F59"/>
    <w:rsid w:val="000A462F"/>
    <w:rsid w:val="000B1707"/>
    <w:rsid w:val="000B677D"/>
    <w:rsid w:val="000B6F8C"/>
    <w:rsid w:val="000C7CD8"/>
    <w:rsid w:val="000D00AF"/>
    <w:rsid w:val="000D2A17"/>
    <w:rsid w:val="00135346"/>
    <w:rsid w:val="0013562D"/>
    <w:rsid w:val="00153532"/>
    <w:rsid w:val="00157371"/>
    <w:rsid w:val="001936D7"/>
    <w:rsid w:val="001A7452"/>
    <w:rsid w:val="001E079E"/>
    <w:rsid w:val="001E1A65"/>
    <w:rsid w:val="001E2328"/>
    <w:rsid w:val="001E425D"/>
    <w:rsid w:val="001E4DC9"/>
    <w:rsid w:val="001E5AC9"/>
    <w:rsid w:val="001F47C9"/>
    <w:rsid w:val="00211791"/>
    <w:rsid w:val="0021437D"/>
    <w:rsid w:val="00217B38"/>
    <w:rsid w:val="00221AF7"/>
    <w:rsid w:val="0023190E"/>
    <w:rsid w:val="00233C8D"/>
    <w:rsid w:val="0023755E"/>
    <w:rsid w:val="002472EE"/>
    <w:rsid w:val="00282EF4"/>
    <w:rsid w:val="00285D0C"/>
    <w:rsid w:val="002A0F2F"/>
    <w:rsid w:val="002A1ECF"/>
    <w:rsid w:val="002A230F"/>
    <w:rsid w:val="002A2B47"/>
    <w:rsid w:val="002B0EC0"/>
    <w:rsid w:val="002B4E76"/>
    <w:rsid w:val="002C034B"/>
    <w:rsid w:val="002C0E9E"/>
    <w:rsid w:val="002D393F"/>
    <w:rsid w:val="002D45FE"/>
    <w:rsid w:val="002D50A7"/>
    <w:rsid w:val="003600D9"/>
    <w:rsid w:val="003654DB"/>
    <w:rsid w:val="003776C5"/>
    <w:rsid w:val="00387842"/>
    <w:rsid w:val="003A3042"/>
    <w:rsid w:val="003A5A67"/>
    <w:rsid w:val="003A5E77"/>
    <w:rsid w:val="003B16FE"/>
    <w:rsid w:val="003E6F60"/>
    <w:rsid w:val="00402185"/>
    <w:rsid w:val="00404F92"/>
    <w:rsid w:val="004141F1"/>
    <w:rsid w:val="00415E05"/>
    <w:rsid w:val="0041747C"/>
    <w:rsid w:val="00420940"/>
    <w:rsid w:val="0043104F"/>
    <w:rsid w:val="0044019F"/>
    <w:rsid w:val="00452A80"/>
    <w:rsid w:val="004645F6"/>
    <w:rsid w:val="00484F72"/>
    <w:rsid w:val="00487F6A"/>
    <w:rsid w:val="004B630F"/>
    <w:rsid w:val="004C6373"/>
    <w:rsid w:val="004D058B"/>
    <w:rsid w:val="004E5B66"/>
    <w:rsid w:val="005200C9"/>
    <w:rsid w:val="0052126A"/>
    <w:rsid w:val="00540C64"/>
    <w:rsid w:val="0055529B"/>
    <w:rsid w:val="005636AE"/>
    <w:rsid w:val="005938BE"/>
    <w:rsid w:val="005A01FD"/>
    <w:rsid w:val="005D2614"/>
    <w:rsid w:val="005E3D9F"/>
    <w:rsid w:val="005E71A6"/>
    <w:rsid w:val="005F32B8"/>
    <w:rsid w:val="00607ACB"/>
    <w:rsid w:val="00616B33"/>
    <w:rsid w:val="006178FB"/>
    <w:rsid w:val="0062451D"/>
    <w:rsid w:val="0063252C"/>
    <w:rsid w:val="006373BD"/>
    <w:rsid w:val="00677BAB"/>
    <w:rsid w:val="00686744"/>
    <w:rsid w:val="006967AB"/>
    <w:rsid w:val="006A07DE"/>
    <w:rsid w:val="006A55DE"/>
    <w:rsid w:val="006B6E89"/>
    <w:rsid w:val="006E2895"/>
    <w:rsid w:val="006F086C"/>
    <w:rsid w:val="00711361"/>
    <w:rsid w:val="00713DFA"/>
    <w:rsid w:val="00717980"/>
    <w:rsid w:val="007242A1"/>
    <w:rsid w:val="00734F1B"/>
    <w:rsid w:val="00753240"/>
    <w:rsid w:val="00754197"/>
    <w:rsid w:val="00757407"/>
    <w:rsid w:val="00757AC7"/>
    <w:rsid w:val="00764D25"/>
    <w:rsid w:val="007655B0"/>
    <w:rsid w:val="00785A9D"/>
    <w:rsid w:val="00787459"/>
    <w:rsid w:val="007A44E3"/>
    <w:rsid w:val="007B046A"/>
    <w:rsid w:val="007C226E"/>
    <w:rsid w:val="007C2504"/>
    <w:rsid w:val="007C3FC1"/>
    <w:rsid w:val="007E5E08"/>
    <w:rsid w:val="007F0A58"/>
    <w:rsid w:val="00802CC6"/>
    <w:rsid w:val="008069DB"/>
    <w:rsid w:val="008317DD"/>
    <w:rsid w:val="008546AC"/>
    <w:rsid w:val="00855CA0"/>
    <w:rsid w:val="0086205B"/>
    <w:rsid w:val="00863D57"/>
    <w:rsid w:val="00870555"/>
    <w:rsid w:val="008853BE"/>
    <w:rsid w:val="008A27ED"/>
    <w:rsid w:val="008A6013"/>
    <w:rsid w:val="008B2775"/>
    <w:rsid w:val="008B61B3"/>
    <w:rsid w:val="008D6734"/>
    <w:rsid w:val="008E243D"/>
    <w:rsid w:val="008F0F32"/>
    <w:rsid w:val="008F20B6"/>
    <w:rsid w:val="008F5B68"/>
    <w:rsid w:val="008F5E64"/>
    <w:rsid w:val="00903BCF"/>
    <w:rsid w:val="00903DBE"/>
    <w:rsid w:val="00933213"/>
    <w:rsid w:val="00945E47"/>
    <w:rsid w:val="00962F9D"/>
    <w:rsid w:val="0096491E"/>
    <w:rsid w:val="00966569"/>
    <w:rsid w:val="00966A8F"/>
    <w:rsid w:val="00966BDF"/>
    <w:rsid w:val="00970349"/>
    <w:rsid w:val="00975A08"/>
    <w:rsid w:val="00975EC4"/>
    <w:rsid w:val="009C3DC5"/>
    <w:rsid w:val="009F2F37"/>
    <w:rsid w:val="00A01AE3"/>
    <w:rsid w:val="00A02314"/>
    <w:rsid w:val="00A1178C"/>
    <w:rsid w:val="00A13D8F"/>
    <w:rsid w:val="00A239AF"/>
    <w:rsid w:val="00A67347"/>
    <w:rsid w:val="00A948F3"/>
    <w:rsid w:val="00AA7717"/>
    <w:rsid w:val="00AA7BE4"/>
    <w:rsid w:val="00AC770D"/>
    <w:rsid w:val="00AD5FD2"/>
    <w:rsid w:val="00B2147A"/>
    <w:rsid w:val="00B36105"/>
    <w:rsid w:val="00B42BB7"/>
    <w:rsid w:val="00B5012E"/>
    <w:rsid w:val="00B81C9A"/>
    <w:rsid w:val="00B917D2"/>
    <w:rsid w:val="00BD1886"/>
    <w:rsid w:val="00BD6F78"/>
    <w:rsid w:val="00BE695C"/>
    <w:rsid w:val="00BF2C88"/>
    <w:rsid w:val="00C059CD"/>
    <w:rsid w:val="00C07A13"/>
    <w:rsid w:val="00C361CB"/>
    <w:rsid w:val="00C656D8"/>
    <w:rsid w:val="00C66240"/>
    <w:rsid w:val="00C73C7D"/>
    <w:rsid w:val="00C75F5E"/>
    <w:rsid w:val="00C809DB"/>
    <w:rsid w:val="00C87C5E"/>
    <w:rsid w:val="00C9509B"/>
    <w:rsid w:val="00CA3B57"/>
    <w:rsid w:val="00CA6ED6"/>
    <w:rsid w:val="00CB18E7"/>
    <w:rsid w:val="00CD4A72"/>
    <w:rsid w:val="00CE0E0D"/>
    <w:rsid w:val="00D14D09"/>
    <w:rsid w:val="00D21503"/>
    <w:rsid w:val="00D22265"/>
    <w:rsid w:val="00D32D58"/>
    <w:rsid w:val="00D467DB"/>
    <w:rsid w:val="00D47052"/>
    <w:rsid w:val="00D560F5"/>
    <w:rsid w:val="00D56392"/>
    <w:rsid w:val="00D640A6"/>
    <w:rsid w:val="00D83302"/>
    <w:rsid w:val="00D900B3"/>
    <w:rsid w:val="00D94271"/>
    <w:rsid w:val="00D94607"/>
    <w:rsid w:val="00DB7E0B"/>
    <w:rsid w:val="00DC13D4"/>
    <w:rsid w:val="00DC7638"/>
    <w:rsid w:val="00DD3F80"/>
    <w:rsid w:val="00DD42AB"/>
    <w:rsid w:val="00E00F83"/>
    <w:rsid w:val="00E031C2"/>
    <w:rsid w:val="00E03F68"/>
    <w:rsid w:val="00E05731"/>
    <w:rsid w:val="00E05D71"/>
    <w:rsid w:val="00E07941"/>
    <w:rsid w:val="00E102EE"/>
    <w:rsid w:val="00E115B7"/>
    <w:rsid w:val="00E12A43"/>
    <w:rsid w:val="00E17081"/>
    <w:rsid w:val="00E26A43"/>
    <w:rsid w:val="00E33DFC"/>
    <w:rsid w:val="00E364B2"/>
    <w:rsid w:val="00E44AA3"/>
    <w:rsid w:val="00E50E96"/>
    <w:rsid w:val="00E54EB8"/>
    <w:rsid w:val="00E6358B"/>
    <w:rsid w:val="00E8360A"/>
    <w:rsid w:val="00E90A7D"/>
    <w:rsid w:val="00EA1706"/>
    <w:rsid w:val="00EA58A9"/>
    <w:rsid w:val="00EB5459"/>
    <w:rsid w:val="00ED1E69"/>
    <w:rsid w:val="00ED5F7F"/>
    <w:rsid w:val="00ED650F"/>
    <w:rsid w:val="00F32323"/>
    <w:rsid w:val="00F4618A"/>
    <w:rsid w:val="00F53A28"/>
    <w:rsid w:val="00F55D24"/>
    <w:rsid w:val="00F9391A"/>
    <w:rsid w:val="00FA2C59"/>
    <w:rsid w:val="00FA527D"/>
    <w:rsid w:val="00FB1044"/>
    <w:rsid w:val="00FB4A4C"/>
    <w:rsid w:val="00FC6C1F"/>
    <w:rsid w:val="00FE6E0B"/>
    <w:rsid w:val="00FF2D29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docId w15:val="{AB237451-AF86-4076-8506-EA59457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lang w:val="en-GB" w:eastAsia="ja-JP"/>
    </w:rPr>
  </w:style>
  <w:style w:type="paragraph" w:styleId="Heading1">
    <w:name w:val="heading 1"/>
    <w:basedOn w:val="Normal"/>
    <w:next w:val="Para1"/>
    <w:autoRedefine/>
    <w:qFormat/>
    <w:pPr>
      <w:numPr>
        <w:numId w:val="1"/>
      </w:numPr>
      <w:spacing w:before="360" w:after="120"/>
      <w:jc w:val="both"/>
      <w:outlineLvl w:val="0"/>
    </w:pPr>
    <w:rPr>
      <w:rFonts w:ascii="Arial (W1)" w:hAnsi="Arial (W1)"/>
      <w:b/>
      <w:bCs/>
      <w:caps/>
      <w:sz w:val="24"/>
      <w:szCs w:val="24"/>
      <w:u w:val="single"/>
      <w:lang w:val="en-US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240" w:after="120"/>
      <w:outlineLvl w:val="1"/>
    </w:pPr>
    <w:rPr>
      <w:rFonts w:ascii="Arial (W1)" w:hAnsi="Arial (W1)"/>
      <w:b/>
      <w:bCs/>
      <w:sz w:val="24"/>
      <w:szCs w:val="24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spacing w:before="240"/>
      <w:jc w:val="both"/>
      <w:outlineLvl w:val="2"/>
    </w:pPr>
    <w:rPr>
      <w:rFonts w:ascii="Arial (W1)" w:hAnsi="Arial (W1)"/>
      <w:b/>
      <w:bCs/>
      <w:sz w:val="24"/>
      <w:szCs w:val="24"/>
      <w:lang w:val="en-US"/>
    </w:rPr>
  </w:style>
  <w:style w:type="paragraph" w:styleId="Heading4">
    <w:name w:val="heading 4"/>
    <w:basedOn w:val="Normal"/>
    <w:next w:val="Para4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120"/>
      <w:jc w:val="both"/>
      <w:outlineLvl w:val="4"/>
    </w:pPr>
    <w:rPr>
      <w:rFonts w:ascii="MS Sans Serif" w:hAnsi="MS Sans Serif"/>
      <w:b/>
      <w:bCs/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240"/>
      <w:ind w:left="851"/>
      <w:jc w:val="both"/>
    </w:pPr>
  </w:style>
  <w:style w:type="paragraph" w:customStyle="1" w:styleId="Para4">
    <w:name w:val="Para4"/>
    <w:basedOn w:val="Normal"/>
    <w:pPr>
      <w:tabs>
        <w:tab w:val="left" w:pos="1276"/>
      </w:tabs>
      <w:spacing w:before="240"/>
      <w:ind w:left="1134"/>
      <w:jc w:val="both"/>
    </w:pPr>
  </w:style>
  <w:style w:type="paragraph" w:styleId="TOC8">
    <w:name w:val="toc 8"/>
    <w:basedOn w:val="Normal"/>
    <w:next w:val="Normal"/>
    <w:semiHidden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4">
    <w:name w:val="toc 4"/>
    <w:basedOn w:val="Normal"/>
    <w:next w:val="Normal"/>
    <w:semiHidden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 w:cs="Times New Roman"/>
      <w:i/>
      <w:iCs/>
    </w:rPr>
  </w:style>
  <w:style w:type="paragraph" w:styleId="TOC2">
    <w:name w:val="toc 2"/>
    <w:basedOn w:val="Normal"/>
    <w:next w:val="Normal"/>
    <w:uiPriority w:val="39"/>
    <w:pPr>
      <w:ind w:left="20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bCs/>
      <w:sz w:val="22"/>
      <w:szCs w:val="22"/>
    </w:rPr>
  </w:style>
  <w:style w:type="paragraph" w:styleId="FootnoteText">
    <w:name w:val="footnote text"/>
    <w:basedOn w:val="Normal"/>
    <w:next w:val="Normal"/>
    <w:semiHidden/>
    <w:pPr>
      <w:jc w:val="both"/>
    </w:pPr>
    <w:rPr>
      <w:rFonts w:ascii="MS Sans Serif" w:hAnsi="MS Sans Serif"/>
      <w:sz w:val="18"/>
      <w:szCs w:val="18"/>
    </w:rPr>
  </w:style>
  <w:style w:type="paragraph" w:styleId="TOC9">
    <w:name w:val="toc 9"/>
    <w:basedOn w:val="Normal"/>
    <w:next w:val="Normal"/>
    <w:semiHidden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/>
    </w:pPr>
  </w:style>
  <w:style w:type="paragraph" w:customStyle="1" w:styleId="Puce1">
    <w:name w:val="Puce1"/>
    <w:basedOn w:val="Para1"/>
    <w:next w:val="Para1"/>
    <w:pPr>
      <w:numPr>
        <w:numId w:val="2"/>
      </w:numPr>
      <w:tabs>
        <w:tab w:val="clear" w:pos="360"/>
        <w:tab w:val="num" w:pos="644"/>
      </w:tabs>
      <w:spacing w:before="360" w:after="120"/>
      <w:ind w:left="641" w:hanging="357"/>
    </w:pPr>
    <w:rPr>
      <w:rFonts w:ascii="Arial (W1)" w:hAnsi="Arial (W1)"/>
      <w:b/>
      <w:bCs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C66240"/>
    <w:rPr>
      <w:sz w:val="16"/>
    </w:rPr>
  </w:style>
  <w:style w:type="paragraph" w:styleId="CommentText">
    <w:name w:val="annotation text"/>
    <w:basedOn w:val="Normal"/>
    <w:semiHidden/>
    <w:rsid w:val="00C66240"/>
    <w:pPr>
      <w:jc w:val="both"/>
    </w:pPr>
    <w:rPr>
      <w:rFonts w:cs="Times New Roman"/>
    </w:rPr>
  </w:style>
  <w:style w:type="paragraph" w:styleId="BalloonText">
    <w:name w:val="Balloon Text"/>
    <w:basedOn w:val="Normal"/>
    <w:semiHidden/>
    <w:rsid w:val="00E12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04F"/>
    <w:pPr>
      <w:ind w:left="720"/>
      <w:contextualSpacing/>
    </w:pPr>
  </w:style>
  <w:style w:type="table" w:styleId="TableGrid">
    <w:name w:val="Table Grid"/>
    <w:basedOn w:val="TableNormal"/>
    <w:rsid w:val="00237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E0794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07941"/>
    <w:rPr>
      <w:rFonts w:ascii="Tahoma" w:hAnsi="Tahoma" w:cs="Tahoma"/>
      <w:shd w:val="clear" w:color="auto" w:fill="000080"/>
      <w:lang w:val="en-GB" w:eastAsia="ja-JP"/>
    </w:rPr>
  </w:style>
  <w:style w:type="paragraph" w:styleId="BodyText3">
    <w:name w:val="Body Text 3"/>
    <w:basedOn w:val="Normal"/>
    <w:link w:val="BodyText3Char"/>
    <w:rsid w:val="00E079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07941"/>
    <w:rPr>
      <w:rFonts w:ascii="Arial" w:hAnsi="Arial" w:cs="Arial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frere\LOCALS~1\Temp\R&#233;pertoire%20temporaire%202%20pour%20AEF%20696%20N%20-%20SW%20integration%20tests%20plan.dot.zip\AEF%20696%20N%20-%20SW%20integration%20tests%20pla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F350-DE11-4453-95E8-34C5F7C4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AEF 696 N - SW integration tests plan.dot</Template>
  <TotalTime>170</TotalTime>
  <Pages>57</Pages>
  <Words>14162</Words>
  <Characters>77895</Characters>
  <Application>Microsoft Office Word</Application>
  <DocSecurity>0</DocSecurity>
  <Lines>649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Module/Global Integration Test Plan</vt:lpstr>
      <vt:lpstr>SW Module/Global Integration Test Plan</vt:lpstr>
    </vt:vector>
  </TitlesOfParts>
  <Company>AUTOLIV Electronic</Company>
  <LinksUpToDate>false</LinksUpToDate>
  <CharactersWithSpaces>91874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Module/Global Integration Test Plan</dc:title>
  <dc:subject/>
  <dc:creator>F. Chambin</dc:creator>
  <cp:keywords/>
  <cp:lastModifiedBy>Sabine Flechelle</cp:lastModifiedBy>
  <cp:revision>23</cp:revision>
  <cp:lastPrinted>2007-03-23T06:28:00Z</cp:lastPrinted>
  <dcterms:created xsi:type="dcterms:W3CDTF">2012-10-18T13:04:00Z</dcterms:created>
  <dcterms:modified xsi:type="dcterms:W3CDTF">2015-11-03T15:45:00Z</dcterms:modified>
</cp:coreProperties>
</file>