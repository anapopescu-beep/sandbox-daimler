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8807"/>
      </w:tblGrid>
      <w:tr w:rsidR="005C791D" w:rsidRPr="009B063D" w14:paraId="4E4CB88D" w14:textId="77777777" w:rsidTr="00B06A7D">
        <w:trPr>
          <w:cantSplit/>
          <w:trHeight w:val="7873"/>
        </w:trPr>
        <w:tc>
          <w:tcPr>
            <w:tcW w:w="10225" w:type="dxa"/>
            <w:gridSpan w:val="2"/>
            <w:vAlign w:val="center"/>
          </w:tcPr>
          <w:p w14:paraId="4CE588F0" w14:textId="77777777" w:rsidR="005C791D" w:rsidRDefault="00BA71DC" w:rsidP="00B06A7D">
            <w:pPr>
              <w:pStyle w:val="Firstpage"/>
              <w:spacing w:before="600"/>
              <w:jc w:val="center"/>
              <w:rPr>
                <w:b/>
                <w:sz w:val="48"/>
                <w:lang w:val="en-US"/>
              </w:rPr>
            </w:pPr>
            <w:bookmarkStart w:id="0" w:name="_Hlk36730963"/>
            <w:r>
              <w:rPr>
                <w:b/>
                <w:sz w:val="48"/>
                <w:lang w:val="en-US"/>
              </w:rPr>
              <w:t>NVP</w:t>
            </w:r>
          </w:p>
          <w:p w14:paraId="571EA92B" w14:textId="2071987F" w:rsidR="00BA71DC" w:rsidRPr="00A72150" w:rsidRDefault="00BA71DC" w:rsidP="00B06A7D">
            <w:pPr>
              <w:pStyle w:val="Firstpage"/>
              <w:spacing w:before="600"/>
              <w:jc w:val="center"/>
              <w:rPr>
                <w:b/>
                <w:sz w:val="48"/>
                <w:lang w:val="en-US"/>
              </w:rPr>
            </w:pPr>
            <w:r>
              <w:rPr>
                <w:b/>
                <w:sz w:val="48"/>
                <w:lang w:val="en-US"/>
              </w:rPr>
              <w:t>Non-Volatile Parameters</w:t>
            </w:r>
          </w:p>
        </w:tc>
      </w:tr>
      <w:tr w:rsidR="005C791D" w:rsidRPr="009B063D" w14:paraId="24FCB3E1" w14:textId="77777777" w:rsidTr="00B06A7D">
        <w:trPr>
          <w:cantSplit/>
          <w:trHeight w:val="2361"/>
        </w:trPr>
        <w:tc>
          <w:tcPr>
            <w:tcW w:w="1418" w:type="dxa"/>
            <w:shd w:val="clear" w:color="auto" w:fill="1F497D" w:themeFill="text2"/>
            <w:vAlign w:val="center"/>
          </w:tcPr>
          <w:p w14:paraId="7050E292" w14:textId="77777777" w:rsidR="005C791D" w:rsidRPr="00A72150" w:rsidRDefault="005C791D" w:rsidP="00B06A7D">
            <w:pPr>
              <w:spacing w:after="0"/>
              <w:jc w:val="center"/>
              <w:rPr>
                <w:b/>
                <w:sz w:val="48"/>
              </w:rPr>
            </w:pPr>
            <w:r w:rsidRPr="00F11761">
              <w:rPr>
                <w:rFonts w:ascii="Arial" w:hAnsi="Arial" w:cs="Arial"/>
                <w:b/>
                <w:noProof/>
                <w:color w:val="FFFFFF"/>
                <w:sz w:val="24"/>
              </w:rPr>
              <w:t>Summary</w:t>
            </w:r>
          </w:p>
        </w:tc>
        <w:tc>
          <w:tcPr>
            <w:tcW w:w="8807" w:type="dxa"/>
          </w:tcPr>
          <w:p w14:paraId="3595FF19" w14:textId="77777777" w:rsidR="00BA71DC" w:rsidRPr="001F7F2D" w:rsidRDefault="00BA71DC" w:rsidP="00BA71DC">
            <w:pPr>
              <w:spacing w:after="0"/>
              <w:rPr>
                <w:rFonts w:ascii="Arial" w:hAnsi="Arial" w:cs="Arial"/>
                <w:i/>
                <w:sz w:val="20"/>
                <w:szCs w:val="20"/>
              </w:rPr>
            </w:pPr>
            <w:r w:rsidRPr="001F7F2D">
              <w:rPr>
                <w:rFonts w:ascii="Arial" w:hAnsi="Arial" w:cs="Arial"/>
                <w:sz w:val="20"/>
                <w:szCs w:val="20"/>
              </w:rPr>
              <w:t xml:space="preserve">This is the Software </w:t>
            </w:r>
            <w:r>
              <w:rPr>
                <w:rFonts w:ascii="Arial" w:hAnsi="Arial" w:cs="Arial"/>
                <w:sz w:val="20"/>
                <w:szCs w:val="20"/>
              </w:rPr>
              <w:t xml:space="preserve">Detailed Design Document </w:t>
            </w:r>
            <w:r w:rsidRPr="001F7F2D">
              <w:rPr>
                <w:rFonts w:ascii="Arial" w:hAnsi="Arial" w:cs="Arial"/>
                <w:sz w:val="20"/>
                <w:szCs w:val="20"/>
              </w:rPr>
              <w:t xml:space="preserve">for the </w:t>
            </w:r>
            <w:r>
              <w:rPr>
                <w:rFonts w:ascii="Arial" w:hAnsi="Arial" w:cs="Arial"/>
                <w:i/>
                <w:color w:val="0000FF"/>
                <w:sz w:val="20"/>
                <w:szCs w:val="20"/>
              </w:rPr>
              <w:t xml:space="preserve">DAIMLER MMA </w:t>
            </w:r>
            <w:r w:rsidRPr="001F7F2D">
              <w:rPr>
                <w:rFonts w:ascii="Arial" w:hAnsi="Arial" w:cs="Arial"/>
                <w:sz w:val="20"/>
                <w:szCs w:val="20"/>
              </w:rPr>
              <w:t>Project</w:t>
            </w:r>
            <w:r>
              <w:rPr>
                <w:rFonts w:ascii="Arial" w:hAnsi="Arial" w:cs="Arial"/>
                <w:sz w:val="20"/>
                <w:szCs w:val="20"/>
              </w:rPr>
              <w:t>.</w:t>
            </w:r>
          </w:p>
          <w:p w14:paraId="6A10E3B6" w14:textId="6B15922F" w:rsidR="005C791D" w:rsidRPr="00A72150" w:rsidRDefault="005C791D" w:rsidP="00B06A7D">
            <w:pPr>
              <w:pStyle w:val="Firstpage"/>
              <w:spacing w:before="600"/>
              <w:jc w:val="both"/>
              <w:rPr>
                <w:b/>
                <w:sz w:val="28"/>
                <w:szCs w:val="28"/>
                <w:lang w:val="en-US"/>
              </w:rPr>
            </w:pPr>
          </w:p>
        </w:tc>
      </w:tr>
    </w:tbl>
    <w:p w14:paraId="0D8D94C2" w14:textId="77777777" w:rsidR="005C791D" w:rsidRDefault="005C791D" w:rsidP="005C791D"/>
    <w:tbl>
      <w:tblPr>
        <w:tblW w:w="10262" w:type="dxa"/>
        <w:tblInd w:w="-292" w:type="dxa"/>
        <w:tblLayout w:type="fixed"/>
        <w:tblCellMar>
          <w:left w:w="70" w:type="dxa"/>
          <w:right w:w="70" w:type="dxa"/>
        </w:tblCellMar>
        <w:tblLook w:val="0000" w:firstRow="0" w:lastRow="0" w:firstColumn="0" w:lastColumn="0" w:noHBand="0" w:noVBand="0"/>
      </w:tblPr>
      <w:tblGrid>
        <w:gridCol w:w="3428"/>
        <w:gridCol w:w="3416"/>
        <w:gridCol w:w="3418"/>
      </w:tblGrid>
      <w:tr w:rsidR="005C791D" w:rsidRPr="00F90EF1" w14:paraId="13C683B6" w14:textId="77777777" w:rsidTr="00B06A7D">
        <w:trPr>
          <w:cantSplit/>
          <w:trHeight w:val="251"/>
        </w:trPr>
        <w:tc>
          <w:tcPr>
            <w:tcW w:w="3428"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0B909E09" w14:textId="77777777" w:rsidR="005C791D" w:rsidRPr="002E714C" w:rsidRDefault="005C791D" w:rsidP="00B06A7D">
            <w:pPr>
              <w:spacing w:after="0"/>
              <w:jc w:val="center"/>
              <w:rPr>
                <w:rFonts w:ascii="Arial" w:hAnsi="Arial" w:cs="Arial"/>
                <w:b/>
                <w:noProof/>
                <w:color w:val="FFFFFF"/>
                <w:sz w:val="20"/>
                <w:szCs w:val="20"/>
              </w:rPr>
            </w:pPr>
            <w:r w:rsidRPr="002E714C">
              <w:rPr>
                <w:rFonts w:ascii="Arial" w:hAnsi="Arial" w:cs="Arial"/>
                <w:b/>
                <w:noProof/>
                <w:color w:val="FFFFFF"/>
                <w:sz w:val="16"/>
                <w:szCs w:val="16"/>
              </w:rPr>
              <w:t>Author</w:t>
            </w:r>
          </w:p>
        </w:tc>
        <w:tc>
          <w:tcPr>
            <w:tcW w:w="3416"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460B84A7" w14:textId="77777777" w:rsidR="005C791D" w:rsidRPr="00092777" w:rsidRDefault="005C791D" w:rsidP="00B06A7D">
            <w:pPr>
              <w:spacing w:after="0"/>
              <w:jc w:val="center"/>
              <w:rPr>
                <w:rFonts w:ascii="Arial" w:hAnsi="Arial" w:cs="Arial"/>
                <w:b/>
                <w:noProof/>
                <w:color w:val="FFFFFF"/>
                <w:sz w:val="16"/>
                <w:szCs w:val="16"/>
              </w:rPr>
            </w:pPr>
            <w:r w:rsidRPr="002E714C">
              <w:rPr>
                <w:rFonts w:ascii="Arial" w:hAnsi="Arial" w:cs="Arial"/>
                <w:b/>
                <w:noProof/>
                <w:color w:val="FFFFFF"/>
                <w:sz w:val="16"/>
                <w:szCs w:val="16"/>
              </w:rPr>
              <w:t>Review</w:t>
            </w:r>
          </w:p>
        </w:tc>
        <w:tc>
          <w:tcPr>
            <w:tcW w:w="3418"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42ECDC26" w14:textId="77777777" w:rsidR="005C791D" w:rsidRPr="002E714C" w:rsidRDefault="005C791D" w:rsidP="00B06A7D">
            <w:pPr>
              <w:spacing w:after="0"/>
              <w:jc w:val="center"/>
              <w:rPr>
                <w:rFonts w:ascii="Arial" w:hAnsi="Arial" w:cs="Arial"/>
                <w:b/>
                <w:noProof/>
                <w:color w:val="FFFFFF"/>
                <w:sz w:val="20"/>
                <w:szCs w:val="20"/>
              </w:rPr>
            </w:pPr>
            <w:r w:rsidRPr="002E714C">
              <w:rPr>
                <w:rFonts w:ascii="Arial" w:hAnsi="Arial" w:cs="Arial"/>
                <w:b/>
                <w:noProof/>
                <w:color w:val="FFFFFF"/>
                <w:sz w:val="16"/>
                <w:szCs w:val="16"/>
              </w:rPr>
              <w:t>Approval</w:t>
            </w:r>
          </w:p>
        </w:tc>
      </w:tr>
      <w:tr w:rsidR="005C791D" w:rsidRPr="00F90EF1" w14:paraId="2B6BF8B2" w14:textId="77777777" w:rsidTr="00B06A7D">
        <w:trPr>
          <w:cantSplit/>
          <w:trHeight w:val="965"/>
        </w:trPr>
        <w:tc>
          <w:tcPr>
            <w:tcW w:w="3428" w:type="dxa"/>
            <w:tcBorders>
              <w:top w:val="single" w:sz="6" w:space="0" w:color="auto"/>
              <w:left w:val="single" w:sz="6" w:space="0" w:color="auto"/>
              <w:bottom w:val="single" w:sz="6" w:space="0" w:color="auto"/>
              <w:right w:val="single" w:sz="6" w:space="0" w:color="auto"/>
            </w:tcBorders>
            <w:shd w:val="clear" w:color="auto" w:fill="auto"/>
          </w:tcPr>
          <w:p w14:paraId="41B791CB" w14:textId="5C19F869" w:rsidR="005C791D" w:rsidRDefault="005C791D" w:rsidP="00B06A7D">
            <w:pPr>
              <w:spacing w:after="0"/>
              <w:rPr>
                <w:rFonts w:ascii="Arial" w:hAnsi="Arial" w:cs="Arial"/>
                <w:noProof/>
                <w:color w:val="000080"/>
                <w:sz w:val="20"/>
                <w:szCs w:val="20"/>
              </w:rPr>
            </w:pPr>
            <w:r w:rsidRPr="00F1292D">
              <w:rPr>
                <w:rFonts w:ascii="Arial" w:hAnsi="Arial" w:cs="Arial"/>
                <w:noProof/>
                <w:color w:val="000000" w:themeColor="text1"/>
                <w:sz w:val="20"/>
                <w:szCs w:val="20"/>
              </w:rPr>
              <w:t xml:space="preserve">Title: </w:t>
            </w:r>
            <w:r w:rsidRPr="00F1292D">
              <w:rPr>
                <w:rFonts w:ascii="Arial" w:hAnsi="Arial" w:cs="Arial"/>
                <w:noProof/>
                <w:color w:val="000080"/>
                <w:sz w:val="20"/>
                <w:szCs w:val="20"/>
              </w:rPr>
              <w:fldChar w:fldCharType="begin"/>
            </w:r>
            <w:r w:rsidRPr="00F1292D">
              <w:rPr>
                <w:rFonts w:ascii="Arial" w:hAnsi="Arial" w:cs="Arial"/>
                <w:noProof/>
                <w:color w:val="000080"/>
                <w:sz w:val="20"/>
                <w:szCs w:val="20"/>
              </w:rPr>
              <w:instrText xml:space="preserve"> DOCPROPERTY  "MXCheckin User"  \* MERGEFORMAT </w:instrText>
            </w:r>
            <w:r w:rsidRPr="00F1292D">
              <w:rPr>
                <w:rFonts w:ascii="Arial" w:hAnsi="Arial" w:cs="Arial"/>
                <w:noProof/>
                <w:color w:val="000080"/>
                <w:sz w:val="20"/>
                <w:szCs w:val="20"/>
              </w:rPr>
              <w:fldChar w:fldCharType="separate"/>
            </w:r>
            <w:r w:rsidR="00991BC2">
              <w:rPr>
                <w:rFonts w:ascii="Arial" w:hAnsi="Arial" w:cs="Arial"/>
                <w:noProof/>
                <w:color w:val="000000" w:themeColor="text1"/>
                <w:sz w:val="20"/>
                <w:szCs w:val="20"/>
              </w:rPr>
              <w:t>Stefan Dominte</w:t>
            </w:r>
            <w:r w:rsidR="00991BC2" w:rsidRPr="00F1292D">
              <w:rPr>
                <w:rFonts w:ascii="Arial" w:hAnsi="Arial" w:cs="Arial"/>
                <w:noProof/>
                <w:color w:val="000080"/>
                <w:sz w:val="20"/>
                <w:szCs w:val="20"/>
              </w:rPr>
              <w:t xml:space="preserve"> </w:t>
            </w:r>
            <w:r w:rsidRPr="00F1292D">
              <w:rPr>
                <w:rFonts w:ascii="Arial" w:hAnsi="Arial" w:cs="Arial"/>
                <w:noProof/>
                <w:color w:val="000080"/>
                <w:sz w:val="20"/>
                <w:szCs w:val="20"/>
              </w:rPr>
              <w:fldChar w:fldCharType="end"/>
            </w:r>
          </w:p>
          <w:p w14:paraId="3A60E6D2" w14:textId="77777777" w:rsidR="005C791D" w:rsidRPr="002E714C" w:rsidRDefault="005C791D" w:rsidP="00B06A7D">
            <w:pPr>
              <w:spacing w:after="0"/>
              <w:rPr>
                <w:rFonts w:ascii="Arial" w:hAnsi="Arial" w:cs="Arial"/>
                <w:b/>
                <w:noProof/>
                <w:color w:val="FFFFFF"/>
                <w:sz w:val="16"/>
                <w:szCs w:val="16"/>
              </w:rPr>
            </w:pPr>
          </w:p>
        </w:tc>
        <w:tc>
          <w:tcPr>
            <w:tcW w:w="3416" w:type="dxa"/>
            <w:tcBorders>
              <w:top w:val="single" w:sz="6" w:space="0" w:color="auto"/>
              <w:left w:val="single" w:sz="6" w:space="0" w:color="auto"/>
              <w:bottom w:val="single" w:sz="6" w:space="0" w:color="auto"/>
              <w:right w:val="single" w:sz="6" w:space="0" w:color="auto"/>
            </w:tcBorders>
            <w:shd w:val="clear" w:color="auto" w:fill="auto"/>
          </w:tcPr>
          <w:p w14:paraId="3283EA78" w14:textId="77777777" w:rsidR="005C791D" w:rsidRPr="00F1292D" w:rsidRDefault="005C791D" w:rsidP="00B06A7D">
            <w:pPr>
              <w:spacing w:after="0"/>
              <w:rPr>
                <w:rFonts w:ascii="Arial" w:hAnsi="Arial" w:cs="Arial"/>
                <w:noProof/>
                <w:color w:val="000000" w:themeColor="text1"/>
                <w:sz w:val="20"/>
                <w:szCs w:val="20"/>
              </w:rPr>
            </w:pPr>
            <w:r w:rsidRPr="00652BA3">
              <w:rPr>
                <w:rFonts w:ascii="Arial" w:hAnsi="Arial" w:cs="Arial"/>
                <w:noProof/>
                <w:color w:val="000000" w:themeColor="text1"/>
                <w:sz w:val="20"/>
                <w:szCs w:val="20"/>
              </w:rPr>
              <w:t xml:space="preserve">See </w:t>
            </w:r>
            <w:r w:rsidRPr="00652BA3">
              <w:rPr>
                <w:rFonts w:ascii="Arial" w:hAnsi="Arial" w:cs="Arial"/>
                <w:noProof/>
                <w:color w:val="7030A0"/>
                <w:sz w:val="20"/>
                <w:szCs w:val="20"/>
              </w:rPr>
              <w:t xml:space="preserve">Project Master Document </w:t>
            </w:r>
            <w:r w:rsidRPr="00652BA3">
              <w:rPr>
                <w:rFonts w:ascii="Arial" w:hAnsi="Arial" w:cs="Arial"/>
                <w:noProof/>
                <w:color w:val="000000" w:themeColor="text1"/>
                <w:sz w:val="20"/>
                <w:szCs w:val="20"/>
              </w:rPr>
              <w:t xml:space="preserve">for the roles and </w:t>
            </w:r>
            <w:r w:rsidRPr="00652BA3">
              <w:rPr>
                <w:rFonts w:ascii="Arial" w:hAnsi="Arial" w:cs="Arial"/>
                <w:noProof/>
                <w:color w:val="7030A0"/>
                <w:sz w:val="20"/>
                <w:szCs w:val="20"/>
              </w:rPr>
              <w:t xml:space="preserve">Project Members List </w:t>
            </w:r>
            <w:r w:rsidRPr="00652BA3">
              <w:rPr>
                <w:rFonts w:ascii="Arial" w:hAnsi="Arial" w:cs="Arial"/>
                <w:noProof/>
                <w:color w:val="000000" w:themeColor="text1"/>
                <w:sz w:val="20"/>
                <w:szCs w:val="20"/>
              </w:rPr>
              <w:t>for the name of people</w:t>
            </w:r>
          </w:p>
        </w:tc>
        <w:tc>
          <w:tcPr>
            <w:tcW w:w="3418" w:type="dxa"/>
            <w:tcBorders>
              <w:top w:val="single" w:sz="6" w:space="0" w:color="auto"/>
              <w:left w:val="single" w:sz="6" w:space="0" w:color="auto"/>
              <w:bottom w:val="single" w:sz="6" w:space="0" w:color="auto"/>
              <w:right w:val="single" w:sz="6" w:space="0" w:color="auto"/>
            </w:tcBorders>
            <w:shd w:val="clear" w:color="auto" w:fill="auto"/>
          </w:tcPr>
          <w:p w14:paraId="09C6D1D1" w14:textId="77777777" w:rsidR="005C791D" w:rsidRPr="00F1292D" w:rsidRDefault="005C791D" w:rsidP="00B06A7D">
            <w:pPr>
              <w:spacing w:after="0"/>
              <w:rPr>
                <w:rFonts w:ascii="Arial" w:hAnsi="Arial" w:cs="Arial"/>
                <w:b/>
                <w:noProof/>
                <w:color w:val="000000" w:themeColor="text1"/>
                <w:sz w:val="20"/>
                <w:szCs w:val="20"/>
              </w:rPr>
            </w:pPr>
            <w:r w:rsidRPr="00652BA3">
              <w:rPr>
                <w:rFonts w:ascii="Arial" w:hAnsi="Arial" w:cs="Arial"/>
                <w:noProof/>
                <w:color w:val="000000" w:themeColor="text1"/>
                <w:sz w:val="20"/>
                <w:szCs w:val="20"/>
              </w:rPr>
              <w:t xml:space="preserve">See </w:t>
            </w:r>
            <w:r w:rsidRPr="00652BA3">
              <w:rPr>
                <w:rFonts w:ascii="Arial" w:hAnsi="Arial" w:cs="Arial"/>
                <w:noProof/>
                <w:color w:val="7030A0"/>
                <w:sz w:val="20"/>
                <w:szCs w:val="20"/>
              </w:rPr>
              <w:t xml:space="preserve">Project Master Document </w:t>
            </w:r>
            <w:r w:rsidRPr="00652BA3">
              <w:rPr>
                <w:rFonts w:ascii="Arial" w:hAnsi="Arial" w:cs="Arial"/>
                <w:noProof/>
                <w:color w:val="000000" w:themeColor="text1"/>
                <w:sz w:val="20"/>
                <w:szCs w:val="20"/>
              </w:rPr>
              <w:t xml:space="preserve">for the roles and </w:t>
            </w:r>
            <w:r w:rsidRPr="00652BA3">
              <w:rPr>
                <w:rFonts w:ascii="Arial" w:hAnsi="Arial" w:cs="Arial"/>
                <w:noProof/>
                <w:color w:val="7030A0"/>
                <w:sz w:val="20"/>
                <w:szCs w:val="20"/>
              </w:rPr>
              <w:t xml:space="preserve">Project Members List </w:t>
            </w:r>
            <w:r w:rsidRPr="00652BA3">
              <w:rPr>
                <w:rFonts w:ascii="Arial" w:hAnsi="Arial" w:cs="Arial"/>
                <w:noProof/>
                <w:color w:val="000000" w:themeColor="text1"/>
                <w:sz w:val="20"/>
                <w:szCs w:val="20"/>
              </w:rPr>
              <w:t>for the name of people</w:t>
            </w:r>
          </w:p>
        </w:tc>
      </w:tr>
      <w:tr w:rsidR="005C791D" w:rsidRPr="00092777" w14:paraId="572350C8" w14:textId="77777777" w:rsidTr="00B06A7D">
        <w:trPr>
          <w:cantSplit/>
          <w:trHeight w:val="79"/>
        </w:trPr>
        <w:tc>
          <w:tcPr>
            <w:tcW w:w="3428" w:type="dxa"/>
            <w:tcBorders>
              <w:top w:val="single" w:sz="6" w:space="0" w:color="auto"/>
              <w:bottom w:val="single" w:sz="6" w:space="0" w:color="auto"/>
            </w:tcBorders>
            <w:shd w:val="clear" w:color="auto" w:fill="auto"/>
          </w:tcPr>
          <w:p w14:paraId="6830A039" w14:textId="77777777" w:rsidR="005C791D" w:rsidRPr="00092777" w:rsidRDefault="005C791D" w:rsidP="00B06A7D">
            <w:pPr>
              <w:spacing w:after="0"/>
              <w:rPr>
                <w:rFonts w:ascii="Arial" w:hAnsi="Arial" w:cs="Arial"/>
                <w:noProof/>
                <w:color w:val="960000"/>
                <w:sz w:val="8"/>
                <w:szCs w:val="8"/>
              </w:rPr>
            </w:pPr>
          </w:p>
        </w:tc>
        <w:tc>
          <w:tcPr>
            <w:tcW w:w="3416" w:type="dxa"/>
            <w:tcBorders>
              <w:top w:val="single" w:sz="6" w:space="0" w:color="auto"/>
              <w:bottom w:val="single" w:sz="6" w:space="0" w:color="auto"/>
            </w:tcBorders>
            <w:shd w:val="clear" w:color="auto" w:fill="auto"/>
          </w:tcPr>
          <w:p w14:paraId="2C7FA990" w14:textId="77777777" w:rsidR="005C791D" w:rsidRPr="00092777" w:rsidRDefault="005C791D" w:rsidP="00B06A7D">
            <w:pPr>
              <w:spacing w:after="0"/>
              <w:rPr>
                <w:rFonts w:ascii="Arial" w:hAnsi="Arial" w:cs="Arial"/>
                <w:noProof/>
                <w:color w:val="960000"/>
                <w:sz w:val="8"/>
                <w:szCs w:val="8"/>
              </w:rPr>
            </w:pPr>
          </w:p>
        </w:tc>
        <w:tc>
          <w:tcPr>
            <w:tcW w:w="3418" w:type="dxa"/>
            <w:tcBorders>
              <w:top w:val="single" w:sz="6" w:space="0" w:color="auto"/>
              <w:bottom w:val="single" w:sz="6" w:space="0" w:color="auto"/>
            </w:tcBorders>
            <w:shd w:val="clear" w:color="auto" w:fill="auto"/>
          </w:tcPr>
          <w:p w14:paraId="3898C0A5" w14:textId="77777777" w:rsidR="005C791D" w:rsidRPr="00092777" w:rsidRDefault="005C791D" w:rsidP="00B06A7D">
            <w:pPr>
              <w:spacing w:after="0"/>
              <w:rPr>
                <w:rFonts w:ascii="Arial" w:hAnsi="Arial" w:cs="Arial"/>
                <w:noProof/>
                <w:color w:val="960000"/>
                <w:sz w:val="8"/>
                <w:szCs w:val="8"/>
              </w:rPr>
            </w:pPr>
          </w:p>
        </w:tc>
      </w:tr>
      <w:tr w:rsidR="005C791D" w:rsidRPr="00F90EF1" w14:paraId="04A37148" w14:textId="77777777" w:rsidTr="00B06A7D">
        <w:trPr>
          <w:cantSplit/>
          <w:trHeight w:val="272"/>
        </w:trPr>
        <w:tc>
          <w:tcPr>
            <w:tcW w:w="10262" w:type="dxa"/>
            <w:gridSpan w:val="3"/>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00DEF681" w14:textId="77777777" w:rsidR="005C791D" w:rsidRPr="002E714C" w:rsidRDefault="005C791D" w:rsidP="00B06A7D">
            <w:pPr>
              <w:spacing w:after="0"/>
              <w:jc w:val="center"/>
              <w:rPr>
                <w:rFonts w:ascii="Arial" w:hAnsi="Arial" w:cs="Arial"/>
                <w:b/>
                <w:noProof/>
                <w:color w:val="FFFFFF"/>
                <w:sz w:val="20"/>
                <w:szCs w:val="20"/>
              </w:rPr>
            </w:pPr>
            <w:r>
              <w:rPr>
                <w:rFonts w:ascii="Arial" w:hAnsi="Arial" w:cs="Arial"/>
                <w:b/>
                <w:noProof/>
                <w:color w:val="FFFFFF"/>
                <w:sz w:val="16"/>
                <w:szCs w:val="16"/>
              </w:rPr>
              <w:t>Distribution</w:t>
            </w:r>
          </w:p>
        </w:tc>
      </w:tr>
      <w:tr w:rsidR="005C791D" w:rsidRPr="00F90EF1" w14:paraId="2656F631" w14:textId="77777777" w:rsidTr="00B06A7D">
        <w:trPr>
          <w:cantSplit/>
          <w:trHeight w:val="965"/>
        </w:trPr>
        <w:tc>
          <w:tcPr>
            <w:tcW w:w="3428" w:type="dxa"/>
            <w:tcBorders>
              <w:top w:val="single" w:sz="6" w:space="0" w:color="auto"/>
              <w:left w:val="single" w:sz="6" w:space="0" w:color="auto"/>
              <w:bottom w:val="single" w:sz="6" w:space="0" w:color="auto"/>
              <w:right w:val="single" w:sz="6" w:space="0" w:color="auto"/>
            </w:tcBorders>
            <w:shd w:val="clear" w:color="auto" w:fill="auto"/>
          </w:tcPr>
          <w:p w14:paraId="0D3D9666" w14:textId="77777777" w:rsidR="005C791D" w:rsidRPr="00F1292D" w:rsidRDefault="005C791D" w:rsidP="00B06A7D">
            <w:pPr>
              <w:spacing w:after="0"/>
              <w:rPr>
                <w:rFonts w:ascii="Arial" w:hAnsi="Arial" w:cs="Arial"/>
                <w:noProof/>
                <w:color w:val="000000" w:themeColor="text1"/>
                <w:sz w:val="20"/>
                <w:szCs w:val="20"/>
              </w:rPr>
            </w:pPr>
            <w:r w:rsidRPr="00652BA3">
              <w:rPr>
                <w:rFonts w:ascii="Arial" w:hAnsi="Arial" w:cs="Arial"/>
                <w:noProof/>
                <w:color w:val="000000" w:themeColor="text1"/>
                <w:sz w:val="20"/>
                <w:szCs w:val="20"/>
              </w:rPr>
              <w:t xml:space="preserve">See </w:t>
            </w:r>
            <w:r w:rsidRPr="00652BA3">
              <w:rPr>
                <w:rFonts w:ascii="Arial" w:hAnsi="Arial" w:cs="Arial"/>
                <w:noProof/>
                <w:color w:val="7030A0"/>
                <w:sz w:val="20"/>
                <w:szCs w:val="20"/>
              </w:rPr>
              <w:t xml:space="preserve">Project Master Document </w:t>
            </w:r>
            <w:r w:rsidRPr="00652BA3">
              <w:rPr>
                <w:rFonts w:ascii="Arial" w:hAnsi="Arial" w:cs="Arial"/>
                <w:noProof/>
                <w:color w:val="000000" w:themeColor="text1"/>
                <w:sz w:val="20"/>
                <w:szCs w:val="20"/>
              </w:rPr>
              <w:t xml:space="preserve">for the roles and </w:t>
            </w:r>
            <w:r w:rsidRPr="00652BA3">
              <w:rPr>
                <w:rFonts w:ascii="Arial" w:hAnsi="Arial" w:cs="Arial"/>
                <w:noProof/>
                <w:color w:val="7030A0"/>
                <w:sz w:val="20"/>
                <w:szCs w:val="20"/>
              </w:rPr>
              <w:t xml:space="preserve">Project Members List </w:t>
            </w:r>
            <w:r w:rsidRPr="00652BA3">
              <w:rPr>
                <w:rFonts w:ascii="Arial" w:hAnsi="Arial" w:cs="Arial"/>
                <w:noProof/>
                <w:color w:val="000000" w:themeColor="text1"/>
                <w:sz w:val="20"/>
                <w:szCs w:val="20"/>
              </w:rPr>
              <w:t>for the name of people</w:t>
            </w:r>
          </w:p>
        </w:tc>
        <w:tc>
          <w:tcPr>
            <w:tcW w:w="3416" w:type="dxa"/>
            <w:tcBorders>
              <w:top w:val="single" w:sz="6" w:space="0" w:color="auto"/>
              <w:left w:val="single" w:sz="6" w:space="0" w:color="auto"/>
              <w:bottom w:val="single" w:sz="6" w:space="0" w:color="auto"/>
            </w:tcBorders>
            <w:shd w:val="clear" w:color="auto" w:fill="auto"/>
          </w:tcPr>
          <w:p w14:paraId="0EBF91B8" w14:textId="77777777" w:rsidR="005C791D" w:rsidRPr="00F1292D" w:rsidRDefault="005C791D" w:rsidP="00B06A7D">
            <w:pPr>
              <w:spacing w:after="0"/>
              <w:rPr>
                <w:rFonts w:ascii="Arial" w:hAnsi="Arial" w:cs="Arial"/>
                <w:noProof/>
                <w:color w:val="000000" w:themeColor="text1"/>
                <w:sz w:val="20"/>
                <w:szCs w:val="20"/>
              </w:rPr>
            </w:pPr>
            <w:r w:rsidRPr="00652BA3">
              <w:rPr>
                <w:rFonts w:ascii="Arial" w:hAnsi="Arial" w:cs="Arial"/>
                <w:noProof/>
                <w:color w:val="000000" w:themeColor="text1"/>
                <w:sz w:val="20"/>
                <w:szCs w:val="20"/>
              </w:rPr>
              <w:t xml:space="preserve">See </w:t>
            </w:r>
            <w:r w:rsidRPr="00652BA3">
              <w:rPr>
                <w:rFonts w:ascii="Arial" w:hAnsi="Arial" w:cs="Arial"/>
                <w:noProof/>
                <w:color w:val="7030A0"/>
                <w:sz w:val="20"/>
                <w:szCs w:val="20"/>
              </w:rPr>
              <w:t xml:space="preserve">Project Master Document </w:t>
            </w:r>
            <w:r w:rsidRPr="00652BA3">
              <w:rPr>
                <w:rFonts w:ascii="Arial" w:hAnsi="Arial" w:cs="Arial"/>
                <w:noProof/>
                <w:color w:val="000000" w:themeColor="text1"/>
                <w:sz w:val="20"/>
                <w:szCs w:val="20"/>
              </w:rPr>
              <w:t xml:space="preserve">for the roles and </w:t>
            </w:r>
            <w:r w:rsidRPr="00652BA3">
              <w:rPr>
                <w:rFonts w:ascii="Arial" w:hAnsi="Arial" w:cs="Arial"/>
                <w:noProof/>
                <w:color w:val="7030A0"/>
                <w:sz w:val="20"/>
                <w:szCs w:val="20"/>
              </w:rPr>
              <w:t xml:space="preserve">Project Members List </w:t>
            </w:r>
            <w:r w:rsidRPr="00652BA3">
              <w:rPr>
                <w:rFonts w:ascii="Arial" w:hAnsi="Arial" w:cs="Arial"/>
                <w:noProof/>
                <w:color w:val="000000" w:themeColor="text1"/>
                <w:sz w:val="20"/>
                <w:szCs w:val="20"/>
              </w:rPr>
              <w:t>for the name of people</w:t>
            </w:r>
          </w:p>
        </w:tc>
        <w:tc>
          <w:tcPr>
            <w:tcW w:w="3418" w:type="dxa"/>
            <w:tcBorders>
              <w:top w:val="single" w:sz="6" w:space="0" w:color="auto"/>
              <w:left w:val="single" w:sz="6" w:space="0" w:color="auto"/>
              <w:bottom w:val="single" w:sz="6" w:space="0" w:color="auto"/>
              <w:right w:val="single" w:sz="6" w:space="0" w:color="auto"/>
            </w:tcBorders>
            <w:shd w:val="clear" w:color="auto" w:fill="auto"/>
          </w:tcPr>
          <w:p w14:paraId="6645FF10" w14:textId="77777777" w:rsidR="005C791D" w:rsidRPr="00F1292D" w:rsidRDefault="005C791D" w:rsidP="00B06A7D">
            <w:pPr>
              <w:spacing w:after="0"/>
              <w:rPr>
                <w:rFonts w:ascii="Arial" w:hAnsi="Arial" w:cs="Arial"/>
                <w:b/>
                <w:noProof/>
                <w:color w:val="000000" w:themeColor="text1"/>
                <w:sz w:val="20"/>
                <w:szCs w:val="20"/>
              </w:rPr>
            </w:pPr>
            <w:r w:rsidRPr="00652BA3">
              <w:rPr>
                <w:rFonts w:ascii="Arial" w:hAnsi="Arial" w:cs="Arial"/>
                <w:noProof/>
                <w:color w:val="000000" w:themeColor="text1"/>
                <w:sz w:val="20"/>
                <w:szCs w:val="20"/>
              </w:rPr>
              <w:t xml:space="preserve">See </w:t>
            </w:r>
            <w:r w:rsidRPr="00652BA3">
              <w:rPr>
                <w:rFonts w:ascii="Arial" w:hAnsi="Arial" w:cs="Arial"/>
                <w:noProof/>
                <w:color w:val="7030A0"/>
                <w:sz w:val="20"/>
                <w:szCs w:val="20"/>
              </w:rPr>
              <w:t xml:space="preserve">Project Master Document </w:t>
            </w:r>
            <w:r w:rsidRPr="00652BA3">
              <w:rPr>
                <w:rFonts w:ascii="Arial" w:hAnsi="Arial" w:cs="Arial"/>
                <w:noProof/>
                <w:color w:val="000000" w:themeColor="text1"/>
                <w:sz w:val="20"/>
                <w:szCs w:val="20"/>
              </w:rPr>
              <w:t xml:space="preserve">for the roles and </w:t>
            </w:r>
            <w:r w:rsidRPr="00652BA3">
              <w:rPr>
                <w:rFonts w:ascii="Arial" w:hAnsi="Arial" w:cs="Arial"/>
                <w:noProof/>
                <w:color w:val="7030A0"/>
                <w:sz w:val="20"/>
                <w:szCs w:val="20"/>
              </w:rPr>
              <w:t xml:space="preserve">Project Members List </w:t>
            </w:r>
            <w:r w:rsidRPr="00652BA3">
              <w:rPr>
                <w:rFonts w:ascii="Arial" w:hAnsi="Arial" w:cs="Arial"/>
                <w:noProof/>
                <w:color w:val="000000" w:themeColor="text1"/>
                <w:sz w:val="20"/>
                <w:szCs w:val="20"/>
              </w:rPr>
              <w:t>for the name of people</w:t>
            </w:r>
          </w:p>
        </w:tc>
      </w:tr>
      <w:bookmarkEnd w:id="0"/>
    </w:tbl>
    <w:p w14:paraId="712F78A2" w14:textId="77777777" w:rsidR="005C791D" w:rsidRPr="00430E47" w:rsidRDefault="005C791D" w:rsidP="005C791D">
      <w:pPr>
        <w:spacing w:after="0"/>
      </w:pPr>
    </w:p>
    <w:p w14:paraId="4533DFF4" w14:textId="77777777" w:rsidR="005C791D" w:rsidRDefault="005C791D"/>
    <w:p w14:paraId="72236C47" w14:textId="77777777" w:rsidR="003B330A" w:rsidRPr="00296B9F" w:rsidRDefault="003B330A" w:rsidP="00393CFA">
      <w:pPr>
        <w:pStyle w:val="Heading"/>
      </w:pPr>
      <w:bookmarkStart w:id="1" w:name="_Toc221000463"/>
      <w:r w:rsidRPr="00296B9F">
        <w:lastRenderedPageBreak/>
        <w:t>Table of content</w:t>
      </w:r>
    </w:p>
    <w:p w14:paraId="26DEEB8E" w14:textId="165C0814" w:rsidR="00F919DC" w:rsidRDefault="00A04572">
      <w:pPr>
        <w:pStyle w:val="TOC2"/>
        <w:tabs>
          <w:tab w:val="left" w:pos="660"/>
        </w:tabs>
        <w:rPr>
          <w:rFonts w:asciiTheme="minorHAnsi" w:eastAsiaTheme="minorEastAsia" w:hAnsiTheme="minorHAnsi" w:cstheme="minorBidi"/>
          <w:b w:val="0"/>
          <w:smallCaps w:val="0"/>
          <w:sz w:val="22"/>
          <w:szCs w:val="22"/>
          <w:lang w:eastAsia="en-US"/>
        </w:rPr>
      </w:pPr>
      <w:r>
        <w:rPr>
          <w:rFonts w:cs="Arial"/>
          <w:b w:val="0"/>
        </w:rPr>
        <w:fldChar w:fldCharType="begin"/>
      </w:r>
      <w:r>
        <w:rPr>
          <w:rFonts w:cs="Arial"/>
          <w:b w:val="0"/>
        </w:rPr>
        <w:instrText xml:space="preserve"> TOC \o "2-3" \t "Heading 1;1;Heading 2;2" </w:instrText>
      </w:r>
      <w:r>
        <w:rPr>
          <w:rFonts w:cs="Arial"/>
          <w:b w:val="0"/>
        </w:rPr>
        <w:fldChar w:fldCharType="separate"/>
      </w:r>
      <w:r w:rsidR="00F919DC">
        <w:t>1.1.</w:t>
      </w:r>
      <w:r w:rsidR="00F919DC">
        <w:rPr>
          <w:rFonts w:asciiTheme="minorHAnsi" w:eastAsiaTheme="minorEastAsia" w:hAnsiTheme="minorHAnsi" w:cstheme="minorBidi"/>
          <w:b w:val="0"/>
          <w:smallCaps w:val="0"/>
          <w:sz w:val="22"/>
          <w:szCs w:val="22"/>
          <w:lang w:eastAsia="en-US"/>
        </w:rPr>
        <w:tab/>
      </w:r>
      <w:r w:rsidR="00F919DC">
        <w:t>Revision history *</w:t>
      </w:r>
      <w:r w:rsidR="00F919DC">
        <w:tab/>
      </w:r>
      <w:r w:rsidR="00F919DC">
        <w:fldChar w:fldCharType="begin"/>
      </w:r>
      <w:r w:rsidR="00F919DC">
        <w:instrText xml:space="preserve"> PAGEREF _Toc134446228 \h </w:instrText>
      </w:r>
      <w:r w:rsidR="00F919DC">
        <w:fldChar w:fldCharType="separate"/>
      </w:r>
      <w:r w:rsidR="00F919DC">
        <w:t>3</w:t>
      </w:r>
      <w:r w:rsidR="00F919DC">
        <w:fldChar w:fldCharType="end"/>
      </w:r>
    </w:p>
    <w:p w14:paraId="50FF65F9" w14:textId="059B6069" w:rsidR="00F919DC" w:rsidRDefault="00F919DC">
      <w:pPr>
        <w:pStyle w:val="TOC2"/>
        <w:tabs>
          <w:tab w:val="left" w:pos="660"/>
        </w:tabs>
        <w:rPr>
          <w:rFonts w:asciiTheme="minorHAnsi" w:eastAsiaTheme="minorEastAsia" w:hAnsiTheme="minorHAnsi" w:cstheme="minorBidi"/>
          <w:b w:val="0"/>
          <w:smallCaps w:val="0"/>
          <w:sz w:val="22"/>
          <w:szCs w:val="22"/>
          <w:lang w:eastAsia="en-US"/>
        </w:rPr>
      </w:pPr>
      <w:r>
        <w:t>1.2.</w:t>
      </w:r>
      <w:r>
        <w:rPr>
          <w:rFonts w:asciiTheme="minorHAnsi" w:eastAsiaTheme="minorEastAsia" w:hAnsiTheme="minorHAnsi" w:cstheme="minorBidi"/>
          <w:b w:val="0"/>
          <w:smallCaps w:val="0"/>
          <w:sz w:val="22"/>
          <w:szCs w:val="22"/>
          <w:lang w:eastAsia="en-US"/>
        </w:rPr>
        <w:tab/>
      </w:r>
      <w:r>
        <w:t>Purpose and Scope</w:t>
      </w:r>
      <w:r>
        <w:tab/>
      </w:r>
      <w:r>
        <w:fldChar w:fldCharType="begin"/>
      </w:r>
      <w:r>
        <w:instrText xml:space="preserve"> PAGEREF _Toc134446229 \h </w:instrText>
      </w:r>
      <w:r>
        <w:fldChar w:fldCharType="separate"/>
      </w:r>
      <w:r>
        <w:t>3</w:t>
      </w:r>
      <w:r>
        <w:fldChar w:fldCharType="end"/>
      </w:r>
    </w:p>
    <w:p w14:paraId="70F7F4EB" w14:textId="2D2641B2" w:rsidR="00F919DC" w:rsidRDefault="00F919DC">
      <w:pPr>
        <w:pStyle w:val="TOC2"/>
        <w:tabs>
          <w:tab w:val="left" w:pos="660"/>
        </w:tabs>
        <w:rPr>
          <w:rFonts w:asciiTheme="minorHAnsi" w:eastAsiaTheme="minorEastAsia" w:hAnsiTheme="minorHAnsi" w:cstheme="minorBidi"/>
          <w:b w:val="0"/>
          <w:smallCaps w:val="0"/>
          <w:sz w:val="22"/>
          <w:szCs w:val="22"/>
          <w:lang w:eastAsia="en-US"/>
        </w:rPr>
      </w:pPr>
      <w:r>
        <w:t>1.3.</w:t>
      </w:r>
      <w:r>
        <w:rPr>
          <w:rFonts w:asciiTheme="minorHAnsi" w:eastAsiaTheme="minorEastAsia" w:hAnsiTheme="minorHAnsi" w:cstheme="minorBidi"/>
          <w:b w:val="0"/>
          <w:smallCaps w:val="0"/>
          <w:sz w:val="22"/>
          <w:szCs w:val="22"/>
          <w:lang w:eastAsia="en-US"/>
        </w:rPr>
        <w:tab/>
      </w:r>
      <w:r>
        <w:t>Referenced documents</w:t>
      </w:r>
      <w:r>
        <w:tab/>
      </w:r>
      <w:r>
        <w:fldChar w:fldCharType="begin"/>
      </w:r>
      <w:r>
        <w:instrText xml:space="preserve"> PAGEREF _Toc134446230 \h </w:instrText>
      </w:r>
      <w:r>
        <w:fldChar w:fldCharType="separate"/>
      </w:r>
      <w:r>
        <w:t>3</w:t>
      </w:r>
      <w:r>
        <w:fldChar w:fldCharType="end"/>
      </w:r>
    </w:p>
    <w:p w14:paraId="737BD80D" w14:textId="1ABD5B09" w:rsidR="00F919DC" w:rsidRDefault="00F919DC">
      <w:pPr>
        <w:pStyle w:val="TOC3"/>
        <w:tabs>
          <w:tab w:val="left" w:pos="880"/>
        </w:tabs>
        <w:rPr>
          <w:rFonts w:asciiTheme="minorHAnsi" w:eastAsiaTheme="minorEastAsia" w:hAnsiTheme="minorHAnsi" w:cstheme="minorBidi"/>
          <w:smallCaps w:val="0"/>
          <w:sz w:val="22"/>
          <w:szCs w:val="22"/>
          <w:lang w:eastAsia="en-US"/>
        </w:rPr>
      </w:pPr>
      <w:r>
        <w:t>1.3.1.</w:t>
      </w:r>
      <w:r>
        <w:rPr>
          <w:rFonts w:asciiTheme="minorHAnsi" w:eastAsiaTheme="minorEastAsia" w:hAnsiTheme="minorHAnsi" w:cstheme="minorBidi"/>
          <w:smallCaps w:val="0"/>
          <w:sz w:val="22"/>
          <w:szCs w:val="22"/>
          <w:lang w:eastAsia="en-US"/>
        </w:rPr>
        <w:tab/>
      </w:r>
      <w:r>
        <w:t>External  documents</w:t>
      </w:r>
      <w:r>
        <w:tab/>
      </w:r>
      <w:r>
        <w:fldChar w:fldCharType="begin"/>
      </w:r>
      <w:r>
        <w:instrText xml:space="preserve"> PAGEREF _Toc134446231 \h </w:instrText>
      </w:r>
      <w:r>
        <w:fldChar w:fldCharType="separate"/>
      </w:r>
      <w:r>
        <w:t>3</w:t>
      </w:r>
      <w:r>
        <w:fldChar w:fldCharType="end"/>
      </w:r>
    </w:p>
    <w:p w14:paraId="711C4E26" w14:textId="33C27841" w:rsidR="00F919DC" w:rsidRDefault="00F919DC">
      <w:pPr>
        <w:pStyle w:val="TOC3"/>
        <w:tabs>
          <w:tab w:val="left" w:pos="880"/>
        </w:tabs>
        <w:rPr>
          <w:rFonts w:asciiTheme="minorHAnsi" w:eastAsiaTheme="minorEastAsia" w:hAnsiTheme="minorHAnsi" w:cstheme="minorBidi"/>
          <w:smallCaps w:val="0"/>
          <w:sz w:val="22"/>
          <w:szCs w:val="22"/>
          <w:lang w:eastAsia="en-US"/>
        </w:rPr>
      </w:pPr>
      <w:r>
        <w:t>1.3.2.</w:t>
      </w:r>
      <w:r>
        <w:rPr>
          <w:rFonts w:asciiTheme="minorHAnsi" w:eastAsiaTheme="minorEastAsia" w:hAnsiTheme="minorHAnsi" w:cstheme="minorBidi"/>
          <w:smallCaps w:val="0"/>
          <w:sz w:val="22"/>
          <w:szCs w:val="22"/>
          <w:lang w:eastAsia="en-US"/>
        </w:rPr>
        <w:tab/>
      </w:r>
      <w:r>
        <w:t>Internal Documents</w:t>
      </w:r>
      <w:r>
        <w:tab/>
      </w:r>
      <w:r>
        <w:fldChar w:fldCharType="begin"/>
      </w:r>
      <w:r>
        <w:instrText xml:space="preserve"> PAGEREF _Toc134446232 \h </w:instrText>
      </w:r>
      <w:r>
        <w:fldChar w:fldCharType="separate"/>
      </w:r>
      <w:r>
        <w:t>3</w:t>
      </w:r>
      <w:r>
        <w:fldChar w:fldCharType="end"/>
      </w:r>
    </w:p>
    <w:p w14:paraId="65EF0981" w14:textId="4AE7125F" w:rsidR="00F919DC" w:rsidRDefault="00F919DC">
      <w:pPr>
        <w:pStyle w:val="TOC2"/>
        <w:tabs>
          <w:tab w:val="left" w:pos="660"/>
        </w:tabs>
        <w:rPr>
          <w:rFonts w:asciiTheme="minorHAnsi" w:eastAsiaTheme="minorEastAsia" w:hAnsiTheme="minorHAnsi" w:cstheme="minorBidi"/>
          <w:b w:val="0"/>
          <w:smallCaps w:val="0"/>
          <w:sz w:val="22"/>
          <w:szCs w:val="22"/>
          <w:lang w:eastAsia="en-US"/>
        </w:rPr>
      </w:pPr>
      <w:r>
        <w:t>1.4.</w:t>
      </w:r>
      <w:r>
        <w:rPr>
          <w:rFonts w:asciiTheme="minorHAnsi" w:eastAsiaTheme="minorEastAsia" w:hAnsiTheme="minorHAnsi" w:cstheme="minorBidi"/>
          <w:b w:val="0"/>
          <w:smallCaps w:val="0"/>
          <w:sz w:val="22"/>
          <w:szCs w:val="22"/>
          <w:lang w:eastAsia="en-US"/>
        </w:rPr>
        <w:tab/>
      </w:r>
      <w:r>
        <w:t>Terminology and definitions</w:t>
      </w:r>
      <w:r>
        <w:tab/>
      </w:r>
      <w:r>
        <w:fldChar w:fldCharType="begin"/>
      </w:r>
      <w:r>
        <w:instrText xml:space="preserve"> PAGEREF _Toc134446233 \h </w:instrText>
      </w:r>
      <w:r>
        <w:fldChar w:fldCharType="separate"/>
      </w:r>
      <w:r>
        <w:t>3</w:t>
      </w:r>
      <w:r>
        <w:fldChar w:fldCharType="end"/>
      </w:r>
    </w:p>
    <w:p w14:paraId="1E4C83E4" w14:textId="27A3AD9D" w:rsidR="00F919DC" w:rsidRDefault="00F919DC">
      <w:pPr>
        <w:pStyle w:val="TOC2"/>
        <w:tabs>
          <w:tab w:val="left" w:pos="660"/>
        </w:tabs>
        <w:rPr>
          <w:rFonts w:asciiTheme="minorHAnsi" w:eastAsiaTheme="minorEastAsia" w:hAnsiTheme="minorHAnsi" w:cstheme="minorBidi"/>
          <w:b w:val="0"/>
          <w:smallCaps w:val="0"/>
          <w:sz w:val="22"/>
          <w:szCs w:val="22"/>
          <w:lang w:eastAsia="en-US"/>
        </w:rPr>
      </w:pPr>
      <w:r>
        <w:t>2.1.</w:t>
      </w:r>
      <w:r>
        <w:rPr>
          <w:rFonts w:asciiTheme="minorHAnsi" w:eastAsiaTheme="minorEastAsia" w:hAnsiTheme="minorHAnsi" w:cstheme="minorBidi"/>
          <w:b w:val="0"/>
          <w:smallCaps w:val="0"/>
          <w:sz w:val="22"/>
          <w:szCs w:val="22"/>
          <w:lang w:eastAsia="en-US"/>
        </w:rPr>
        <w:tab/>
      </w:r>
      <w:r>
        <w:t>Overview</w:t>
      </w:r>
      <w:r>
        <w:tab/>
      </w:r>
      <w:r>
        <w:fldChar w:fldCharType="begin"/>
      </w:r>
      <w:r>
        <w:instrText xml:space="preserve"> PAGEREF _Toc134446234 \h </w:instrText>
      </w:r>
      <w:r>
        <w:fldChar w:fldCharType="separate"/>
      </w:r>
      <w:r>
        <w:t>4</w:t>
      </w:r>
      <w:r>
        <w:fldChar w:fldCharType="end"/>
      </w:r>
    </w:p>
    <w:p w14:paraId="786C7620" w14:textId="62DAD101" w:rsidR="00F919DC" w:rsidRDefault="00F919DC">
      <w:pPr>
        <w:pStyle w:val="TOC2"/>
        <w:tabs>
          <w:tab w:val="left" w:pos="660"/>
        </w:tabs>
        <w:rPr>
          <w:rFonts w:asciiTheme="minorHAnsi" w:eastAsiaTheme="minorEastAsia" w:hAnsiTheme="minorHAnsi" w:cstheme="minorBidi"/>
          <w:b w:val="0"/>
          <w:smallCaps w:val="0"/>
          <w:sz w:val="22"/>
          <w:szCs w:val="22"/>
          <w:lang w:eastAsia="en-US"/>
        </w:rPr>
      </w:pPr>
      <w:r>
        <w:t>2.2.</w:t>
      </w:r>
      <w:r>
        <w:rPr>
          <w:rFonts w:asciiTheme="minorHAnsi" w:eastAsiaTheme="minorEastAsia" w:hAnsiTheme="minorHAnsi" w:cstheme="minorBidi"/>
          <w:b w:val="0"/>
          <w:smallCaps w:val="0"/>
          <w:sz w:val="22"/>
          <w:szCs w:val="22"/>
          <w:lang w:eastAsia="en-US"/>
        </w:rPr>
        <w:tab/>
      </w:r>
      <w:r>
        <w:t>Traceability</w:t>
      </w:r>
      <w:r>
        <w:tab/>
      </w:r>
      <w:r>
        <w:fldChar w:fldCharType="begin"/>
      </w:r>
      <w:r>
        <w:instrText xml:space="preserve"> PAGEREF _Toc134446235 \h </w:instrText>
      </w:r>
      <w:r>
        <w:fldChar w:fldCharType="separate"/>
      </w:r>
      <w:r>
        <w:t>4</w:t>
      </w:r>
      <w:r>
        <w:fldChar w:fldCharType="end"/>
      </w:r>
    </w:p>
    <w:p w14:paraId="73FCA195" w14:textId="55B3A9FE" w:rsidR="00F919DC" w:rsidRDefault="00F919DC">
      <w:pPr>
        <w:pStyle w:val="TOC2"/>
        <w:tabs>
          <w:tab w:val="left" w:pos="660"/>
        </w:tabs>
        <w:rPr>
          <w:rFonts w:asciiTheme="minorHAnsi" w:eastAsiaTheme="minorEastAsia" w:hAnsiTheme="minorHAnsi" w:cstheme="minorBidi"/>
          <w:b w:val="0"/>
          <w:smallCaps w:val="0"/>
          <w:sz w:val="22"/>
          <w:szCs w:val="22"/>
          <w:lang w:eastAsia="en-US"/>
        </w:rPr>
      </w:pPr>
      <w:r>
        <w:t>3.1.</w:t>
      </w:r>
      <w:r>
        <w:rPr>
          <w:rFonts w:asciiTheme="minorHAnsi" w:eastAsiaTheme="minorEastAsia" w:hAnsiTheme="minorHAnsi" w:cstheme="minorBidi"/>
          <w:b w:val="0"/>
          <w:smallCaps w:val="0"/>
          <w:sz w:val="22"/>
          <w:szCs w:val="22"/>
          <w:lang w:eastAsia="en-US"/>
        </w:rPr>
        <w:tab/>
      </w:r>
      <w:r>
        <w:t>Services</w:t>
      </w:r>
      <w:r>
        <w:tab/>
      </w:r>
      <w:r>
        <w:fldChar w:fldCharType="begin"/>
      </w:r>
      <w:r>
        <w:instrText xml:space="preserve"> PAGEREF _Toc134446236 \h </w:instrText>
      </w:r>
      <w:r>
        <w:fldChar w:fldCharType="separate"/>
      </w:r>
      <w:r>
        <w:t>5</w:t>
      </w:r>
      <w:r>
        <w:fldChar w:fldCharType="end"/>
      </w:r>
    </w:p>
    <w:p w14:paraId="3DCFC9FD" w14:textId="2A9F38E5" w:rsidR="00F919DC" w:rsidRDefault="00F919DC">
      <w:pPr>
        <w:pStyle w:val="TOC3"/>
        <w:tabs>
          <w:tab w:val="left" w:pos="880"/>
        </w:tabs>
        <w:rPr>
          <w:rFonts w:asciiTheme="minorHAnsi" w:eastAsiaTheme="minorEastAsia" w:hAnsiTheme="minorHAnsi" w:cstheme="minorBidi"/>
          <w:smallCaps w:val="0"/>
          <w:sz w:val="22"/>
          <w:szCs w:val="22"/>
          <w:lang w:eastAsia="en-US"/>
        </w:rPr>
      </w:pPr>
      <w:r>
        <w:t>3.1.1.</w:t>
      </w:r>
      <w:r>
        <w:rPr>
          <w:rFonts w:asciiTheme="minorHAnsi" w:eastAsiaTheme="minorEastAsia" w:hAnsiTheme="minorHAnsi" w:cstheme="minorBidi"/>
          <w:smallCaps w:val="0"/>
          <w:sz w:val="22"/>
          <w:szCs w:val="22"/>
          <w:lang w:eastAsia="en-US"/>
        </w:rPr>
        <w:tab/>
      </w:r>
      <w:r>
        <w:t>nvp_CheckIfBitSet</w:t>
      </w:r>
      <w:r>
        <w:tab/>
      </w:r>
      <w:r>
        <w:fldChar w:fldCharType="begin"/>
      </w:r>
      <w:r>
        <w:instrText xml:space="preserve"> PAGEREF _Toc134446237 \h </w:instrText>
      </w:r>
      <w:r>
        <w:fldChar w:fldCharType="separate"/>
      </w:r>
      <w:r>
        <w:t>5</w:t>
      </w:r>
      <w:r>
        <w:fldChar w:fldCharType="end"/>
      </w:r>
    </w:p>
    <w:p w14:paraId="6784C84C" w14:textId="7DD0F357" w:rsidR="00F919DC" w:rsidRDefault="00F919DC">
      <w:pPr>
        <w:pStyle w:val="TOC3"/>
        <w:tabs>
          <w:tab w:val="left" w:pos="880"/>
        </w:tabs>
        <w:rPr>
          <w:rFonts w:asciiTheme="minorHAnsi" w:eastAsiaTheme="minorEastAsia" w:hAnsiTheme="minorHAnsi" w:cstheme="minorBidi"/>
          <w:smallCaps w:val="0"/>
          <w:sz w:val="22"/>
          <w:szCs w:val="22"/>
          <w:lang w:eastAsia="en-US"/>
        </w:rPr>
      </w:pPr>
      <w:r>
        <w:t>3.1.2.</w:t>
      </w:r>
      <w:r>
        <w:rPr>
          <w:rFonts w:asciiTheme="minorHAnsi" w:eastAsiaTheme="minorEastAsia" w:hAnsiTheme="minorHAnsi" w:cstheme="minorBidi"/>
          <w:smallCaps w:val="0"/>
          <w:sz w:val="22"/>
          <w:szCs w:val="22"/>
          <w:lang w:eastAsia="en-US"/>
        </w:rPr>
        <w:tab/>
      </w:r>
      <w:r>
        <w:t>nvp_CheckVehicleEquipmentStatus</w:t>
      </w:r>
      <w:r>
        <w:tab/>
      </w:r>
      <w:r>
        <w:fldChar w:fldCharType="begin"/>
      </w:r>
      <w:r>
        <w:instrText xml:space="preserve"> PAGEREF _Toc134446238 \h </w:instrText>
      </w:r>
      <w:r>
        <w:fldChar w:fldCharType="separate"/>
      </w:r>
      <w:r>
        <w:t>6</w:t>
      </w:r>
      <w:r>
        <w:fldChar w:fldCharType="end"/>
      </w:r>
    </w:p>
    <w:p w14:paraId="6C050032" w14:textId="5C56C73C" w:rsidR="00F919DC" w:rsidRDefault="00F919DC">
      <w:pPr>
        <w:pStyle w:val="TOC3"/>
        <w:tabs>
          <w:tab w:val="left" w:pos="880"/>
        </w:tabs>
        <w:rPr>
          <w:rFonts w:asciiTheme="minorHAnsi" w:eastAsiaTheme="minorEastAsia" w:hAnsiTheme="minorHAnsi" w:cstheme="minorBidi"/>
          <w:smallCaps w:val="0"/>
          <w:sz w:val="22"/>
          <w:szCs w:val="22"/>
          <w:lang w:eastAsia="en-US"/>
        </w:rPr>
      </w:pPr>
      <w:r>
        <w:t>3.1.3.</w:t>
      </w:r>
      <w:r>
        <w:rPr>
          <w:rFonts w:asciiTheme="minorHAnsi" w:eastAsiaTheme="minorEastAsia" w:hAnsiTheme="minorHAnsi" w:cstheme="minorBidi"/>
          <w:smallCaps w:val="0"/>
          <w:sz w:val="22"/>
          <w:szCs w:val="22"/>
          <w:lang w:eastAsia="en-US"/>
        </w:rPr>
        <w:tab/>
      </w:r>
      <w:r>
        <w:t>nvp_ComputeRawVoltageValues</w:t>
      </w:r>
      <w:r>
        <w:tab/>
      </w:r>
      <w:r>
        <w:fldChar w:fldCharType="begin"/>
      </w:r>
      <w:r>
        <w:instrText xml:space="preserve"> PAGEREF _Toc134446239 \h </w:instrText>
      </w:r>
      <w:r>
        <w:fldChar w:fldCharType="separate"/>
      </w:r>
      <w:r>
        <w:t>7</w:t>
      </w:r>
      <w:r>
        <w:fldChar w:fldCharType="end"/>
      </w:r>
    </w:p>
    <w:p w14:paraId="16E57048" w14:textId="711431AE" w:rsidR="00F919DC" w:rsidRDefault="00F919DC">
      <w:pPr>
        <w:pStyle w:val="TOC3"/>
        <w:tabs>
          <w:tab w:val="left" w:pos="880"/>
        </w:tabs>
        <w:rPr>
          <w:rFonts w:asciiTheme="minorHAnsi" w:eastAsiaTheme="minorEastAsia" w:hAnsiTheme="minorHAnsi" w:cstheme="minorBidi"/>
          <w:smallCaps w:val="0"/>
          <w:sz w:val="22"/>
          <w:szCs w:val="22"/>
          <w:lang w:eastAsia="en-US"/>
        </w:rPr>
      </w:pPr>
      <w:r>
        <w:t>3.1.4.</w:t>
      </w:r>
      <w:r>
        <w:rPr>
          <w:rFonts w:asciiTheme="minorHAnsi" w:eastAsiaTheme="minorEastAsia" w:hAnsiTheme="minorHAnsi" w:cstheme="minorBidi"/>
          <w:smallCaps w:val="0"/>
          <w:sz w:val="22"/>
          <w:szCs w:val="22"/>
          <w:lang w:eastAsia="en-US"/>
        </w:rPr>
        <w:tab/>
      </w:r>
      <w:r>
        <w:t>nvp_CopyVehicleEquipmentDefaultData</w:t>
      </w:r>
      <w:r>
        <w:tab/>
      </w:r>
      <w:r>
        <w:fldChar w:fldCharType="begin"/>
      </w:r>
      <w:r>
        <w:instrText xml:space="preserve"> PAGEREF _Toc134446240 \h </w:instrText>
      </w:r>
      <w:r>
        <w:fldChar w:fldCharType="separate"/>
      </w:r>
      <w:r>
        <w:t>8</w:t>
      </w:r>
      <w:r>
        <w:fldChar w:fldCharType="end"/>
      </w:r>
    </w:p>
    <w:p w14:paraId="7B114635" w14:textId="1945501D" w:rsidR="00F919DC" w:rsidRDefault="00F919DC">
      <w:pPr>
        <w:pStyle w:val="TOC3"/>
        <w:tabs>
          <w:tab w:val="left" w:pos="880"/>
        </w:tabs>
        <w:rPr>
          <w:rFonts w:asciiTheme="minorHAnsi" w:eastAsiaTheme="minorEastAsia" w:hAnsiTheme="minorHAnsi" w:cstheme="minorBidi"/>
          <w:smallCaps w:val="0"/>
          <w:sz w:val="22"/>
          <w:szCs w:val="22"/>
          <w:lang w:eastAsia="en-US"/>
        </w:rPr>
      </w:pPr>
      <w:r>
        <w:t>3.1.5.</w:t>
      </w:r>
      <w:r>
        <w:rPr>
          <w:rFonts w:asciiTheme="minorHAnsi" w:eastAsiaTheme="minorEastAsia" w:hAnsiTheme="minorHAnsi" w:cstheme="minorBidi"/>
          <w:smallCaps w:val="0"/>
          <w:sz w:val="22"/>
          <w:szCs w:val="22"/>
          <w:lang w:eastAsia="en-US"/>
        </w:rPr>
        <w:tab/>
      </w:r>
      <w:r>
        <w:t>nvp_CopyVehicleEquipmentEOLData</w:t>
      </w:r>
      <w:r>
        <w:tab/>
      </w:r>
      <w:r>
        <w:fldChar w:fldCharType="begin"/>
      </w:r>
      <w:r>
        <w:instrText xml:space="preserve"> PAGEREF _Toc134446241 \h </w:instrText>
      </w:r>
      <w:r>
        <w:fldChar w:fldCharType="separate"/>
      </w:r>
      <w:r>
        <w:t>9</w:t>
      </w:r>
      <w:r>
        <w:fldChar w:fldCharType="end"/>
      </w:r>
    </w:p>
    <w:p w14:paraId="60BF471A" w14:textId="78F8338D" w:rsidR="00F919DC" w:rsidRDefault="00F919DC">
      <w:pPr>
        <w:pStyle w:val="TOC3"/>
        <w:tabs>
          <w:tab w:val="left" w:pos="880"/>
        </w:tabs>
        <w:rPr>
          <w:rFonts w:asciiTheme="minorHAnsi" w:eastAsiaTheme="minorEastAsia" w:hAnsiTheme="minorHAnsi" w:cstheme="minorBidi"/>
          <w:smallCaps w:val="0"/>
          <w:sz w:val="22"/>
          <w:szCs w:val="22"/>
          <w:lang w:eastAsia="en-US"/>
        </w:rPr>
      </w:pPr>
      <w:r>
        <w:t>3.1.6.</w:t>
      </w:r>
      <w:r>
        <w:rPr>
          <w:rFonts w:asciiTheme="minorHAnsi" w:eastAsiaTheme="minorEastAsia" w:hAnsiTheme="minorHAnsi" w:cstheme="minorBidi"/>
          <w:smallCaps w:val="0"/>
          <w:sz w:val="22"/>
          <w:szCs w:val="22"/>
          <w:lang w:eastAsia="en-US"/>
        </w:rPr>
        <w:tab/>
      </w:r>
      <w:r>
        <w:t>NVP_Init</w:t>
      </w:r>
      <w:r>
        <w:tab/>
      </w:r>
      <w:r>
        <w:fldChar w:fldCharType="begin"/>
      </w:r>
      <w:r>
        <w:instrText xml:space="preserve"> PAGEREF _Toc134446242 \h </w:instrText>
      </w:r>
      <w:r>
        <w:fldChar w:fldCharType="separate"/>
      </w:r>
      <w:r>
        <w:t>10</w:t>
      </w:r>
      <w:r>
        <w:fldChar w:fldCharType="end"/>
      </w:r>
    </w:p>
    <w:p w14:paraId="2517A75C" w14:textId="274A383D" w:rsidR="00F919DC" w:rsidRDefault="00F919DC">
      <w:pPr>
        <w:pStyle w:val="TOC2"/>
        <w:tabs>
          <w:tab w:val="left" w:pos="660"/>
        </w:tabs>
        <w:rPr>
          <w:rFonts w:asciiTheme="minorHAnsi" w:eastAsiaTheme="minorEastAsia" w:hAnsiTheme="minorHAnsi" w:cstheme="minorBidi"/>
          <w:b w:val="0"/>
          <w:smallCaps w:val="0"/>
          <w:sz w:val="22"/>
          <w:szCs w:val="22"/>
          <w:lang w:eastAsia="en-US"/>
        </w:rPr>
      </w:pPr>
      <w:r>
        <w:t>3.2.</w:t>
      </w:r>
      <w:r>
        <w:rPr>
          <w:rFonts w:asciiTheme="minorHAnsi" w:eastAsiaTheme="minorEastAsia" w:hAnsiTheme="minorHAnsi" w:cstheme="minorBidi"/>
          <w:b w:val="0"/>
          <w:smallCaps w:val="0"/>
          <w:sz w:val="22"/>
          <w:szCs w:val="22"/>
          <w:lang w:eastAsia="en-US"/>
        </w:rPr>
        <w:tab/>
      </w:r>
      <w:r>
        <w:t>Variabiles</w:t>
      </w:r>
      <w:r>
        <w:tab/>
      </w:r>
      <w:r>
        <w:fldChar w:fldCharType="begin"/>
      </w:r>
      <w:r>
        <w:instrText xml:space="preserve"> PAGEREF _Toc134446243 \h </w:instrText>
      </w:r>
      <w:r>
        <w:fldChar w:fldCharType="separate"/>
      </w:r>
      <w:r>
        <w:t>10</w:t>
      </w:r>
      <w:r>
        <w:fldChar w:fldCharType="end"/>
      </w:r>
    </w:p>
    <w:p w14:paraId="177C3204" w14:textId="7804D65F" w:rsidR="00F919DC" w:rsidRDefault="00F919DC">
      <w:pPr>
        <w:pStyle w:val="TOC3"/>
        <w:tabs>
          <w:tab w:val="left" w:pos="880"/>
        </w:tabs>
        <w:rPr>
          <w:rFonts w:asciiTheme="minorHAnsi" w:eastAsiaTheme="minorEastAsia" w:hAnsiTheme="minorHAnsi" w:cstheme="minorBidi"/>
          <w:smallCaps w:val="0"/>
          <w:sz w:val="22"/>
          <w:szCs w:val="22"/>
          <w:lang w:eastAsia="en-US"/>
        </w:rPr>
      </w:pPr>
      <w:r>
        <w:t>3.2.1.</w:t>
      </w:r>
      <w:r>
        <w:rPr>
          <w:rFonts w:asciiTheme="minorHAnsi" w:eastAsiaTheme="minorEastAsia" w:hAnsiTheme="minorHAnsi" w:cstheme="minorBidi"/>
          <w:smallCaps w:val="0"/>
          <w:sz w:val="22"/>
          <w:szCs w:val="22"/>
          <w:lang w:eastAsia="en-US"/>
        </w:rPr>
        <w:tab/>
      </w:r>
      <w:r>
        <w:t>NVP_stVehicleEquipmentData</w:t>
      </w:r>
      <w:r>
        <w:tab/>
      </w:r>
      <w:r>
        <w:fldChar w:fldCharType="begin"/>
      </w:r>
      <w:r>
        <w:instrText xml:space="preserve"> PAGEREF _Toc134446244 \h </w:instrText>
      </w:r>
      <w:r>
        <w:fldChar w:fldCharType="separate"/>
      </w:r>
      <w:r>
        <w:t>10</w:t>
      </w:r>
      <w:r>
        <w:fldChar w:fldCharType="end"/>
      </w:r>
    </w:p>
    <w:p w14:paraId="129782C5" w14:textId="6A373612" w:rsidR="00F919DC" w:rsidRDefault="00F919DC">
      <w:pPr>
        <w:pStyle w:val="TOC2"/>
        <w:tabs>
          <w:tab w:val="left" w:pos="660"/>
        </w:tabs>
        <w:rPr>
          <w:rFonts w:asciiTheme="minorHAnsi" w:eastAsiaTheme="minorEastAsia" w:hAnsiTheme="minorHAnsi" w:cstheme="minorBidi"/>
          <w:b w:val="0"/>
          <w:smallCaps w:val="0"/>
          <w:sz w:val="22"/>
          <w:szCs w:val="22"/>
          <w:lang w:eastAsia="en-US"/>
        </w:rPr>
      </w:pPr>
      <w:r>
        <w:t>3.3.</w:t>
      </w:r>
      <w:r>
        <w:rPr>
          <w:rFonts w:asciiTheme="minorHAnsi" w:eastAsiaTheme="minorEastAsia" w:hAnsiTheme="minorHAnsi" w:cstheme="minorBidi"/>
          <w:b w:val="0"/>
          <w:smallCaps w:val="0"/>
          <w:sz w:val="22"/>
          <w:szCs w:val="22"/>
          <w:lang w:eastAsia="en-US"/>
        </w:rPr>
        <w:tab/>
      </w:r>
      <w:r>
        <w:t>Types</w:t>
      </w:r>
      <w:r>
        <w:tab/>
      </w:r>
      <w:r>
        <w:fldChar w:fldCharType="begin"/>
      </w:r>
      <w:r>
        <w:instrText xml:space="preserve"> PAGEREF _Toc134446245 \h </w:instrText>
      </w:r>
      <w:r>
        <w:fldChar w:fldCharType="separate"/>
      </w:r>
      <w:r>
        <w:t>11</w:t>
      </w:r>
      <w:r>
        <w:fldChar w:fldCharType="end"/>
      </w:r>
    </w:p>
    <w:p w14:paraId="598085B3" w14:textId="61A2DAFC" w:rsidR="00F919DC" w:rsidRDefault="00F919DC">
      <w:pPr>
        <w:pStyle w:val="TOC3"/>
        <w:tabs>
          <w:tab w:val="left" w:pos="880"/>
        </w:tabs>
        <w:rPr>
          <w:rFonts w:asciiTheme="minorHAnsi" w:eastAsiaTheme="minorEastAsia" w:hAnsiTheme="minorHAnsi" w:cstheme="minorBidi"/>
          <w:smallCaps w:val="0"/>
          <w:sz w:val="22"/>
          <w:szCs w:val="22"/>
          <w:lang w:eastAsia="en-US"/>
        </w:rPr>
      </w:pPr>
      <w:r>
        <w:t>3.3.1.</w:t>
      </w:r>
      <w:r>
        <w:rPr>
          <w:rFonts w:asciiTheme="minorHAnsi" w:eastAsiaTheme="minorEastAsia" w:hAnsiTheme="minorHAnsi" w:cstheme="minorBidi"/>
          <w:smallCaps w:val="0"/>
          <w:sz w:val="22"/>
          <w:szCs w:val="22"/>
          <w:lang w:eastAsia="en-US"/>
        </w:rPr>
        <w:tab/>
      </w:r>
      <w:r>
        <w:t>nvp_stVehicleEquipmentData</w:t>
      </w:r>
      <w:r>
        <w:tab/>
      </w:r>
      <w:r>
        <w:fldChar w:fldCharType="begin"/>
      </w:r>
      <w:r>
        <w:instrText xml:space="preserve"> PAGEREF _Toc134446246 \h </w:instrText>
      </w:r>
      <w:r>
        <w:fldChar w:fldCharType="separate"/>
      </w:r>
      <w:r>
        <w:t>11</w:t>
      </w:r>
      <w:r>
        <w:fldChar w:fldCharType="end"/>
      </w:r>
    </w:p>
    <w:p w14:paraId="3295FE78" w14:textId="2E9E1A43" w:rsidR="00F919DC" w:rsidRDefault="00F919DC">
      <w:pPr>
        <w:pStyle w:val="TOC2"/>
        <w:tabs>
          <w:tab w:val="left" w:pos="660"/>
        </w:tabs>
        <w:rPr>
          <w:rFonts w:asciiTheme="minorHAnsi" w:eastAsiaTheme="minorEastAsia" w:hAnsiTheme="minorHAnsi" w:cstheme="minorBidi"/>
          <w:b w:val="0"/>
          <w:smallCaps w:val="0"/>
          <w:sz w:val="22"/>
          <w:szCs w:val="22"/>
          <w:lang w:eastAsia="en-US"/>
        </w:rPr>
      </w:pPr>
      <w:r>
        <w:t>3.4.</w:t>
      </w:r>
      <w:r>
        <w:rPr>
          <w:rFonts w:asciiTheme="minorHAnsi" w:eastAsiaTheme="minorEastAsia" w:hAnsiTheme="minorHAnsi" w:cstheme="minorBidi"/>
          <w:b w:val="0"/>
          <w:smallCaps w:val="0"/>
          <w:sz w:val="22"/>
          <w:szCs w:val="22"/>
          <w:lang w:eastAsia="en-US"/>
        </w:rPr>
        <w:tab/>
      </w:r>
      <w:r>
        <w:t>Macros</w:t>
      </w:r>
      <w:r>
        <w:tab/>
      </w:r>
      <w:r>
        <w:fldChar w:fldCharType="begin"/>
      </w:r>
      <w:r>
        <w:instrText xml:space="preserve"> PAGEREF _Toc134446247 \h </w:instrText>
      </w:r>
      <w:r>
        <w:fldChar w:fldCharType="separate"/>
      </w:r>
      <w:r>
        <w:t>11</w:t>
      </w:r>
      <w:r>
        <w:fldChar w:fldCharType="end"/>
      </w:r>
    </w:p>
    <w:p w14:paraId="3F4FFE49" w14:textId="4A841823" w:rsidR="00F919DC" w:rsidRDefault="00F919DC">
      <w:pPr>
        <w:pStyle w:val="TOC3"/>
        <w:tabs>
          <w:tab w:val="left" w:pos="880"/>
        </w:tabs>
        <w:rPr>
          <w:rFonts w:asciiTheme="minorHAnsi" w:eastAsiaTheme="minorEastAsia" w:hAnsiTheme="minorHAnsi" w:cstheme="minorBidi"/>
          <w:smallCaps w:val="0"/>
          <w:sz w:val="22"/>
          <w:szCs w:val="22"/>
          <w:lang w:eastAsia="en-US"/>
        </w:rPr>
      </w:pPr>
      <w:r>
        <w:t>3.4.1.</w:t>
      </w:r>
      <w:r>
        <w:rPr>
          <w:rFonts w:asciiTheme="minorHAnsi" w:eastAsiaTheme="minorEastAsia" w:hAnsiTheme="minorHAnsi" w:cstheme="minorBidi"/>
          <w:smallCaps w:val="0"/>
          <w:sz w:val="22"/>
          <w:szCs w:val="22"/>
          <w:lang w:eastAsia="en-US"/>
        </w:rPr>
        <w:tab/>
      </w:r>
      <w:r>
        <w:t>KU16_NVP_OV_MAX_VALUE</w:t>
      </w:r>
      <w:r>
        <w:tab/>
      </w:r>
      <w:r>
        <w:fldChar w:fldCharType="begin"/>
      </w:r>
      <w:r>
        <w:instrText xml:space="preserve"> PAGEREF _Toc134446248 \h </w:instrText>
      </w:r>
      <w:r>
        <w:fldChar w:fldCharType="separate"/>
      </w:r>
      <w:r>
        <w:t>11</w:t>
      </w:r>
      <w:r>
        <w:fldChar w:fldCharType="end"/>
      </w:r>
    </w:p>
    <w:p w14:paraId="7ADB154D" w14:textId="0A62F186" w:rsidR="00F919DC" w:rsidRDefault="00F919DC">
      <w:pPr>
        <w:pStyle w:val="TOC3"/>
        <w:tabs>
          <w:tab w:val="left" w:pos="880"/>
        </w:tabs>
        <w:rPr>
          <w:rFonts w:asciiTheme="minorHAnsi" w:eastAsiaTheme="minorEastAsia" w:hAnsiTheme="minorHAnsi" w:cstheme="minorBidi"/>
          <w:smallCaps w:val="0"/>
          <w:sz w:val="22"/>
          <w:szCs w:val="22"/>
          <w:lang w:eastAsia="en-US"/>
        </w:rPr>
      </w:pPr>
      <w:r>
        <w:t>3.4.2.</w:t>
      </w:r>
      <w:r>
        <w:rPr>
          <w:rFonts w:asciiTheme="minorHAnsi" w:eastAsiaTheme="minorEastAsia" w:hAnsiTheme="minorHAnsi" w:cstheme="minorBidi"/>
          <w:smallCaps w:val="0"/>
          <w:sz w:val="22"/>
          <w:szCs w:val="22"/>
          <w:lang w:eastAsia="en-US"/>
        </w:rPr>
        <w:tab/>
      </w:r>
      <w:r>
        <w:t>KU16_NVP_OV_MIN_VALUE</w:t>
      </w:r>
      <w:r>
        <w:tab/>
      </w:r>
      <w:r>
        <w:fldChar w:fldCharType="begin"/>
      </w:r>
      <w:r>
        <w:instrText xml:space="preserve"> PAGEREF _Toc134446249 \h </w:instrText>
      </w:r>
      <w:r>
        <w:fldChar w:fldCharType="separate"/>
      </w:r>
      <w:r>
        <w:t>12</w:t>
      </w:r>
      <w:r>
        <w:fldChar w:fldCharType="end"/>
      </w:r>
    </w:p>
    <w:p w14:paraId="41CD228F" w14:textId="2F50A803" w:rsidR="00F919DC" w:rsidRDefault="00F919DC">
      <w:pPr>
        <w:pStyle w:val="TOC3"/>
        <w:tabs>
          <w:tab w:val="left" w:pos="880"/>
        </w:tabs>
        <w:rPr>
          <w:rFonts w:asciiTheme="minorHAnsi" w:eastAsiaTheme="minorEastAsia" w:hAnsiTheme="minorHAnsi" w:cstheme="minorBidi"/>
          <w:smallCaps w:val="0"/>
          <w:sz w:val="22"/>
          <w:szCs w:val="22"/>
          <w:lang w:eastAsia="en-US"/>
        </w:rPr>
      </w:pPr>
      <w:r>
        <w:t>3.4.3.</w:t>
      </w:r>
      <w:r>
        <w:rPr>
          <w:rFonts w:asciiTheme="minorHAnsi" w:eastAsiaTheme="minorEastAsia" w:hAnsiTheme="minorHAnsi" w:cstheme="minorBidi"/>
          <w:smallCaps w:val="0"/>
          <w:sz w:val="22"/>
          <w:szCs w:val="22"/>
          <w:lang w:eastAsia="en-US"/>
        </w:rPr>
        <w:tab/>
      </w:r>
      <w:r>
        <w:t>KU16_NVP_UV_MAX_VALUE</w:t>
      </w:r>
      <w:r>
        <w:tab/>
      </w:r>
      <w:r>
        <w:fldChar w:fldCharType="begin"/>
      </w:r>
      <w:r>
        <w:instrText xml:space="preserve"> PAGEREF _Toc134446250 \h </w:instrText>
      </w:r>
      <w:r>
        <w:fldChar w:fldCharType="separate"/>
      </w:r>
      <w:r>
        <w:t>12</w:t>
      </w:r>
      <w:r>
        <w:fldChar w:fldCharType="end"/>
      </w:r>
    </w:p>
    <w:p w14:paraId="75B39DE4" w14:textId="183E2E5A" w:rsidR="00F919DC" w:rsidRDefault="00F919DC">
      <w:pPr>
        <w:pStyle w:val="TOC3"/>
        <w:tabs>
          <w:tab w:val="left" w:pos="880"/>
        </w:tabs>
        <w:rPr>
          <w:rFonts w:asciiTheme="minorHAnsi" w:eastAsiaTheme="minorEastAsia" w:hAnsiTheme="minorHAnsi" w:cstheme="minorBidi"/>
          <w:smallCaps w:val="0"/>
          <w:sz w:val="22"/>
          <w:szCs w:val="22"/>
          <w:lang w:eastAsia="en-US"/>
        </w:rPr>
      </w:pPr>
      <w:r>
        <w:t>3.4.4.</w:t>
      </w:r>
      <w:r>
        <w:rPr>
          <w:rFonts w:asciiTheme="minorHAnsi" w:eastAsiaTheme="minorEastAsia" w:hAnsiTheme="minorHAnsi" w:cstheme="minorBidi"/>
          <w:smallCaps w:val="0"/>
          <w:sz w:val="22"/>
          <w:szCs w:val="22"/>
          <w:lang w:eastAsia="en-US"/>
        </w:rPr>
        <w:tab/>
      </w:r>
      <w:r>
        <w:t>KU16_NVP_UV_MIN_VALUE</w:t>
      </w:r>
      <w:r>
        <w:tab/>
      </w:r>
      <w:r>
        <w:fldChar w:fldCharType="begin"/>
      </w:r>
      <w:r>
        <w:instrText xml:space="preserve"> PAGEREF _Toc134446251 \h </w:instrText>
      </w:r>
      <w:r>
        <w:fldChar w:fldCharType="separate"/>
      </w:r>
      <w:r>
        <w:t>12</w:t>
      </w:r>
      <w:r>
        <w:fldChar w:fldCharType="end"/>
      </w:r>
    </w:p>
    <w:p w14:paraId="06BD1AC9" w14:textId="5F9B2567" w:rsidR="00F919DC" w:rsidRDefault="00F919DC">
      <w:pPr>
        <w:pStyle w:val="TOC3"/>
        <w:tabs>
          <w:tab w:val="left" w:pos="880"/>
        </w:tabs>
        <w:rPr>
          <w:rFonts w:asciiTheme="minorHAnsi" w:eastAsiaTheme="minorEastAsia" w:hAnsiTheme="minorHAnsi" w:cstheme="minorBidi"/>
          <w:smallCaps w:val="0"/>
          <w:sz w:val="22"/>
          <w:szCs w:val="22"/>
          <w:lang w:eastAsia="en-US"/>
        </w:rPr>
      </w:pPr>
      <w:r>
        <w:t>3.4.5.</w:t>
      </w:r>
      <w:r>
        <w:rPr>
          <w:rFonts w:asciiTheme="minorHAnsi" w:eastAsiaTheme="minorEastAsia" w:hAnsiTheme="minorHAnsi" w:cstheme="minorBidi"/>
          <w:smallCaps w:val="0"/>
          <w:sz w:val="22"/>
          <w:szCs w:val="22"/>
          <w:lang w:eastAsia="en-US"/>
        </w:rPr>
        <w:tab/>
      </w:r>
      <w:r>
        <w:t>KU32_NVP_VOLTAGE_DIV_FACTOR</w:t>
      </w:r>
      <w:r>
        <w:tab/>
      </w:r>
      <w:r>
        <w:fldChar w:fldCharType="begin"/>
      </w:r>
      <w:r>
        <w:instrText xml:space="preserve"> PAGEREF _Toc134446252 \h </w:instrText>
      </w:r>
      <w:r>
        <w:fldChar w:fldCharType="separate"/>
      </w:r>
      <w:r>
        <w:t>12</w:t>
      </w:r>
      <w:r>
        <w:fldChar w:fldCharType="end"/>
      </w:r>
    </w:p>
    <w:p w14:paraId="1FB93450" w14:textId="6589037F" w:rsidR="00F919DC" w:rsidRDefault="00F919DC">
      <w:pPr>
        <w:pStyle w:val="TOC3"/>
        <w:tabs>
          <w:tab w:val="left" w:pos="880"/>
        </w:tabs>
        <w:rPr>
          <w:rFonts w:asciiTheme="minorHAnsi" w:eastAsiaTheme="minorEastAsia" w:hAnsiTheme="minorHAnsi" w:cstheme="minorBidi"/>
          <w:smallCaps w:val="0"/>
          <w:sz w:val="22"/>
          <w:szCs w:val="22"/>
          <w:lang w:eastAsia="en-US"/>
        </w:rPr>
      </w:pPr>
      <w:r>
        <w:t>3.4.6.</w:t>
      </w:r>
      <w:r>
        <w:rPr>
          <w:rFonts w:asciiTheme="minorHAnsi" w:eastAsiaTheme="minorEastAsia" w:hAnsiTheme="minorHAnsi" w:cstheme="minorBidi"/>
          <w:smallCaps w:val="0"/>
          <w:sz w:val="22"/>
          <w:szCs w:val="22"/>
          <w:lang w:eastAsia="en-US"/>
        </w:rPr>
        <w:tab/>
      </w:r>
      <w:r>
        <w:t>KU32_NVP_VOLTAGE_MUL_FACTOR</w:t>
      </w:r>
      <w:r>
        <w:tab/>
      </w:r>
      <w:r>
        <w:fldChar w:fldCharType="begin"/>
      </w:r>
      <w:r>
        <w:instrText xml:space="preserve"> PAGEREF _Toc134446253 \h </w:instrText>
      </w:r>
      <w:r>
        <w:fldChar w:fldCharType="separate"/>
      </w:r>
      <w:r>
        <w:t>12</w:t>
      </w:r>
      <w:r>
        <w:fldChar w:fldCharType="end"/>
      </w:r>
    </w:p>
    <w:p w14:paraId="1F18A9BF" w14:textId="35F1301A" w:rsidR="00F919DC" w:rsidRDefault="00F919DC">
      <w:pPr>
        <w:pStyle w:val="TOC3"/>
        <w:tabs>
          <w:tab w:val="left" w:pos="880"/>
        </w:tabs>
        <w:rPr>
          <w:rFonts w:asciiTheme="minorHAnsi" w:eastAsiaTheme="minorEastAsia" w:hAnsiTheme="minorHAnsi" w:cstheme="minorBidi"/>
          <w:smallCaps w:val="0"/>
          <w:sz w:val="22"/>
          <w:szCs w:val="22"/>
          <w:lang w:eastAsia="en-US"/>
        </w:rPr>
      </w:pPr>
      <w:r>
        <w:t>3.4.7.</w:t>
      </w:r>
      <w:r>
        <w:rPr>
          <w:rFonts w:asciiTheme="minorHAnsi" w:eastAsiaTheme="minorEastAsia" w:hAnsiTheme="minorHAnsi" w:cstheme="minorBidi"/>
          <w:smallCaps w:val="0"/>
          <w:sz w:val="22"/>
          <w:szCs w:val="22"/>
          <w:lang w:eastAsia="en-US"/>
        </w:rPr>
        <w:tab/>
      </w:r>
      <w:r>
        <w:t>KU8_NVP_READ_DATA_DEVELOPMENT</w:t>
      </w:r>
      <w:r>
        <w:tab/>
      </w:r>
      <w:r>
        <w:fldChar w:fldCharType="begin"/>
      </w:r>
      <w:r>
        <w:instrText xml:space="preserve"> PAGEREF _Toc134446254 \h </w:instrText>
      </w:r>
      <w:r>
        <w:fldChar w:fldCharType="separate"/>
      </w:r>
      <w:r>
        <w:t>12</w:t>
      </w:r>
      <w:r>
        <w:fldChar w:fldCharType="end"/>
      </w:r>
    </w:p>
    <w:p w14:paraId="1034BF35" w14:textId="2CC05DD5" w:rsidR="00F919DC" w:rsidRDefault="00F919DC">
      <w:pPr>
        <w:pStyle w:val="TOC3"/>
        <w:tabs>
          <w:tab w:val="left" w:pos="880"/>
        </w:tabs>
        <w:rPr>
          <w:rFonts w:asciiTheme="minorHAnsi" w:eastAsiaTheme="minorEastAsia" w:hAnsiTheme="minorHAnsi" w:cstheme="minorBidi"/>
          <w:smallCaps w:val="0"/>
          <w:sz w:val="22"/>
          <w:szCs w:val="22"/>
          <w:lang w:eastAsia="en-US"/>
        </w:rPr>
      </w:pPr>
      <w:r>
        <w:t>3.4.8.</w:t>
      </w:r>
      <w:r>
        <w:rPr>
          <w:rFonts w:asciiTheme="minorHAnsi" w:eastAsiaTheme="minorEastAsia" w:hAnsiTheme="minorHAnsi" w:cstheme="minorBidi"/>
          <w:smallCaps w:val="0"/>
          <w:sz w:val="22"/>
          <w:szCs w:val="22"/>
          <w:lang w:eastAsia="en-US"/>
        </w:rPr>
        <w:tab/>
      </w:r>
      <w:r>
        <w:t>KU8_NVP_READ_DATA_VEHICLE_EQUIPMENT</w:t>
      </w:r>
      <w:r>
        <w:tab/>
      </w:r>
      <w:r>
        <w:fldChar w:fldCharType="begin"/>
      </w:r>
      <w:r>
        <w:instrText xml:space="preserve"> PAGEREF _Toc134446255 \h </w:instrText>
      </w:r>
      <w:r>
        <w:fldChar w:fldCharType="separate"/>
      </w:r>
      <w:r>
        <w:t>12</w:t>
      </w:r>
      <w:r>
        <w:fldChar w:fldCharType="end"/>
      </w:r>
    </w:p>
    <w:p w14:paraId="186E29EF" w14:textId="52981E48" w:rsidR="003B330A" w:rsidRDefault="00A04572" w:rsidP="00A04572">
      <w:pPr>
        <w:tabs>
          <w:tab w:val="right" w:pos="9240"/>
          <w:tab w:val="right" w:pos="9480"/>
        </w:tabs>
        <w:rPr>
          <w:rFonts w:ascii="Arial" w:hAnsi="Arial" w:cs="Arial"/>
          <w:b/>
          <w:caps/>
          <w:sz w:val="20"/>
          <w:szCs w:val="20"/>
          <w:u w:val="single"/>
          <w:lang w:eastAsia="sv-SE"/>
        </w:rPr>
      </w:pPr>
      <w:r>
        <w:rPr>
          <w:rFonts w:ascii="Arial" w:hAnsi="Arial" w:cs="Arial"/>
          <w:b/>
          <w:caps/>
          <w:sz w:val="20"/>
          <w:szCs w:val="20"/>
          <w:u w:val="single"/>
          <w:lang w:eastAsia="sv-SE"/>
        </w:rPr>
        <w:fldChar w:fldCharType="end"/>
      </w:r>
    </w:p>
    <w:p w14:paraId="5E4D5B98" w14:textId="0BE76093" w:rsidR="001B50AB" w:rsidRPr="001B50AB" w:rsidRDefault="001B50AB" w:rsidP="001B50AB">
      <w:pPr>
        <w:pStyle w:val="Heading"/>
      </w:pPr>
      <w:r w:rsidRPr="001B50AB">
        <w:t>Tables of Figures:</w:t>
      </w:r>
    </w:p>
    <w:p w14:paraId="182C679D" w14:textId="4350DF24" w:rsidR="001B50AB" w:rsidRDefault="001B50AB">
      <w:pPr>
        <w:pStyle w:val="TableofFigures"/>
        <w:tabs>
          <w:tab w:val="right" w:leader="dot" w:pos="10055"/>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134446116" w:history="1">
        <w:r w:rsidRPr="00AA494C">
          <w:rPr>
            <w:rStyle w:val="Hyperlink"/>
            <w:noProof/>
          </w:rPr>
          <w:t>Figure 1: nvp_CheckIfBitSet function</w:t>
        </w:r>
        <w:r>
          <w:rPr>
            <w:noProof/>
            <w:webHidden/>
          </w:rPr>
          <w:tab/>
        </w:r>
        <w:r>
          <w:rPr>
            <w:noProof/>
            <w:webHidden/>
          </w:rPr>
          <w:fldChar w:fldCharType="begin"/>
        </w:r>
        <w:r>
          <w:rPr>
            <w:noProof/>
            <w:webHidden/>
          </w:rPr>
          <w:instrText xml:space="preserve"> PAGEREF _Toc134446116 \h </w:instrText>
        </w:r>
        <w:r>
          <w:rPr>
            <w:noProof/>
            <w:webHidden/>
          </w:rPr>
        </w:r>
        <w:r>
          <w:rPr>
            <w:noProof/>
            <w:webHidden/>
          </w:rPr>
          <w:fldChar w:fldCharType="separate"/>
        </w:r>
        <w:r>
          <w:rPr>
            <w:noProof/>
            <w:webHidden/>
          </w:rPr>
          <w:t>6</w:t>
        </w:r>
        <w:r>
          <w:rPr>
            <w:noProof/>
            <w:webHidden/>
          </w:rPr>
          <w:fldChar w:fldCharType="end"/>
        </w:r>
      </w:hyperlink>
    </w:p>
    <w:p w14:paraId="7A8FBC96" w14:textId="63C4F257" w:rsidR="001B50AB" w:rsidRDefault="00000000">
      <w:pPr>
        <w:pStyle w:val="TableofFigures"/>
        <w:tabs>
          <w:tab w:val="right" w:leader="dot" w:pos="10055"/>
        </w:tabs>
        <w:rPr>
          <w:rFonts w:asciiTheme="minorHAnsi" w:eastAsiaTheme="minorEastAsia" w:hAnsiTheme="minorHAnsi" w:cstheme="minorBidi"/>
          <w:noProof/>
          <w:szCs w:val="22"/>
        </w:rPr>
      </w:pPr>
      <w:hyperlink w:anchor="_Toc134446117" w:history="1">
        <w:r w:rsidR="001B50AB" w:rsidRPr="00AA494C">
          <w:rPr>
            <w:rStyle w:val="Hyperlink"/>
            <w:noProof/>
          </w:rPr>
          <w:t>Figure 2: nvp_CheckVehicleEquipmentStatus function Part1</w:t>
        </w:r>
        <w:r w:rsidR="001B50AB">
          <w:rPr>
            <w:noProof/>
            <w:webHidden/>
          </w:rPr>
          <w:tab/>
        </w:r>
        <w:r w:rsidR="001B50AB">
          <w:rPr>
            <w:noProof/>
            <w:webHidden/>
          </w:rPr>
          <w:fldChar w:fldCharType="begin"/>
        </w:r>
        <w:r w:rsidR="001B50AB">
          <w:rPr>
            <w:noProof/>
            <w:webHidden/>
          </w:rPr>
          <w:instrText xml:space="preserve"> PAGEREF _Toc134446117 \h </w:instrText>
        </w:r>
        <w:r w:rsidR="001B50AB">
          <w:rPr>
            <w:noProof/>
            <w:webHidden/>
          </w:rPr>
        </w:r>
        <w:r w:rsidR="001B50AB">
          <w:rPr>
            <w:noProof/>
            <w:webHidden/>
          </w:rPr>
          <w:fldChar w:fldCharType="separate"/>
        </w:r>
        <w:r w:rsidR="001B50AB">
          <w:rPr>
            <w:noProof/>
            <w:webHidden/>
          </w:rPr>
          <w:t>7</w:t>
        </w:r>
        <w:r w:rsidR="001B50AB">
          <w:rPr>
            <w:noProof/>
            <w:webHidden/>
          </w:rPr>
          <w:fldChar w:fldCharType="end"/>
        </w:r>
      </w:hyperlink>
    </w:p>
    <w:p w14:paraId="7742BC6D" w14:textId="14FB9E79" w:rsidR="001B50AB" w:rsidRDefault="00000000">
      <w:pPr>
        <w:pStyle w:val="TableofFigures"/>
        <w:tabs>
          <w:tab w:val="right" w:leader="dot" w:pos="10055"/>
        </w:tabs>
        <w:rPr>
          <w:rFonts w:asciiTheme="minorHAnsi" w:eastAsiaTheme="minorEastAsia" w:hAnsiTheme="minorHAnsi" w:cstheme="minorBidi"/>
          <w:noProof/>
          <w:szCs w:val="22"/>
        </w:rPr>
      </w:pPr>
      <w:hyperlink w:anchor="_Toc134446118" w:history="1">
        <w:r w:rsidR="001B50AB" w:rsidRPr="00AA494C">
          <w:rPr>
            <w:rStyle w:val="Hyperlink"/>
            <w:noProof/>
          </w:rPr>
          <w:t>Figure 3: nvp_CheckVehicleEquipmentStatus function Part2</w:t>
        </w:r>
        <w:r w:rsidR="001B50AB">
          <w:rPr>
            <w:noProof/>
            <w:webHidden/>
          </w:rPr>
          <w:tab/>
        </w:r>
        <w:r w:rsidR="001B50AB">
          <w:rPr>
            <w:noProof/>
            <w:webHidden/>
          </w:rPr>
          <w:fldChar w:fldCharType="begin"/>
        </w:r>
        <w:r w:rsidR="001B50AB">
          <w:rPr>
            <w:noProof/>
            <w:webHidden/>
          </w:rPr>
          <w:instrText xml:space="preserve"> PAGEREF _Toc134446118 \h </w:instrText>
        </w:r>
        <w:r w:rsidR="001B50AB">
          <w:rPr>
            <w:noProof/>
            <w:webHidden/>
          </w:rPr>
        </w:r>
        <w:r w:rsidR="001B50AB">
          <w:rPr>
            <w:noProof/>
            <w:webHidden/>
          </w:rPr>
          <w:fldChar w:fldCharType="separate"/>
        </w:r>
        <w:r w:rsidR="001B50AB">
          <w:rPr>
            <w:noProof/>
            <w:webHidden/>
          </w:rPr>
          <w:t>7</w:t>
        </w:r>
        <w:r w:rsidR="001B50AB">
          <w:rPr>
            <w:noProof/>
            <w:webHidden/>
          </w:rPr>
          <w:fldChar w:fldCharType="end"/>
        </w:r>
      </w:hyperlink>
    </w:p>
    <w:p w14:paraId="56439E34" w14:textId="5525DC1A" w:rsidR="001B50AB" w:rsidRDefault="00000000">
      <w:pPr>
        <w:pStyle w:val="TableofFigures"/>
        <w:tabs>
          <w:tab w:val="right" w:leader="dot" w:pos="10055"/>
        </w:tabs>
        <w:rPr>
          <w:rFonts w:asciiTheme="minorHAnsi" w:eastAsiaTheme="minorEastAsia" w:hAnsiTheme="minorHAnsi" w:cstheme="minorBidi"/>
          <w:noProof/>
          <w:szCs w:val="22"/>
        </w:rPr>
      </w:pPr>
      <w:hyperlink w:anchor="_Toc134446119" w:history="1">
        <w:r w:rsidR="001B50AB" w:rsidRPr="00AA494C">
          <w:rPr>
            <w:rStyle w:val="Hyperlink"/>
            <w:noProof/>
          </w:rPr>
          <w:t>Figure 4: nvp_ComputeRawVoltageValues function</w:t>
        </w:r>
        <w:r w:rsidR="001B50AB">
          <w:rPr>
            <w:noProof/>
            <w:webHidden/>
          </w:rPr>
          <w:tab/>
        </w:r>
        <w:r w:rsidR="001B50AB">
          <w:rPr>
            <w:noProof/>
            <w:webHidden/>
          </w:rPr>
          <w:fldChar w:fldCharType="begin"/>
        </w:r>
        <w:r w:rsidR="001B50AB">
          <w:rPr>
            <w:noProof/>
            <w:webHidden/>
          </w:rPr>
          <w:instrText xml:space="preserve"> PAGEREF _Toc134446119 \h </w:instrText>
        </w:r>
        <w:r w:rsidR="001B50AB">
          <w:rPr>
            <w:noProof/>
            <w:webHidden/>
          </w:rPr>
        </w:r>
        <w:r w:rsidR="001B50AB">
          <w:rPr>
            <w:noProof/>
            <w:webHidden/>
          </w:rPr>
          <w:fldChar w:fldCharType="separate"/>
        </w:r>
        <w:r w:rsidR="001B50AB">
          <w:rPr>
            <w:noProof/>
            <w:webHidden/>
          </w:rPr>
          <w:t>8</w:t>
        </w:r>
        <w:r w:rsidR="001B50AB">
          <w:rPr>
            <w:noProof/>
            <w:webHidden/>
          </w:rPr>
          <w:fldChar w:fldCharType="end"/>
        </w:r>
      </w:hyperlink>
    </w:p>
    <w:p w14:paraId="7B190D6C" w14:textId="6A63506F" w:rsidR="001B50AB" w:rsidRDefault="00000000">
      <w:pPr>
        <w:pStyle w:val="TableofFigures"/>
        <w:tabs>
          <w:tab w:val="right" w:leader="dot" w:pos="10055"/>
        </w:tabs>
        <w:rPr>
          <w:rFonts w:asciiTheme="minorHAnsi" w:eastAsiaTheme="minorEastAsia" w:hAnsiTheme="minorHAnsi" w:cstheme="minorBidi"/>
          <w:noProof/>
          <w:szCs w:val="22"/>
        </w:rPr>
      </w:pPr>
      <w:hyperlink w:anchor="_Toc134446120" w:history="1">
        <w:r w:rsidR="001B50AB" w:rsidRPr="00AA494C">
          <w:rPr>
            <w:rStyle w:val="Hyperlink"/>
            <w:noProof/>
          </w:rPr>
          <w:t>Figure 5: nvp_CopyVehicleEquipmentDefaultData function</w:t>
        </w:r>
        <w:r w:rsidR="001B50AB">
          <w:rPr>
            <w:noProof/>
            <w:webHidden/>
          </w:rPr>
          <w:tab/>
        </w:r>
        <w:r w:rsidR="001B50AB">
          <w:rPr>
            <w:noProof/>
            <w:webHidden/>
          </w:rPr>
          <w:fldChar w:fldCharType="begin"/>
        </w:r>
        <w:r w:rsidR="001B50AB">
          <w:rPr>
            <w:noProof/>
            <w:webHidden/>
          </w:rPr>
          <w:instrText xml:space="preserve"> PAGEREF _Toc134446120 \h </w:instrText>
        </w:r>
        <w:r w:rsidR="001B50AB">
          <w:rPr>
            <w:noProof/>
            <w:webHidden/>
          </w:rPr>
        </w:r>
        <w:r w:rsidR="001B50AB">
          <w:rPr>
            <w:noProof/>
            <w:webHidden/>
          </w:rPr>
          <w:fldChar w:fldCharType="separate"/>
        </w:r>
        <w:r w:rsidR="001B50AB">
          <w:rPr>
            <w:noProof/>
            <w:webHidden/>
          </w:rPr>
          <w:t>9</w:t>
        </w:r>
        <w:r w:rsidR="001B50AB">
          <w:rPr>
            <w:noProof/>
            <w:webHidden/>
          </w:rPr>
          <w:fldChar w:fldCharType="end"/>
        </w:r>
      </w:hyperlink>
    </w:p>
    <w:p w14:paraId="0B24F4F4" w14:textId="45FE1B44" w:rsidR="001B50AB" w:rsidRDefault="00000000">
      <w:pPr>
        <w:pStyle w:val="TableofFigures"/>
        <w:tabs>
          <w:tab w:val="right" w:leader="dot" w:pos="10055"/>
        </w:tabs>
        <w:rPr>
          <w:rFonts w:asciiTheme="minorHAnsi" w:eastAsiaTheme="minorEastAsia" w:hAnsiTheme="minorHAnsi" w:cstheme="minorBidi"/>
          <w:noProof/>
          <w:szCs w:val="22"/>
        </w:rPr>
      </w:pPr>
      <w:hyperlink w:anchor="_Toc134446121" w:history="1">
        <w:r w:rsidR="001B50AB" w:rsidRPr="00AA494C">
          <w:rPr>
            <w:rStyle w:val="Hyperlink"/>
            <w:noProof/>
          </w:rPr>
          <w:t>Figure 6: nvp_CopyVehicleEquipmentEOLData function</w:t>
        </w:r>
        <w:r w:rsidR="001B50AB">
          <w:rPr>
            <w:noProof/>
            <w:webHidden/>
          </w:rPr>
          <w:tab/>
        </w:r>
        <w:r w:rsidR="001B50AB">
          <w:rPr>
            <w:noProof/>
            <w:webHidden/>
          </w:rPr>
          <w:fldChar w:fldCharType="begin"/>
        </w:r>
        <w:r w:rsidR="001B50AB">
          <w:rPr>
            <w:noProof/>
            <w:webHidden/>
          </w:rPr>
          <w:instrText xml:space="preserve"> PAGEREF _Toc134446121 \h </w:instrText>
        </w:r>
        <w:r w:rsidR="001B50AB">
          <w:rPr>
            <w:noProof/>
            <w:webHidden/>
          </w:rPr>
        </w:r>
        <w:r w:rsidR="001B50AB">
          <w:rPr>
            <w:noProof/>
            <w:webHidden/>
          </w:rPr>
          <w:fldChar w:fldCharType="separate"/>
        </w:r>
        <w:r w:rsidR="001B50AB">
          <w:rPr>
            <w:noProof/>
            <w:webHidden/>
          </w:rPr>
          <w:t>10</w:t>
        </w:r>
        <w:r w:rsidR="001B50AB">
          <w:rPr>
            <w:noProof/>
            <w:webHidden/>
          </w:rPr>
          <w:fldChar w:fldCharType="end"/>
        </w:r>
      </w:hyperlink>
    </w:p>
    <w:p w14:paraId="23D5ECEA" w14:textId="4A42441B" w:rsidR="001B50AB" w:rsidRDefault="00000000">
      <w:pPr>
        <w:pStyle w:val="TableofFigures"/>
        <w:tabs>
          <w:tab w:val="right" w:leader="dot" w:pos="10055"/>
        </w:tabs>
        <w:rPr>
          <w:rFonts w:asciiTheme="minorHAnsi" w:eastAsiaTheme="minorEastAsia" w:hAnsiTheme="minorHAnsi" w:cstheme="minorBidi"/>
          <w:noProof/>
          <w:szCs w:val="22"/>
        </w:rPr>
      </w:pPr>
      <w:hyperlink w:anchor="_Toc134446122" w:history="1">
        <w:r w:rsidR="001B50AB" w:rsidRPr="00AA494C">
          <w:rPr>
            <w:rStyle w:val="Hyperlink"/>
            <w:noProof/>
          </w:rPr>
          <w:t>Figure 7: NVP_Init function</w:t>
        </w:r>
        <w:r w:rsidR="001B50AB">
          <w:rPr>
            <w:noProof/>
            <w:webHidden/>
          </w:rPr>
          <w:tab/>
        </w:r>
        <w:r w:rsidR="001B50AB">
          <w:rPr>
            <w:noProof/>
            <w:webHidden/>
          </w:rPr>
          <w:fldChar w:fldCharType="begin"/>
        </w:r>
        <w:r w:rsidR="001B50AB">
          <w:rPr>
            <w:noProof/>
            <w:webHidden/>
          </w:rPr>
          <w:instrText xml:space="preserve"> PAGEREF _Toc134446122 \h </w:instrText>
        </w:r>
        <w:r w:rsidR="001B50AB">
          <w:rPr>
            <w:noProof/>
            <w:webHidden/>
          </w:rPr>
        </w:r>
        <w:r w:rsidR="001B50AB">
          <w:rPr>
            <w:noProof/>
            <w:webHidden/>
          </w:rPr>
          <w:fldChar w:fldCharType="separate"/>
        </w:r>
        <w:r w:rsidR="001B50AB">
          <w:rPr>
            <w:noProof/>
            <w:webHidden/>
          </w:rPr>
          <w:t>10</w:t>
        </w:r>
        <w:r w:rsidR="001B50AB">
          <w:rPr>
            <w:noProof/>
            <w:webHidden/>
          </w:rPr>
          <w:fldChar w:fldCharType="end"/>
        </w:r>
      </w:hyperlink>
    </w:p>
    <w:p w14:paraId="58FFCAE8" w14:textId="60EE904B" w:rsidR="001B50AB" w:rsidRPr="00296B9F" w:rsidRDefault="001B50AB" w:rsidP="00A04572">
      <w:pPr>
        <w:tabs>
          <w:tab w:val="right" w:pos="9240"/>
          <w:tab w:val="right" w:pos="9480"/>
        </w:tabs>
      </w:pPr>
      <w:r>
        <w:fldChar w:fldCharType="end"/>
      </w:r>
    </w:p>
    <w:bookmarkEnd w:id="1"/>
    <w:p w14:paraId="554B86BF" w14:textId="77777777" w:rsidR="001278D5" w:rsidRPr="00296B9F" w:rsidRDefault="000E0290" w:rsidP="000E0290">
      <w:pPr>
        <w:pStyle w:val="Heading1"/>
      </w:pPr>
      <w:r w:rsidRPr="00296B9F">
        <w:br w:type="page"/>
      </w:r>
      <w:r w:rsidR="001278D5" w:rsidRPr="00296B9F">
        <w:lastRenderedPageBreak/>
        <w:t>General Information</w:t>
      </w:r>
    </w:p>
    <w:p w14:paraId="4D7D2DD2" w14:textId="77777777" w:rsidR="00AA61CF" w:rsidRPr="00296B9F" w:rsidRDefault="00AA61CF" w:rsidP="00936489">
      <w:pPr>
        <w:pStyle w:val="Heading2"/>
      </w:pPr>
      <w:bookmarkStart w:id="2" w:name="_Toc134446228"/>
      <w:r w:rsidRPr="00296B9F">
        <w:t>Revision history</w:t>
      </w:r>
      <w:r w:rsidR="00CC7005">
        <w:t xml:space="preserve"> *</w:t>
      </w:r>
      <w:bookmarkEnd w:id="2"/>
    </w:p>
    <w:tbl>
      <w:tblPr>
        <w:tblW w:w="917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325"/>
        <w:gridCol w:w="2008"/>
        <w:gridCol w:w="4720"/>
      </w:tblGrid>
      <w:tr w:rsidR="00536511" w:rsidRPr="001079B6" w14:paraId="499ADD77" w14:textId="77777777" w:rsidTr="001079B6">
        <w:tc>
          <w:tcPr>
            <w:tcW w:w="1125" w:type="dxa"/>
            <w:shd w:val="clear" w:color="auto" w:fill="000080"/>
          </w:tcPr>
          <w:p w14:paraId="5653A25C" w14:textId="77777777" w:rsidR="00536511" w:rsidRPr="001079B6" w:rsidRDefault="00536511" w:rsidP="001079B6">
            <w:pPr>
              <w:spacing w:after="0" w:afterAutospacing="1"/>
              <w:rPr>
                <w:rFonts w:ascii="Arial" w:hAnsi="Arial"/>
                <w:b/>
                <w:color w:val="FFFFFF"/>
                <w:sz w:val="20"/>
                <w:szCs w:val="20"/>
              </w:rPr>
            </w:pPr>
            <w:r w:rsidRPr="001079B6">
              <w:rPr>
                <w:rFonts w:ascii="Arial" w:hAnsi="Arial"/>
                <w:b/>
                <w:color w:val="FFFFFF"/>
                <w:sz w:val="20"/>
                <w:szCs w:val="20"/>
              </w:rPr>
              <w:t>Revision</w:t>
            </w:r>
          </w:p>
        </w:tc>
        <w:tc>
          <w:tcPr>
            <w:tcW w:w="1325" w:type="dxa"/>
            <w:shd w:val="clear" w:color="auto" w:fill="000080"/>
          </w:tcPr>
          <w:p w14:paraId="618891CA" w14:textId="77777777" w:rsidR="00536511" w:rsidRPr="001079B6" w:rsidRDefault="00536511" w:rsidP="001079B6">
            <w:pPr>
              <w:spacing w:after="0" w:afterAutospacing="1"/>
              <w:rPr>
                <w:rFonts w:ascii="Arial" w:hAnsi="Arial"/>
                <w:b/>
                <w:color w:val="FFFFFF"/>
                <w:sz w:val="20"/>
                <w:szCs w:val="20"/>
              </w:rPr>
            </w:pPr>
            <w:r w:rsidRPr="001079B6">
              <w:rPr>
                <w:rFonts w:ascii="Arial" w:hAnsi="Arial"/>
                <w:b/>
                <w:color w:val="FFFFFF"/>
                <w:sz w:val="20"/>
                <w:szCs w:val="20"/>
              </w:rPr>
              <w:t>Date</w:t>
            </w:r>
          </w:p>
        </w:tc>
        <w:tc>
          <w:tcPr>
            <w:tcW w:w="2008" w:type="dxa"/>
            <w:shd w:val="clear" w:color="auto" w:fill="000080"/>
          </w:tcPr>
          <w:p w14:paraId="4F4DE193" w14:textId="77777777" w:rsidR="00536511" w:rsidRPr="001079B6" w:rsidRDefault="00536511" w:rsidP="001079B6">
            <w:pPr>
              <w:spacing w:after="0" w:afterAutospacing="1"/>
              <w:rPr>
                <w:rFonts w:ascii="Arial" w:hAnsi="Arial"/>
                <w:b/>
                <w:color w:val="FFFFFF"/>
                <w:sz w:val="20"/>
                <w:szCs w:val="20"/>
              </w:rPr>
            </w:pPr>
            <w:r w:rsidRPr="001079B6">
              <w:rPr>
                <w:rFonts w:ascii="Arial" w:hAnsi="Arial"/>
                <w:b/>
                <w:color w:val="FFFFFF"/>
                <w:sz w:val="20"/>
                <w:szCs w:val="20"/>
              </w:rPr>
              <w:t>Author(s)</w:t>
            </w:r>
          </w:p>
        </w:tc>
        <w:tc>
          <w:tcPr>
            <w:tcW w:w="4720" w:type="dxa"/>
            <w:shd w:val="clear" w:color="auto" w:fill="000080"/>
          </w:tcPr>
          <w:p w14:paraId="79D3B385" w14:textId="77777777" w:rsidR="00536511" w:rsidRPr="001079B6" w:rsidRDefault="00536511" w:rsidP="001079B6">
            <w:pPr>
              <w:spacing w:after="0" w:afterAutospacing="1"/>
              <w:rPr>
                <w:rFonts w:ascii="Arial" w:hAnsi="Arial"/>
                <w:b/>
                <w:color w:val="FFFFFF"/>
                <w:sz w:val="20"/>
                <w:szCs w:val="20"/>
              </w:rPr>
            </w:pPr>
            <w:r w:rsidRPr="001079B6">
              <w:rPr>
                <w:rFonts w:ascii="Arial" w:hAnsi="Arial"/>
                <w:b/>
                <w:color w:val="FFFFFF"/>
                <w:sz w:val="20"/>
                <w:szCs w:val="20"/>
              </w:rPr>
              <w:t>Description/comment</w:t>
            </w:r>
          </w:p>
        </w:tc>
      </w:tr>
      <w:tr w:rsidR="00555E5E" w:rsidRPr="001079B6" w14:paraId="388CB6E8" w14:textId="77777777" w:rsidTr="001079B6">
        <w:tc>
          <w:tcPr>
            <w:tcW w:w="1125" w:type="dxa"/>
            <w:shd w:val="clear" w:color="auto" w:fill="auto"/>
          </w:tcPr>
          <w:p w14:paraId="552F0AA7" w14:textId="582C6A18" w:rsidR="00555E5E" w:rsidRPr="001079B6" w:rsidRDefault="00555E5E" w:rsidP="00555E5E">
            <w:pPr>
              <w:spacing w:after="0" w:afterAutospacing="1"/>
              <w:rPr>
                <w:rFonts w:ascii="Arial" w:hAnsi="Arial"/>
                <w:sz w:val="20"/>
                <w:szCs w:val="20"/>
              </w:rPr>
            </w:pPr>
            <w:r>
              <w:rPr>
                <w:rFonts w:ascii="Arial" w:hAnsi="Arial"/>
                <w:sz w:val="20"/>
                <w:szCs w:val="20"/>
              </w:rPr>
              <w:t>1</w:t>
            </w:r>
            <w:r w:rsidRPr="00502630">
              <w:rPr>
                <w:rFonts w:ascii="Arial" w:hAnsi="Arial"/>
                <w:sz w:val="20"/>
                <w:szCs w:val="20"/>
              </w:rPr>
              <w:t>.</w:t>
            </w:r>
            <w:r>
              <w:rPr>
                <w:rFonts w:ascii="Arial" w:hAnsi="Arial"/>
                <w:sz w:val="20"/>
                <w:szCs w:val="20"/>
              </w:rPr>
              <w:t>1.4.2</w:t>
            </w:r>
          </w:p>
        </w:tc>
        <w:tc>
          <w:tcPr>
            <w:tcW w:w="1325" w:type="dxa"/>
            <w:shd w:val="clear" w:color="auto" w:fill="auto"/>
          </w:tcPr>
          <w:p w14:paraId="08B87C24" w14:textId="3AEF0890" w:rsidR="00555E5E" w:rsidRPr="001079B6" w:rsidRDefault="00555E5E" w:rsidP="00555E5E">
            <w:pPr>
              <w:spacing w:after="0" w:afterAutospacing="1"/>
              <w:rPr>
                <w:rFonts w:ascii="Arial" w:hAnsi="Arial"/>
                <w:sz w:val="20"/>
                <w:szCs w:val="20"/>
              </w:rPr>
            </w:pPr>
            <w:r>
              <w:rPr>
                <w:rFonts w:ascii="Arial" w:hAnsi="Arial"/>
                <w:sz w:val="20"/>
                <w:szCs w:val="20"/>
              </w:rPr>
              <w:t>06/02/2023</w:t>
            </w:r>
          </w:p>
        </w:tc>
        <w:tc>
          <w:tcPr>
            <w:tcW w:w="2008" w:type="dxa"/>
            <w:shd w:val="clear" w:color="auto" w:fill="auto"/>
          </w:tcPr>
          <w:p w14:paraId="287F31E5" w14:textId="7F286116" w:rsidR="00555E5E" w:rsidRPr="001079B6" w:rsidRDefault="00555E5E" w:rsidP="00555E5E">
            <w:pPr>
              <w:spacing w:after="0" w:afterAutospacing="1"/>
              <w:rPr>
                <w:rFonts w:ascii="Arial" w:hAnsi="Arial"/>
                <w:sz w:val="20"/>
                <w:szCs w:val="20"/>
              </w:rPr>
            </w:pPr>
            <w:r>
              <w:rPr>
                <w:rFonts w:ascii="Arial" w:hAnsi="Arial"/>
                <w:sz w:val="20"/>
                <w:szCs w:val="20"/>
              </w:rPr>
              <w:t>Stefan Dominte</w:t>
            </w:r>
          </w:p>
        </w:tc>
        <w:tc>
          <w:tcPr>
            <w:tcW w:w="4720" w:type="dxa"/>
            <w:shd w:val="clear" w:color="auto" w:fill="auto"/>
          </w:tcPr>
          <w:p w14:paraId="32A9D63D" w14:textId="4B2194F5" w:rsidR="00555E5E" w:rsidRPr="001079B6" w:rsidRDefault="00555E5E" w:rsidP="00555E5E">
            <w:pPr>
              <w:spacing w:after="0" w:afterAutospacing="1"/>
              <w:rPr>
                <w:rFonts w:ascii="Arial" w:hAnsi="Arial"/>
                <w:sz w:val="20"/>
                <w:szCs w:val="20"/>
              </w:rPr>
            </w:pPr>
            <w:r>
              <w:rPr>
                <w:rFonts w:ascii="Arial" w:hAnsi="Arial"/>
                <w:sz w:val="20"/>
                <w:szCs w:val="20"/>
              </w:rPr>
              <w:t>Initial revision</w:t>
            </w:r>
          </w:p>
        </w:tc>
      </w:tr>
      <w:tr w:rsidR="00555E5E" w:rsidRPr="001079B6" w14:paraId="1E8C3B72" w14:textId="77777777" w:rsidTr="001079B6">
        <w:tc>
          <w:tcPr>
            <w:tcW w:w="1125" w:type="dxa"/>
            <w:shd w:val="clear" w:color="auto" w:fill="auto"/>
          </w:tcPr>
          <w:p w14:paraId="0951A678" w14:textId="625C6088" w:rsidR="00555E5E" w:rsidRPr="001079B6" w:rsidRDefault="00555E5E" w:rsidP="00555E5E">
            <w:pPr>
              <w:spacing w:after="0" w:afterAutospacing="1"/>
              <w:rPr>
                <w:rFonts w:ascii="Arial" w:hAnsi="Arial"/>
                <w:sz w:val="20"/>
                <w:szCs w:val="20"/>
              </w:rPr>
            </w:pPr>
            <w:r>
              <w:rPr>
                <w:rFonts w:ascii="Arial" w:hAnsi="Arial"/>
                <w:sz w:val="20"/>
                <w:szCs w:val="20"/>
              </w:rPr>
              <w:t>1</w:t>
            </w:r>
            <w:r w:rsidRPr="00502630">
              <w:rPr>
                <w:rFonts w:ascii="Arial" w:hAnsi="Arial"/>
                <w:sz w:val="20"/>
                <w:szCs w:val="20"/>
              </w:rPr>
              <w:t>.</w:t>
            </w:r>
            <w:r>
              <w:rPr>
                <w:rFonts w:ascii="Arial" w:hAnsi="Arial"/>
                <w:sz w:val="20"/>
                <w:szCs w:val="20"/>
              </w:rPr>
              <w:t>1.4.3</w:t>
            </w:r>
          </w:p>
        </w:tc>
        <w:tc>
          <w:tcPr>
            <w:tcW w:w="1325" w:type="dxa"/>
            <w:shd w:val="clear" w:color="auto" w:fill="auto"/>
          </w:tcPr>
          <w:p w14:paraId="1C6C0850" w14:textId="0CF01FF8" w:rsidR="00555E5E" w:rsidRPr="001079B6" w:rsidRDefault="00555E5E" w:rsidP="00555E5E">
            <w:pPr>
              <w:spacing w:after="0" w:afterAutospacing="1"/>
              <w:rPr>
                <w:rFonts w:ascii="Arial" w:hAnsi="Arial"/>
                <w:sz w:val="20"/>
                <w:szCs w:val="20"/>
              </w:rPr>
            </w:pPr>
            <w:r>
              <w:rPr>
                <w:rFonts w:ascii="Arial" w:hAnsi="Arial"/>
                <w:sz w:val="20"/>
                <w:szCs w:val="20"/>
              </w:rPr>
              <w:t>08/02/2023</w:t>
            </w:r>
          </w:p>
        </w:tc>
        <w:tc>
          <w:tcPr>
            <w:tcW w:w="2008" w:type="dxa"/>
            <w:shd w:val="clear" w:color="auto" w:fill="auto"/>
          </w:tcPr>
          <w:p w14:paraId="778799CF" w14:textId="73072969" w:rsidR="00555E5E" w:rsidRPr="001079B6" w:rsidRDefault="00555E5E" w:rsidP="00555E5E">
            <w:pPr>
              <w:spacing w:after="0" w:afterAutospacing="1"/>
              <w:rPr>
                <w:rFonts w:ascii="Arial" w:hAnsi="Arial"/>
                <w:sz w:val="20"/>
                <w:szCs w:val="20"/>
              </w:rPr>
            </w:pPr>
            <w:r>
              <w:rPr>
                <w:rFonts w:ascii="Arial" w:hAnsi="Arial"/>
                <w:sz w:val="20"/>
                <w:szCs w:val="20"/>
              </w:rPr>
              <w:t>Stefan Dominte</w:t>
            </w:r>
          </w:p>
        </w:tc>
        <w:tc>
          <w:tcPr>
            <w:tcW w:w="4720" w:type="dxa"/>
            <w:shd w:val="clear" w:color="auto" w:fill="auto"/>
          </w:tcPr>
          <w:p w14:paraId="2824959C" w14:textId="74CC8373" w:rsidR="00555E5E" w:rsidRPr="001079B6" w:rsidRDefault="00555E5E" w:rsidP="00555E5E">
            <w:pPr>
              <w:spacing w:after="0" w:afterAutospacing="1"/>
              <w:rPr>
                <w:rFonts w:ascii="Arial" w:hAnsi="Arial"/>
                <w:sz w:val="20"/>
                <w:szCs w:val="20"/>
              </w:rPr>
            </w:pPr>
            <w:r>
              <w:rPr>
                <w:rFonts w:ascii="Arial" w:hAnsi="Arial"/>
                <w:sz w:val="20"/>
                <w:szCs w:val="20"/>
              </w:rPr>
              <w:t>Update with correct revision</w:t>
            </w:r>
          </w:p>
        </w:tc>
      </w:tr>
      <w:tr w:rsidR="00555E5E" w:rsidRPr="001079B6" w14:paraId="23930554" w14:textId="77777777" w:rsidTr="001079B6">
        <w:tc>
          <w:tcPr>
            <w:tcW w:w="1125" w:type="dxa"/>
            <w:shd w:val="clear" w:color="auto" w:fill="auto"/>
          </w:tcPr>
          <w:p w14:paraId="04D1399E" w14:textId="64DBB89A" w:rsidR="00555E5E" w:rsidRPr="001079B6" w:rsidRDefault="00555E5E" w:rsidP="00555E5E">
            <w:pPr>
              <w:spacing w:after="0" w:afterAutospacing="1"/>
              <w:rPr>
                <w:rFonts w:ascii="Arial" w:hAnsi="Arial"/>
                <w:sz w:val="20"/>
                <w:szCs w:val="20"/>
              </w:rPr>
            </w:pPr>
            <w:r>
              <w:rPr>
                <w:rFonts w:ascii="Arial" w:hAnsi="Arial"/>
                <w:sz w:val="20"/>
                <w:szCs w:val="20"/>
              </w:rPr>
              <w:t>1</w:t>
            </w:r>
            <w:r w:rsidRPr="00502630">
              <w:rPr>
                <w:rFonts w:ascii="Arial" w:hAnsi="Arial"/>
                <w:sz w:val="20"/>
                <w:szCs w:val="20"/>
              </w:rPr>
              <w:t>.</w:t>
            </w:r>
            <w:r>
              <w:rPr>
                <w:rFonts w:ascii="Arial" w:hAnsi="Arial"/>
                <w:sz w:val="20"/>
                <w:szCs w:val="20"/>
              </w:rPr>
              <w:t>1.4.4</w:t>
            </w:r>
          </w:p>
        </w:tc>
        <w:tc>
          <w:tcPr>
            <w:tcW w:w="1325" w:type="dxa"/>
            <w:shd w:val="clear" w:color="auto" w:fill="auto"/>
          </w:tcPr>
          <w:p w14:paraId="699C1486" w14:textId="5C45E674" w:rsidR="00555E5E" w:rsidRPr="001079B6" w:rsidRDefault="00555E5E" w:rsidP="00555E5E">
            <w:pPr>
              <w:spacing w:after="0" w:afterAutospacing="1"/>
              <w:rPr>
                <w:rFonts w:ascii="Arial" w:hAnsi="Arial"/>
                <w:sz w:val="20"/>
                <w:szCs w:val="20"/>
              </w:rPr>
            </w:pPr>
            <w:r>
              <w:rPr>
                <w:rFonts w:ascii="Arial" w:hAnsi="Arial"/>
                <w:sz w:val="20"/>
                <w:szCs w:val="20"/>
              </w:rPr>
              <w:t>13/02/2023</w:t>
            </w:r>
          </w:p>
        </w:tc>
        <w:tc>
          <w:tcPr>
            <w:tcW w:w="2008" w:type="dxa"/>
            <w:shd w:val="clear" w:color="auto" w:fill="auto"/>
          </w:tcPr>
          <w:p w14:paraId="23CC4660" w14:textId="00A6C94F" w:rsidR="00555E5E" w:rsidRPr="001079B6" w:rsidRDefault="00555E5E" w:rsidP="00555E5E">
            <w:pPr>
              <w:spacing w:after="0" w:afterAutospacing="1"/>
              <w:rPr>
                <w:rFonts w:ascii="Arial" w:hAnsi="Arial"/>
                <w:sz w:val="20"/>
                <w:szCs w:val="20"/>
              </w:rPr>
            </w:pPr>
            <w:r>
              <w:rPr>
                <w:rFonts w:ascii="Arial" w:hAnsi="Arial"/>
                <w:sz w:val="20"/>
                <w:szCs w:val="20"/>
              </w:rPr>
              <w:t>Stefan Dominte</w:t>
            </w:r>
          </w:p>
        </w:tc>
        <w:tc>
          <w:tcPr>
            <w:tcW w:w="4720" w:type="dxa"/>
            <w:shd w:val="clear" w:color="auto" w:fill="auto"/>
          </w:tcPr>
          <w:p w14:paraId="6EB4A7B7" w14:textId="19859506" w:rsidR="00555E5E" w:rsidRPr="001079B6" w:rsidRDefault="00555E5E" w:rsidP="00555E5E">
            <w:pPr>
              <w:spacing w:after="0" w:afterAutospacing="1"/>
              <w:rPr>
                <w:rFonts w:ascii="Arial" w:hAnsi="Arial"/>
                <w:sz w:val="20"/>
                <w:szCs w:val="20"/>
              </w:rPr>
            </w:pPr>
            <w:r>
              <w:rPr>
                <w:rFonts w:ascii="Arial" w:hAnsi="Arial"/>
                <w:sz w:val="20"/>
                <w:szCs w:val="20"/>
              </w:rPr>
              <w:t>Update after review</w:t>
            </w:r>
          </w:p>
        </w:tc>
      </w:tr>
      <w:tr w:rsidR="00555E5E" w:rsidRPr="001079B6" w14:paraId="41ACBC93" w14:textId="77777777" w:rsidTr="001079B6">
        <w:tc>
          <w:tcPr>
            <w:tcW w:w="1125" w:type="dxa"/>
            <w:shd w:val="clear" w:color="auto" w:fill="auto"/>
          </w:tcPr>
          <w:p w14:paraId="4EDAAB02" w14:textId="34B2B8EF" w:rsidR="00555E5E" w:rsidRPr="001079B6" w:rsidRDefault="00555E5E" w:rsidP="00555E5E">
            <w:pPr>
              <w:spacing w:after="0" w:afterAutospacing="1"/>
              <w:rPr>
                <w:rFonts w:ascii="Arial" w:hAnsi="Arial"/>
                <w:sz w:val="20"/>
                <w:szCs w:val="20"/>
              </w:rPr>
            </w:pPr>
            <w:r>
              <w:rPr>
                <w:rFonts w:ascii="Arial" w:hAnsi="Arial"/>
                <w:sz w:val="20"/>
                <w:szCs w:val="20"/>
              </w:rPr>
              <w:t>1</w:t>
            </w:r>
            <w:r w:rsidRPr="00502630">
              <w:rPr>
                <w:rFonts w:ascii="Arial" w:hAnsi="Arial"/>
                <w:sz w:val="20"/>
                <w:szCs w:val="20"/>
              </w:rPr>
              <w:t>.</w:t>
            </w:r>
            <w:r>
              <w:rPr>
                <w:rFonts w:ascii="Arial" w:hAnsi="Arial"/>
                <w:sz w:val="20"/>
                <w:szCs w:val="20"/>
              </w:rPr>
              <w:t>1.4.5</w:t>
            </w:r>
          </w:p>
        </w:tc>
        <w:tc>
          <w:tcPr>
            <w:tcW w:w="1325" w:type="dxa"/>
            <w:shd w:val="clear" w:color="auto" w:fill="auto"/>
          </w:tcPr>
          <w:p w14:paraId="35DF3E99" w14:textId="476D7F2E" w:rsidR="00555E5E" w:rsidRPr="001079B6" w:rsidRDefault="00555E5E" w:rsidP="00555E5E">
            <w:pPr>
              <w:spacing w:after="0" w:afterAutospacing="1"/>
              <w:rPr>
                <w:rFonts w:ascii="Arial" w:hAnsi="Arial"/>
                <w:sz w:val="20"/>
                <w:szCs w:val="20"/>
              </w:rPr>
            </w:pPr>
            <w:r>
              <w:rPr>
                <w:rFonts w:ascii="Arial" w:hAnsi="Arial"/>
                <w:sz w:val="20"/>
                <w:szCs w:val="20"/>
              </w:rPr>
              <w:t>03/03/2023</w:t>
            </w:r>
          </w:p>
        </w:tc>
        <w:tc>
          <w:tcPr>
            <w:tcW w:w="2008" w:type="dxa"/>
            <w:shd w:val="clear" w:color="auto" w:fill="auto"/>
          </w:tcPr>
          <w:p w14:paraId="50714960" w14:textId="4EB4DB71" w:rsidR="00555E5E" w:rsidRPr="001079B6" w:rsidRDefault="00555E5E" w:rsidP="00555E5E">
            <w:pPr>
              <w:spacing w:after="0" w:afterAutospacing="1"/>
              <w:rPr>
                <w:rFonts w:ascii="Arial" w:hAnsi="Arial"/>
                <w:sz w:val="20"/>
                <w:szCs w:val="20"/>
              </w:rPr>
            </w:pPr>
            <w:r>
              <w:rPr>
                <w:rFonts w:ascii="Arial" w:hAnsi="Arial"/>
                <w:sz w:val="20"/>
                <w:szCs w:val="20"/>
              </w:rPr>
              <w:t>Stefan Dominte</w:t>
            </w:r>
          </w:p>
        </w:tc>
        <w:tc>
          <w:tcPr>
            <w:tcW w:w="4720" w:type="dxa"/>
            <w:shd w:val="clear" w:color="auto" w:fill="auto"/>
          </w:tcPr>
          <w:p w14:paraId="2518C0E4" w14:textId="0B536A67" w:rsidR="00555E5E" w:rsidRPr="001079B6" w:rsidRDefault="00555E5E" w:rsidP="00555E5E">
            <w:pPr>
              <w:spacing w:after="0" w:afterAutospacing="1"/>
              <w:rPr>
                <w:rFonts w:ascii="Arial" w:hAnsi="Arial"/>
                <w:sz w:val="20"/>
                <w:szCs w:val="20"/>
              </w:rPr>
            </w:pPr>
            <w:r>
              <w:rPr>
                <w:rFonts w:ascii="Arial" w:hAnsi="Arial"/>
                <w:sz w:val="20"/>
                <w:szCs w:val="20"/>
              </w:rPr>
              <w:t>Update for R5.1</w:t>
            </w:r>
          </w:p>
        </w:tc>
      </w:tr>
      <w:tr w:rsidR="00555E5E" w:rsidRPr="001079B6" w14:paraId="30423828" w14:textId="77777777" w:rsidTr="001079B6">
        <w:tc>
          <w:tcPr>
            <w:tcW w:w="1125" w:type="dxa"/>
            <w:shd w:val="clear" w:color="auto" w:fill="auto"/>
          </w:tcPr>
          <w:p w14:paraId="16D16CE2" w14:textId="0BB9AAA7" w:rsidR="00555E5E" w:rsidRPr="001079B6" w:rsidRDefault="00555E5E" w:rsidP="00555E5E">
            <w:pPr>
              <w:spacing w:after="0" w:afterAutospacing="1"/>
              <w:rPr>
                <w:rFonts w:ascii="Arial" w:hAnsi="Arial"/>
                <w:sz w:val="20"/>
                <w:szCs w:val="20"/>
              </w:rPr>
            </w:pPr>
            <w:r>
              <w:rPr>
                <w:rFonts w:ascii="Arial" w:hAnsi="Arial"/>
                <w:sz w:val="20"/>
                <w:szCs w:val="20"/>
              </w:rPr>
              <w:t>1</w:t>
            </w:r>
            <w:r w:rsidRPr="00502630">
              <w:rPr>
                <w:rFonts w:ascii="Arial" w:hAnsi="Arial"/>
                <w:sz w:val="20"/>
                <w:szCs w:val="20"/>
              </w:rPr>
              <w:t>.</w:t>
            </w:r>
            <w:r>
              <w:rPr>
                <w:rFonts w:ascii="Arial" w:hAnsi="Arial"/>
                <w:sz w:val="20"/>
                <w:szCs w:val="20"/>
              </w:rPr>
              <w:t>1.4.6</w:t>
            </w:r>
          </w:p>
        </w:tc>
        <w:tc>
          <w:tcPr>
            <w:tcW w:w="1325" w:type="dxa"/>
            <w:shd w:val="clear" w:color="auto" w:fill="auto"/>
          </w:tcPr>
          <w:p w14:paraId="7B4AE879" w14:textId="08562FB3" w:rsidR="00555E5E" w:rsidRPr="001079B6" w:rsidRDefault="00555E5E" w:rsidP="00555E5E">
            <w:pPr>
              <w:spacing w:after="0" w:afterAutospacing="1"/>
              <w:rPr>
                <w:rFonts w:ascii="Arial" w:hAnsi="Arial"/>
                <w:sz w:val="20"/>
                <w:szCs w:val="20"/>
              </w:rPr>
            </w:pPr>
            <w:r>
              <w:rPr>
                <w:rFonts w:ascii="Arial" w:hAnsi="Arial"/>
                <w:sz w:val="20"/>
                <w:szCs w:val="20"/>
              </w:rPr>
              <w:t>08/05/2023</w:t>
            </w:r>
          </w:p>
        </w:tc>
        <w:tc>
          <w:tcPr>
            <w:tcW w:w="2008" w:type="dxa"/>
            <w:shd w:val="clear" w:color="auto" w:fill="auto"/>
          </w:tcPr>
          <w:p w14:paraId="03C56A03" w14:textId="7D585BE6" w:rsidR="00555E5E" w:rsidRPr="001079B6" w:rsidRDefault="00555E5E" w:rsidP="00555E5E">
            <w:pPr>
              <w:spacing w:after="0" w:afterAutospacing="1"/>
              <w:rPr>
                <w:rFonts w:ascii="Arial" w:hAnsi="Arial"/>
                <w:sz w:val="20"/>
                <w:szCs w:val="20"/>
              </w:rPr>
            </w:pPr>
            <w:r>
              <w:rPr>
                <w:rFonts w:ascii="Arial" w:hAnsi="Arial"/>
                <w:sz w:val="20"/>
                <w:szCs w:val="20"/>
              </w:rPr>
              <w:t>Stefan Dominte</w:t>
            </w:r>
          </w:p>
        </w:tc>
        <w:tc>
          <w:tcPr>
            <w:tcW w:w="4720" w:type="dxa"/>
            <w:shd w:val="clear" w:color="auto" w:fill="auto"/>
          </w:tcPr>
          <w:p w14:paraId="4780B8E6" w14:textId="1A019E7F" w:rsidR="00555E5E" w:rsidRPr="001079B6" w:rsidRDefault="00555E5E" w:rsidP="00555E5E">
            <w:pPr>
              <w:spacing w:after="0" w:afterAutospacing="1"/>
              <w:rPr>
                <w:rFonts w:ascii="Arial" w:hAnsi="Arial"/>
                <w:sz w:val="20"/>
                <w:szCs w:val="20"/>
              </w:rPr>
            </w:pPr>
            <w:r>
              <w:rPr>
                <w:rFonts w:ascii="Arial" w:hAnsi="Arial"/>
                <w:sz w:val="20"/>
                <w:szCs w:val="20"/>
              </w:rPr>
              <w:t>Update for R6.0</w:t>
            </w:r>
          </w:p>
        </w:tc>
      </w:tr>
      <w:tr w:rsidR="00555E5E" w:rsidRPr="001079B6" w14:paraId="65655CF4" w14:textId="77777777" w:rsidTr="001079B6">
        <w:tc>
          <w:tcPr>
            <w:tcW w:w="1125" w:type="dxa"/>
            <w:shd w:val="clear" w:color="auto" w:fill="auto"/>
          </w:tcPr>
          <w:p w14:paraId="7BE6C3DB" w14:textId="77777777" w:rsidR="00555E5E" w:rsidRPr="001079B6" w:rsidRDefault="00555E5E" w:rsidP="00555E5E">
            <w:pPr>
              <w:spacing w:after="0" w:afterAutospacing="1"/>
              <w:rPr>
                <w:rFonts w:ascii="Arial" w:hAnsi="Arial"/>
                <w:sz w:val="20"/>
                <w:szCs w:val="20"/>
              </w:rPr>
            </w:pPr>
          </w:p>
        </w:tc>
        <w:tc>
          <w:tcPr>
            <w:tcW w:w="1325" w:type="dxa"/>
            <w:shd w:val="clear" w:color="auto" w:fill="auto"/>
          </w:tcPr>
          <w:p w14:paraId="5EF4A1F1" w14:textId="77777777" w:rsidR="00555E5E" w:rsidRPr="001079B6" w:rsidRDefault="00555E5E" w:rsidP="00555E5E">
            <w:pPr>
              <w:spacing w:after="0" w:afterAutospacing="1"/>
              <w:rPr>
                <w:rFonts w:ascii="Arial" w:hAnsi="Arial"/>
                <w:sz w:val="20"/>
                <w:szCs w:val="20"/>
              </w:rPr>
            </w:pPr>
          </w:p>
        </w:tc>
        <w:tc>
          <w:tcPr>
            <w:tcW w:w="2008" w:type="dxa"/>
            <w:shd w:val="clear" w:color="auto" w:fill="auto"/>
          </w:tcPr>
          <w:p w14:paraId="69F57E47" w14:textId="77777777" w:rsidR="00555E5E" w:rsidRPr="001079B6" w:rsidRDefault="00555E5E" w:rsidP="00555E5E">
            <w:pPr>
              <w:spacing w:after="0" w:afterAutospacing="1"/>
              <w:rPr>
                <w:rFonts w:ascii="Arial" w:hAnsi="Arial"/>
                <w:sz w:val="20"/>
                <w:szCs w:val="20"/>
              </w:rPr>
            </w:pPr>
          </w:p>
        </w:tc>
        <w:tc>
          <w:tcPr>
            <w:tcW w:w="4720" w:type="dxa"/>
            <w:shd w:val="clear" w:color="auto" w:fill="auto"/>
          </w:tcPr>
          <w:p w14:paraId="09FA60EF" w14:textId="77777777" w:rsidR="00555E5E" w:rsidRPr="001079B6" w:rsidRDefault="00555E5E" w:rsidP="00555E5E">
            <w:pPr>
              <w:spacing w:after="0" w:afterAutospacing="1"/>
              <w:rPr>
                <w:rFonts w:ascii="Arial" w:hAnsi="Arial"/>
                <w:sz w:val="20"/>
                <w:szCs w:val="20"/>
              </w:rPr>
            </w:pPr>
          </w:p>
        </w:tc>
      </w:tr>
    </w:tbl>
    <w:p w14:paraId="5A402614" w14:textId="77777777" w:rsidR="00CC7005" w:rsidRPr="00CC7005" w:rsidRDefault="00CC7005" w:rsidP="00CC7005">
      <w:pPr>
        <w:rPr>
          <w:i/>
          <w:sz w:val="16"/>
          <w:szCs w:val="16"/>
        </w:rPr>
      </w:pPr>
      <w:r w:rsidRPr="00CC7005">
        <w:rPr>
          <w:i/>
          <w:sz w:val="16"/>
          <w:szCs w:val="16"/>
        </w:rPr>
        <w:t xml:space="preserve">* </w:t>
      </w:r>
      <w:r>
        <w:rPr>
          <w:i/>
          <w:sz w:val="16"/>
          <w:szCs w:val="16"/>
        </w:rPr>
        <w:t>Template history is</w:t>
      </w:r>
      <w:r w:rsidRPr="00CC7005">
        <w:rPr>
          <w:i/>
          <w:sz w:val="16"/>
          <w:szCs w:val="16"/>
        </w:rPr>
        <w:t xml:space="preserve"> found in the CM tool used for templates</w:t>
      </w:r>
    </w:p>
    <w:p w14:paraId="6A01C0CE" w14:textId="77777777" w:rsidR="001278D5" w:rsidRDefault="001278D5" w:rsidP="00936489">
      <w:pPr>
        <w:pStyle w:val="Heading2"/>
      </w:pPr>
      <w:bookmarkStart w:id="3" w:name="_Toc134446229"/>
      <w:r w:rsidRPr="00296B9F">
        <w:t>Purpose</w:t>
      </w:r>
      <w:r w:rsidR="007A1E23" w:rsidRPr="00296B9F">
        <w:t xml:space="preserve"> and Scope</w:t>
      </w:r>
      <w:bookmarkEnd w:id="3"/>
    </w:p>
    <w:p w14:paraId="1F648D63" w14:textId="77777777" w:rsidR="00555E5E" w:rsidRPr="00F1292D" w:rsidRDefault="00555E5E" w:rsidP="00555E5E">
      <w:pPr>
        <w:rPr>
          <w:rStyle w:val="Blue"/>
        </w:rPr>
      </w:pPr>
      <w:bookmarkStart w:id="4" w:name="_Toc221000464"/>
      <w:r w:rsidRPr="00F1292D">
        <w:rPr>
          <w:rStyle w:val="Blue"/>
        </w:rPr>
        <w:t>The purpose of this document is</w:t>
      </w:r>
      <w:r>
        <w:rPr>
          <w:rStyle w:val="Blue"/>
        </w:rPr>
        <w:t xml:space="preserve"> to provide an overview of the NVP operation principle, and to present the implementation choices in terms of module and function splitting.</w:t>
      </w:r>
    </w:p>
    <w:p w14:paraId="1D430CAE" w14:textId="77777777" w:rsidR="001278D5" w:rsidRPr="00296B9F" w:rsidRDefault="001278D5" w:rsidP="00936489">
      <w:pPr>
        <w:pStyle w:val="Heading2"/>
      </w:pPr>
      <w:bookmarkStart w:id="5" w:name="_Toc134446230"/>
      <w:r w:rsidRPr="00296B9F">
        <w:t>Reference</w:t>
      </w:r>
      <w:r w:rsidR="00EF24E2">
        <w:t>d</w:t>
      </w:r>
      <w:r w:rsidRPr="00296B9F">
        <w:t xml:space="preserve"> documents</w:t>
      </w:r>
      <w:bookmarkEnd w:id="4"/>
      <w:bookmarkEnd w:id="5"/>
    </w:p>
    <w:p w14:paraId="304A284F" w14:textId="77777777" w:rsidR="001278D5" w:rsidRPr="00296B9F" w:rsidRDefault="00E16206" w:rsidP="001278D5">
      <w:pPr>
        <w:pStyle w:val="Heading3"/>
        <w:tabs>
          <w:tab w:val="clear" w:pos="964"/>
          <w:tab w:val="num" w:pos="851"/>
        </w:tabs>
        <w:ind w:left="851" w:hanging="851"/>
      </w:pPr>
      <w:bookmarkStart w:id="6" w:name="_Toc134446231"/>
      <w:r>
        <w:t xml:space="preserve">External </w:t>
      </w:r>
      <w:r w:rsidR="001278D5" w:rsidRPr="00296B9F">
        <w:t xml:space="preserve"> documents</w:t>
      </w:r>
      <w:bookmarkEnd w:id="6"/>
    </w:p>
    <w:tbl>
      <w:tblPr>
        <w:tblW w:w="917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5785"/>
        <w:gridCol w:w="2400"/>
      </w:tblGrid>
      <w:tr w:rsidR="001278D5" w:rsidRPr="001079B6" w14:paraId="7FEE890E" w14:textId="77777777" w:rsidTr="001079B6">
        <w:tc>
          <w:tcPr>
            <w:tcW w:w="993" w:type="dxa"/>
            <w:shd w:val="clear" w:color="auto" w:fill="000080"/>
          </w:tcPr>
          <w:p w14:paraId="27F921E9" w14:textId="77777777" w:rsidR="001278D5" w:rsidRPr="001079B6" w:rsidRDefault="001278D5" w:rsidP="001079B6">
            <w:pPr>
              <w:spacing w:after="0"/>
              <w:rPr>
                <w:rFonts w:ascii="Arial" w:hAnsi="Arial" w:cs="Arial"/>
                <w:b/>
                <w:color w:val="FFFFFF"/>
                <w:sz w:val="20"/>
                <w:szCs w:val="20"/>
              </w:rPr>
            </w:pPr>
            <w:r w:rsidRPr="001079B6">
              <w:rPr>
                <w:rFonts w:ascii="Arial" w:hAnsi="Arial" w:cs="Arial"/>
                <w:b/>
                <w:color w:val="FFFFFF"/>
                <w:sz w:val="20"/>
                <w:szCs w:val="20"/>
              </w:rPr>
              <w:t>Id</w:t>
            </w:r>
          </w:p>
        </w:tc>
        <w:tc>
          <w:tcPr>
            <w:tcW w:w="5785" w:type="dxa"/>
            <w:shd w:val="clear" w:color="auto" w:fill="000080"/>
          </w:tcPr>
          <w:p w14:paraId="1B96BEDD" w14:textId="77777777" w:rsidR="001278D5" w:rsidRPr="001079B6" w:rsidRDefault="001278D5" w:rsidP="001079B6">
            <w:pPr>
              <w:spacing w:after="0"/>
              <w:rPr>
                <w:rFonts w:ascii="Arial" w:hAnsi="Arial" w:cs="Arial"/>
                <w:b/>
                <w:color w:val="FFFFFF"/>
                <w:sz w:val="20"/>
                <w:szCs w:val="20"/>
              </w:rPr>
            </w:pPr>
            <w:r w:rsidRPr="001079B6">
              <w:rPr>
                <w:rFonts w:ascii="Arial" w:hAnsi="Arial" w:cs="Arial"/>
                <w:b/>
                <w:color w:val="FFFFFF"/>
                <w:sz w:val="20"/>
                <w:szCs w:val="20"/>
              </w:rPr>
              <w:t>Title</w:t>
            </w:r>
          </w:p>
        </w:tc>
        <w:tc>
          <w:tcPr>
            <w:tcW w:w="2400" w:type="dxa"/>
            <w:shd w:val="clear" w:color="auto" w:fill="000080"/>
          </w:tcPr>
          <w:p w14:paraId="0124E840" w14:textId="77777777" w:rsidR="001278D5" w:rsidRPr="001079B6" w:rsidRDefault="001278D5" w:rsidP="000860ED">
            <w:pPr>
              <w:spacing w:after="0"/>
              <w:rPr>
                <w:rFonts w:ascii="Arial" w:hAnsi="Arial" w:cs="Arial"/>
                <w:b/>
                <w:color w:val="FFFFFF"/>
                <w:sz w:val="20"/>
                <w:szCs w:val="20"/>
              </w:rPr>
            </w:pPr>
            <w:r w:rsidRPr="001079B6">
              <w:rPr>
                <w:rFonts w:ascii="Arial" w:hAnsi="Arial" w:cs="Arial"/>
                <w:b/>
                <w:color w:val="FFFFFF"/>
                <w:sz w:val="20"/>
                <w:szCs w:val="20"/>
              </w:rPr>
              <w:t xml:space="preserve">Reference </w:t>
            </w:r>
          </w:p>
        </w:tc>
      </w:tr>
      <w:tr w:rsidR="001278D5" w:rsidRPr="001079B6" w14:paraId="20FB64F3" w14:textId="77777777" w:rsidTr="001079B6">
        <w:tc>
          <w:tcPr>
            <w:tcW w:w="993" w:type="dxa"/>
            <w:shd w:val="clear" w:color="auto" w:fill="auto"/>
          </w:tcPr>
          <w:p w14:paraId="7D0CEBEC" w14:textId="77777777" w:rsidR="001278D5" w:rsidRPr="001079B6" w:rsidRDefault="001278D5" w:rsidP="001079B6">
            <w:pPr>
              <w:numPr>
                <w:ilvl w:val="0"/>
                <w:numId w:val="1"/>
              </w:numPr>
              <w:spacing w:after="0" w:line="360" w:lineRule="auto"/>
              <w:rPr>
                <w:rFonts w:ascii="Arial" w:hAnsi="Arial" w:cs="Arial"/>
                <w:sz w:val="20"/>
                <w:szCs w:val="20"/>
              </w:rPr>
            </w:pPr>
          </w:p>
        </w:tc>
        <w:tc>
          <w:tcPr>
            <w:tcW w:w="5785" w:type="dxa"/>
            <w:shd w:val="clear" w:color="auto" w:fill="auto"/>
          </w:tcPr>
          <w:p w14:paraId="73C3C2A1" w14:textId="77777777" w:rsidR="001278D5" w:rsidRPr="001079B6" w:rsidRDefault="001278D5" w:rsidP="001079B6">
            <w:pPr>
              <w:spacing w:after="0"/>
              <w:rPr>
                <w:rFonts w:ascii="Arial" w:hAnsi="Arial" w:cs="Arial"/>
                <w:sz w:val="20"/>
                <w:szCs w:val="20"/>
              </w:rPr>
            </w:pPr>
          </w:p>
        </w:tc>
        <w:tc>
          <w:tcPr>
            <w:tcW w:w="2400" w:type="dxa"/>
            <w:shd w:val="clear" w:color="auto" w:fill="auto"/>
          </w:tcPr>
          <w:p w14:paraId="380E8B1B" w14:textId="77777777" w:rsidR="001278D5" w:rsidRPr="001079B6" w:rsidRDefault="001278D5" w:rsidP="001079B6">
            <w:pPr>
              <w:spacing w:after="0"/>
              <w:rPr>
                <w:rFonts w:ascii="Arial" w:hAnsi="Arial" w:cs="Arial"/>
                <w:sz w:val="20"/>
                <w:szCs w:val="20"/>
              </w:rPr>
            </w:pPr>
          </w:p>
        </w:tc>
      </w:tr>
      <w:tr w:rsidR="001278D5" w:rsidRPr="001079B6" w14:paraId="4553A1B2" w14:textId="77777777" w:rsidTr="001079B6">
        <w:tc>
          <w:tcPr>
            <w:tcW w:w="993" w:type="dxa"/>
            <w:shd w:val="clear" w:color="auto" w:fill="auto"/>
          </w:tcPr>
          <w:p w14:paraId="675C8575" w14:textId="77777777" w:rsidR="001278D5" w:rsidRPr="001079B6" w:rsidRDefault="001278D5" w:rsidP="001079B6">
            <w:pPr>
              <w:numPr>
                <w:ilvl w:val="0"/>
                <w:numId w:val="1"/>
              </w:numPr>
              <w:spacing w:after="0" w:line="360" w:lineRule="auto"/>
              <w:rPr>
                <w:rFonts w:ascii="Arial" w:hAnsi="Arial" w:cs="Arial"/>
                <w:sz w:val="20"/>
                <w:szCs w:val="20"/>
              </w:rPr>
            </w:pPr>
          </w:p>
        </w:tc>
        <w:tc>
          <w:tcPr>
            <w:tcW w:w="5785" w:type="dxa"/>
            <w:shd w:val="clear" w:color="auto" w:fill="auto"/>
          </w:tcPr>
          <w:p w14:paraId="6378C8C5" w14:textId="77777777" w:rsidR="001278D5" w:rsidRPr="001079B6" w:rsidRDefault="001278D5" w:rsidP="001079B6">
            <w:pPr>
              <w:spacing w:after="0"/>
              <w:rPr>
                <w:rFonts w:ascii="Arial" w:hAnsi="Arial" w:cs="Arial"/>
                <w:sz w:val="20"/>
                <w:szCs w:val="20"/>
              </w:rPr>
            </w:pPr>
          </w:p>
        </w:tc>
        <w:tc>
          <w:tcPr>
            <w:tcW w:w="2400" w:type="dxa"/>
            <w:shd w:val="clear" w:color="auto" w:fill="auto"/>
          </w:tcPr>
          <w:p w14:paraId="2BBB23A8" w14:textId="77777777" w:rsidR="001278D5" w:rsidRPr="001079B6" w:rsidRDefault="001278D5" w:rsidP="001079B6">
            <w:pPr>
              <w:spacing w:after="0"/>
              <w:rPr>
                <w:rFonts w:ascii="Arial" w:hAnsi="Arial" w:cs="Arial"/>
                <w:sz w:val="20"/>
                <w:szCs w:val="20"/>
              </w:rPr>
            </w:pPr>
          </w:p>
        </w:tc>
      </w:tr>
      <w:tr w:rsidR="001278D5" w:rsidRPr="001079B6" w14:paraId="423AB804" w14:textId="77777777" w:rsidTr="001079B6">
        <w:tc>
          <w:tcPr>
            <w:tcW w:w="993" w:type="dxa"/>
            <w:shd w:val="clear" w:color="auto" w:fill="auto"/>
          </w:tcPr>
          <w:p w14:paraId="346F1650" w14:textId="77777777" w:rsidR="001278D5" w:rsidRPr="001079B6" w:rsidRDefault="001278D5" w:rsidP="001079B6">
            <w:pPr>
              <w:numPr>
                <w:ilvl w:val="0"/>
                <w:numId w:val="1"/>
              </w:numPr>
              <w:spacing w:after="0" w:line="360" w:lineRule="auto"/>
              <w:rPr>
                <w:rFonts w:ascii="Arial" w:hAnsi="Arial" w:cs="Arial"/>
                <w:sz w:val="20"/>
                <w:szCs w:val="20"/>
              </w:rPr>
            </w:pPr>
          </w:p>
        </w:tc>
        <w:tc>
          <w:tcPr>
            <w:tcW w:w="5785" w:type="dxa"/>
            <w:shd w:val="clear" w:color="auto" w:fill="auto"/>
          </w:tcPr>
          <w:p w14:paraId="24B7BD14" w14:textId="77777777" w:rsidR="001278D5" w:rsidRPr="001079B6" w:rsidRDefault="001278D5" w:rsidP="001079B6">
            <w:pPr>
              <w:spacing w:after="0"/>
              <w:rPr>
                <w:rFonts w:ascii="Arial" w:hAnsi="Arial" w:cs="Arial"/>
                <w:sz w:val="20"/>
                <w:szCs w:val="20"/>
              </w:rPr>
            </w:pPr>
          </w:p>
        </w:tc>
        <w:tc>
          <w:tcPr>
            <w:tcW w:w="2400" w:type="dxa"/>
            <w:shd w:val="clear" w:color="auto" w:fill="auto"/>
          </w:tcPr>
          <w:p w14:paraId="37DD5CB7" w14:textId="77777777" w:rsidR="001278D5" w:rsidRPr="001079B6" w:rsidRDefault="001278D5" w:rsidP="001079B6">
            <w:pPr>
              <w:spacing w:after="0"/>
              <w:rPr>
                <w:rFonts w:ascii="Arial" w:hAnsi="Arial" w:cs="Arial"/>
                <w:sz w:val="20"/>
                <w:szCs w:val="20"/>
              </w:rPr>
            </w:pPr>
          </w:p>
        </w:tc>
      </w:tr>
    </w:tbl>
    <w:p w14:paraId="61B23BA1" w14:textId="77777777" w:rsidR="001278D5" w:rsidRPr="00296B9F" w:rsidRDefault="00E16206" w:rsidP="001278D5">
      <w:pPr>
        <w:pStyle w:val="Heading3"/>
        <w:tabs>
          <w:tab w:val="clear" w:pos="964"/>
          <w:tab w:val="num" w:pos="851"/>
        </w:tabs>
        <w:ind w:left="851" w:hanging="851"/>
      </w:pPr>
      <w:bookmarkStart w:id="7" w:name="_Toc134446232"/>
      <w:r>
        <w:t>Internal</w:t>
      </w:r>
      <w:r w:rsidR="001278D5" w:rsidRPr="00296B9F">
        <w:t xml:space="preserve"> Documents</w:t>
      </w:r>
      <w:bookmarkEnd w:id="7"/>
    </w:p>
    <w:tbl>
      <w:tblPr>
        <w:tblW w:w="917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5785"/>
        <w:gridCol w:w="2400"/>
      </w:tblGrid>
      <w:tr w:rsidR="001278D5" w:rsidRPr="001079B6" w14:paraId="4CBF1FCF" w14:textId="77777777" w:rsidTr="001079B6">
        <w:tc>
          <w:tcPr>
            <w:tcW w:w="993" w:type="dxa"/>
            <w:shd w:val="clear" w:color="auto" w:fill="000080"/>
          </w:tcPr>
          <w:p w14:paraId="0DA688F3" w14:textId="77777777" w:rsidR="001278D5" w:rsidRPr="001079B6" w:rsidRDefault="001278D5" w:rsidP="001079B6">
            <w:pPr>
              <w:spacing w:after="0"/>
              <w:rPr>
                <w:rFonts w:ascii="Arial" w:hAnsi="Arial" w:cs="Arial"/>
                <w:b/>
                <w:color w:val="FFFFFF"/>
                <w:sz w:val="20"/>
                <w:szCs w:val="20"/>
              </w:rPr>
            </w:pPr>
            <w:r w:rsidRPr="001079B6">
              <w:rPr>
                <w:rFonts w:ascii="Arial" w:hAnsi="Arial" w:cs="Arial"/>
                <w:b/>
                <w:color w:val="FFFFFF"/>
                <w:sz w:val="20"/>
                <w:szCs w:val="20"/>
              </w:rPr>
              <w:t>Id</w:t>
            </w:r>
          </w:p>
        </w:tc>
        <w:tc>
          <w:tcPr>
            <w:tcW w:w="5785" w:type="dxa"/>
            <w:shd w:val="clear" w:color="auto" w:fill="000080"/>
          </w:tcPr>
          <w:p w14:paraId="48E0969D" w14:textId="77777777" w:rsidR="001278D5" w:rsidRPr="001079B6" w:rsidRDefault="001278D5" w:rsidP="001079B6">
            <w:pPr>
              <w:spacing w:after="0"/>
              <w:rPr>
                <w:rFonts w:ascii="Arial" w:hAnsi="Arial" w:cs="Arial"/>
                <w:b/>
                <w:color w:val="FFFFFF"/>
                <w:sz w:val="20"/>
                <w:szCs w:val="20"/>
              </w:rPr>
            </w:pPr>
            <w:r w:rsidRPr="001079B6">
              <w:rPr>
                <w:rFonts w:ascii="Arial" w:hAnsi="Arial" w:cs="Arial"/>
                <w:b/>
                <w:color w:val="FFFFFF"/>
                <w:sz w:val="20"/>
                <w:szCs w:val="20"/>
              </w:rPr>
              <w:t>Title</w:t>
            </w:r>
          </w:p>
        </w:tc>
        <w:tc>
          <w:tcPr>
            <w:tcW w:w="2400" w:type="dxa"/>
            <w:shd w:val="clear" w:color="auto" w:fill="000080"/>
          </w:tcPr>
          <w:p w14:paraId="6AFED1AF" w14:textId="77777777" w:rsidR="001278D5" w:rsidRPr="001079B6" w:rsidRDefault="001278D5" w:rsidP="000860ED">
            <w:pPr>
              <w:spacing w:after="0"/>
              <w:rPr>
                <w:rFonts w:ascii="Arial" w:hAnsi="Arial" w:cs="Arial"/>
                <w:b/>
                <w:color w:val="FFFFFF"/>
                <w:sz w:val="20"/>
                <w:szCs w:val="20"/>
              </w:rPr>
            </w:pPr>
            <w:r w:rsidRPr="001079B6">
              <w:rPr>
                <w:rFonts w:ascii="Arial" w:hAnsi="Arial" w:cs="Arial"/>
                <w:b/>
                <w:color w:val="FFFFFF"/>
                <w:sz w:val="20"/>
                <w:szCs w:val="20"/>
              </w:rPr>
              <w:t xml:space="preserve">Reference </w:t>
            </w:r>
          </w:p>
        </w:tc>
      </w:tr>
      <w:tr w:rsidR="00555E5E" w:rsidRPr="001079B6" w14:paraId="33876B54" w14:textId="77777777" w:rsidTr="001079B6">
        <w:tc>
          <w:tcPr>
            <w:tcW w:w="993" w:type="dxa"/>
            <w:shd w:val="clear" w:color="auto" w:fill="auto"/>
          </w:tcPr>
          <w:p w14:paraId="5B341E24" w14:textId="77777777" w:rsidR="00555E5E" w:rsidRPr="001079B6" w:rsidRDefault="00555E5E" w:rsidP="00555E5E">
            <w:pPr>
              <w:numPr>
                <w:ilvl w:val="0"/>
                <w:numId w:val="2"/>
              </w:numPr>
              <w:spacing w:after="0" w:line="360" w:lineRule="auto"/>
              <w:rPr>
                <w:rFonts w:ascii="Arial" w:hAnsi="Arial" w:cs="Arial"/>
                <w:sz w:val="20"/>
                <w:szCs w:val="20"/>
              </w:rPr>
            </w:pPr>
          </w:p>
        </w:tc>
        <w:tc>
          <w:tcPr>
            <w:tcW w:w="5785" w:type="dxa"/>
            <w:shd w:val="clear" w:color="auto" w:fill="auto"/>
          </w:tcPr>
          <w:p w14:paraId="79753207" w14:textId="3DF5EFE5" w:rsidR="00555E5E" w:rsidRPr="001079B6" w:rsidRDefault="00555E5E" w:rsidP="00555E5E">
            <w:pPr>
              <w:spacing w:after="0"/>
              <w:rPr>
                <w:rFonts w:ascii="Arial" w:hAnsi="Arial" w:cs="Arial"/>
                <w:sz w:val="20"/>
                <w:szCs w:val="20"/>
              </w:rPr>
            </w:pPr>
            <w:r w:rsidRPr="00313A62">
              <w:rPr>
                <w:rFonts w:ascii="Arial" w:hAnsi="Arial" w:cs="Arial"/>
                <w:sz w:val="20"/>
                <w:szCs w:val="20"/>
              </w:rPr>
              <w:t>DAIMLER_MMA_SWarchitectureDesignInterfaceDescription</w:t>
            </w:r>
            <w:r>
              <w:rPr>
                <w:rFonts w:ascii="Arial" w:hAnsi="Arial" w:cs="Arial"/>
                <w:sz w:val="20"/>
                <w:szCs w:val="20"/>
              </w:rPr>
              <w:t>.docx</w:t>
            </w:r>
          </w:p>
        </w:tc>
        <w:tc>
          <w:tcPr>
            <w:tcW w:w="2400" w:type="dxa"/>
            <w:shd w:val="clear" w:color="auto" w:fill="auto"/>
          </w:tcPr>
          <w:p w14:paraId="200D266A" w14:textId="77777777" w:rsidR="00555E5E" w:rsidRPr="001079B6" w:rsidRDefault="00555E5E" w:rsidP="00555E5E">
            <w:pPr>
              <w:spacing w:after="0"/>
              <w:rPr>
                <w:rFonts w:ascii="Arial" w:hAnsi="Arial" w:cs="Arial"/>
                <w:sz w:val="20"/>
                <w:szCs w:val="20"/>
              </w:rPr>
            </w:pPr>
          </w:p>
        </w:tc>
      </w:tr>
      <w:tr w:rsidR="00555E5E" w:rsidRPr="001079B6" w14:paraId="522CA58A" w14:textId="77777777" w:rsidTr="001079B6">
        <w:trPr>
          <w:trHeight w:val="143"/>
        </w:trPr>
        <w:tc>
          <w:tcPr>
            <w:tcW w:w="993" w:type="dxa"/>
            <w:shd w:val="clear" w:color="auto" w:fill="auto"/>
          </w:tcPr>
          <w:p w14:paraId="6D2D3F8B" w14:textId="77777777" w:rsidR="00555E5E" w:rsidRPr="001079B6" w:rsidRDefault="00555E5E" w:rsidP="00555E5E">
            <w:pPr>
              <w:numPr>
                <w:ilvl w:val="0"/>
                <w:numId w:val="2"/>
              </w:numPr>
              <w:spacing w:after="0" w:line="360" w:lineRule="auto"/>
              <w:rPr>
                <w:rFonts w:ascii="Arial" w:hAnsi="Arial" w:cs="Arial"/>
                <w:sz w:val="20"/>
                <w:szCs w:val="20"/>
              </w:rPr>
            </w:pPr>
          </w:p>
        </w:tc>
        <w:tc>
          <w:tcPr>
            <w:tcW w:w="5785" w:type="dxa"/>
            <w:shd w:val="clear" w:color="auto" w:fill="auto"/>
          </w:tcPr>
          <w:p w14:paraId="7BEBA304" w14:textId="1F00EE00" w:rsidR="00555E5E" w:rsidRPr="001079B6" w:rsidRDefault="00555E5E" w:rsidP="00555E5E">
            <w:pPr>
              <w:spacing w:after="0"/>
              <w:rPr>
                <w:rFonts w:ascii="Arial" w:hAnsi="Arial" w:cs="Arial"/>
                <w:sz w:val="20"/>
                <w:szCs w:val="20"/>
              </w:rPr>
            </w:pPr>
            <w:r>
              <w:rPr>
                <w:rFonts w:ascii="Arial" w:hAnsi="Arial" w:cs="Arial"/>
                <w:sz w:val="20"/>
                <w:szCs w:val="20"/>
              </w:rPr>
              <w:t>NVP</w:t>
            </w:r>
            <w:r w:rsidRPr="00313A62">
              <w:rPr>
                <w:rFonts w:ascii="Arial" w:hAnsi="Arial" w:cs="Arial"/>
                <w:sz w:val="20"/>
                <w:szCs w:val="20"/>
              </w:rPr>
              <w:t xml:space="preserve"> - Design Interface Description</w:t>
            </w:r>
            <w:r>
              <w:rPr>
                <w:rFonts w:ascii="Arial" w:hAnsi="Arial" w:cs="Arial"/>
                <w:sz w:val="20"/>
                <w:szCs w:val="20"/>
              </w:rPr>
              <w:t>.docx</w:t>
            </w:r>
          </w:p>
        </w:tc>
        <w:tc>
          <w:tcPr>
            <w:tcW w:w="2400" w:type="dxa"/>
            <w:shd w:val="clear" w:color="auto" w:fill="auto"/>
          </w:tcPr>
          <w:p w14:paraId="19D9C379" w14:textId="77777777" w:rsidR="00555E5E" w:rsidRPr="001079B6" w:rsidRDefault="00555E5E" w:rsidP="00555E5E">
            <w:pPr>
              <w:spacing w:after="0"/>
              <w:rPr>
                <w:rFonts w:ascii="Arial" w:hAnsi="Arial" w:cs="Arial"/>
                <w:sz w:val="20"/>
                <w:szCs w:val="20"/>
              </w:rPr>
            </w:pPr>
          </w:p>
        </w:tc>
      </w:tr>
      <w:tr w:rsidR="00555E5E" w:rsidRPr="001079B6" w14:paraId="7BC0585E" w14:textId="77777777" w:rsidTr="001079B6">
        <w:tc>
          <w:tcPr>
            <w:tcW w:w="993" w:type="dxa"/>
            <w:shd w:val="clear" w:color="auto" w:fill="auto"/>
          </w:tcPr>
          <w:p w14:paraId="15D77BE6" w14:textId="77777777" w:rsidR="00555E5E" w:rsidRPr="001079B6" w:rsidRDefault="00555E5E" w:rsidP="00555E5E">
            <w:pPr>
              <w:numPr>
                <w:ilvl w:val="0"/>
                <w:numId w:val="2"/>
              </w:numPr>
              <w:spacing w:after="0" w:line="360" w:lineRule="auto"/>
              <w:rPr>
                <w:rFonts w:ascii="Arial" w:hAnsi="Arial" w:cs="Arial"/>
                <w:sz w:val="20"/>
                <w:szCs w:val="20"/>
              </w:rPr>
            </w:pPr>
          </w:p>
        </w:tc>
        <w:tc>
          <w:tcPr>
            <w:tcW w:w="5785" w:type="dxa"/>
            <w:shd w:val="clear" w:color="auto" w:fill="auto"/>
          </w:tcPr>
          <w:p w14:paraId="06B8D517" w14:textId="01B72642" w:rsidR="00555E5E" w:rsidRPr="001079B6" w:rsidRDefault="00555E5E" w:rsidP="00555E5E">
            <w:pPr>
              <w:spacing w:after="0"/>
              <w:rPr>
                <w:rFonts w:ascii="Arial" w:hAnsi="Arial" w:cs="Arial"/>
                <w:sz w:val="20"/>
                <w:szCs w:val="20"/>
              </w:rPr>
            </w:pPr>
            <w:r w:rsidRPr="00313A62">
              <w:rPr>
                <w:rFonts w:ascii="Arial" w:hAnsi="Arial" w:cs="Arial"/>
                <w:sz w:val="20"/>
                <w:szCs w:val="20"/>
              </w:rPr>
              <w:t>SBE_4G_NVP_layout</w:t>
            </w:r>
            <w:r>
              <w:rPr>
                <w:rFonts w:ascii="Arial" w:hAnsi="Arial" w:cs="Arial"/>
                <w:sz w:val="20"/>
                <w:szCs w:val="20"/>
              </w:rPr>
              <w:t>.xls</w:t>
            </w:r>
          </w:p>
        </w:tc>
        <w:tc>
          <w:tcPr>
            <w:tcW w:w="2400" w:type="dxa"/>
            <w:shd w:val="clear" w:color="auto" w:fill="auto"/>
          </w:tcPr>
          <w:p w14:paraId="7BD37F1C" w14:textId="77777777" w:rsidR="00555E5E" w:rsidRPr="001079B6" w:rsidRDefault="00555E5E" w:rsidP="00555E5E">
            <w:pPr>
              <w:spacing w:after="0"/>
              <w:rPr>
                <w:rFonts w:ascii="Arial" w:hAnsi="Arial" w:cs="Arial"/>
                <w:sz w:val="20"/>
                <w:szCs w:val="20"/>
              </w:rPr>
            </w:pPr>
          </w:p>
        </w:tc>
      </w:tr>
      <w:tr w:rsidR="00555E5E" w:rsidRPr="001079B6" w14:paraId="616802ED" w14:textId="77777777" w:rsidTr="001079B6">
        <w:tc>
          <w:tcPr>
            <w:tcW w:w="993" w:type="dxa"/>
            <w:shd w:val="clear" w:color="auto" w:fill="auto"/>
          </w:tcPr>
          <w:p w14:paraId="1D0B1074" w14:textId="77777777" w:rsidR="00555E5E" w:rsidRPr="001079B6" w:rsidRDefault="00555E5E" w:rsidP="00555E5E">
            <w:pPr>
              <w:numPr>
                <w:ilvl w:val="0"/>
                <w:numId w:val="2"/>
              </w:numPr>
              <w:spacing w:after="0" w:line="360" w:lineRule="auto"/>
              <w:rPr>
                <w:rFonts w:ascii="Arial" w:hAnsi="Arial" w:cs="Arial"/>
                <w:sz w:val="20"/>
                <w:szCs w:val="20"/>
              </w:rPr>
            </w:pPr>
          </w:p>
        </w:tc>
        <w:tc>
          <w:tcPr>
            <w:tcW w:w="5785" w:type="dxa"/>
            <w:shd w:val="clear" w:color="auto" w:fill="auto"/>
          </w:tcPr>
          <w:p w14:paraId="4C82E0D2" w14:textId="77777777" w:rsidR="00555E5E" w:rsidRPr="001079B6" w:rsidRDefault="00555E5E" w:rsidP="00555E5E">
            <w:pPr>
              <w:spacing w:after="0"/>
              <w:rPr>
                <w:rFonts w:ascii="Arial" w:hAnsi="Arial" w:cs="Arial"/>
                <w:sz w:val="20"/>
                <w:szCs w:val="20"/>
              </w:rPr>
            </w:pPr>
          </w:p>
        </w:tc>
        <w:tc>
          <w:tcPr>
            <w:tcW w:w="2400" w:type="dxa"/>
            <w:shd w:val="clear" w:color="auto" w:fill="auto"/>
          </w:tcPr>
          <w:p w14:paraId="53F7B859" w14:textId="77777777" w:rsidR="00555E5E" w:rsidRPr="001079B6" w:rsidRDefault="00555E5E" w:rsidP="00555E5E">
            <w:pPr>
              <w:spacing w:after="0"/>
              <w:rPr>
                <w:rFonts w:ascii="Arial" w:hAnsi="Arial" w:cs="Arial"/>
                <w:sz w:val="20"/>
                <w:szCs w:val="20"/>
              </w:rPr>
            </w:pPr>
          </w:p>
        </w:tc>
      </w:tr>
    </w:tbl>
    <w:p w14:paraId="6E451AB5" w14:textId="77777777" w:rsidR="003040B8" w:rsidRDefault="00936489" w:rsidP="009B7FCF">
      <w:pPr>
        <w:pStyle w:val="Heading2"/>
      </w:pPr>
      <w:bookmarkStart w:id="8" w:name="_Toc134446233"/>
      <w:r w:rsidRPr="00936489">
        <w:t>Terminology and definitions</w:t>
      </w:r>
      <w:bookmarkEnd w:id="8"/>
    </w:p>
    <w:p w14:paraId="6C1E7F12" w14:textId="77777777" w:rsidR="003040B8" w:rsidRPr="005F7491" w:rsidRDefault="003040B8" w:rsidP="003040B8">
      <w:pPr>
        <w:rPr>
          <w:rFonts w:ascii="Arial" w:hAnsi="Arial"/>
          <w:color w:val="0000FF" w:themeColor="hyperlink"/>
          <w:sz w:val="20"/>
          <w:szCs w:val="20"/>
          <w:u w:val="single"/>
        </w:rPr>
      </w:pPr>
      <w:bookmarkStart w:id="9" w:name="_Hlk36732142"/>
      <w:r>
        <w:t xml:space="preserve">The generic </w:t>
      </w:r>
      <w:r>
        <w:rPr>
          <w:rFonts w:ascii="Arial" w:hAnsi="Arial"/>
          <w:sz w:val="20"/>
          <w:szCs w:val="20"/>
        </w:rPr>
        <w:t xml:space="preserve">acronyms are available in the </w:t>
      </w:r>
      <w:hyperlink r:id="rId8" w:history="1">
        <w:r w:rsidRPr="00AB5045">
          <w:rPr>
            <w:rStyle w:val="Hyperlink"/>
            <w:rFonts w:ascii="Arial" w:hAnsi="Arial"/>
            <w:sz w:val="20"/>
            <w:szCs w:val="20"/>
          </w:rPr>
          <w:t>AEM process and method wiki</w:t>
        </w:r>
      </w:hyperlink>
      <w:bookmarkEnd w:id="9"/>
    </w:p>
    <w:p w14:paraId="68FDD657" w14:textId="77777777" w:rsidR="003040B8" w:rsidRPr="003040B8" w:rsidRDefault="003040B8" w:rsidP="003040B8"/>
    <w:tbl>
      <w:tblPr>
        <w:tblW w:w="917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7320"/>
      </w:tblGrid>
      <w:tr w:rsidR="00936489" w:rsidRPr="001079B6" w14:paraId="4E61C3F9" w14:textId="77777777" w:rsidTr="00936489">
        <w:tc>
          <w:tcPr>
            <w:tcW w:w="1858" w:type="dxa"/>
            <w:shd w:val="clear" w:color="auto" w:fill="000080"/>
          </w:tcPr>
          <w:p w14:paraId="6D14AABC" w14:textId="77777777" w:rsidR="00936489" w:rsidRPr="001079B6" w:rsidRDefault="00936489" w:rsidP="002E714C">
            <w:pPr>
              <w:spacing w:after="0" w:afterAutospacing="1"/>
              <w:rPr>
                <w:rFonts w:ascii="Arial" w:hAnsi="Arial"/>
                <w:b/>
                <w:color w:val="FFFFFF"/>
                <w:sz w:val="20"/>
                <w:szCs w:val="20"/>
              </w:rPr>
            </w:pPr>
            <w:r>
              <w:rPr>
                <w:rFonts w:ascii="Arial" w:hAnsi="Arial"/>
                <w:b/>
                <w:color w:val="FFFFFF"/>
                <w:sz w:val="20"/>
                <w:szCs w:val="20"/>
              </w:rPr>
              <w:t>Terminology</w:t>
            </w:r>
          </w:p>
        </w:tc>
        <w:tc>
          <w:tcPr>
            <w:tcW w:w="7320" w:type="dxa"/>
            <w:shd w:val="clear" w:color="auto" w:fill="000080"/>
          </w:tcPr>
          <w:p w14:paraId="4CE6D40D" w14:textId="77777777" w:rsidR="00936489" w:rsidRPr="001079B6" w:rsidRDefault="00936489" w:rsidP="002E714C">
            <w:pPr>
              <w:spacing w:after="0" w:afterAutospacing="1"/>
              <w:rPr>
                <w:rFonts w:ascii="Arial" w:hAnsi="Arial"/>
                <w:b/>
                <w:color w:val="FFFFFF"/>
                <w:sz w:val="20"/>
                <w:szCs w:val="20"/>
              </w:rPr>
            </w:pPr>
            <w:r>
              <w:rPr>
                <w:rFonts w:ascii="Arial" w:hAnsi="Arial"/>
                <w:b/>
                <w:color w:val="FFFFFF"/>
                <w:sz w:val="20"/>
                <w:szCs w:val="20"/>
              </w:rPr>
              <w:t>Meaning</w:t>
            </w:r>
          </w:p>
        </w:tc>
      </w:tr>
      <w:tr w:rsidR="00936489" w:rsidRPr="001079B6" w14:paraId="45A22C59" w14:textId="77777777" w:rsidTr="00936489">
        <w:tc>
          <w:tcPr>
            <w:tcW w:w="1858" w:type="dxa"/>
            <w:shd w:val="clear" w:color="auto" w:fill="auto"/>
          </w:tcPr>
          <w:p w14:paraId="17A80BB7" w14:textId="77777777" w:rsidR="00936489" w:rsidRPr="001079B6" w:rsidRDefault="006D0367" w:rsidP="002E714C">
            <w:pPr>
              <w:spacing w:after="0" w:afterAutospacing="1"/>
              <w:rPr>
                <w:rFonts w:ascii="Arial" w:hAnsi="Arial"/>
                <w:sz w:val="20"/>
                <w:szCs w:val="20"/>
              </w:rPr>
            </w:pPr>
            <w:r>
              <w:rPr>
                <w:rFonts w:ascii="Arial" w:hAnsi="Arial"/>
                <w:sz w:val="20"/>
                <w:szCs w:val="20"/>
              </w:rPr>
              <w:t>AAU</w:t>
            </w:r>
          </w:p>
        </w:tc>
        <w:tc>
          <w:tcPr>
            <w:tcW w:w="7320" w:type="dxa"/>
            <w:shd w:val="clear" w:color="auto" w:fill="auto"/>
          </w:tcPr>
          <w:p w14:paraId="24D6204F" w14:textId="77777777" w:rsidR="00936489" w:rsidRPr="001079B6" w:rsidRDefault="006D0367" w:rsidP="002E714C">
            <w:pPr>
              <w:spacing w:after="0" w:afterAutospacing="1"/>
              <w:rPr>
                <w:rFonts w:ascii="Arial" w:hAnsi="Arial"/>
                <w:sz w:val="20"/>
                <w:szCs w:val="20"/>
              </w:rPr>
            </w:pPr>
            <w:r>
              <w:rPr>
                <w:rFonts w:ascii="Arial" w:hAnsi="Arial"/>
                <w:sz w:val="20"/>
                <w:szCs w:val="20"/>
              </w:rPr>
              <w:t>Atomic architectural unit</w:t>
            </w:r>
          </w:p>
        </w:tc>
      </w:tr>
      <w:tr w:rsidR="00936489" w:rsidRPr="001079B6" w14:paraId="22074C83" w14:textId="77777777" w:rsidTr="00936489">
        <w:tc>
          <w:tcPr>
            <w:tcW w:w="1858" w:type="dxa"/>
            <w:shd w:val="clear" w:color="auto" w:fill="auto"/>
          </w:tcPr>
          <w:p w14:paraId="798C2E44" w14:textId="77777777" w:rsidR="00936489" w:rsidRPr="001079B6" w:rsidRDefault="006D0367" w:rsidP="002E714C">
            <w:pPr>
              <w:spacing w:after="0" w:afterAutospacing="1"/>
              <w:rPr>
                <w:rFonts w:ascii="Arial" w:hAnsi="Arial"/>
                <w:sz w:val="20"/>
                <w:szCs w:val="20"/>
              </w:rPr>
            </w:pPr>
            <w:r>
              <w:rPr>
                <w:rFonts w:ascii="Arial" w:hAnsi="Arial"/>
                <w:sz w:val="20"/>
                <w:szCs w:val="20"/>
              </w:rPr>
              <w:t>SW</w:t>
            </w:r>
          </w:p>
        </w:tc>
        <w:tc>
          <w:tcPr>
            <w:tcW w:w="7320" w:type="dxa"/>
            <w:shd w:val="clear" w:color="auto" w:fill="auto"/>
          </w:tcPr>
          <w:p w14:paraId="11D7E20A" w14:textId="77777777" w:rsidR="00936489" w:rsidRPr="001079B6" w:rsidRDefault="006D0367" w:rsidP="002E714C">
            <w:pPr>
              <w:spacing w:after="0" w:afterAutospacing="1"/>
              <w:rPr>
                <w:rFonts w:ascii="Arial" w:hAnsi="Arial"/>
                <w:sz w:val="20"/>
                <w:szCs w:val="20"/>
              </w:rPr>
            </w:pPr>
            <w:r>
              <w:rPr>
                <w:rFonts w:ascii="Arial" w:hAnsi="Arial"/>
                <w:sz w:val="20"/>
                <w:szCs w:val="20"/>
              </w:rPr>
              <w:t>software</w:t>
            </w:r>
          </w:p>
        </w:tc>
      </w:tr>
      <w:tr w:rsidR="00936489" w:rsidRPr="001079B6" w14:paraId="78411B86" w14:textId="77777777" w:rsidTr="00936489">
        <w:tc>
          <w:tcPr>
            <w:tcW w:w="1858" w:type="dxa"/>
            <w:shd w:val="clear" w:color="auto" w:fill="auto"/>
          </w:tcPr>
          <w:p w14:paraId="0D0EFDE2" w14:textId="77777777" w:rsidR="00936489" w:rsidRPr="001079B6" w:rsidRDefault="00936489" w:rsidP="002E714C">
            <w:pPr>
              <w:spacing w:after="0" w:afterAutospacing="1"/>
              <w:rPr>
                <w:rFonts w:ascii="Arial" w:hAnsi="Arial"/>
                <w:sz w:val="20"/>
                <w:szCs w:val="20"/>
              </w:rPr>
            </w:pPr>
          </w:p>
        </w:tc>
        <w:tc>
          <w:tcPr>
            <w:tcW w:w="7320" w:type="dxa"/>
            <w:shd w:val="clear" w:color="auto" w:fill="auto"/>
          </w:tcPr>
          <w:p w14:paraId="132E74BC" w14:textId="77777777" w:rsidR="00936489" w:rsidRPr="001079B6" w:rsidRDefault="00936489" w:rsidP="002E714C">
            <w:pPr>
              <w:spacing w:after="0" w:afterAutospacing="1"/>
              <w:rPr>
                <w:rFonts w:ascii="Arial" w:hAnsi="Arial"/>
                <w:sz w:val="20"/>
                <w:szCs w:val="20"/>
              </w:rPr>
            </w:pPr>
          </w:p>
        </w:tc>
      </w:tr>
    </w:tbl>
    <w:p w14:paraId="74C9CB9A" w14:textId="77777777" w:rsidR="00936489" w:rsidRPr="00936489" w:rsidRDefault="00936489" w:rsidP="00936489"/>
    <w:p w14:paraId="7C94D0BF" w14:textId="77777777" w:rsidR="00936489" w:rsidRPr="00936489" w:rsidRDefault="00936489" w:rsidP="00936489"/>
    <w:p w14:paraId="74192EB0" w14:textId="77777777" w:rsidR="00936489" w:rsidRPr="00936489" w:rsidRDefault="00936489" w:rsidP="00936489"/>
    <w:p w14:paraId="05210728" w14:textId="77777777" w:rsidR="00501E39" w:rsidRPr="00296B9F" w:rsidRDefault="000E0290" w:rsidP="000827F5">
      <w:pPr>
        <w:pStyle w:val="Heading1"/>
      </w:pPr>
      <w:r w:rsidRPr="00296B9F">
        <w:br w:type="page"/>
      </w:r>
      <w:r w:rsidR="000264EA">
        <w:lastRenderedPageBreak/>
        <w:t xml:space="preserve"> </w:t>
      </w:r>
      <w:r w:rsidR="00C70364" w:rsidRPr="00C87ACD">
        <w:t xml:space="preserve">SW </w:t>
      </w:r>
      <w:r w:rsidR="000827F5">
        <w:t>Module Detailed Design</w:t>
      </w:r>
    </w:p>
    <w:p w14:paraId="5F1C4EB0" w14:textId="77777777" w:rsidR="00055C49" w:rsidRDefault="00527700" w:rsidP="00FA0F12">
      <w:pPr>
        <w:pStyle w:val="Heading2"/>
      </w:pPr>
      <w:bookmarkStart w:id="10" w:name="_Toc134446234"/>
      <w:r>
        <w:t>O</w:t>
      </w:r>
      <w:r w:rsidR="00E74832">
        <w:t>verview</w:t>
      </w:r>
      <w:bookmarkEnd w:id="10"/>
    </w:p>
    <w:p w14:paraId="13728BA5" w14:textId="5447333C" w:rsidR="00206304" w:rsidRPr="00206304" w:rsidRDefault="00555E5E" w:rsidP="00FA0F12">
      <w:r>
        <w:t xml:space="preserve">NVP (Non-Volatile Parameters) is a very small SW unit intended to compute and save locally the </w:t>
      </w:r>
      <w:r w:rsidRPr="006136A8">
        <w:t>vehicle equipment configuration data</w:t>
      </w:r>
      <w:r>
        <w:t xml:space="preserve"> and vehicle equipment development data. If NVM vehicle equipment configuration block does not contain valid data default parameters will be used instead. NVM vehicle equipment development block will always be used.</w:t>
      </w:r>
    </w:p>
    <w:p w14:paraId="2C63EC7E" w14:textId="77777777" w:rsidR="00C117CB" w:rsidRDefault="00C117CB" w:rsidP="00FA0F12">
      <w:pPr>
        <w:pStyle w:val="Heading2"/>
      </w:pPr>
      <w:bookmarkStart w:id="11" w:name="_Toc134446235"/>
      <w:r>
        <w:t>Traceability</w:t>
      </w:r>
      <w:bookmarkEnd w:id="11"/>
    </w:p>
    <w:tbl>
      <w:tblPr>
        <w:tblStyle w:val="TableGrid"/>
        <w:tblW w:w="10064" w:type="dxa"/>
        <w:tblLayout w:type="fixed"/>
        <w:tblLook w:val="04A0" w:firstRow="1" w:lastRow="0" w:firstColumn="1" w:lastColumn="0" w:noHBand="0" w:noVBand="1"/>
      </w:tblPr>
      <w:tblGrid>
        <w:gridCol w:w="2516"/>
        <w:gridCol w:w="2516"/>
        <w:gridCol w:w="2516"/>
        <w:gridCol w:w="2516"/>
      </w:tblGrid>
      <w:tr w:rsidR="00555E5E" w14:paraId="13C3497C" w14:textId="77777777" w:rsidTr="00755DF1">
        <w:trPr>
          <w:cnfStyle w:val="100000000000" w:firstRow="1" w:lastRow="0" w:firstColumn="0" w:lastColumn="0" w:oddVBand="0" w:evenVBand="0" w:oddHBand="0" w:evenHBand="0" w:firstRowFirstColumn="0" w:firstRowLastColumn="0" w:lastRowFirstColumn="0" w:lastRowLastColumn="0"/>
        </w:trPr>
        <w:tc>
          <w:tcPr>
            <w:tcW w:w="2516" w:type="dxa"/>
          </w:tcPr>
          <w:p w14:paraId="619C7F83" w14:textId="77777777" w:rsidR="00555E5E" w:rsidRDefault="00555E5E" w:rsidP="00755DF1">
            <w:r>
              <w:t>Requirements</w:t>
            </w:r>
          </w:p>
        </w:tc>
        <w:tc>
          <w:tcPr>
            <w:tcW w:w="2516" w:type="dxa"/>
          </w:tcPr>
          <w:p w14:paraId="4BD4B249" w14:textId="77777777" w:rsidR="00555E5E" w:rsidRDefault="00555E5E" w:rsidP="00755DF1">
            <w:r>
              <w:t>Criteria</w:t>
            </w:r>
          </w:p>
        </w:tc>
        <w:tc>
          <w:tcPr>
            <w:tcW w:w="2516" w:type="dxa"/>
          </w:tcPr>
          <w:p w14:paraId="39C8715D" w14:textId="77777777" w:rsidR="00555E5E" w:rsidRDefault="00555E5E" w:rsidP="00755DF1">
            <w:r>
              <w:t>Linked Runnable</w:t>
            </w:r>
          </w:p>
        </w:tc>
        <w:tc>
          <w:tcPr>
            <w:tcW w:w="2516" w:type="dxa"/>
          </w:tcPr>
          <w:p w14:paraId="59B1C444" w14:textId="77777777" w:rsidR="00555E5E" w:rsidRDefault="00555E5E" w:rsidP="00755DF1">
            <w:r>
              <w:t>Source</w:t>
            </w:r>
          </w:p>
        </w:tc>
      </w:tr>
      <w:tr w:rsidR="00555E5E" w14:paraId="22D71808" w14:textId="77777777" w:rsidTr="00755DF1">
        <w:tc>
          <w:tcPr>
            <w:tcW w:w="2516" w:type="dxa"/>
          </w:tcPr>
          <w:p w14:paraId="45E6D949" w14:textId="77777777" w:rsidR="00555E5E" w:rsidRDefault="00555E5E" w:rsidP="00755DF1">
            <w:r>
              <w:t>DSG_NVP_0001</w:t>
            </w:r>
          </w:p>
        </w:tc>
        <w:tc>
          <w:tcPr>
            <w:tcW w:w="2516" w:type="dxa"/>
          </w:tcPr>
          <w:p w14:paraId="442AAB0C" w14:textId="77777777" w:rsidR="00555E5E" w:rsidRDefault="00555E5E" w:rsidP="00755DF1">
            <w:r w:rsidRPr="00596BD2">
              <w:t xml:space="preserve">If Vehicle Equipment Configuration Data </w:t>
            </w:r>
            <w:r w:rsidRPr="00755DF1">
              <w:rPr>
                <w:b/>
                <w:bCs/>
              </w:rPr>
              <w:t>has no valid</w:t>
            </w:r>
            <w:r w:rsidRPr="00596BD2">
              <w:t xml:space="preserve"> data</w:t>
            </w:r>
            <w:r>
              <w:t xml:space="preserve"> the local function </w:t>
            </w:r>
            <w:r w:rsidRPr="00596BD2">
              <w:t>nvp_CopyVehicleEquipmentDefaultData</w:t>
            </w:r>
            <w:r>
              <w:t xml:space="preserve"> will set the Vehicle equipment block with NVP default data.</w:t>
            </w:r>
          </w:p>
        </w:tc>
        <w:tc>
          <w:tcPr>
            <w:tcW w:w="2516" w:type="dxa"/>
          </w:tcPr>
          <w:p w14:paraId="33F0C9EC" w14:textId="77777777" w:rsidR="00555E5E" w:rsidRDefault="00555E5E" w:rsidP="00755DF1">
            <w:r>
              <w:t>NVP_Init()</w:t>
            </w:r>
          </w:p>
        </w:tc>
        <w:tc>
          <w:tcPr>
            <w:tcW w:w="2516" w:type="dxa"/>
          </w:tcPr>
          <w:p w14:paraId="377F1F0D" w14:textId="77777777" w:rsidR="00555E5E" w:rsidRDefault="00555E5E" w:rsidP="00755DF1">
            <w:r>
              <w:t>ARCH_SW_NVP_0022</w:t>
            </w:r>
          </w:p>
        </w:tc>
      </w:tr>
      <w:tr w:rsidR="00555E5E" w14:paraId="26E6A5BF" w14:textId="77777777" w:rsidTr="00755DF1">
        <w:tc>
          <w:tcPr>
            <w:tcW w:w="2516" w:type="dxa"/>
          </w:tcPr>
          <w:p w14:paraId="30C1AA5F" w14:textId="77777777" w:rsidR="00555E5E" w:rsidRDefault="00555E5E" w:rsidP="00755DF1">
            <w:r>
              <w:t>DSG_NVP_0002</w:t>
            </w:r>
          </w:p>
        </w:tc>
        <w:tc>
          <w:tcPr>
            <w:tcW w:w="2516" w:type="dxa"/>
          </w:tcPr>
          <w:p w14:paraId="10B1D296" w14:textId="77777777" w:rsidR="00555E5E" w:rsidRDefault="00555E5E" w:rsidP="00755DF1">
            <w:r>
              <w:t xml:space="preserve">The local variable </w:t>
            </w:r>
            <w:r w:rsidRPr="00596BD2">
              <w:t>NVP_stVehicleEquipmentData</w:t>
            </w:r>
            <w:r>
              <w:t xml:space="preserve"> will hold the NVP default data if </w:t>
            </w:r>
            <w:r w:rsidRPr="00596BD2">
              <w:t xml:space="preserve">Vehicle Equipment Configuration Data </w:t>
            </w:r>
            <w:r w:rsidRPr="00755DF1">
              <w:rPr>
                <w:b/>
                <w:bCs/>
              </w:rPr>
              <w:t>has no valid</w:t>
            </w:r>
            <w:r w:rsidRPr="00596BD2">
              <w:t xml:space="preserve"> data</w:t>
            </w:r>
            <w:r>
              <w:t>.</w:t>
            </w:r>
          </w:p>
        </w:tc>
        <w:tc>
          <w:tcPr>
            <w:tcW w:w="2516" w:type="dxa"/>
          </w:tcPr>
          <w:p w14:paraId="10E87054" w14:textId="77777777" w:rsidR="00555E5E" w:rsidRDefault="00555E5E" w:rsidP="00755DF1">
            <w:r>
              <w:t>NVP_Init()</w:t>
            </w:r>
          </w:p>
        </w:tc>
        <w:tc>
          <w:tcPr>
            <w:tcW w:w="2516" w:type="dxa"/>
          </w:tcPr>
          <w:p w14:paraId="402A03F5" w14:textId="77777777" w:rsidR="00555E5E" w:rsidRDefault="00555E5E" w:rsidP="00755DF1">
            <w:r>
              <w:t>ARCH_SW_NVP_0022</w:t>
            </w:r>
          </w:p>
        </w:tc>
      </w:tr>
      <w:tr w:rsidR="00555E5E" w14:paraId="340F107C" w14:textId="77777777" w:rsidTr="00755DF1">
        <w:tc>
          <w:tcPr>
            <w:tcW w:w="2516" w:type="dxa"/>
          </w:tcPr>
          <w:p w14:paraId="79715EC2" w14:textId="77777777" w:rsidR="00555E5E" w:rsidRDefault="00555E5E" w:rsidP="00755DF1">
            <w:r>
              <w:t>DSG_NVP_0003</w:t>
            </w:r>
          </w:p>
        </w:tc>
        <w:tc>
          <w:tcPr>
            <w:tcW w:w="2516" w:type="dxa"/>
          </w:tcPr>
          <w:p w14:paraId="0D4D3888" w14:textId="77777777" w:rsidR="00555E5E" w:rsidRDefault="00555E5E" w:rsidP="00755DF1">
            <w:r w:rsidRPr="00596BD2">
              <w:t xml:space="preserve">If Vehicle Equipment Configuration Data </w:t>
            </w:r>
            <w:r w:rsidRPr="00755DF1">
              <w:rPr>
                <w:b/>
                <w:bCs/>
              </w:rPr>
              <w:t>has  valid</w:t>
            </w:r>
            <w:r w:rsidRPr="00596BD2">
              <w:t xml:space="preserve"> data</w:t>
            </w:r>
            <w:r>
              <w:t xml:space="preserve"> the local function </w:t>
            </w:r>
            <w:r w:rsidRPr="0075302E">
              <w:t>nvp_CopyVehicleEquipmentEOLData</w:t>
            </w:r>
            <w:r>
              <w:t xml:space="preserve"> will be called in order to save locally the equipment data.</w:t>
            </w:r>
          </w:p>
        </w:tc>
        <w:tc>
          <w:tcPr>
            <w:tcW w:w="2516" w:type="dxa"/>
          </w:tcPr>
          <w:p w14:paraId="667E7D37" w14:textId="77777777" w:rsidR="00555E5E" w:rsidRDefault="00555E5E" w:rsidP="00755DF1">
            <w:r>
              <w:t>NVP_Init()</w:t>
            </w:r>
          </w:p>
        </w:tc>
        <w:tc>
          <w:tcPr>
            <w:tcW w:w="2516" w:type="dxa"/>
          </w:tcPr>
          <w:p w14:paraId="1D968F95" w14:textId="77777777" w:rsidR="00555E5E" w:rsidRDefault="00555E5E" w:rsidP="00755DF1">
            <w:r>
              <w:t>ARCH_SW_NVP_0022</w:t>
            </w:r>
          </w:p>
        </w:tc>
      </w:tr>
      <w:tr w:rsidR="00555E5E" w14:paraId="54421B2E" w14:textId="77777777" w:rsidTr="00755DF1">
        <w:tc>
          <w:tcPr>
            <w:tcW w:w="2516" w:type="dxa"/>
          </w:tcPr>
          <w:p w14:paraId="40F83838" w14:textId="77777777" w:rsidR="00555E5E" w:rsidRDefault="00555E5E" w:rsidP="00755DF1">
            <w:r>
              <w:t>DSG_NVP_0004</w:t>
            </w:r>
          </w:p>
        </w:tc>
        <w:tc>
          <w:tcPr>
            <w:tcW w:w="2516" w:type="dxa"/>
          </w:tcPr>
          <w:p w14:paraId="0D9187A6" w14:textId="77777777" w:rsidR="00555E5E" w:rsidRDefault="00555E5E" w:rsidP="00755DF1">
            <w:r>
              <w:t xml:space="preserve">Local function </w:t>
            </w:r>
            <w:r w:rsidRPr="0075302E">
              <w:t>nvp_CheckVehicleEquipmentStatus</w:t>
            </w:r>
            <w:r>
              <w:t xml:space="preserve"> will be used in order to check if vehicle equipment configuration </w:t>
            </w:r>
            <w:r w:rsidRPr="00755DF1">
              <w:rPr>
                <w:b/>
                <w:bCs/>
              </w:rPr>
              <w:t>has valid</w:t>
            </w:r>
            <w:r>
              <w:t xml:space="preserve"> data.</w:t>
            </w:r>
          </w:p>
        </w:tc>
        <w:tc>
          <w:tcPr>
            <w:tcW w:w="2516" w:type="dxa"/>
          </w:tcPr>
          <w:p w14:paraId="230DB3D6" w14:textId="77777777" w:rsidR="00555E5E" w:rsidRDefault="00555E5E" w:rsidP="00755DF1">
            <w:r>
              <w:t>NVP_Init()</w:t>
            </w:r>
          </w:p>
        </w:tc>
        <w:tc>
          <w:tcPr>
            <w:tcW w:w="2516" w:type="dxa"/>
          </w:tcPr>
          <w:p w14:paraId="5FB8EBFC" w14:textId="77777777" w:rsidR="00555E5E" w:rsidRDefault="00555E5E" w:rsidP="00755DF1">
            <w:r>
              <w:t>ARCH_SW_NVP_0023</w:t>
            </w:r>
          </w:p>
        </w:tc>
      </w:tr>
      <w:tr w:rsidR="00555E5E" w14:paraId="3E459B26" w14:textId="77777777" w:rsidTr="00755DF1">
        <w:tc>
          <w:tcPr>
            <w:tcW w:w="2516" w:type="dxa"/>
          </w:tcPr>
          <w:p w14:paraId="07199E7D" w14:textId="77777777" w:rsidR="00555E5E" w:rsidRDefault="00555E5E" w:rsidP="00755DF1">
            <w:r>
              <w:t>DSG_NVP_0005</w:t>
            </w:r>
          </w:p>
        </w:tc>
        <w:tc>
          <w:tcPr>
            <w:tcW w:w="2516" w:type="dxa"/>
          </w:tcPr>
          <w:p w14:paraId="7CE1CEAA" w14:textId="77777777" w:rsidR="00555E5E" w:rsidRDefault="00555E5E" w:rsidP="00755DF1">
            <w:r w:rsidRPr="009F72D4">
              <w:t xml:space="preserve">If Vehicle Equipment Configuration Data </w:t>
            </w:r>
            <w:r w:rsidRPr="00755DF1">
              <w:rPr>
                <w:b/>
                <w:bCs/>
              </w:rPr>
              <w:t>has  valid</w:t>
            </w:r>
            <w:r w:rsidRPr="009F72D4">
              <w:t xml:space="preserve"> data the local function nvp_ComputeRawVoltageValues will compute the raw voltage to physical voltage value.</w:t>
            </w:r>
          </w:p>
        </w:tc>
        <w:tc>
          <w:tcPr>
            <w:tcW w:w="2516" w:type="dxa"/>
          </w:tcPr>
          <w:p w14:paraId="7DC244DE" w14:textId="77777777" w:rsidR="00555E5E" w:rsidRDefault="00555E5E" w:rsidP="00755DF1">
            <w:r>
              <w:t>NVP_Init()</w:t>
            </w:r>
          </w:p>
        </w:tc>
        <w:tc>
          <w:tcPr>
            <w:tcW w:w="2516" w:type="dxa"/>
          </w:tcPr>
          <w:p w14:paraId="20D8F542" w14:textId="77777777" w:rsidR="00555E5E" w:rsidRDefault="00555E5E" w:rsidP="00755DF1">
            <w:r>
              <w:t>ARCH_SW_NVP_0023</w:t>
            </w:r>
          </w:p>
        </w:tc>
      </w:tr>
      <w:tr w:rsidR="00555E5E" w14:paraId="60F8B11A" w14:textId="77777777" w:rsidTr="00755DF1">
        <w:tc>
          <w:tcPr>
            <w:tcW w:w="2516" w:type="dxa"/>
          </w:tcPr>
          <w:p w14:paraId="0F5DE729" w14:textId="77777777" w:rsidR="00555E5E" w:rsidRDefault="00555E5E" w:rsidP="00755DF1">
            <w:r>
              <w:lastRenderedPageBreak/>
              <w:t>DSG_NVP_0006</w:t>
            </w:r>
          </w:p>
        </w:tc>
        <w:tc>
          <w:tcPr>
            <w:tcW w:w="2516" w:type="dxa"/>
          </w:tcPr>
          <w:p w14:paraId="2079C805" w14:textId="77777777" w:rsidR="00555E5E" w:rsidRPr="009F72D4" w:rsidRDefault="00555E5E" w:rsidP="00755DF1">
            <w:r w:rsidRPr="009F72D4">
              <w:t xml:space="preserve">If Vehicle Equipment Configuration Data </w:t>
            </w:r>
            <w:r w:rsidRPr="00755DF1">
              <w:rPr>
                <w:b/>
                <w:bCs/>
              </w:rPr>
              <w:t>has  valid</w:t>
            </w:r>
            <w:r w:rsidRPr="009F72D4">
              <w:t xml:space="preserve"> data the local function </w:t>
            </w:r>
            <w:r w:rsidRPr="0098666C">
              <w:t>nvp_CheckIfBitSet</w:t>
            </w:r>
            <w:r>
              <w:t xml:space="preserve"> will be used in order to save locally a specific vehicle equipment bit.</w:t>
            </w:r>
          </w:p>
        </w:tc>
        <w:tc>
          <w:tcPr>
            <w:tcW w:w="2516" w:type="dxa"/>
          </w:tcPr>
          <w:p w14:paraId="7AFB1D29" w14:textId="77777777" w:rsidR="00555E5E" w:rsidRDefault="00555E5E" w:rsidP="00755DF1">
            <w:r>
              <w:t>NVP_Init()</w:t>
            </w:r>
          </w:p>
        </w:tc>
        <w:tc>
          <w:tcPr>
            <w:tcW w:w="2516" w:type="dxa"/>
          </w:tcPr>
          <w:p w14:paraId="0E9ABAB0" w14:textId="77777777" w:rsidR="00555E5E" w:rsidRDefault="00555E5E" w:rsidP="00755DF1">
            <w:r>
              <w:t>ARCH_SW_NVP_0023</w:t>
            </w:r>
          </w:p>
        </w:tc>
      </w:tr>
    </w:tbl>
    <w:p w14:paraId="3FAF1101" w14:textId="77777777" w:rsidR="00555E5E" w:rsidRDefault="00555E5E" w:rsidP="00555E5E"/>
    <w:p w14:paraId="1074766B" w14:textId="76537CE8" w:rsidR="00C117CB" w:rsidRDefault="00555E5E" w:rsidP="00FA0F12">
      <w:r w:rsidRPr="00CA1627">
        <w:t xml:space="preserve"> </w:t>
      </w:r>
    </w:p>
    <w:p w14:paraId="5EEF95C6" w14:textId="77777777" w:rsidR="007538E2" w:rsidRPr="00CA1627" w:rsidRDefault="00C117CB" w:rsidP="00341CE2">
      <w:r w:rsidRPr="00CA1627">
        <w:t xml:space="preserve"> </w:t>
      </w:r>
    </w:p>
    <w:p w14:paraId="2851C1E5" w14:textId="77777777" w:rsidR="008161BB" w:rsidRPr="006A7B13" w:rsidRDefault="008161BB" w:rsidP="00FA0F12"/>
    <w:p w14:paraId="6388366C" w14:textId="77777777" w:rsidR="007572D8" w:rsidRDefault="007572D8" w:rsidP="00FA0F12"/>
    <w:p w14:paraId="7B9CAAF7" w14:textId="77777777" w:rsidR="00106D26" w:rsidRPr="00C87ACD" w:rsidRDefault="00C70364" w:rsidP="000827F5">
      <w:pPr>
        <w:pStyle w:val="Heading1"/>
      </w:pPr>
      <w:r w:rsidRPr="000827F5">
        <w:t>F</w:t>
      </w:r>
      <w:r w:rsidR="000827F5">
        <w:t>eatures</w:t>
      </w:r>
    </w:p>
    <w:p w14:paraId="4457CED9" w14:textId="77777777" w:rsidR="009F03F6" w:rsidRPr="009F03F6" w:rsidRDefault="009F03F6" w:rsidP="009F03F6"/>
    <w:p w14:paraId="77A74441" w14:textId="77777777" w:rsidR="001F6638" w:rsidRDefault="00B26143">
      <w:pPr>
        <w:pStyle w:val="Heading2"/>
      </w:pPr>
      <w:bookmarkStart w:id="12" w:name="_Toc134446236"/>
      <w:r>
        <w:t>Services</w:t>
      </w:r>
      <w:bookmarkEnd w:id="12"/>
    </w:p>
    <w:p w14:paraId="66F26141" w14:textId="77777777" w:rsidR="001F6638" w:rsidRDefault="00B26143">
      <w:pPr>
        <w:pStyle w:val="Heading3"/>
      </w:pPr>
      <w:bookmarkStart w:id="13" w:name="_Toc134446237"/>
      <w:r>
        <w:t>nvp_CheckIfBitSet</w:t>
      </w:r>
      <w:bookmarkEnd w:id="13"/>
    </w:p>
    <w:tbl>
      <w:tblPr>
        <w:tblStyle w:val="TableGrid"/>
        <w:tblW w:w="0" w:type="auto"/>
        <w:tblLook w:val="04A0" w:firstRow="1" w:lastRow="0" w:firstColumn="1" w:lastColumn="0" w:noHBand="0" w:noVBand="1"/>
      </w:tblPr>
      <w:tblGrid>
        <w:gridCol w:w="3714"/>
        <w:gridCol w:w="1981"/>
        <w:gridCol w:w="2162"/>
        <w:gridCol w:w="2028"/>
      </w:tblGrid>
      <w:tr w:rsidR="001F6638" w14:paraId="75628CE0" w14:textId="77777777" w:rsidTr="001F6638">
        <w:trPr>
          <w:cnfStyle w:val="100000000000" w:firstRow="1" w:lastRow="0" w:firstColumn="0" w:lastColumn="0" w:oddVBand="0" w:evenVBand="0" w:oddHBand="0" w:evenHBand="0" w:firstRowFirstColumn="0" w:firstRowLastColumn="0" w:lastRowFirstColumn="0" w:lastRowLastColumn="0"/>
        </w:trPr>
        <w:tc>
          <w:tcPr>
            <w:tcW w:w="10064" w:type="dxa"/>
            <w:gridSpan w:val="4"/>
          </w:tcPr>
          <w:p w14:paraId="7B89ED53" w14:textId="77777777" w:rsidR="001F6638" w:rsidRDefault="00B26143">
            <w:r>
              <w:t>Object</w:t>
            </w:r>
          </w:p>
        </w:tc>
      </w:tr>
      <w:tr w:rsidR="001F6638" w14:paraId="4072C500" w14:textId="77777777" w:rsidTr="001F6638">
        <w:tc>
          <w:tcPr>
            <w:tcW w:w="10064" w:type="dxa"/>
            <w:gridSpan w:val="4"/>
          </w:tcPr>
          <w:p w14:paraId="60C353CD" w14:textId="77777777" w:rsidR="001F6638" w:rsidRDefault="00B26143">
            <w:r>
              <w:t>Function that checks if a bit is set.</w:t>
            </w:r>
          </w:p>
        </w:tc>
      </w:tr>
      <w:tr w:rsidR="001F6638" w14:paraId="2850A3A2" w14:textId="77777777" w:rsidTr="001F6638">
        <w:tc>
          <w:tcPr>
            <w:tcW w:w="10064" w:type="dxa"/>
            <w:gridSpan w:val="4"/>
            <w:shd w:val="clear" w:color="auto" w:fill="000080"/>
          </w:tcPr>
          <w:p w14:paraId="0DFC6F90" w14:textId="77777777" w:rsidR="001F6638" w:rsidRDefault="00B26143">
            <w:r>
              <w:rPr>
                <w:b/>
              </w:rPr>
              <w:t>Prototype</w:t>
            </w:r>
          </w:p>
        </w:tc>
      </w:tr>
      <w:tr w:rsidR="001F6638" w14:paraId="42900693" w14:textId="77777777" w:rsidTr="001F6638">
        <w:tc>
          <w:tcPr>
            <w:tcW w:w="10064" w:type="dxa"/>
            <w:gridSpan w:val="4"/>
          </w:tcPr>
          <w:p w14:paraId="38A239CC" w14:textId="77777777" w:rsidR="001F6638" w:rsidRDefault="00B26143">
            <w:r>
              <w:t>LOCAL uint8 nvp_CheckIfBitSet (uint8 value, uint8 bitNumber)</w:t>
            </w:r>
          </w:p>
        </w:tc>
      </w:tr>
      <w:tr w:rsidR="001F6638" w14:paraId="34CD3928" w14:textId="77777777" w:rsidTr="001F6638">
        <w:tc>
          <w:tcPr>
            <w:tcW w:w="10064" w:type="dxa"/>
            <w:gridSpan w:val="4"/>
            <w:shd w:val="clear" w:color="auto" w:fill="000080"/>
          </w:tcPr>
          <w:p w14:paraId="2A590979" w14:textId="77777777" w:rsidR="001F6638" w:rsidRDefault="00B26143">
            <w:r>
              <w:rPr>
                <w:b/>
              </w:rPr>
              <w:t>Parameters</w:t>
            </w:r>
          </w:p>
        </w:tc>
      </w:tr>
      <w:tr w:rsidR="001F6638" w14:paraId="37F8D833" w14:textId="77777777" w:rsidTr="001F6638">
        <w:tc>
          <w:tcPr>
            <w:tcW w:w="10064" w:type="dxa"/>
            <w:gridSpan w:val="4"/>
          </w:tcPr>
          <w:p w14:paraId="401670F9" w14:textId="77777777" w:rsidR="001F6638" w:rsidRDefault="00B26143">
            <w:r>
              <w:t>value - value to be checked bitNumber - bit number to be checked</w:t>
            </w:r>
          </w:p>
        </w:tc>
      </w:tr>
      <w:tr w:rsidR="001F6638" w14:paraId="4C62799B" w14:textId="77777777" w:rsidTr="001F6638">
        <w:tc>
          <w:tcPr>
            <w:tcW w:w="10064" w:type="dxa"/>
            <w:gridSpan w:val="4"/>
            <w:shd w:val="clear" w:color="auto" w:fill="000080"/>
          </w:tcPr>
          <w:p w14:paraId="608AEAE7" w14:textId="77777777" w:rsidR="001F6638" w:rsidRDefault="00B26143">
            <w:r>
              <w:rPr>
                <w:b/>
              </w:rPr>
              <w:t>Exceptions</w:t>
            </w:r>
          </w:p>
        </w:tc>
      </w:tr>
      <w:tr w:rsidR="001F6638" w14:paraId="483B8C6A" w14:textId="77777777" w:rsidTr="001F6638">
        <w:tc>
          <w:tcPr>
            <w:tcW w:w="10064" w:type="dxa"/>
            <w:gridSpan w:val="4"/>
          </w:tcPr>
          <w:p w14:paraId="78E01967" w14:textId="77777777" w:rsidR="001F6638" w:rsidRDefault="00B26143">
            <w:r>
              <w:t>None</w:t>
            </w:r>
          </w:p>
        </w:tc>
      </w:tr>
      <w:tr w:rsidR="001F6638" w14:paraId="57B7F536" w14:textId="77777777" w:rsidTr="001F6638">
        <w:tc>
          <w:tcPr>
            <w:tcW w:w="10064" w:type="dxa"/>
            <w:gridSpan w:val="4"/>
            <w:shd w:val="clear" w:color="auto" w:fill="000080"/>
          </w:tcPr>
          <w:p w14:paraId="2F868C0F" w14:textId="77777777" w:rsidR="001F6638" w:rsidRDefault="00B26143">
            <w:r>
              <w:rPr>
                <w:b/>
              </w:rPr>
              <w:t>Precondition</w:t>
            </w:r>
          </w:p>
        </w:tc>
      </w:tr>
      <w:tr w:rsidR="001F6638" w14:paraId="0B4B5C17" w14:textId="77777777" w:rsidTr="001F6638">
        <w:tc>
          <w:tcPr>
            <w:tcW w:w="10064" w:type="dxa"/>
            <w:gridSpan w:val="4"/>
          </w:tcPr>
          <w:p w14:paraId="474709AF" w14:textId="77777777" w:rsidR="001F6638" w:rsidRDefault="00B26143">
            <w:r>
              <w:t>None</w:t>
            </w:r>
          </w:p>
        </w:tc>
      </w:tr>
      <w:tr w:rsidR="001F6638" w14:paraId="78D37EBD" w14:textId="77777777" w:rsidTr="001F6638">
        <w:tc>
          <w:tcPr>
            <w:tcW w:w="10064" w:type="dxa"/>
            <w:gridSpan w:val="4"/>
            <w:shd w:val="clear" w:color="auto" w:fill="000080"/>
          </w:tcPr>
          <w:p w14:paraId="651885D7" w14:textId="77777777" w:rsidR="001F6638" w:rsidRDefault="00B26143">
            <w:r>
              <w:rPr>
                <w:b/>
              </w:rPr>
              <w:t>Postcondition</w:t>
            </w:r>
          </w:p>
        </w:tc>
      </w:tr>
      <w:tr w:rsidR="001F6638" w14:paraId="20735C65" w14:textId="77777777" w:rsidTr="001F6638">
        <w:tc>
          <w:tcPr>
            <w:tcW w:w="10064" w:type="dxa"/>
            <w:gridSpan w:val="4"/>
          </w:tcPr>
          <w:p w14:paraId="64B21F9B" w14:textId="77777777" w:rsidR="001F6638" w:rsidRDefault="00B26143">
            <w:r>
              <w:t>None</w:t>
            </w:r>
          </w:p>
        </w:tc>
      </w:tr>
      <w:tr w:rsidR="001F6638" w14:paraId="6255FC0E" w14:textId="77777777" w:rsidTr="001F6638">
        <w:tc>
          <w:tcPr>
            <w:tcW w:w="10064" w:type="dxa"/>
            <w:gridSpan w:val="4"/>
            <w:shd w:val="clear" w:color="auto" w:fill="000080"/>
          </w:tcPr>
          <w:p w14:paraId="04AC556D" w14:textId="77777777" w:rsidR="001F6638" w:rsidRDefault="00B26143">
            <w:r>
              <w:rPr>
                <w:b/>
              </w:rPr>
              <w:t>Input parameters</w:t>
            </w:r>
          </w:p>
        </w:tc>
      </w:tr>
      <w:tr w:rsidR="001F6638" w14:paraId="4A945624" w14:textId="77777777" w:rsidTr="001F6638">
        <w:tc>
          <w:tcPr>
            <w:tcW w:w="2516" w:type="dxa"/>
            <w:shd w:val="clear" w:color="auto" w:fill="C6D9F1"/>
          </w:tcPr>
          <w:p w14:paraId="17B38D8A" w14:textId="77777777" w:rsidR="001F6638" w:rsidRDefault="00B26143">
            <w:r>
              <w:t>Name</w:t>
            </w:r>
          </w:p>
        </w:tc>
        <w:tc>
          <w:tcPr>
            <w:tcW w:w="2516" w:type="dxa"/>
            <w:shd w:val="clear" w:color="auto" w:fill="C6D9F1"/>
          </w:tcPr>
          <w:p w14:paraId="5E49A28D" w14:textId="77777777" w:rsidR="001F6638" w:rsidRDefault="00B26143">
            <w:r>
              <w:t>Type</w:t>
            </w:r>
          </w:p>
        </w:tc>
        <w:tc>
          <w:tcPr>
            <w:tcW w:w="2516" w:type="dxa"/>
            <w:shd w:val="clear" w:color="auto" w:fill="C6D9F1"/>
          </w:tcPr>
          <w:p w14:paraId="49EDD6A3" w14:textId="77777777" w:rsidR="001F6638" w:rsidRDefault="00B26143">
            <w:r>
              <w:t>Description</w:t>
            </w:r>
          </w:p>
        </w:tc>
        <w:tc>
          <w:tcPr>
            <w:tcW w:w="2516" w:type="dxa"/>
            <w:shd w:val="clear" w:color="auto" w:fill="C6D9F1"/>
          </w:tcPr>
          <w:p w14:paraId="444FF5C5" w14:textId="77777777" w:rsidR="001F6638" w:rsidRDefault="00B26143">
            <w:r>
              <w:t>Range</w:t>
            </w:r>
          </w:p>
        </w:tc>
      </w:tr>
      <w:tr w:rsidR="001F6638" w14:paraId="0F7BC71B" w14:textId="77777777" w:rsidTr="001F6638">
        <w:tc>
          <w:tcPr>
            <w:tcW w:w="2516" w:type="dxa"/>
          </w:tcPr>
          <w:p w14:paraId="37B9792C" w14:textId="0BC1131F" w:rsidR="001F6638" w:rsidRDefault="00774EC4">
            <w:r>
              <w:t>bitNumber</w:t>
            </w:r>
          </w:p>
        </w:tc>
        <w:tc>
          <w:tcPr>
            <w:tcW w:w="2516" w:type="dxa"/>
          </w:tcPr>
          <w:p w14:paraId="616A5B82" w14:textId="3102BE17" w:rsidR="001F6638" w:rsidRDefault="00774EC4">
            <w:r>
              <w:t>uint8</w:t>
            </w:r>
          </w:p>
        </w:tc>
        <w:tc>
          <w:tcPr>
            <w:tcW w:w="2516" w:type="dxa"/>
          </w:tcPr>
          <w:p w14:paraId="484571DA" w14:textId="3FAE2BEF" w:rsidR="001F6638" w:rsidRDefault="00774EC4">
            <w:r>
              <w:t>bit number to be checked</w:t>
            </w:r>
          </w:p>
        </w:tc>
        <w:tc>
          <w:tcPr>
            <w:tcW w:w="2516" w:type="dxa"/>
          </w:tcPr>
          <w:p w14:paraId="2B2D9A0E" w14:textId="77777777" w:rsidR="001F6638" w:rsidRDefault="00B26143">
            <w:r>
              <w:t>NA</w:t>
            </w:r>
          </w:p>
        </w:tc>
      </w:tr>
      <w:tr w:rsidR="001F6638" w14:paraId="7278A378" w14:textId="77777777" w:rsidTr="001F6638">
        <w:tc>
          <w:tcPr>
            <w:tcW w:w="10064" w:type="dxa"/>
            <w:gridSpan w:val="4"/>
            <w:shd w:val="clear" w:color="auto" w:fill="000080"/>
          </w:tcPr>
          <w:p w14:paraId="1A921D3E" w14:textId="77777777" w:rsidR="001F6638" w:rsidRDefault="00B26143">
            <w:r>
              <w:rPr>
                <w:b/>
              </w:rPr>
              <w:t>Output parameters</w:t>
            </w:r>
          </w:p>
        </w:tc>
      </w:tr>
      <w:tr w:rsidR="001F6638" w14:paraId="1A78E0DC" w14:textId="77777777" w:rsidTr="001F6638">
        <w:tc>
          <w:tcPr>
            <w:tcW w:w="2516" w:type="dxa"/>
            <w:shd w:val="clear" w:color="auto" w:fill="C6D9F1"/>
          </w:tcPr>
          <w:p w14:paraId="19242B88" w14:textId="77777777" w:rsidR="001F6638" w:rsidRDefault="00B26143">
            <w:r>
              <w:t>Name</w:t>
            </w:r>
          </w:p>
        </w:tc>
        <w:tc>
          <w:tcPr>
            <w:tcW w:w="2516" w:type="dxa"/>
            <w:shd w:val="clear" w:color="auto" w:fill="C6D9F1"/>
          </w:tcPr>
          <w:p w14:paraId="1BA6BA7A" w14:textId="77777777" w:rsidR="001F6638" w:rsidRDefault="00B26143">
            <w:r>
              <w:t>Type</w:t>
            </w:r>
          </w:p>
        </w:tc>
        <w:tc>
          <w:tcPr>
            <w:tcW w:w="2516" w:type="dxa"/>
            <w:shd w:val="clear" w:color="auto" w:fill="C6D9F1"/>
          </w:tcPr>
          <w:p w14:paraId="664CAB64" w14:textId="77777777" w:rsidR="001F6638" w:rsidRDefault="00B26143">
            <w:r>
              <w:t>Description</w:t>
            </w:r>
          </w:p>
        </w:tc>
        <w:tc>
          <w:tcPr>
            <w:tcW w:w="2516" w:type="dxa"/>
            <w:shd w:val="clear" w:color="auto" w:fill="C6D9F1"/>
          </w:tcPr>
          <w:p w14:paraId="265809B3" w14:textId="77777777" w:rsidR="001F6638" w:rsidRDefault="00B26143">
            <w:r>
              <w:t>Range</w:t>
            </w:r>
          </w:p>
        </w:tc>
      </w:tr>
      <w:tr w:rsidR="001F6638" w14:paraId="412C73A3" w14:textId="77777777" w:rsidTr="001F6638">
        <w:tc>
          <w:tcPr>
            <w:tcW w:w="2516" w:type="dxa"/>
          </w:tcPr>
          <w:p w14:paraId="2A5720AE" w14:textId="77777777" w:rsidR="001F6638" w:rsidRDefault="00B26143">
            <w:r>
              <w:t>NA</w:t>
            </w:r>
          </w:p>
        </w:tc>
        <w:tc>
          <w:tcPr>
            <w:tcW w:w="2516" w:type="dxa"/>
          </w:tcPr>
          <w:p w14:paraId="6B8D74FF" w14:textId="77777777" w:rsidR="001F6638" w:rsidRDefault="00B26143">
            <w:r>
              <w:t>NA</w:t>
            </w:r>
          </w:p>
        </w:tc>
        <w:tc>
          <w:tcPr>
            <w:tcW w:w="2516" w:type="dxa"/>
          </w:tcPr>
          <w:p w14:paraId="2CCE46E9" w14:textId="77777777" w:rsidR="001F6638" w:rsidRDefault="00B26143">
            <w:r>
              <w:t>NA</w:t>
            </w:r>
          </w:p>
        </w:tc>
        <w:tc>
          <w:tcPr>
            <w:tcW w:w="2516" w:type="dxa"/>
          </w:tcPr>
          <w:p w14:paraId="00831E42" w14:textId="77777777" w:rsidR="001F6638" w:rsidRDefault="00B26143">
            <w:r>
              <w:t>NA</w:t>
            </w:r>
          </w:p>
        </w:tc>
      </w:tr>
      <w:tr w:rsidR="001F6638" w14:paraId="49E58CBD" w14:textId="77777777" w:rsidTr="001F6638">
        <w:tc>
          <w:tcPr>
            <w:tcW w:w="10064" w:type="dxa"/>
            <w:gridSpan w:val="4"/>
            <w:shd w:val="clear" w:color="auto" w:fill="000080"/>
          </w:tcPr>
          <w:p w14:paraId="615D0DC1" w14:textId="77777777" w:rsidR="001F6638" w:rsidRDefault="00B26143">
            <w:r>
              <w:rPr>
                <w:b/>
              </w:rPr>
              <w:t>Return value</w:t>
            </w:r>
          </w:p>
        </w:tc>
      </w:tr>
      <w:tr w:rsidR="001F6638" w14:paraId="04CCFBAE" w14:textId="77777777" w:rsidTr="001F6638">
        <w:tc>
          <w:tcPr>
            <w:tcW w:w="2516" w:type="dxa"/>
            <w:shd w:val="clear" w:color="auto" w:fill="C6D9F1"/>
          </w:tcPr>
          <w:p w14:paraId="06551085" w14:textId="77777777" w:rsidR="001F6638" w:rsidRDefault="00B26143">
            <w:r>
              <w:t>Type</w:t>
            </w:r>
          </w:p>
        </w:tc>
        <w:tc>
          <w:tcPr>
            <w:tcW w:w="7548" w:type="dxa"/>
            <w:gridSpan w:val="3"/>
            <w:shd w:val="clear" w:color="auto" w:fill="C6D9F1"/>
          </w:tcPr>
          <w:p w14:paraId="08677A56" w14:textId="77777777" w:rsidR="001F6638" w:rsidRDefault="00B26143">
            <w:r>
              <w:t>Description</w:t>
            </w:r>
          </w:p>
        </w:tc>
      </w:tr>
      <w:tr w:rsidR="001F6638" w14:paraId="3610CA7F" w14:textId="77777777" w:rsidTr="001F6638">
        <w:tc>
          <w:tcPr>
            <w:tcW w:w="2516" w:type="dxa"/>
          </w:tcPr>
          <w:p w14:paraId="46DFEBCC" w14:textId="77777777" w:rsidR="001F6638" w:rsidRDefault="00B26143">
            <w:r>
              <w:t>uint8</w:t>
            </w:r>
          </w:p>
        </w:tc>
        <w:tc>
          <w:tcPr>
            <w:tcW w:w="7548" w:type="dxa"/>
            <w:gridSpan w:val="3"/>
          </w:tcPr>
          <w:p w14:paraId="1765C3AF" w14:textId="77777777" w:rsidR="001F6638" w:rsidRDefault="00B26143">
            <w:r>
              <w:t>ONE - if bit is set and ZERO - bit not set</w:t>
            </w:r>
          </w:p>
        </w:tc>
      </w:tr>
      <w:tr w:rsidR="001F6638" w14:paraId="3C16A6AE" w14:textId="77777777" w:rsidTr="001F6638">
        <w:tc>
          <w:tcPr>
            <w:tcW w:w="10064" w:type="dxa"/>
            <w:gridSpan w:val="4"/>
            <w:shd w:val="clear" w:color="auto" w:fill="000080"/>
          </w:tcPr>
          <w:p w14:paraId="3D352D46" w14:textId="77777777" w:rsidR="001F6638" w:rsidRDefault="00B26143">
            <w:r>
              <w:rPr>
                <w:b/>
              </w:rPr>
              <w:t>Dynamic aspect</w:t>
            </w:r>
          </w:p>
        </w:tc>
      </w:tr>
      <w:tr w:rsidR="001F6638" w14:paraId="1B0B7AFF" w14:textId="77777777" w:rsidTr="001F6638">
        <w:tc>
          <w:tcPr>
            <w:tcW w:w="2516" w:type="dxa"/>
            <w:shd w:val="clear" w:color="auto" w:fill="C6D9F1"/>
          </w:tcPr>
          <w:p w14:paraId="4C05294B" w14:textId="77777777" w:rsidR="001F6638" w:rsidRDefault="00B26143">
            <w:r>
              <w:t>Who(callers)</w:t>
            </w:r>
          </w:p>
        </w:tc>
        <w:tc>
          <w:tcPr>
            <w:tcW w:w="7548" w:type="dxa"/>
            <w:gridSpan w:val="3"/>
            <w:shd w:val="clear" w:color="auto" w:fill="C6D9F1"/>
          </w:tcPr>
          <w:p w14:paraId="7D0DF20B" w14:textId="77777777" w:rsidR="001F6638" w:rsidRDefault="00B26143">
            <w:r>
              <w:t>Description</w:t>
            </w:r>
          </w:p>
        </w:tc>
      </w:tr>
      <w:tr w:rsidR="001F6638" w14:paraId="7EBB3B36" w14:textId="77777777" w:rsidTr="001F6638">
        <w:tc>
          <w:tcPr>
            <w:tcW w:w="2516" w:type="dxa"/>
          </w:tcPr>
          <w:p w14:paraId="227A4ACD" w14:textId="3DA353C4" w:rsidR="001F6638" w:rsidRDefault="00C706E7">
            <w:r w:rsidRPr="00C706E7">
              <w:t>nvp_CheckVehicleEquipmentStatus</w:t>
            </w:r>
          </w:p>
        </w:tc>
        <w:tc>
          <w:tcPr>
            <w:tcW w:w="7548" w:type="dxa"/>
            <w:gridSpan w:val="3"/>
          </w:tcPr>
          <w:p w14:paraId="48945CDC" w14:textId="77777777" w:rsidR="001F6638" w:rsidRDefault="00B26143">
            <w:r>
              <w:t>*</w:t>
            </w:r>
          </w:p>
        </w:tc>
      </w:tr>
      <w:tr w:rsidR="001F6638" w14:paraId="5193F1B2" w14:textId="77777777" w:rsidTr="001F6638">
        <w:tc>
          <w:tcPr>
            <w:tcW w:w="10064" w:type="dxa"/>
            <w:gridSpan w:val="4"/>
            <w:shd w:val="clear" w:color="auto" w:fill="000080"/>
          </w:tcPr>
          <w:p w14:paraId="6FDB77E8" w14:textId="77777777" w:rsidR="001F6638" w:rsidRDefault="00B26143">
            <w:r>
              <w:rPr>
                <w:b/>
              </w:rPr>
              <w:t>Static aspect</w:t>
            </w:r>
          </w:p>
        </w:tc>
      </w:tr>
      <w:tr w:rsidR="001F6638" w14:paraId="6D917538" w14:textId="77777777" w:rsidTr="001F6638">
        <w:tc>
          <w:tcPr>
            <w:tcW w:w="10064" w:type="dxa"/>
            <w:gridSpan w:val="4"/>
          </w:tcPr>
          <w:p w14:paraId="33AC2197" w14:textId="77777777" w:rsidR="001F6638" w:rsidRDefault="00B26143">
            <w:r>
              <w:t>*</w:t>
            </w:r>
          </w:p>
        </w:tc>
      </w:tr>
      <w:tr w:rsidR="001F6638" w14:paraId="53244B50" w14:textId="77777777" w:rsidTr="001F6638">
        <w:tc>
          <w:tcPr>
            <w:tcW w:w="10064" w:type="dxa"/>
            <w:gridSpan w:val="4"/>
            <w:shd w:val="clear" w:color="auto" w:fill="000080"/>
          </w:tcPr>
          <w:p w14:paraId="004ADD9C" w14:textId="77777777" w:rsidR="001F6638" w:rsidRDefault="00B26143">
            <w:r>
              <w:rPr>
                <w:b/>
              </w:rPr>
              <w:t>Constrains</w:t>
            </w:r>
          </w:p>
        </w:tc>
      </w:tr>
      <w:tr w:rsidR="001F6638" w14:paraId="2E0A5A1F" w14:textId="77777777" w:rsidTr="001F6638">
        <w:tc>
          <w:tcPr>
            <w:tcW w:w="10064" w:type="dxa"/>
            <w:gridSpan w:val="4"/>
          </w:tcPr>
          <w:p w14:paraId="326A2B42" w14:textId="77777777" w:rsidR="001F6638" w:rsidRDefault="00B26143">
            <w:r>
              <w:t xml:space="preserve"> </w:t>
            </w:r>
          </w:p>
        </w:tc>
      </w:tr>
    </w:tbl>
    <w:p w14:paraId="4ACBD7C3" w14:textId="4892208A" w:rsidR="00930552" w:rsidRDefault="00930552" w:rsidP="00930552">
      <w:pPr>
        <w:keepNext/>
        <w:jc w:val="center"/>
      </w:pPr>
      <w:r>
        <w:object w:dxaOrig="9270" w:dyaOrig="8055" w14:anchorId="38A79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5pt;height:226pt" o:ole="">
            <v:imagedata r:id="rId9" o:title=""/>
          </v:shape>
          <o:OLEObject Type="Embed" ProgID="PBrush" ShapeID="_x0000_i1025" DrawAspect="Content" ObjectID="_1745059787" r:id="rId10"/>
        </w:object>
      </w:r>
    </w:p>
    <w:p w14:paraId="7585D5E8" w14:textId="76EE22F9" w:rsidR="001F6638" w:rsidRDefault="00930552" w:rsidP="00930552">
      <w:pPr>
        <w:pStyle w:val="Caption"/>
        <w:jc w:val="center"/>
      </w:pPr>
      <w:bookmarkStart w:id="14" w:name="_Toc134446116"/>
      <w:r>
        <w:t xml:space="preserve">Figure </w:t>
      </w:r>
      <w:fldSimple w:instr=" SEQ Figure \* ARABIC ">
        <w:r>
          <w:rPr>
            <w:noProof/>
          </w:rPr>
          <w:t>1</w:t>
        </w:r>
      </w:fldSimple>
      <w:r>
        <w:t xml:space="preserve">: </w:t>
      </w:r>
      <w:r w:rsidRPr="00665343">
        <w:t>nvp_CheckIfBitSet</w:t>
      </w:r>
      <w:r>
        <w:t xml:space="preserve"> function</w:t>
      </w:r>
      <w:bookmarkEnd w:id="14"/>
    </w:p>
    <w:p w14:paraId="2A6C0C62" w14:textId="77777777" w:rsidR="001F6638" w:rsidRDefault="00B26143">
      <w:pPr>
        <w:pStyle w:val="Heading3"/>
      </w:pPr>
      <w:bookmarkStart w:id="15" w:name="_Toc134446238"/>
      <w:r>
        <w:t>nvp_CheckVehicleEquipmentStatus</w:t>
      </w:r>
      <w:bookmarkEnd w:id="15"/>
    </w:p>
    <w:tbl>
      <w:tblPr>
        <w:tblStyle w:val="TableGrid"/>
        <w:tblW w:w="0" w:type="auto"/>
        <w:tblLook w:val="04A0" w:firstRow="1" w:lastRow="0" w:firstColumn="1" w:lastColumn="0" w:noHBand="0" w:noVBand="1"/>
      </w:tblPr>
      <w:tblGrid>
        <w:gridCol w:w="2483"/>
        <w:gridCol w:w="2459"/>
        <w:gridCol w:w="2479"/>
        <w:gridCol w:w="2464"/>
      </w:tblGrid>
      <w:tr w:rsidR="001F6638" w14:paraId="11C9F5DD" w14:textId="77777777" w:rsidTr="00555E5E">
        <w:trPr>
          <w:cnfStyle w:val="100000000000" w:firstRow="1" w:lastRow="0" w:firstColumn="0" w:lastColumn="0" w:oddVBand="0" w:evenVBand="0" w:oddHBand="0" w:evenHBand="0" w:firstRowFirstColumn="0" w:firstRowLastColumn="0" w:lastRowFirstColumn="0" w:lastRowLastColumn="0"/>
        </w:trPr>
        <w:tc>
          <w:tcPr>
            <w:tcW w:w="9885" w:type="dxa"/>
            <w:gridSpan w:val="4"/>
          </w:tcPr>
          <w:p w14:paraId="0E23E30C" w14:textId="77777777" w:rsidR="001F6638" w:rsidRDefault="00B26143">
            <w:r>
              <w:t>Object</w:t>
            </w:r>
          </w:p>
        </w:tc>
      </w:tr>
      <w:tr w:rsidR="001F6638" w14:paraId="26B9F852" w14:textId="77777777" w:rsidTr="00555E5E">
        <w:tc>
          <w:tcPr>
            <w:tcW w:w="9885" w:type="dxa"/>
            <w:gridSpan w:val="4"/>
          </w:tcPr>
          <w:p w14:paraId="0BE9E319" w14:textId="77777777" w:rsidR="001F6638" w:rsidRDefault="00B26143">
            <w:r>
              <w:t>Function that checks if the SSA vehicle equipment block was written before.</w:t>
            </w:r>
          </w:p>
        </w:tc>
      </w:tr>
      <w:tr w:rsidR="001F6638" w14:paraId="681BFD9C" w14:textId="77777777" w:rsidTr="00555E5E">
        <w:tc>
          <w:tcPr>
            <w:tcW w:w="9885" w:type="dxa"/>
            <w:gridSpan w:val="4"/>
            <w:shd w:val="clear" w:color="auto" w:fill="000080"/>
          </w:tcPr>
          <w:p w14:paraId="47782B25" w14:textId="77777777" w:rsidR="001F6638" w:rsidRDefault="00B26143">
            <w:r>
              <w:rPr>
                <w:b/>
              </w:rPr>
              <w:t>Prototype</w:t>
            </w:r>
          </w:p>
        </w:tc>
      </w:tr>
      <w:tr w:rsidR="001F6638" w14:paraId="063A4124" w14:textId="77777777" w:rsidTr="00555E5E">
        <w:tc>
          <w:tcPr>
            <w:tcW w:w="9885" w:type="dxa"/>
            <w:gridSpan w:val="4"/>
          </w:tcPr>
          <w:p w14:paraId="14DD3B57" w14:textId="77777777" w:rsidR="001F6638" w:rsidRDefault="00B26143">
            <w:r>
              <w:t>LOCAL uint8 nvp_CheckVehicleEquipmentStatus (void)</w:t>
            </w:r>
          </w:p>
        </w:tc>
      </w:tr>
      <w:tr w:rsidR="001F6638" w14:paraId="0401E5A4" w14:textId="77777777" w:rsidTr="00555E5E">
        <w:tc>
          <w:tcPr>
            <w:tcW w:w="9885" w:type="dxa"/>
            <w:gridSpan w:val="4"/>
            <w:shd w:val="clear" w:color="auto" w:fill="000080"/>
          </w:tcPr>
          <w:p w14:paraId="03E1AEF7" w14:textId="77777777" w:rsidR="001F6638" w:rsidRDefault="00B26143">
            <w:r>
              <w:rPr>
                <w:b/>
              </w:rPr>
              <w:t>Parameters</w:t>
            </w:r>
          </w:p>
        </w:tc>
      </w:tr>
      <w:tr w:rsidR="001F6638" w14:paraId="693B2587" w14:textId="77777777" w:rsidTr="00555E5E">
        <w:tc>
          <w:tcPr>
            <w:tcW w:w="9885" w:type="dxa"/>
            <w:gridSpan w:val="4"/>
          </w:tcPr>
          <w:p w14:paraId="57D388FD" w14:textId="77777777" w:rsidR="001F6638" w:rsidRDefault="00B26143">
            <w:r>
              <w:t>None</w:t>
            </w:r>
          </w:p>
        </w:tc>
      </w:tr>
      <w:tr w:rsidR="001F6638" w14:paraId="480251B3" w14:textId="77777777" w:rsidTr="00555E5E">
        <w:tc>
          <w:tcPr>
            <w:tcW w:w="9885" w:type="dxa"/>
            <w:gridSpan w:val="4"/>
            <w:shd w:val="clear" w:color="auto" w:fill="000080"/>
          </w:tcPr>
          <w:p w14:paraId="1D1BA129" w14:textId="77777777" w:rsidR="001F6638" w:rsidRDefault="00B26143">
            <w:r>
              <w:rPr>
                <w:b/>
              </w:rPr>
              <w:t>Exceptions</w:t>
            </w:r>
          </w:p>
        </w:tc>
      </w:tr>
      <w:tr w:rsidR="001F6638" w14:paraId="0A1772D3" w14:textId="77777777" w:rsidTr="00555E5E">
        <w:tc>
          <w:tcPr>
            <w:tcW w:w="9885" w:type="dxa"/>
            <w:gridSpan w:val="4"/>
          </w:tcPr>
          <w:p w14:paraId="1C051586" w14:textId="77777777" w:rsidR="001F6638" w:rsidRDefault="00B26143">
            <w:r>
              <w:t>None</w:t>
            </w:r>
          </w:p>
        </w:tc>
      </w:tr>
      <w:tr w:rsidR="001F6638" w14:paraId="592C012D" w14:textId="77777777" w:rsidTr="00555E5E">
        <w:tc>
          <w:tcPr>
            <w:tcW w:w="9885" w:type="dxa"/>
            <w:gridSpan w:val="4"/>
            <w:shd w:val="clear" w:color="auto" w:fill="000080"/>
          </w:tcPr>
          <w:p w14:paraId="409CC485" w14:textId="77777777" w:rsidR="001F6638" w:rsidRDefault="00B26143">
            <w:r>
              <w:rPr>
                <w:b/>
              </w:rPr>
              <w:t>Precondition</w:t>
            </w:r>
          </w:p>
        </w:tc>
      </w:tr>
      <w:tr w:rsidR="001F6638" w14:paraId="18CCC6F5" w14:textId="77777777" w:rsidTr="00555E5E">
        <w:tc>
          <w:tcPr>
            <w:tcW w:w="9885" w:type="dxa"/>
            <w:gridSpan w:val="4"/>
          </w:tcPr>
          <w:p w14:paraId="0835F38B" w14:textId="77777777" w:rsidR="001F6638" w:rsidRDefault="00B26143">
            <w:r>
              <w:t>None</w:t>
            </w:r>
          </w:p>
        </w:tc>
      </w:tr>
      <w:tr w:rsidR="001F6638" w14:paraId="34C9A114" w14:textId="77777777" w:rsidTr="00555E5E">
        <w:tc>
          <w:tcPr>
            <w:tcW w:w="9885" w:type="dxa"/>
            <w:gridSpan w:val="4"/>
            <w:shd w:val="clear" w:color="auto" w:fill="000080"/>
          </w:tcPr>
          <w:p w14:paraId="02F965F9" w14:textId="77777777" w:rsidR="001F6638" w:rsidRDefault="00B26143">
            <w:r>
              <w:rPr>
                <w:b/>
              </w:rPr>
              <w:t>Postcondition</w:t>
            </w:r>
          </w:p>
        </w:tc>
      </w:tr>
      <w:tr w:rsidR="001F6638" w14:paraId="35358981" w14:textId="77777777" w:rsidTr="00555E5E">
        <w:tc>
          <w:tcPr>
            <w:tcW w:w="9885" w:type="dxa"/>
            <w:gridSpan w:val="4"/>
          </w:tcPr>
          <w:p w14:paraId="363548C5" w14:textId="77777777" w:rsidR="001F6638" w:rsidRDefault="00B26143">
            <w:r>
              <w:t>None</w:t>
            </w:r>
          </w:p>
        </w:tc>
      </w:tr>
      <w:tr w:rsidR="001F6638" w14:paraId="401F3A78" w14:textId="77777777" w:rsidTr="00555E5E">
        <w:tc>
          <w:tcPr>
            <w:tcW w:w="9885" w:type="dxa"/>
            <w:gridSpan w:val="4"/>
            <w:shd w:val="clear" w:color="auto" w:fill="000080"/>
          </w:tcPr>
          <w:p w14:paraId="61E8EED5" w14:textId="77777777" w:rsidR="001F6638" w:rsidRDefault="00B26143">
            <w:r>
              <w:rPr>
                <w:b/>
              </w:rPr>
              <w:t>Input parameters</w:t>
            </w:r>
          </w:p>
        </w:tc>
      </w:tr>
      <w:tr w:rsidR="001F6638" w14:paraId="4DD44AC9" w14:textId="77777777" w:rsidTr="00555E5E">
        <w:tc>
          <w:tcPr>
            <w:tcW w:w="2483" w:type="dxa"/>
            <w:shd w:val="clear" w:color="auto" w:fill="C6D9F1"/>
          </w:tcPr>
          <w:p w14:paraId="0912E650" w14:textId="77777777" w:rsidR="001F6638" w:rsidRDefault="00B26143">
            <w:r>
              <w:t>Name</w:t>
            </w:r>
          </w:p>
        </w:tc>
        <w:tc>
          <w:tcPr>
            <w:tcW w:w="2459" w:type="dxa"/>
            <w:shd w:val="clear" w:color="auto" w:fill="C6D9F1"/>
          </w:tcPr>
          <w:p w14:paraId="351A40F0" w14:textId="77777777" w:rsidR="001F6638" w:rsidRDefault="00B26143">
            <w:r>
              <w:t>Type</w:t>
            </w:r>
          </w:p>
        </w:tc>
        <w:tc>
          <w:tcPr>
            <w:tcW w:w="2479" w:type="dxa"/>
            <w:shd w:val="clear" w:color="auto" w:fill="C6D9F1"/>
          </w:tcPr>
          <w:p w14:paraId="4B3A01AA" w14:textId="77777777" w:rsidR="001F6638" w:rsidRDefault="00B26143">
            <w:r>
              <w:t>Description</w:t>
            </w:r>
          </w:p>
        </w:tc>
        <w:tc>
          <w:tcPr>
            <w:tcW w:w="2464" w:type="dxa"/>
            <w:shd w:val="clear" w:color="auto" w:fill="C6D9F1"/>
          </w:tcPr>
          <w:p w14:paraId="0B5EC5BB" w14:textId="77777777" w:rsidR="001F6638" w:rsidRDefault="00B26143">
            <w:r>
              <w:t>Range</w:t>
            </w:r>
          </w:p>
        </w:tc>
      </w:tr>
      <w:tr w:rsidR="001F6638" w14:paraId="77E742BE" w14:textId="77777777" w:rsidTr="00555E5E">
        <w:tc>
          <w:tcPr>
            <w:tcW w:w="2483" w:type="dxa"/>
          </w:tcPr>
          <w:p w14:paraId="6445CF2B" w14:textId="77777777" w:rsidR="001F6638" w:rsidRDefault="00B26143">
            <w:r>
              <w:t>NA</w:t>
            </w:r>
          </w:p>
        </w:tc>
        <w:tc>
          <w:tcPr>
            <w:tcW w:w="2459" w:type="dxa"/>
          </w:tcPr>
          <w:p w14:paraId="65298FC4" w14:textId="77777777" w:rsidR="001F6638" w:rsidRDefault="00B26143">
            <w:r>
              <w:t>NA</w:t>
            </w:r>
          </w:p>
        </w:tc>
        <w:tc>
          <w:tcPr>
            <w:tcW w:w="2479" w:type="dxa"/>
          </w:tcPr>
          <w:p w14:paraId="067D48AB" w14:textId="77777777" w:rsidR="001F6638" w:rsidRDefault="00B26143">
            <w:r>
              <w:t>NA</w:t>
            </w:r>
          </w:p>
        </w:tc>
        <w:tc>
          <w:tcPr>
            <w:tcW w:w="2464" w:type="dxa"/>
          </w:tcPr>
          <w:p w14:paraId="0F598245" w14:textId="77777777" w:rsidR="001F6638" w:rsidRDefault="00B26143">
            <w:r>
              <w:t>NA</w:t>
            </w:r>
          </w:p>
        </w:tc>
      </w:tr>
      <w:tr w:rsidR="001F6638" w14:paraId="3C1F0FC9" w14:textId="77777777" w:rsidTr="00555E5E">
        <w:tc>
          <w:tcPr>
            <w:tcW w:w="9885" w:type="dxa"/>
            <w:gridSpan w:val="4"/>
            <w:shd w:val="clear" w:color="auto" w:fill="000080"/>
          </w:tcPr>
          <w:p w14:paraId="7DF85D45" w14:textId="77777777" w:rsidR="001F6638" w:rsidRDefault="00B26143">
            <w:r>
              <w:rPr>
                <w:b/>
              </w:rPr>
              <w:t>Output parameters</w:t>
            </w:r>
          </w:p>
        </w:tc>
      </w:tr>
      <w:tr w:rsidR="001F6638" w14:paraId="2484D8D6" w14:textId="77777777" w:rsidTr="00555E5E">
        <w:tc>
          <w:tcPr>
            <w:tcW w:w="2483" w:type="dxa"/>
            <w:shd w:val="clear" w:color="auto" w:fill="C6D9F1"/>
          </w:tcPr>
          <w:p w14:paraId="0EAD6545" w14:textId="77777777" w:rsidR="001F6638" w:rsidRDefault="00B26143">
            <w:r>
              <w:t>Name</w:t>
            </w:r>
          </w:p>
        </w:tc>
        <w:tc>
          <w:tcPr>
            <w:tcW w:w="2459" w:type="dxa"/>
            <w:shd w:val="clear" w:color="auto" w:fill="C6D9F1"/>
          </w:tcPr>
          <w:p w14:paraId="2D12B3FA" w14:textId="77777777" w:rsidR="001F6638" w:rsidRDefault="00B26143">
            <w:r>
              <w:t>Type</w:t>
            </w:r>
          </w:p>
        </w:tc>
        <w:tc>
          <w:tcPr>
            <w:tcW w:w="2479" w:type="dxa"/>
            <w:shd w:val="clear" w:color="auto" w:fill="C6D9F1"/>
          </w:tcPr>
          <w:p w14:paraId="418F423B" w14:textId="77777777" w:rsidR="001F6638" w:rsidRDefault="00B26143">
            <w:r>
              <w:t>Description</w:t>
            </w:r>
          </w:p>
        </w:tc>
        <w:tc>
          <w:tcPr>
            <w:tcW w:w="2464" w:type="dxa"/>
            <w:shd w:val="clear" w:color="auto" w:fill="C6D9F1"/>
          </w:tcPr>
          <w:p w14:paraId="2FECA50E" w14:textId="77777777" w:rsidR="001F6638" w:rsidRDefault="00B26143">
            <w:r>
              <w:t>Range</w:t>
            </w:r>
          </w:p>
        </w:tc>
      </w:tr>
      <w:tr w:rsidR="001F6638" w14:paraId="00BC5557" w14:textId="77777777" w:rsidTr="00555E5E">
        <w:tc>
          <w:tcPr>
            <w:tcW w:w="2483" w:type="dxa"/>
          </w:tcPr>
          <w:p w14:paraId="177F5FEA" w14:textId="77777777" w:rsidR="001F6638" w:rsidRDefault="00B26143">
            <w:r>
              <w:t>NA</w:t>
            </w:r>
          </w:p>
        </w:tc>
        <w:tc>
          <w:tcPr>
            <w:tcW w:w="2459" w:type="dxa"/>
          </w:tcPr>
          <w:p w14:paraId="0C8F4324" w14:textId="77777777" w:rsidR="001F6638" w:rsidRDefault="00B26143">
            <w:r>
              <w:t>NA</w:t>
            </w:r>
          </w:p>
        </w:tc>
        <w:tc>
          <w:tcPr>
            <w:tcW w:w="2479" w:type="dxa"/>
          </w:tcPr>
          <w:p w14:paraId="6F0F7938" w14:textId="77777777" w:rsidR="001F6638" w:rsidRDefault="00B26143">
            <w:r>
              <w:t>NA</w:t>
            </w:r>
          </w:p>
        </w:tc>
        <w:tc>
          <w:tcPr>
            <w:tcW w:w="2464" w:type="dxa"/>
          </w:tcPr>
          <w:p w14:paraId="3FAA3B93" w14:textId="77777777" w:rsidR="001F6638" w:rsidRDefault="00B26143">
            <w:r>
              <w:t>NA</w:t>
            </w:r>
          </w:p>
        </w:tc>
      </w:tr>
      <w:tr w:rsidR="001F6638" w14:paraId="4FE3741E" w14:textId="77777777" w:rsidTr="00555E5E">
        <w:tc>
          <w:tcPr>
            <w:tcW w:w="9885" w:type="dxa"/>
            <w:gridSpan w:val="4"/>
            <w:shd w:val="clear" w:color="auto" w:fill="000080"/>
          </w:tcPr>
          <w:p w14:paraId="5422A366" w14:textId="77777777" w:rsidR="001F6638" w:rsidRDefault="00B26143">
            <w:r>
              <w:rPr>
                <w:b/>
              </w:rPr>
              <w:t>Return value</w:t>
            </w:r>
          </w:p>
        </w:tc>
      </w:tr>
      <w:tr w:rsidR="001F6638" w14:paraId="4202D550" w14:textId="77777777" w:rsidTr="00555E5E">
        <w:tc>
          <w:tcPr>
            <w:tcW w:w="2483" w:type="dxa"/>
            <w:shd w:val="clear" w:color="auto" w:fill="C6D9F1"/>
          </w:tcPr>
          <w:p w14:paraId="63EA9610" w14:textId="77777777" w:rsidR="001F6638" w:rsidRDefault="00B26143">
            <w:r>
              <w:t>Type</w:t>
            </w:r>
          </w:p>
        </w:tc>
        <w:tc>
          <w:tcPr>
            <w:tcW w:w="7402" w:type="dxa"/>
            <w:gridSpan w:val="3"/>
            <w:shd w:val="clear" w:color="auto" w:fill="C6D9F1"/>
          </w:tcPr>
          <w:p w14:paraId="398BC49F" w14:textId="77777777" w:rsidR="001F6638" w:rsidRDefault="00B26143">
            <w:r>
              <w:t>Description</w:t>
            </w:r>
          </w:p>
        </w:tc>
      </w:tr>
      <w:tr w:rsidR="001F6638" w14:paraId="6D86925B" w14:textId="77777777" w:rsidTr="00555E5E">
        <w:tc>
          <w:tcPr>
            <w:tcW w:w="2483" w:type="dxa"/>
          </w:tcPr>
          <w:p w14:paraId="01BE37D5" w14:textId="77777777" w:rsidR="001F6638" w:rsidRDefault="00B26143">
            <w:r>
              <w:t>uint8</w:t>
            </w:r>
          </w:p>
        </w:tc>
        <w:tc>
          <w:tcPr>
            <w:tcW w:w="7402" w:type="dxa"/>
            <w:gridSpan w:val="3"/>
          </w:tcPr>
          <w:p w14:paraId="79708AB7" w14:textId="77777777" w:rsidR="001F6638" w:rsidRDefault="00B26143">
            <w:r>
              <w:t>ONE - if block was written ZERO - block was not written</w:t>
            </w:r>
          </w:p>
        </w:tc>
      </w:tr>
      <w:tr w:rsidR="001F6638" w14:paraId="2A52642A" w14:textId="77777777" w:rsidTr="00555E5E">
        <w:tc>
          <w:tcPr>
            <w:tcW w:w="9885" w:type="dxa"/>
            <w:gridSpan w:val="4"/>
            <w:shd w:val="clear" w:color="auto" w:fill="000080"/>
          </w:tcPr>
          <w:p w14:paraId="5EA991FC" w14:textId="77777777" w:rsidR="001F6638" w:rsidRDefault="00B26143">
            <w:r>
              <w:rPr>
                <w:b/>
              </w:rPr>
              <w:t>Dynamic aspect</w:t>
            </w:r>
          </w:p>
        </w:tc>
      </w:tr>
      <w:tr w:rsidR="001F6638" w14:paraId="560ACD49" w14:textId="77777777" w:rsidTr="00555E5E">
        <w:tc>
          <w:tcPr>
            <w:tcW w:w="2483" w:type="dxa"/>
            <w:shd w:val="clear" w:color="auto" w:fill="C6D9F1"/>
          </w:tcPr>
          <w:p w14:paraId="35D95D26" w14:textId="77777777" w:rsidR="001F6638" w:rsidRDefault="00B26143">
            <w:r>
              <w:t>Who(callers)</w:t>
            </w:r>
          </w:p>
        </w:tc>
        <w:tc>
          <w:tcPr>
            <w:tcW w:w="7402" w:type="dxa"/>
            <w:gridSpan w:val="3"/>
            <w:shd w:val="clear" w:color="auto" w:fill="C6D9F1"/>
          </w:tcPr>
          <w:p w14:paraId="6ED755FD" w14:textId="77777777" w:rsidR="001F6638" w:rsidRDefault="00B26143">
            <w:r>
              <w:t>Description</w:t>
            </w:r>
          </w:p>
        </w:tc>
      </w:tr>
      <w:tr w:rsidR="001F6638" w14:paraId="179DF133" w14:textId="77777777" w:rsidTr="00555E5E">
        <w:tc>
          <w:tcPr>
            <w:tcW w:w="2483" w:type="dxa"/>
          </w:tcPr>
          <w:p w14:paraId="77724574" w14:textId="0BC1027C" w:rsidR="001F6638" w:rsidRDefault="00CD75E5">
            <w:r w:rsidRPr="00CD75E5">
              <w:t>NVP_Init</w:t>
            </w:r>
          </w:p>
        </w:tc>
        <w:tc>
          <w:tcPr>
            <w:tcW w:w="7402" w:type="dxa"/>
            <w:gridSpan w:val="3"/>
          </w:tcPr>
          <w:p w14:paraId="75DF6E78" w14:textId="77777777" w:rsidR="001F6638" w:rsidRDefault="00B26143">
            <w:r>
              <w:t>*</w:t>
            </w:r>
          </w:p>
        </w:tc>
      </w:tr>
      <w:tr w:rsidR="001F6638" w14:paraId="6D5E92CA" w14:textId="77777777" w:rsidTr="00555E5E">
        <w:tc>
          <w:tcPr>
            <w:tcW w:w="9885" w:type="dxa"/>
            <w:gridSpan w:val="4"/>
            <w:shd w:val="clear" w:color="auto" w:fill="000080"/>
          </w:tcPr>
          <w:p w14:paraId="213AF1E5" w14:textId="77777777" w:rsidR="001F6638" w:rsidRDefault="00B26143">
            <w:r>
              <w:rPr>
                <w:b/>
              </w:rPr>
              <w:t>Static aspect</w:t>
            </w:r>
          </w:p>
        </w:tc>
      </w:tr>
      <w:tr w:rsidR="001F6638" w14:paraId="02555F93" w14:textId="77777777" w:rsidTr="00555E5E">
        <w:tc>
          <w:tcPr>
            <w:tcW w:w="9885" w:type="dxa"/>
            <w:gridSpan w:val="4"/>
          </w:tcPr>
          <w:p w14:paraId="60323CDA" w14:textId="77777777" w:rsidR="001F6638" w:rsidRDefault="00B26143">
            <w:r>
              <w:t>*</w:t>
            </w:r>
          </w:p>
        </w:tc>
      </w:tr>
      <w:tr w:rsidR="001F6638" w14:paraId="5BB810BB" w14:textId="77777777" w:rsidTr="00555E5E">
        <w:tc>
          <w:tcPr>
            <w:tcW w:w="9885" w:type="dxa"/>
            <w:gridSpan w:val="4"/>
            <w:shd w:val="clear" w:color="auto" w:fill="000080"/>
          </w:tcPr>
          <w:p w14:paraId="20403EDB" w14:textId="77777777" w:rsidR="001F6638" w:rsidRDefault="00B26143">
            <w:r>
              <w:rPr>
                <w:b/>
              </w:rPr>
              <w:t>Constrains</w:t>
            </w:r>
          </w:p>
        </w:tc>
      </w:tr>
      <w:tr w:rsidR="001F6638" w14:paraId="628BC3ED" w14:textId="77777777" w:rsidTr="00555E5E">
        <w:tc>
          <w:tcPr>
            <w:tcW w:w="9885" w:type="dxa"/>
            <w:gridSpan w:val="4"/>
          </w:tcPr>
          <w:p w14:paraId="3F66B71E" w14:textId="77777777" w:rsidR="001F6638" w:rsidRDefault="00B26143">
            <w:r>
              <w:t xml:space="preserve"> </w:t>
            </w:r>
          </w:p>
        </w:tc>
      </w:tr>
    </w:tbl>
    <w:p w14:paraId="37EA0E57" w14:textId="0D088320" w:rsidR="001F6638" w:rsidRDefault="00555E5E" w:rsidP="00930552">
      <w:pPr>
        <w:ind w:left="2160" w:firstLine="720"/>
      </w:pPr>
      <w:r>
        <w:t>Note: Diagram is too large and was splitted in two</w:t>
      </w:r>
    </w:p>
    <w:p w14:paraId="01289A7C" w14:textId="77777777" w:rsidR="00930552" w:rsidRDefault="00555E5E" w:rsidP="00930552">
      <w:pPr>
        <w:keepNext/>
        <w:jc w:val="center"/>
      </w:pPr>
      <w:ins w:id="16" w:author="Emilian Gustescu" w:date="2023-04-04T10:50:00Z">
        <w:r w:rsidRPr="00D21ED8">
          <w:rPr>
            <w:noProof/>
          </w:rPr>
          <w:lastRenderedPageBreak/>
          <w:drawing>
            <wp:inline distT="0" distB="0" distL="0" distR="0" wp14:anchorId="3D73DF16" wp14:editId="5EA962D8">
              <wp:extent cx="1844703" cy="29727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411" cy="3009303"/>
                      </a:xfrm>
                      <a:prstGeom prst="rect">
                        <a:avLst/>
                      </a:prstGeom>
                    </pic:spPr>
                  </pic:pic>
                </a:graphicData>
              </a:graphic>
            </wp:inline>
          </w:drawing>
        </w:r>
      </w:ins>
    </w:p>
    <w:p w14:paraId="1A9B0CE3" w14:textId="4538846B" w:rsidR="00555E5E" w:rsidRDefault="00930552" w:rsidP="00930552">
      <w:pPr>
        <w:pStyle w:val="Caption"/>
        <w:jc w:val="center"/>
      </w:pPr>
      <w:bookmarkStart w:id="17" w:name="_Toc134446117"/>
      <w:r>
        <w:t xml:space="preserve">Figure </w:t>
      </w:r>
      <w:fldSimple w:instr=" SEQ Figure \* ARABIC ">
        <w:r>
          <w:rPr>
            <w:noProof/>
          </w:rPr>
          <w:t>2</w:t>
        </w:r>
      </w:fldSimple>
      <w:r>
        <w:t xml:space="preserve">: </w:t>
      </w:r>
      <w:r w:rsidRPr="006410B8">
        <w:t>nvp_CheckVehicleEquipmentStatus</w:t>
      </w:r>
      <w:r>
        <w:t xml:space="preserve"> function Part1</w:t>
      </w:r>
      <w:bookmarkEnd w:id="17"/>
    </w:p>
    <w:p w14:paraId="0FD73C36" w14:textId="4F2D9F1C" w:rsidR="00555E5E" w:rsidRDefault="00555E5E">
      <w:pPr>
        <w:jc w:val="center"/>
      </w:pPr>
    </w:p>
    <w:p w14:paraId="243DD78E" w14:textId="73832904" w:rsidR="00555E5E" w:rsidRDefault="00555E5E">
      <w:pPr>
        <w:jc w:val="center"/>
      </w:pPr>
    </w:p>
    <w:p w14:paraId="06CA4EF9" w14:textId="77777777" w:rsidR="00930552" w:rsidRDefault="00555E5E" w:rsidP="00930552">
      <w:pPr>
        <w:keepNext/>
        <w:jc w:val="center"/>
      </w:pPr>
      <w:ins w:id="18" w:author="Emilian Gustescu" w:date="2023-04-04T10:52:00Z">
        <w:r w:rsidRPr="00D21ED8">
          <w:rPr>
            <w:noProof/>
          </w:rPr>
          <w:drawing>
            <wp:inline distT="0" distB="0" distL="0" distR="0" wp14:anchorId="33E8A6FC" wp14:editId="7335E3A4">
              <wp:extent cx="1765190" cy="3827549"/>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5253" cy="3849369"/>
                      </a:xfrm>
                      <a:prstGeom prst="rect">
                        <a:avLst/>
                      </a:prstGeom>
                    </pic:spPr>
                  </pic:pic>
                </a:graphicData>
              </a:graphic>
            </wp:inline>
          </w:drawing>
        </w:r>
      </w:ins>
    </w:p>
    <w:p w14:paraId="09C974C5" w14:textId="53FEAA0F" w:rsidR="00555E5E" w:rsidRDefault="00930552" w:rsidP="00930552">
      <w:pPr>
        <w:pStyle w:val="Caption"/>
        <w:jc w:val="center"/>
      </w:pPr>
      <w:bookmarkStart w:id="19" w:name="_Toc134446118"/>
      <w:r>
        <w:t xml:space="preserve">Figure </w:t>
      </w:r>
      <w:fldSimple w:instr=" SEQ Figure \* ARABIC ">
        <w:r>
          <w:rPr>
            <w:noProof/>
          </w:rPr>
          <w:t>3</w:t>
        </w:r>
      </w:fldSimple>
      <w:r>
        <w:t xml:space="preserve">: </w:t>
      </w:r>
      <w:r w:rsidRPr="00F92607">
        <w:t>nvp_CheckVehicleEquipmentStatus function Part</w:t>
      </w:r>
      <w:r>
        <w:t>2</w:t>
      </w:r>
      <w:bookmarkEnd w:id="19"/>
    </w:p>
    <w:p w14:paraId="2934EB82" w14:textId="77777777" w:rsidR="001F6638" w:rsidRDefault="00B26143">
      <w:pPr>
        <w:pStyle w:val="Heading3"/>
      </w:pPr>
      <w:bookmarkStart w:id="20" w:name="_Toc134446239"/>
      <w:r>
        <w:t>nvp_ComputeRawVoltageValues</w:t>
      </w:r>
      <w:bookmarkEnd w:id="20"/>
    </w:p>
    <w:tbl>
      <w:tblPr>
        <w:tblStyle w:val="TableGrid"/>
        <w:tblW w:w="0" w:type="auto"/>
        <w:tblLook w:val="04A0" w:firstRow="1" w:lastRow="0" w:firstColumn="1" w:lastColumn="0" w:noHBand="0" w:noVBand="1"/>
      </w:tblPr>
      <w:tblGrid>
        <w:gridCol w:w="3714"/>
        <w:gridCol w:w="2006"/>
        <w:gridCol w:w="2152"/>
        <w:gridCol w:w="2013"/>
      </w:tblGrid>
      <w:tr w:rsidR="001F6638" w14:paraId="037AA1B9" w14:textId="77777777" w:rsidTr="00555E5E">
        <w:trPr>
          <w:cnfStyle w:val="100000000000" w:firstRow="1" w:lastRow="0" w:firstColumn="0" w:lastColumn="0" w:oddVBand="0" w:evenVBand="0" w:oddHBand="0" w:evenHBand="0" w:firstRowFirstColumn="0" w:firstRowLastColumn="0" w:lastRowFirstColumn="0" w:lastRowLastColumn="0"/>
        </w:trPr>
        <w:tc>
          <w:tcPr>
            <w:tcW w:w="9885" w:type="dxa"/>
            <w:gridSpan w:val="4"/>
          </w:tcPr>
          <w:p w14:paraId="6E3BB423" w14:textId="77777777" w:rsidR="001F6638" w:rsidRDefault="00B26143">
            <w:r>
              <w:t>Object</w:t>
            </w:r>
          </w:p>
        </w:tc>
      </w:tr>
      <w:tr w:rsidR="001F6638" w14:paraId="5B573801" w14:textId="77777777" w:rsidTr="00555E5E">
        <w:tc>
          <w:tcPr>
            <w:tcW w:w="9885" w:type="dxa"/>
            <w:gridSpan w:val="4"/>
          </w:tcPr>
          <w:p w14:paraId="129AE531" w14:textId="77777777" w:rsidR="001F6638" w:rsidRDefault="00B26143">
            <w:r>
              <w:t>Function that computes the raw voltage values into physical values.</w:t>
            </w:r>
          </w:p>
        </w:tc>
      </w:tr>
      <w:tr w:rsidR="001F6638" w14:paraId="431EB7DA" w14:textId="77777777" w:rsidTr="00555E5E">
        <w:tc>
          <w:tcPr>
            <w:tcW w:w="9885" w:type="dxa"/>
            <w:gridSpan w:val="4"/>
            <w:shd w:val="clear" w:color="auto" w:fill="000080"/>
          </w:tcPr>
          <w:p w14:paraId="3C0C68D6" w14:textId="77777777" w:rsidR="001F6638" w:rsidRDefault="00B26143">
            <w:r>
              <w:rPr>
                <w:b/>
              </w:rPr>
              <w:t>Prototype</w:t>
            </w:r>
          </w:p>
        </w:tc>
      </w:tr>
      <w:tr w:rsidR="001F6638" w14:paraId="265D21A2" w14:textId="77777777" w:rsidTr="00555E5E">
        <w:tc>
          <w:tcPr>
            <w:tcW w:w="9885" w:type="dxa"/>
            <w:gridSpan w:val="4"/>
          </w:tcPr>
          <w:p w14:paraId="0C80056F" w14:textId="77777777" w:rsidR="001F6638" w:rsidRDefault="00B26143">
            <w:r>
              <w:lastRenderedPageBreak/>
              <w:t>LOCAL uint16 nvp_ComputeRawVoltageValues (uint16 u16VoltageValue)</w:t>
            </w:r>
          </w:p>
        </w:tc>
      </w:tr>
      <w:tr w:rsidR="001F6638" w14:paraId="7595D25F" w14:textId="77777777" w:rsidTr="00555E5E">
        <w:tc>
          <w:tcPr>
            <w:tcW w:w="9885" w:type="dxa"/>
            <w:gridSpan w:val="4"/>
            <w:shd w:val="clear" w:color="auto" w:fill="000080"/>
          </w:tcPr>
          <w:p w14:paraId="5DE00111" w14:textId="77777777" w:rsidR="001F6638" w:rsidRDefault="00B26143">
            <w:r>
              <w:rPr>
                <w:b/>
              </w:rPr>
              <w:t>Parameters</w:t>
            </w:r>
          </w:p>
        </w:tc>
      </w:tr>
      <w:tr w:rsidR="001F6638" w14:paraId="1BC36AAE" w14:textId="77777777" w:rsidTr="00555E5E">
        <w:tc>
          <w:tcPr>
            <w:tcW w:w="9885" w:type="dxa"/>
            <w:gridSpan w:val="4"/>
          </w:tcPr>
          <w:p w14:paraId="0FB4879E" w14:textId="77777777" w:rsidR="001F6638" w:rsidRDefault="00B26143">
            <w:r>
              <w:t>u16VoltageValue - raw voltage value</w:t>
            </w:r>
          </w:p>
        </w:tc>
      </w:tr>
      <w:tr w:rsidR="001F6638" w14:paraId="60A2017F" w14:textId="77777777" w:rsidTr="00555E5E">
        <w:tc>
          <w:tcPr>
            <w:tcW w:w="9885" w:type="dxa"/>
            <w:gridSpan w:val="4"/>
            <w:shd w:val="clear" w:color="auto" w:fill="000080"/>
          </w:tcPr>
          <w:p w14:paraId="32E0441E" w14:textId="77777777" w:rsidR="001F6638" w:rsidRDefault="00B26143">
            <w:r>
              <w:rPr>
                <w:b/>
              </w:rPr>
              <w:t>Exceptions</w:t>
            </w:r>
          </w:p>
        </w:tc>
      </w:tr>
      <w:tr w:rsidR="001F6638" w14:paraId="6D390AAB" w14:textId="77777777" w:rsidTr="00555E5E">
        <w:tc>
          <w:tcPr>
            <w:tcW w:w="9885" w:type="dxa"/>
            <w:gridSpan w:val="4"/>
          </w:tcPr>
          <w:p w14:paraId="422053BB" w14:textId="77777777" w:rsidR="001F6638" w:rsidRDefault="00B26143">
            <w:r>
              <w:t>None</w:t>
            </w:r>
          </w:p>
        </w:tc>
      </w:tr>
      <w:tr w:rsidR="001F6638" w14:paraId="03A28ECE" w14:textId="77777777" w:rsidTr="00555E5E">
        <w:tc>
          <w:tcPr>
            <w:tcW w:w="9885" w:type="dxa"/>
            <w:gridSpan w:val="4"/>
            <w:shd w:val="clear" w:color="auto" w:fill="000080"/>
          </w:tcPr>
          <w:p w14:paraId="405B24E0" w14:textId="77777777" w:rsidR="001F6638" w:rsidRDefault="00B26143">
            <w:r>
              <w:rPr>
                <w:b/>
              </w:rPr>
              <w:t>Precondition</w:t>
            </w:r>
          </w:p>
        </w:tc>
      </w:tr>
      <w:tr w:rsidR="001F6638" w14:paraId="3E951351" w14:textId="77777777" w:rsidTr="00555E5E">
        <w:tc>
          <w:tcPr>
            <w:tcW w:w="9885" w:type="dxa"/>
            <w:gridSpan w:val="4"/>
          </w:tcPr>
          <w:p w14:paraId="0E4D17C2" w14:textId="77777777" w:rsidR="001F6638" w:rsidRDefault="00B26143">
            <w:r>
              <w:t>None</w:t>
            </w:r>
          </w:p>
        </w:tc>
      </w:tr>
      <w:tr w:rsidR="001F6638" w14:paraId="063C485B" w14:textId="77777777" w:rsidTr="00555E5E">
        <w:tc>
          <w:tcPr>
            <w:tcW w:w="9885" w:type="dxa"/>
            <w:gridSpan w:val="4"/>
            <w:shd w:val="clear" w:color="auto" w:fill="000080"/>
          </w:tcPr>
          <w:p w14:paraId="7812D9D9" w14:textId="77777777" w:rsidR="001F6638" w:rsidRDefault="00B26143">
            <w:r>
              <w:rPr>
                <w:b/>
              </w:rPr>
              <w:t>Postcondition</w:t>
            </w:r>
          </w:p>
        </w:tc>
      </w:tr>
      <w:tr w:rsidR="001F6638" w14:paraId="7A80249C" w14:textId="77777777" w:rsidTr="00555E5E">
        <w:tc>
          <w:tcPr>
            <w:tcW w:w="9885" w:type="dxa"/>
            <w:gridSpan w:val="4"/>
          </w:tcPr>
          <w:p w14:paraId="51B07B89" w14:textId="77777777" w:rsidR="001F6638" w:rsidRDefault="00B26143">
            <w:r>
              <w:t>None</w:t>
            </w:r>
          </w:p>
        </w:tc>
      </w:tr>
      <w:tr w:rsidR="001F6638" w14:paraId="0479343F" w14:textId="77777777" w:rsidTr="00555E5E">
        <w:tc>
          <w:tcPr>
            <w:tcW w:w="9885" w:type="dxa"/>
            <w:gridSpan w:val="4"/>
            <w:shd w:val="clear" w:color="auto" w:fill="000080"/>
          </w:tcPr>
          <w:p w14:paraId="21097FD1" w14:textId="77777777" w:rsidR="001F6638" w:rsidRDefault="00B26143">
            <w:r>
              <w:rPr>
                <w:b/>
              </w:rPr>
              <w:t>Input parameters</w:t>
            </w:r>
          </w:p>
        </w:tc>
      </w:tr>
      <w:tr w:rsidR="001F6638" w14:paraId="47516295" w14:textId="77777777" w:rsidTr="00555E5E">
        <w:tc>
          <w:tcPr>
            <w:tcW w:w="2483" w:type="dxa"/>
            <w:shd w:val="clear" w:color="auto" w:fill="C6D9F1"/>
          </w:tcPr>
          <w:p w14:paraId="38D5F4A8" w14:textId="77777777" w:rsidR="001F6638" w:rsidRDefault="00B26143">
            <w:r>
              <w:t>Name</w:t>
            </w:r>
          </w:p>
        </w:tc>
        <w:tc>
          <w:tcPr>
            <w:tcW w:w="2459" w:type="dxa"/>
            <w:shd w:val="clear" w:color="auto" w:fill="C6D9F1"/>
          </w:tcPr>
          <w:p w14:paraId="0317AB79" w14:textId="77777777" w:rsidR="001F6638" w:rsidRDefault="00B26143">
            <w:r>
              <w:t>Type</w:t>
            </w:r>
          </w:p>
        </w:tc>
        <w:tc>
          <w:tcPr>
            <w:tcW w:w="2479" w:type="dxa"/>
            <w:shd w:val="clear" w:color="auto" w:fill="C6D9F1"/>
          </w:tcPr>
          <w:p w14:paraId="3E19FDA6" w14:textId="77777777" w:rsidR="001F6638" w:rsidRDefault="00B26143">
            <w:r>
              <w:t>Description</w:t>
            </w:r>
          </w:p>
        </w:tc>
        <w:tc>
          <w:tcPr>
            <w:tcW w:w="2464" w:type="dxa"/>
            <w:shd w:val="clear" w:color="auto" w:fill="C6D9F1"/>
          </w:tcPr>
          <w:p w14:paraId="0624A818" w14:textId="77777777" w:rsidR="001F6638" w:rsidRDefault="00B26143">
            <w:r>
              <w:t>Range</w:t>
            </w:r>
          </w:p>
        </w:tc>
      </w:tr>
      <w:tr w:rsidR="001F6638" w14:paraId="5629CD67" w14:textId="77777777" w:rsidTr="00555E5E">
        <w:tc>
          <w:tcPr>
            <w:tcW w:w="2483" w:type="dxa"/>
          </w:tcPr>
          <w:p w14:paraId="183FBB02" w14:textId="6C03D5CC" w:rsidR="001F6638" w:rsidRDefault="002D1E94">
            <w:r>
              <w:t>u16VoltageValue</w:t>
            </w:r>
          </w:p>
        </w:tc>
        <w:tc>
          <w:tcPr>
            <w:tcW w:w="2459" w:type="dxa"/>
          </w:tcPr>
          <w:p w14:paraId="5FF5FD23" w14:textId="28B8AF46" w:rsidR="001F6638" w:rsidRDefault="002D1E94">
            <w:r>
              <w:t>Uint16</w:t>
            </w:r>
          </w:p>
        </w:tc>
        <w:tc>
          <w:tcPr>
            <w:tcW w:w="2479" w:type="dxa"/>
          </w:tcPr>
          <w:p w14:paraId="7AFD1781" w14:textId="76E8AB9D" w:rsidR="001F6638" w:rsidRDefault="002D1E94">
            <w:r>
              <w:t>raw voltage value</w:t>
            </w:r>
          </w:p>
        </w:tc>
        <w:tc>
          <w:tcPr>
            <w:tcW w:w="2464" w:type="dxa"/>
          </w:tcPr>
          <w:p w14:paraId="5A7BB05D" w14:textId="77777777" w:rsidR="001F6638" w:rsidRDefault="00B26143">
            <w:r>
              <w:t>NA</w:t>
            </w:r>
          </w:p>
        </w:tc>
      </w:tr>
      <w:tr w:rsidR="001F6638" w14:paraId="219F9EA3" w14:textId="77777777" w:rsidTr="00555E5E">
        <w:tc>
          <w:tcPr>
            <w:tcW w:w="9885" w:type="dxa"/>
            <w:gridSpan w:val="4"/>
            <w:shd w:val="clear" w:color="auto" w:fill="000080"/>
          </w:tcPr>
          <w:p w14:paraId="1CB9DEA8" w14:textId="77777777" w:rsidR="001F6638" w:rsidRDefault="00B26143">
            <w:r>
              <w:rPr>
                <w:b/>
              </w:rPr>
              <w:t>Output parameters</w:t>
            </w:r>
          </w:p>
        </w:tc>
      </w:tr>
      <w:tr w:rsidR="001F6638" w14:paraId="23CF1B3B" w14:textId="77777777" w:rsidTr="00555E5E">
        <w:tc>
          <w:tcPr>
            <w:tcW w:w="2483" w:type="dxa"/>
            <w:shd w:val="clear" w:color="auto" w:fill="C6D9F1"/>
          </w:tcPr>
          <w:p w14:paraId="03959142" w14:textId="77777777" w:rsidR="001F6638" w:rsidRDefault="00B26143">
            <w:r>
              <w:t>Name</w:t>
            </w:r>
          </w:p>
        </w:tc>
        <w:tc>
          <w:tcPr>
            <w:tcW w:w="2459" w:type="dxa"/>
            <w:shd w:val="clear" w:color="auto" w:fill="C6D9F1"/>
          </w:tcPr>
          <w:p w14:paraId="1BF253BD" w14:textId="77777777" w:rsidR="001F6638" w:rsidRDefault="00B26143">
            <w:r>
              <w:t>Type</w:t>
            </w:r>
          </w:p>
        </w:tc>
        <w:tc>
          <w:tcPr>
            <w:tcW w:w="2479" w:type="dxa"/>
            <w:shd w:val="clear" w:color="auto" w:fill="C6D9F1"/>
          </w:tcPr>
          <w:p w14:paraId="3A834D6E" w14:textId="77777777" w:rsidR="001F6638" w:rsidRDefault="00B26143">
            <w:r>
              <w:t>Description</w:t>
            </w:r>
          </w:p>
        </w:tc>
        <w:tc>
          <w:tcPr>
            <w:tcW w:w="2464" w:type="dxa"/>
            <w:shd w:val="clear" w:color="auto" w:fill="C6D9F1"/>
          </w:tcPr>
          <w:p w14:paraId="5A3E51A5" w14:textId="77777777" w:rsidR="001F6638" w:rsidRDefault="00B26143">
            <w:r>
              <w:t>Range</w:t>
            </w:r>
          </w:p>
        </w:tc>
      </w:tr>
      <w:tr w:rsidR="001F6638" w14:paraId="2D84D023" w14:textId="77777777" w:rsidTr="00555E5E">
        <w:tc>
          <w:tcPr>
            <w:tcW w:w="2483" w:type="dxa"/>
          </w:tcPr>
          <w:p w14:paraId="5B547CAD" w14:textId="77777777" w:rsidR="001F6638" w:rsidRDefault="00B26143">
            <w:r>
              <w:t>NA</w:t>
            </w:r>
          </w:p>
        </w:tc>
        <w:tc>
          <w:tcPr>
            <w:tcW w:w="2459" w:type="dxa"/>
          </w:tcPr>
          <w:p w14:paraId="533FD54F" w14:textId="77777777" w:rsidR="001F6638" w:rsidRDefault="00B26143">
            <w:r>
              <w:t>NA</w:t>
            </w:r>
          </w:p>
        </w:tc>
        <w:tc>
          <w:tcPr>
            <w:tcW w:w="2479" w:type="dxa"/>
          </w:tcPr>
          <w:p w14:paraId="52E71715" w14:textId="77777777" w:rsidR="001F6638" w:rsidRDefault="00B26143">
            <w:r>
              <w:t>NA</w:t>
            </w:r>
          </w:p>
        </w:tc>
        <w:tc>
          <w:tcPr>
            <w:tcW w:w="2464" w:type="dxa"/>
          </w:tcPr>
          <w:p w14:paraId="066D633D" w14:textId="77777777" w:rsidR="001F6638" w:rsidRDefault="00B26143">
            <w:r>
              <w:t>NA</w:t>
            </w:r>
          </w:p>
        </w:tc>
      </w:tr>
      <w:tr w:rsidR="001F6638" w14:paraId="17C667AC" w14:textId="77777777" w:rsidTr="00555E5E">
        <w:tc>
          <w:tcPr>
            <w:tcW w:w="9885" w:type="dxa"/>
            <w:gridSpan w:val="4"/>
            <w:shd w:val="clear" w:color="auto" w:fill="000080"/>
          </w:tcPr>
          <w:p w14:paraId="5B31924D" w14:textId="77777777" w:rsidR="001F6638" w:rsidRDefault="00B26143">
            <w:r>
              <w:rPr>
                <w:b/>
              </w:rPr>
              <w:t>Return value</w:t>
            </w:r>
          </w:p>
        </w:tc>
      </w:tr>
      <w:tr w:rsidR="001F6638" w14:paraId="06D6300A" w14:textId="77777777" w:rsidTr="00555E5E">
        <w:tc>
          <w:tcPr>
            <w:tcW w:w="2483" w:type="dxa"/>
            <w:shd w:val="clear" w:color="auto" w:fill="C6D9F1"/>
          </w:tcPr>
          <w:p w14:paraId="3183E0D7" w14:textId="77777777" w:rsidR="001F6638" w:rsidRDefault="00B26143">
            <w:r>
              <w:t>Type</w:t>
            </w:r>
          </w:p>
        </w:tc>
        <w:tc>
          <w:tcPr>
            <w:tcW w:w="7402" w:type="dxa"/>
            <w:gridSpan w:val="3"/>
            <w:shd w:val="clear" w:color="auto" w:fill="C6D9F1"/>
          </w:tcPr>
          <w:p w14:paraId="2B556A27" w14:textId="77777777" w:rsidR="001F6638" w:rsidRDefault="00B26143">
            <w:r>
              <w:t>Description</w:t>
            </w:r>
          </w:p>
        </w:tc>
      </w:tr>
      <w:tr w:rsidR="001F6638" w14:paraId="17D734E5" w14:textId="77777777" w:rsidTr="00555E5E">
        <w:tc>
          <w:tcPr>
            <w:tcW w:w="2483" w:type="dxa"/>
          </w:tcPr>
          <w:p w14:paraId="61FDA940" w14:textId="77777777" w:rsidR="001F6638" w:rsidRDefault="00B26143">
            <w:r>
              <w:t>uint16</w:t>
            </w:r>
          </w:p>
        </w:tc>
        <w:tc>
          <w:tcPr>
            <w:tcW w:w="7402" w:type="dxa"/>
            <w:gridSpan w:val="3"/>
          </w:tcPr>
          <w:p w14:paraId="5B52F03D" w14:textId="77777777" w:rsidR="001F6638" w:rsidRDefault="00B26143">
            <w:r>
              <w:t>Computed voltage value</w:t>
            </w:r>
          </w:p>
        </w:tc>
      </w:tr>
      <w:tr w:rsidR="001F6638" w14:paraId="5E0BB8D0" w14:textId="77777777" w:rsidTr="00555E5E">
        <w:tc>
          <w:tcPr>
            <w:tcW w:w="9885" w:type="dxa"/>
            <w:gridSpan w:val="4"/>
            <w:shd w:val="clear" w:color="auto" w:fill="000080"/>
          </w:tcPr>
          <w:p w14:paraId="3614FBC6" w14:textId="77777777" w:rsidR="001F6638" w:rsidRDefault="00B26143">
            <w:r>
              <w:rPr>
                <w:b/>
              </w:rPr>
              <w:t>Dynamic aspect</w:t>
            </w:r>
          </w:p>
        </w:tc>
      </w:tr>
      <w:tr w:rsidR="001F6638" w14:paraId="3E199666" w14:textId="77777777" w:rsidTr="00555E5E">
        <w:tc>
          <w:tcPr>
            <w:tcW w:w="2483" w:type="dxa"/>
            <w:shd w:val="clear" w:color="auto" w:fill="C6D9F1"/>
          </w:tcPr>
          <w:p w14:paraId="02BDF442" w14:textId="77777777" w:rsidR="001F6638" w:rsidRDefault="00B26143">
            <w:r>
              <w:t>Who(callers)</w:t>
            </w:r>
          </w:p>
        </w:tc>
        <w:tc>
          <w:tcPr>
            <w:tcW w:w="7402" w:type="dxa"/>
            <w:gridSpan w:val="3"/>
            <w:shd w:val="clear" w:color="auto" w:fill="C6D9F1"/>
          </w:tcPr>
          <w:p w14:paraId="4C5042A5" w14:textId="77777777" w:rsidR="001F6638" w:rsidRDefault="00B26143">
            <w:r>
              <w:t>Description</w:t>
            </w:r>
          </w:p>
        </w:tc>
      </w:tr>
      <w:tr w:rsidR="001F6638" w14:paraId="79024454" w14:textId="77777777" w:rsidTr="00555E5E">
        <w:tc>
          <w:tcPr>
            <w:tcW w:w="2483" w:type="dxa"/>
          </w:tcPr>
          <w:p w14:paraId="76ABAB75" w14:textId="520FA9C2" w:rsidR="001F6638" w:rsidRDefault="001C0313">
            <w:r w:rsidRPr="001C0313">
              <w:t>nvp_CheckVehicleEquipmentStatus</w:t>
            </w:r>
          </w:p>
        </w:tc>
        <w:tc>
          <w:tcPr>
            <w:tcW w:w="7402" w:type="dxa"/>
            <w:gridSpan w:val="3"/>
          </w:tcPr>
          <w:p w14:paraId="32DD90A1" w14:textId="77777777" w:rsidR="001F6638" w:rsidRDefault="00B26143">
            <w:r>
              <w:t>*</w:t>
            </w:r>
          </w:p>
        </w:tc>
      </w:tr>
      <w:tr w:rsidR="001F6638" w14:paraId="2C2BD5BA" w14:textId="77777777" w:rsidTr="00555E5E">
        <w:tc>
          <w:tcPr>
            <w:tcW w:w="9885" w:type="dxa"/>
            <w:gridSpan w:val="4"/>
            <w:shd w:val="clear" w:color="auto" w:fill="000080"/>
          </w:tcPr>
          <w:p w14:paraId="67045488" w14:textId="77777777" w:rsidR="001F6638" w:rsidRDefault="00B26143">
            <w:r>
              <w:rPr>
                <w:b/>
              </w:rPr>
              <w:t>Static aspect</w:t>
            </w:r>
          </w:p>
        </w:tc>
      </w:tr>
      <w:tr w:rsidR="001F6638" w14:paraId="75E44F89" w14:textId="77777777" w:rsidTr="00555E5E">
        <w:tc>
          <w:tcPr>
            <w:tcW w:w="9885" w:type="dxa"/>
            <w:gridSpan w:val="4"/>
          </w:tcPr>
          <w:p w14:paraId="28B2FEC3" w14:textId="77777777" w:rsidR="001F6638" w:rsidRDefault="00B26143">
            <w:r>
              <w:t>*</w:t>
            </w:r>
          </w:p>
        </w:tc>
      </w:tr>
      <w:tr w:rsidR="001F6638" w14:paraId="7DDA2CD4" w14:textId="77777777" w:rsidTr="00555E5E">
        <w:tc>
          <w:tcPr>
            <w:tcW w:w="9885" w:type="dxa"/>
            <w:gridSpan w:val="4"/>
            <w:shd w:val="clear" w:color="auto" w:fill="000080"/>
          </w:tcPr>
          <w:p w14:paraId="52CC2CA9" w14:textId="77777777" w:rsidR="001F6638" w:rsidRDefault="00B26143">
            <w:r>
              <w:rPr>
                <w:b/>
              </w:rPr>
              <w:t>Constrains</w:t>
            </w:r>
          </w:p>
        </w:tc>
      </w:tr>
      <w:tr w:rsidR="001F6638" w14:paraId="538813E2" w14:textId="77777777" w:rsidTr="00555E5E">
        <w:tc>
          <w:tcPr>
            <w:tcW w:w="9885" w:type="dxa"/>
            <w:gridSpan w:val="4"/>
          </w:tcPr>
          <w:p w14:paraId="35F6AE43" w14:textId="77777777" w:rsidR="001F6638" w:rsidRDefault="00B26143">
            <w:r>
              <w:t xml:space="preserve"> </w:t>
            </w:r>
          </w:p>
        </w:tc>
      </w:tr>
    </w:tbl>
    <w:p w14:paraId="79430D71" w14:textId="77777777" w:rsidR="00930552" w:rsidRDefault="00930552" w:rsidP="00930552">
      <w:pPr>
        <w:keepNext/>
        <w:jc w:val="center"/>
      </w:pPr>
      <w:r>
        <w:object w:dxaOrig="18390" w:dyaOrig="8175" w14:anchorId="27E7A15A">
          <v:shape id="_x0000_i1026" type="#_x0000_t75" style="width:390.7pt;height:173.45pt" o:ole="">
            <v:imagedata r:id="rId13" o:title=""/>
          </v:shape>
          <o:OLEObject Type="Embed" ProgID="PBrush" ShapeID="_x0000_i1026" DrawAspect="Content" ObjectID="_1745059788" r:id="rId14"/>
        </w:object>
      </w:r>
    </w:p>
    <w:p w14:paraId="263C522D" w14:textId="36C77B88" w:rsidR="001F6638" w:rsidRDefault="00930552" w:rsidP="00930552">
      <w:pPr>
        <w:pStyle w:val="Caption"/>
        <w:jc w:val="center"/>
      </w:pPr>
      <w:bookmarkStart w:id="21" w:name="_Toc134446119"/>
      <w:r>
        <w:t xml:space="preserve">Figure </w:t>
      </w:r>
      <w:fldSimple w:instr=" SEQ Figure \* ARABIC ">
        <w:r>
          <w:rPr>
            <w:noProof/>
          </w:rPr>
          <w:t>4</w:t>
        </w:r>
      </w:fldSimple>
      <w:r>
        <w:t xml:space="preserve">: </w:t>
      </w:r>
      <w:r w:rsidRPr="00D418E9">
        <w:t>nvp_ComputeRawVoltageValues</w:t>
      </w:r>
      <w:r>
        <w:t xml:space="preserve"> function</w:t>
      </w:r>
      <w:bookmarkEnd w:id="21"/>
    </w:p>
    <w:p w14:paraId="73295D77" w14:textId="77777777" w:rsidR="001F6638" w:rsidRDefault="00B26143">
      <w:pPr>
        <w:pStyle w:val="Heading3"/>
      </w:pPr>
      <w:bookmarkStart w:id="22" w:name="_Toc134446240"/>
      <w:r>
        <w:t>nvp_CopyVehicleEquipmentDefaultData</w:t>
      </w:r>
      <w:bookmarkEnd w:id="22"/>
    </w:p>
    <w:tbl>
      <w:tblPr>
        <w:tblStyle w:val="TableGrid"/>
        <w:tblW w:w="0" w:type="auto"/>
        <w:tblLook w:val="04A0" w:firstRow="1" w:lastRow="0" w:firstColumn="1" w:lastColumn="0" w:noHBand="0" w:noVBand="1"/>
      </w:tblPr>
      <w:tblGrid>
        <w:gridCol w:w="2483"/>
        <w:gridCol w:w="2459"/>
        <w:gridCol w:w="2479"/>
        <w:gridCol w:w="2464"/>
      </w:tblGrid>
      <w:tr w:rsidR="001F6638" w14:paraId="5D4C0586" w14:textId="77777777" w:rsidTr="00555E5E">
        <w:trPr>
          <w:cnfStyle w:val="100000000000" w:firstRow="1" w:lastRow="0" w:firstColumn="0" w:lastColumn="0" w:oddVBand="0" w:evenVBand="0" w:oddHBand="0" w:evenHBand="0" w:firstRowFirstColumn="0" w:firstRowLastColumn="0" w:lastRowFirstColumn="0" w:lastRowLastColumn="0"/>
        </w:trPr>
        <w:tc>
          <w:tcPr>
            <w:tcW w:w="9885" w:type="dxa"/>
            <w:gridSpan w:val="4"/>
          </w:tcPr>
          <w:p w14:paraId="14F38543" w14:textId="77777777" w:rsidR="001F6638" w:rsidRDefault="00B26143">
            <w:r>
              <w:t>Object</w:t>
            </w:r>
          </w:p>
        </w:tc>
      </w:tr>
      <w:tr w:rsidR="001F6638" w14:paraId="76503187" w14:textId="77777777" w:rsidTr="00555E5E">
        <w:tc>
          <w:tcPr>
            <w:tcW w:w="9885" w:type="dxa"/>
            <w:gridSpan w:val="4"/>
          </w:tcPr>
          <w:p w14:paraId="487CC9A2" w14:textId="77777777" w:rsidR="001F6638" w:rsidRDefault="00B26143">
            <w:r>
              <w:t>Function will handle the CALIB Vehicle equipment data to local structure.</w:t>
            </w:r>
          </w:p>
        </w:tc>
      </w:tr>
      <w:tr w:rsidR="001F6638" w14:paraId="0A1A2C93" w14:textId="77777777" w:rsidTr="00555E5E">
        <w:tc>
          <w:tcPr>
            <w:tcW w:w="9885" w:type="dxa"/>
            <w:gridSpan w:val="4"/>
            <w:shd w:val="clear" w:color="auto" w:fill="000080"/>
          </w:tcPr>
          <w:p w14:paraId="7D88F489" w14:textId="77777777" w:rsidR="001F6638" w:rsidRDefault="00B26143">
            <w:r>
              <w:rPr>
                <w:b/>
              </w:rPr>
              <w:t>Prototype</w:t>
            </w:r>
          </w:p>
        </w:tc>
      </w:tr>
      <w:tr w:rsidR="001F6638" w14:paraId="34D51760" w14:textId="77777777" w:rsidTr="00555E5E">
        <w:tc>
          <w:tcPr>
            <w:tcW w:w="9885" w:type="dxa"/>
            <w:gridSpan w:val="4"/>
          </w:tcPr>
          <w:p w14:paraId="292CC02C" w14:textId="77777777" w:rsidR="001F6638" w:rsidRDefault="00B26143">
            <w:r>
              <w:t>LOCAL void nvp_CopyVehicleEquipmentDefaultData (uint8 u8ReadDataTarget)</w:t>
            </w:r>
          </w:p>
        </w:tc>
      </w:tr>
      <w:tr w:rsidR="001F6638" w14:paraId="73566F23" w14:textId="77777777" w:rsidTr="00555E5E">
        <w:tc>
          <w:tcPr>
            <w:tcW w:w="9885" w:type="dxa"/>
            <w:gridSpan w:val="4"/>
            <w:shd w:val="clear" w:color="auto" w:fill="000080"/>
          </w:tcPr>
          <w:p w14:paraId="6DEE8AF9" w14:textId="77777777" w:rsidR="001F6638" w:rsidRDefault="00B26143">
            <w:r>
              <w:rPr>
                <w:b/>
              </w:rPr>
              <w:t>Parameters</w:t>
            </w:r>
          </w:p>
        </w:tc>
      </w:tr>
      <w:tr w:rsidR="001F6638" w14:paraId="5184E7C7" w14:textId="77777777" w:rsidTr="00555E5E">
        <w:tc>
          <w:tcPr>
            <w:tcW w:w="9885" w:type="dxa"/>
            <w:gridSpan w:val="4"/>
          </w:tcPr>
          <w:p w14:paraId="55F27525" w14:textId="77777777" w:rsidR="001F6638" w:rsidRDefault="00B26143">
            <w:r>
              <w:t>u8ReadDataTarget - target to read data from Vehicle equipment or Development</w:t>
            </w:r>
          </w:p>
        </w:tc>
      </w:tr>
      <w:tr w:rsidR="001F6638" w14:paraId="4A68C938" w14:textId="77777777" w:rsidTr="00555E5E">
        <w:tc>
          <w:tcPr>
            <w:tcW w:w="9885" w:type="dxa"/>
            <w:gridSpan w:val="4"/>
            <w:shd w:val="clear" w:color="auto" w:fill="000080"/>
          </w:tcPr>
          <w:p w14:paraId="72BCA73D" w14:textId="77777777" w:rsidR="001F6638" w:rsidRDefault="00B26143">
            <w:r>
              <w:rPr>
                <w:b/>
              </w:rPr>
              <w:t>Exceptions</w:t>
            </w:r>
          </w:p>
        </w:tc>
      </w:tr>
      <w:tr w:rsidR="001F6638" w14:paraId="580EFABA" w14:textId="77777777" w:rsidTr="00555E5E">
        <w:tc>
          <w:tcPr>
            <w:tcW w:w="9885" w:type="dxa"/>
            <w:gridSpan w:val="4"/>
          </w:tcPr>
          <w:p w14:paraId="30FC3F23" w14:textId="77777777" w:rsidR="001F6638" w:rsidRDefault="00B26143">
            <w:r>
              <w:t>None</w:t>
            </w:r>
          </w:p>
        </w:tc>
      </w:tr>
      <w:tr w:rsidR="001F6638" w14:paraId="413B5892" w14:textId="77777777" w:rsidTr="00555E5E">
        <w:tc>
          <w:tcPr>
            <w:tcW w:w="9885" w:type="dxa"/>
            <w:gridSpan w:val="4"/>
            <w:shd w:val="clear" w:color="auto" w:fill="000080"/>
          </w:tcPr>
          <w:p w14:paraId="51B5A9AE" w14:textId="77777777" w:rsidR="001F6638" w:rsidRDefault="00B26143">
            <w:r>
              <w:rPr>
                <w:b/>
              </w:rPr>
              <w:t>Precondition</w:t>
            </w:r>
          </w:p>
        </w:tc>
      </w:tr>
      <w:tr w:rsidR="001F6638" w14:paraId="4B9C8E91" w14:textId="77777777" w:rsidTr="00555E5E">
        <w:tc>
          <w:tcPr>
            <w:tcW w:w="9885" w:type="dxa"/>
            <w:gridSpan w:val="4"/>
          </w:tcPr>
          <w:p w14:paraId="1CC1A325" w14:textId="77777777" w:rsidR="001F6638" w:rsidRDefault="00B26143">
            <w:r>
              <w:t>None</w:t>
            </w:r>
          </w:p>
        </w:tc>
      </w:tr>
      <w:tr w:rsidR="001F6638" w14:paraId="008EB76B" w14:textId="77777777" w:rsidTr="00555E5E">
        <w:tc>
          <w:tcPr>
            <w:tcW w:w="9885" w:type="dxa"/>
            <w:gridSpan w:val="4"/>
            <w:shd w:val="clear" w:color="auto" w:fill="000080"/>
          </w:tcPr>
          <w:p w14:paraId="50163F7E" w14:textId="77777777" w:rsidR="001F6638" w:rsidRDefault="00B26143">
            <w:r>
              <w:rPr>
                <w:b/>
              </w:rPr>
              <w:t>Postcondition</w:t>
            </w:r>
          </w:p>
        </w:tc>
      </w:tr>
      <w:tr w:rsidR="001F6638" w14:paraId="0E16E8F5" w14:textId="77777777" w:rsidTr="00555E5E">
        <w:tc>
          <w:tcPr>
            <w:tcW w:w="9885" w:type="dxa"/>
            <w:gridSpan w:val="4"/>
          </w:tcPr>
          <w:p w14:paraId="7E1F33E6" w14:textId="77777777" w:rsidR="001F6638" w:rsidRDefault="00B26143">
            <w:r>
              <w:lastRenderedPageBreak/>
              <w:t>None</w:t>
            </w:r>
          </w:p>
        </w:tc>
      </w:tr>
      <w:tr w:rsidR="001F6638" w14:paraId="64661B18" w14:textId="77777777" w:rsidTr="00555E5E">
        <w:tc>
          <w:tcPr>
            <w:tcW w:w="9885" w:type="dxa"/>
            <w:gridSpan w:val="4"/>
            <w:shd w:val="clear" w:color="auto" w:fill="000080"/>
          </w:tcPr>
          <w:p w14:paraId="1FF3BB53" w14:textId="77777777" w:rsidR="001F6638" w:rsidRDefault="00B26143">
            <w:r>
              <w:rPr>
                <w:b/>
              </w:rPr>
              <w:t>Input parameters</w:t>
            </w:r>
          </w:p>
        </w:tc>
      </w:tr>
      <w:tr w:rsidR="001F6638" w14:paraId="451AF87C" w14:textId="77777777" w:rsidTr="00555E5E">
        <w:tc>
          <w:tcPr>
            <w:tcW w:w="2483" w:type="dxa"/>
            <w:shd w:val="clear" w:color="auto" w:fill="C6D9F1"/>
          </w:tcPr>
          <w:p w14:paraId="3C2A4D8C" w14:textId="77777777" w:rsidR="001F6638" w:rsidRDefault="00B26143">
            <w:r>
              <w:t>Name</w:t>
            </w:r>
          </w:p>
        </w:tc>
        <w:tc>
          <w:tcPr>
            <w:tcW w:w="2459" w:type="dxa"/>
            <w:shd w:val="clear" w:color="auto" w:fill="C6D9F1"/>
          </w:tcPr>
          <w:p w14:paraId="3DEDC7EE" w14:textId="77777777" w:rsidR="001F6638" w:rsidRDefault="00B26143">
            <w:r>
              <w:t>Type</w:t>
            </w:r>
          </w:p>
        </w:tc>
        <w:tc>
          <w:tcPr>
            <w:tcW w:w="2479" w:type="dxa"/>
            <w:shd w:val="clear" w:color="auto" w:fill="C6D9F1"/>
          </w:tcPr>
          <w:p w14:paraId="661BC7A8" w14:textId="77777777" w:rsidR="001F6638" w:rsidRDefault="00B26143">
            <w:r>
              <w:t>Description</w:t>
            </w:r>
          </w:p>
        </w:tc>
        <w:tc>
          <w:tcPr>
            <w:tcW w:w="2464" w:type="dxa"/>
            <w:shd w:val="clear" w:color="auto" w:fill="C6D9F1"/>
          </w:tcPr>
          <w:p w14:paraId="52C75BD6" w14:textId="77777777" w:rsidR="001F6638" w:rsidRDefault="00B26143">
            <w:r>
              <w:t>Range</w:t>
            </w:r>
          </w:p>
        </w:tc>
      </w:tr>
      <w:tr w:rsidR="001F6638" w14:paraId="62720BA4" w14:textId="77777777" w:rsidTr="00555E5E">
        <w:tc>
          <w:tcPr>
            <w:tcW w:w="2483" w:type="dxa"/>
          </w:tcPr>
          <w:p w14:paraId="36BB7B6C" w14:textId="77777777" w:rsidR="001F6638" w:rsidRDefault="00B26143">
            <w:r>
              <w:t>NA</w:t>
            </w:r>
          </w:p>
        </w:tc>
        <w:tc>
          <w:tcPr>
            <w:tcW w:w="2459" w:type="dxa"/>
          </w:tcPr>
          <w:p w14:paraId="517AB7EC" w14:textId="77777777" w:rsidR="001F6638" w:rsidRDefault="00B26143">
            <w:r>
              <w:t>NA</w:t>
            </w:r>
          </w:p>
        </w:tc>
        <w:tc>
          <w:tcPr>
            <w:tcW w:w="2479" w:type="dxa"/>
          </w:tcPr>
          <w:p w14:paraId="6BEEC2D5" w14:textId="77777777" w:rsidR="001F6638" w:rsidRDefault="00B26143">
            <w:r>
              <w:t>NA</w:t>
            </w:r>
          </w:p>
        </w:tc>
        <w:tc>
          <w:tcPr>
            <w:tcW w:w="2464" w:type="dxa"/>
          </w:tcPr>
          <w:p w14:paraId="41B54703" w14:textId="77777777" w:rsidR="001F6638" w:rsidRDefault="00B26143">
            <w:r>
              <w:t>NA</w:t>
            </w:r>
          </w:p>
        </w:tc>
      </w:tr>
      <w:tr w:rsidR="001F6638" w14:paraId="388A36AC" w14:textId="77777777" w:rsidTr="00555E5E">
        <w:tc>
          <w:tcPr>
            <w:tcW w:w="9885" w:type="dxa"/>
            <w:gridSpan w:val="4"/>
            <w:shd w:val="clear" w:color="auto" w:fill="000080"/>
          </w:tcPr>
          <w:p w14:paraId="4C356C58" w14:textId="77777777" w:rsidR="001F6638" w:rsidRDefault="00B26143">
            <w:r>
              <w:rPr>
                <w:b/>
              </w:rPr>
              <w:t>Output parameters</w:t>
            </w:r>
          </w:p>
        </w:tc>
      </w:tr>
      <w:tr w:rsidR="001F6638" w14:paraId="21A98E49" w14:textId="77777777" w:rsidTr="00555E5E">
        <w:tc>
          <w:tcPr>
            <w:tcW w:w="2483" w:type="dxa"/>
            <w:shd w:val="clear" w:color="auto" w:fill="C6D9F1"/>
          </w:tcPr>
          <w:p w14:paraId="296041FF" w14:textId="77777777" w:rsidR="001F6638" w:rsidRDefault="00B26143">
            <w:r>
              <w:t>Name</w:t>
            </w:r>
          </w:p>
        </w:tc>
        <w:tc>
          <w:tcPr>
            <w:tcW w:w="2459" w:type="dxa"/>
            <w:shd w:val="clear" w:color="auto" w:fill="C6D9F1"/>
          </w:tcPr>
          <w:p w14:paraId="6CD0A17C" w14:textId="77777777" w:rsidR="001F6638" w:rsidRDefault="00B26143">
            <w:r>
              <w:t>Type</w:t>
            </w:r>
          </w:p>
        </w:tc>
        <w:tc>
          <w:tcPr>
            <w:tcW w:w="2479" w:type="dxa"/>
            <w:shd w:val="clear" w:color="auto" w:fill="C6D9F1"/>
          </w:tcPr>
          <w:p w14:paraId="1AD007B0" w14:textId="77777777" w:rsidR="001F6638" w:rsidRDefault="00B26143">
            <w:r>
              <w:t>Description</w:t>
            </w:r>
          </w:p>
        </w:tc>
        <w:tc>
          <w:tcPr>
            <w:tcW w:w="2464" w:type="dxa"/>
            <w:shd w:val="clear" w:color="auto" w:fill="C6D9F1"/>
          </w:tcPr>
          <w:p w14:paraId="39C3A54F" w14:textId="77777777" w:rsidR="001F6638" w:rsidRDefault="00B26143">
            <w:r>
              <w:t>Range</w:t>
            </w:r>
          </w:p>
        </w:tc>
      </w:tr>
      <w:tr w:rsidR="001F6638" w14:paraId="42E3BCFD" w14:textId="77777777" w:rsidTr="00555E5E">
        <w:tc>
          <w:tcPr>
            <w:tcW w:w="2483" w:type="dxa"/>
          </w:tcPr>
          <w:p w14:paraId="00C43E0C" w14:textId="77777777" w:rsidR="001F6638" w:rsidRDefault="00B26143">
            <w:r>
              <w:t>NA</w:t>
            </w:r>
          </w:p>
        </w:tc>
        <w:tc>
          <w:tcPr>
            <w:tcW w:w="2459" w:type="dxa"/>
          </w:tcPr>
          <w:p w14:paraId="038CF654" w14:textId="77777777" w:rsidR="001F6638" w:rsidRDefault="00B26143">
            <w:r>
              <w:t>NA</w:t>
            </w:r>
          </w:p>
        </w:tc>
        <w:tc>
          <w:tcPr>
            <w:tcW w:w="2479" w:type="dxa"/>
          </w:tcPr>
          <w:p w14:paraId="51D2AF2F" w14:textId="77777777" w:rsidR="001F6638" w:rsidRDefault="00B26143">
            <w:r>
              <w:t>NA</w:t>
            </w:r>
          </w:p>
        </w:tc>
        <w:tc>
          <w:tcPr>
            <w:tcW w:w="2464" w:type="dxa"/>
          </w:tcPr>
          <w:p w14:paraId="1A978C08" w14:textId="77777777" w:rsidR="001F6638" w:rsidRDefault="00B26143">
            <w:r>
              <w:t>NA</w:t>
            </w:r>
          </w:p>
        </w:tc>
      </w:tr>
      <w:tr w:rsidR="001F6638" w14:paraId="6E7ABDB0" w14:textId="77777777" w:rsidTr="00555E5E">
        <w:tc>
          <w:tcPr>
            <w:tcW w:w="9885" w:type="dxa"/>
            <w:gridSpan w:val="4"/>
            <w:shd w:val="clear" w:color="auto" w:fill="000080"/>
          </w:tcPr>
          <w:p w14:paraId="35D60496" w14:textId="77777777" w:rsidR="001F6638" w:rsidRDefault="00B26143">
            <w:r>
              <w:rPr>
                <w:b/>
              </w:rPr>
              <w:t>Return value</w:t>
            </w:r>
          </w:p>
        </w:tc>
      </w:tr>
      <w:tr w:rsidR="001F6638" w14:paraId="30D0108B" w14:textId="77777777" w:rsidTr="00555E5E">
        <w:tc>
          <w:tcPr>
            <w:tcW w:w="2483" w:type="dxa"/>
            <w:shd w:val="clear" w:color="auto" w:fill="C6D9F1"/>
          </w:tcPr>
          <w:p w14:paraId="75CC08E9" w14:textId="77777777" w:rsidR="001F6638" w:rsidRDefault="00B26143">
            <w:r>
              <w:t>Type</w:t>
            </w:r>
          </w:p>
        </w:tc>
        <w:tc>
          <w:tcPr>
            <w:tcW w:w="7402" w:type="dxa"/>
            <w:gridSpan w:val="3"/>
            <w:shd w:val="clear" w:color="auto" w:fill="C6D9F1"/>
          </w:tcPr>
          <w:p w14:paraId="2F7EDC24" w14:textId="77777777" w:rsidR="001F6638" w:rsidRDefault="00B26143">
            <w:r>
              <w:t>Description</w:t>
            </w:r>
          </w:p>
        </w:tc>
      </w:tr>
      <w:tr w:rsidR="001F6638" w14:paraId="468862D1" w14:textId="77777777" w:rsidTr="00555E5E">
        <w:tc>
          <w:tcPr>
            <w:tcW w:w="2483" w:type="dxa"/>
          </w:tcPr>
          <w:p w14:paraId="39177891" w14:textId="77777777" w:rsidR="001F6638" w:rsidRDefault="00B26143">
            <w:r>
              <w:t>NA</w:t>
            </w:r>
          </w:p>
        </w:tc>
        <w:tc>
          <w:tcPr>
            <w:tcW w:w="7402" w:type="dxa"/>
            <w:gridSpan w:val="3"/>
          </w:tcPr>
          <w:p w14:paraId="547924DF" w14:textId="77777777" w:rsidR="001F6638" w:rsidRDefault="00B26143">
            <w:r>
              <w:t>None</w:t>
            </w:r>
          </w:p>
        </w:tc>
      </w:tr>
      <w:tr w:rsidR="001F6638" w14:paraId="37B6457F" w14:textId="77777777" w:rsidTr="00555E5E">
        <w:tc>
          <w:tcPr>
            <w:tcW w:w="9885" w:type="dxa"/>
            <w:gridSpan w:val="4"/>
            <w:shd w:val="clear" w:color="auto" w:fill="000080"/>
          </w:tcPr>
          <w:p w14:paraId="7943C3AA" w14:textId="77777777" w:rsidR="001F6638" w:rsidRDefault="00B26143">
            <w:r>
              <w:rPr>
                <w:b/>
              </w:rPr>
              <w:t>Dynamic aspect</w:t>
            </w:r>
          </w:p>
        </w:tc>
      </w:tr>
      <w:tr w:rsidR="001F6638" w14:paraId="02AFE52B" w14:textId="77777777" w:rsidTr="00555E5E">
        <w:tc>
          <w:tcPr>
            <w:tcW w:w="2483" w:type="dxa"/>
            <w:shd w:val="clear" w:color="auto" w:fill="C6D9F1"/>
          </w:tcPr>
          <w:p w14:paraId="6694F2F9" w14:textId="77777777" w:rsidR="001F6638" w:rsidRDefault="00B26143">
            <w:r>
              <w:t>Who(callers)</w:t>
            </w:r>
          </w:p>
        </w:tc>
        <w:tc>
          <w:tcPr>
            <w:tcW w:w="7402" w:type="dxa"/>
            <w:gridSpan w:val="3"/>
            <w:shd w:val="clear" w:color="auto" w:fill="C6D9F1"/>
          </w:tcPr>
          <w:p w14:paraId="7B3A327D" w14:textId="77777777" w:rsidR="001F6638" w:rsidRDefault="00B26143">
            <w:r>
              <w:t>Description</w:t>
            </w:r>
          </w:p>
        </w:tc>
      </w:tr>
      <w:tr w:rsidR="001F6638" w14:paraId="45E2FF58" w14:textId="77777777" w:rsidTr="00555E5E">
        <w:tc>
          <w:tcPr>
            <w:tcW w:w="2483" w:type="dxa"/>
          </w:tcPr>
          <w:p w14:paraId="30F74A8F" w14:textId="0A07F9D7" w:rsidR="001F6638" w:rsidRDefault="002D1E94">
            <w:r w:rsidRPr="002D1E94">
              <w:t>NVP_Init</w:t>
            </w:r>
          </w:p>
        </w:tc>
        <w:tc>
          <w:tcPr>
            <w:tcW w:w="7402" w:type="dxa"/>
            <w:gridSpan w:val="3"/>
          </w:tcPr>
          <w:p w14:paraId="19F422AD" w14:textId="77777777" w:rsidR="001F6638" w:rsidRDefault="00B26143">
            <w:r>
              <w:t>*</w:t>
            </w:r>
          </w:p>
        </w:tc>
      </w:tr>
      <w:tr w:rsidR="001F6638" w14:paraId="073515B8" w14:textId="77777777" w:rsidTr="00555E5E">
        <w:tc>
          <w:tcPr>
            <w:tcW w:w="9885" w:type="dxa"/>
            <w:gridSpan w:val="4"/>
            <w:shd w:val="clear" w:color="auto" w:fill="000080"/>
          </w:tcPr>
          <w:p w14:paraId="306AAB29" w14:textId="77777777" w:rsidR="001F6638" w:rsidRDefault="00B26143">
            <w:r>
              <w:rPr>
                <w:b/>
              </w:rPr>
              <w:t>Static aspect</w:t>
            </w:r>
          </w:p>
        </w:tc>
      </w:tr>
      <w:tr w:rsidR="001F6638" w14:paraId="79526F2E" w14:textId="77777777" w:rsidTr="00555E5E">
        <w:tc>
          <w:tcPr>
            <w:tcW w:w="9885" w:type="dxa"/>
            <w:gridSpan w:val="4"/>
          </w:tcPr>
          <w:p w14:paraId="1A8EF4CF" w14:textId="77777777" w:rsidR="001F6638" w:rsidRDefault="00B26143">
            <w:r>
              <w:t>*</w:t>
            </w:r>
          </w:p>
        </w:tc>
      </w:tr>
      <w:tr w:rsidR="001F6638" w14:paraId="51EE34C6" w14:textId="77777777" w:rsidTr="00555E5E">
        <w:tc>
          <w:tcPr>
            <w:tcW w:w="9885" w:type="dxa"/>
            <w:gridSpan w:val="4"/>
            <w:shd w:val="clear" w:color="auto" w:fill="000080"/>
          </w:tcPr>
          <w:p w14:paraId="6A802A93" w14:textId="77777777" w:rsidR="001F6638" w:rsidRDefault="00B26143">
            <w:r>
              <w:rPr>
                <w:b/>
              </w:rPr>
              <w:t>Constrains</w:t>
            </w:r>
          </w:p>
        </w:tc>
      </w:tr>
      <w:tr w:rsidR="001F6638" w14:paraId="4771C8F8" w14:textId="77777777" w:rsidTr="00555E5E">
        <w:tc>
          <w:tcPr>
            <w:tcW w:w="9885" w:type="dxa"/>
            <w:gridSpan w:val="4"/>
          </w:tcPr>
          <w:p w14:paraId="3A6B74EF" w14:textId="77777777" w:rsidR="001F6638" w:rsidRDefault="00B26143">
            <w:r>
              <w:t xml:space="preserve"> </w:t>
            </w:r>
          </w:p>
        </w:tc>
      </w:tr>
    </w:tbl>
    <w:p w14:paraId="0180FFB3" w14:textId="77777777" w:rsidR="00930552" w:rsidRDefault="00555E5E" w:rsidP="00930552">
      <w:pPr>
        <w:keepNext/>
        <w:jc w:val="center"/>
      </w:pPr>
      <w:r>
        <w:object w:dxaOrig="5775" w:dyaOrig="810" w14:anchorId="48ACE3E8">
          <v:shape id="_x0000_i1027" type="#_x0000_t75" style="width:288.65pt;height:40.7pt" o:ole="">
            <v:imagedata r:id="rId15" o:title=""/>
          </v:shape>
          <o:OLEObject Type="Embed" ProgID="Package" ShapeID="_x0000_i1027" DrawAspect="Content" ObjectID="_1745059789" r:id="rId16"/>
        </w:object>
      </w:r>
    </w:p>
    <w:p w14:paraId="39B1E2A9" w14:textId="6EA84EE2" w:rsidR="001F6638" w:rsidRDefault="00930552" w:rsidP="00930552">
      <w:pPr>
        <w:pStyle w:val="Caption"/>
        <w:jc w:val="center"/>
      </w:pPr>
      <w:bookmarkStart w:id="23" w:name="_Toc134446120"/>
      <w:r>
        <w:t xml:space="preserve">Figure </w:t>
      </w:r>
      <w:fldSimple w:instr=" SEQ Figure \* ARABIC ">
        <w:r>
          <w:rPr>
            <w:noProof/>
          </w:rPr>
          <w:t>5</w:t>
        </w:r>
      </w:fldSimple>
      <w:r>
        <w:t xml:space="preserve">: </w:t>
      </w:r>
      <w:r w:rsidRPr="004634DD">
        <w:t>nvp_CopyVehicleEquipmentDefaultData</w:t>
      </w:r>
      <w:r>
        <w:t xml:space="preserve"> function</w:t>
      </w:r>
      <w:bookmarkEnd w:id="23"/>
    </w:p>
    <w:p w14:paraId="78514595" w14:textId="77777777" w:rsidR="001F6638" w:rsidRDefault="00B26143">
      <w:pPr>
        <w:pStyle w:val="Heading3"/>
      </w:pPr>
      <w:bookmarkStart w:id="24" w:name="_Toc134446241"/>
      <w:r>
        <w:t>nvp_CopyVehicleEquipmentEOLData</w:t>
      </w:r>
      <w:bookmarkEnd w:id="24"/>
    </w:p>
    <w:tbl>
      <w:tblPr>
        <w:tblStyle w:val="TableGrid"/>
        <w:tblW w:w="0" w:type="auto"/>
        <w:tblLook w:val="04A0" w:firstRow="1" w:lastRow="0" w:firstColumn="1" w:lastColumn="0" w:noHBand="0" w:noVBand="1"/>
      </w:tblPr>
      <w:tblGrid>
        <w:gridCol w:w="2483"/>
        <w:gridCol w:w="2459"/>
        <w:gridCol w:w="2479"/>
        <w:gridCol w:w="2464"/>
      </w:tblGrid>
      <w:tr w:rsidR="001F6638" w14:paraId="26F3AD64" w14:textId="77777777" w:rsidTr="00555E5E">
        <w:trPr>
          <w:cnfStyle w:val="100000000000" w:firstRow="1" w:lastRow="0" w:firstColumn="0" w:lastColumn="0" w:oddVBand="0" w:evenVBand="0" w:oddHBand="0" w:evenHBand="0" w:firstRowFirstColumn="0" w:firstRowLastColumn="0" w:lastRowFirstColumn="0" w:lastRowLastColumn="0"/>
        </w:trPr>
        <w:tc>
          <w:tcPr>
            <w:tcW w:w="9885" w:type="dxa"/>
            <w:gridSpan w:val="4"/>
          </w:tcPr>
          <w:p w14:paraId="60E75D50" w14:textId="77777777" w:rsidR="001F6638" w:rsidRDefault="00B26143">
            <w:r>
              <w:t>Object</w:t>
            </w:r>
          </w:p>
        </w:tc>
      </w:tr>
      <w:tr w:rsidR="001F6638" w14:paraId="22061891" w14:textId="77777777" w:rsidTr="00555E5E">
        <w:tc>
          <w:tcPr>
            <w:tcW w:w="9885" w:type="dxa"/>
            <w:gridSpan w:val="4"/>
          </w:tcPr>
          <w:p w14:paraId="6D4F9B4F" w14:textId="77777777" w:rsidR="001F6638" w:rsidRDefault="00B26143">
            <w:r>
              <w:t>Function will handle the Ssa Coding Vehicle equipment data to local structure.</w:t>
            </w:r>
          </w:p>
        </w:tc>
      </w:tr>
      <w:tr w:rsidR="001F6638" w14:paraId="340A1994" w14:textId="77777777" w:rsidTr="00555E5E">
        <w:tc>
          <w:tcPr>
            <w:tcW w:w="9885" w:type="dxa"/>
            <w:gridSpan w:val="4"/>
            <w:shd w:val="clear" w:color="auto" w:fill="000080"/>
          </w:tcPr>
          <w:p w14:paraId="5EE937AF" w14:textId="77777777" w:rsidR="001F6638" w:rsidRDefault="00B26143">
            <w:r>
              <w:rPr>
                <w:b/>
              </w:rPr>
              <w:t>Prototype</w:t>
            </w:r>
          </w:p>
        </w:tc>
      </w:tr>
      <w:tr w:rsidR="001F6638" w14:paraId="206FC1D0" w14:textId="77777777" w:rsidTr="00555E5E">
        <w:tc>
          <w:tcPr>
            <w:tcW w:w="9885" w:type="dxa"/>
            <w:gridSpan w:val="4"/>
          </w:tcPr>
          <w:p w14:paraId="028416EA" w14:textId="77777777" w:rsidR="001F6638" w:rsidRDefault="00B26143">
            <w:r>
              <w:t>LOCAL void nvp_CopyVehicleEquipmentEOLData (uint8 u8ReadDataTarget)</w:t>
            </w:r>
          </w:p>
        </w:tc>
      </w:tr>
      <w:tr w:rsidR="001F6638" w14:paraId="76342A38" w14:textId="77777777" w:rsidTr="00555E5E">
        <w:tc>
          <w:tcPr>
            <w:tcW w:w="9885" w:type="dxa"/>
            <w:gridSpan w:val="4"/>
            <w:shd w:val="clear" w:color="auto" w:fill="000080"/>
          </w:tcPr>
          <w:p w14:paraId="7A6B01E2" w14:textId="77777777" w:rsidR="001F6638" w:rsidRDefault="00B26143">
            <w:r>
              <w:rPr>
                <w:b/>
              </w:rPr>
              <w:t>Parameters</w:t>
            </w:r>
          </w:p>
        </w:tc>
      </w:tr>
      <w:tr w:rsidR="001F6638" w14:paraId="431E43FE" w14:textId="77777777" w:rsidTr="00555E5E">
        <w:tc>
          <w:tcPr>
            <w:tcW w:w="9885" w:type="dxa"/>
            <w:gridSpan w:val="4"/>
          </w:tcPr>
          <w:p w14:paraId="4A448E92" w14:textId="77777777" w:rsidR="001F6638" w:rsidRDefault="00B26143">
            <w:r>
              <w:t>u8ReadDataTarget - target to read data from Vehicle equipment or Development</w:t>
            </w:r>
          </w:p>
        </w:tc>
      </w:tr>
      <w:tr w:rsidR="001F6638" w14:paraId="0FE80558" w14:textId="77777777" w:rsidTr="00555E5E">
        <w:tc>
          <w:tcPr>
            <w:tcW w:w="9885" w:type="dxa"/>
            <w:gridSpan w:val="4"/>
            <w:shd w:val="clear" w:color="auto" w:fill="000080"/>
          </w:tcPr>
          <w:p w14:paraId="7B232FA7" w14:textId="77777777" w:rsidR="001F6638" w:rsidRDefault="00B26143">
            <w:r>
              <w:rPr>
                <w:b/>
              </w:rPr>
              <w:t>Exceptions</w:t>
            </w:r>
          </w:p>
        </w:tc>
      </w:tr>
      <w:tr w:rsidR="001F6638" w14:paraId="4F3109CB" w14:textId="77777777" w:rsidTr="00555E5E">
        <w:tc>
          <w:tcPr>
            <w:tcW w:w="9885" w:type="dxa"/>
            <w:gridSpan w:val="4"/>
          </w:tcPr>
          <w:p w14:paraId="5321B531" w14:textId="77777777" w:rsidR="001F6638" w:rsidRDefault="00B26143">
            <w:r>
              <w:t>None</w:t>
            </w:r>
          </w:p>
        </w:tc>
      </w:tr>
      <w:tr w:rsidR="001F6638" w14:paraId="7DBFF3DA" w14:textId="77777777" w:rsidTr="00555E5E">
        <w:tc>
          <w:tcPr>
            <w:tcW w:w="9885" w:type="dxa"/>
            <w:gridSpan w:val="4"/>
            <w:shd w:val="clear" w:color="auto" w:fill="000080"/>
          </w:tcPr>
          <w:p w14:paraId="2751874A" w14:textId="77777777" w:rsidR="001F6638" w:rsidRDefault="00B26143">
            <w:r>
              <w:rPr>
                <w:b/>
              </w:rPr>
              <w:t>Precondition</w:t>
            </w:r>
          </w:p>
        </w:tc>
      </w:tr>
      <w:tr w:rsidR="001F6638" w14:paraId="7F8E57AE" w14:textId="77777777" w:rsidTr="00555E5E">
        <w:tc>
          <w:tcPr>
            <w:tcW w:w="9885" w:type="dxa"/>
            <w:gridSpan w:val="4"/>
          </w:tcPr>
          <w:p w14:paraId="47FAE775" w14:textId="77777777" w:rsidR="001F6638" w:rsidRDefault="00B26143">
            <w:r>
              <w:t>None</w:t>
            </w:r>
          </w:p>
        </w:tc>
      </w:tr>
      <w:tr w:rsidR="001F6638" w14:paraId="6A4653E0" w14:textId="77777777" w:rsidTr="00555E5E">
        <w:tc>
          <w:tcPr>
            <w:tcW w:w="9885" w:type="dxa"/>
            <w:gridSpan w:val="4"/>
            <w:shd w:val="clear" w:color="auto" w:fill="000080"/>
          </w:tcPr>
          <w:p w14:paraId="12C6A8CC" w14:textId="77777777" w:rsidR="001F6638" w:rsidRDefault="00B26143">
            <w:r>
              <w:rPr>
                <w:b/>
              </w:rPr>
              <w:t>Postcondition</w:t>
            </w:r>
          </w:p>
        </w:tc>
      </w:tr>
      <w:tr w:rsidR="001F6638" w14:paraId="2E53F477" w14:textId="77777777" w:rsidTr="00555E5E">
        <w:tc>
          <w:tcPr>
            <w:tcW w:w="9885" w:type="dxa"/>
            <w:gridSpan w:val="4"/>
          </w:tcPr>
          <w:p w14:paraId="270CBA4D" w14:textId="77777777" w:rsidR="001F6638" w:rsidRDefault="00B26143">
            <w:r>
              <w:t>None</w:t>
            </w:r>
          </w:p>
        </w:tc>
      </w:tr>
      <w:tr w:rsidR="001F6638" w14:paraId="6777AB27" w14:textId="77777777" w:rsidTr="00555E5E">
        <w:tc>
          <w:tcPr>
            <w:tcW w:w="9885" w:type="dxa"/>
            <w:gridSpan w:val="4"/>
            <w:shd w:val="clear" w:color="auto" w:fill="000080"/>
          </w:tcPr>
          <w:p w14:paraId="65D6408F" w14:textId="77777777" w:rsidR="001F6638" w:rsidRDefault="00B26143">
            <w:r>
              <w:rPr>
                <w:b/>
              </w:rPr>
              <w:t>Input parameters</w:t>
            </w:r>
          </w:p>
        </w:tc>
      </w:tr>
      <w:tr w:rsidR="001F6638" w14:paraId="6EDAC8BE" w14:textId="77777777" w:rsidTr="00555E5E">
        <w:tc>
          <w:tcPr>
            <w:tcW w:w="2483" w:type="dxa"/>
            <w:shd w:val="clear" w:color="auto" w:fill="C6D9F1"/>
          </w:tcPr>
          <w:p w14:paraId="74EDE503" w14:textId="77777777" w:rsidR="001F6638" w:rsidRDefault="00B26143">
            <w:r>
              <w:t>Name</w:t>
            </w:r>
          </w:p>
        </w:tc>
        <w:tc>
          <w:tcPr>
            <w:tcW w:w="2459" w:type="dxa"/>
            <w:shd w:val="clear" w:color="auto" w:fill="C6D9F1"/>
          </w:tcPr>
          <w:p w14:paraId="657788DE" w14:textId="77777777" w:rsidR="001F6638" w:rsidRDefault="00B26143">
            <w:r>
              <w:t>Type</w:t>
            </w:r>
          </w:p>
        </w:tc>
        <w:tc>
          <w:tcPr>
            <w:tcW w:w="2479" w:type="dxa"/>
            <w:shd w:val="clear" w:color="auto" w:fill="C6D9F1"/>
          </w:tcPr>
          <w:p w14:paraId="35CA9254" w14:textId="77777777" w:rsidR="001F6638" w:rsidRDefault="00B26143">
            <w:r>
              <w:t>Description</w:t>
            </w:r>
          </w:p>
        </w:tc>
        <w:tc>
          <w:tcPr>
            <w:tcW w:w="2464" w:type="dxa"/>
            <w:shd w:val="clear" w:color="auto" w:fill="C6D9F1"/>
          </w:tcPr>
          <w:p w14:paraId="375C66A6" w14:textId="77777777" w:rsidR="001F6638" w:rsidRDefault="00B26143">
            <w:r>
              <w:t>Range</w:t>
            </w:r>
          </w:p>
        </w:tc>
      </w:tr>
      <w:tr w:rsidR="001F6638" w14:paraId="60D322EA" w14:textId="77777777" w:rsidTr="00555E5E">
        <w:tc>
          <w:tcPr>
            <w:tcW w:w="2483" w:type="dxa"/>
          </w:tcPr>
          <w:p w14:paraId="5A540414" w14:textId="5689B72C" w:rsidR="001F6638" w:rsidRDefault="00482A80">
            <w:r w:rsidRPr="00482A80">
              <w:t>u8ReadDataTarget</w:t>
            </w:r>
          </w:p>
        </w:tc>
        <w:tc>
          <w:tcPr>
            <w:tcW w:w="2459" w:type="dxa"/>
          </w:tcPr>
          <w:p w14:paraId="642D5233" w14:textId="4F824DB6" w:rsidR="001F6638" w:rsidRDefault="00482A80">
            <w:r w:rsidRPr="00482A80">
              <w:t>uint8</w:t>
            </w:r>
          </w:p>
        </w:tc>
        <w:tc>
          <w:tcPr>
            <w:tcW w:w="2479" w:type="dxa"/>
          </w:tcPr>
          <w:p w14:paraId="39B74DB0" w14:textId="3FF74B64" w:rsidR="001F6638" w:rsidRDefault="00482A80">
            <w:r w:rsidRPr="00482A80">
              <w:t>u8ReadDataTarget - target to read data from Vehicle equipment or Development</w:t>
            </w:r>
          </w:p>
        </w:tc>
        <w:tc>
          <w:tcPr>
            <w:tcW w:w="2464" w:type="dxa"/>
          </w:tcPr>
          <w:p w14:paraId="482C26A3" w14:textId="77777777" w:rsidR="001F6638" w:rsidRDefault="00B26143">
            <w:r>
              <w:t>NA</w:t>
            </w:r>
          </w:p>
        </w:tc>
      </w:tr>
      <w:tr w:rsidR="001F6638" w14:paraId="5E6FF0A3" w14:textId="77777777" w:rsidTr="00555E5E">
        <w:tc>
          <w:tcPr>
            <w:tcW w:w="9885" w:type="dxa"/>
            <w:gridSpan w:val="4"/>
            <w:shd w:val="clear" w:color="auto" w:fill="000080"/>
          </w:tcPr>
          <w:p w14:paraId="1EEF53D6" w14:textId="77777777" w:rsidR="001F6638" w:rsidRDefault="00B26143">
            <w:r>
              <w:rPr>
                <w:b/>
              </w:rPr>
              <w:t>Output parameters</w:t>
            </w:r>
          </w:p>
        </w:tc>
      </w:tr>
      <w:tr w:rsidR="001F6638" w14:paraId="72143053" w14:textId="77777777" w:rsidTr="00555E5E">
        <w:tc>
          <w:tcPr>
            <w:tcW w:w="2483" w:type="dxa"/>
            <w:shd w:val="clear" w:color="auto" w:fill="C6D9F1"/>
          </w:tcPr>
          <w:p w14:paraId="076F8A64" w14:textId="77777777" w:rsidR="001F6638" w:rsidRDefault="00B26143">
            <w:r>
              <w:t>Name</w:t>
            </w:r>
          </w:p>
        </w:tc>
        <w:tc>
          <w:tcPr>
            <w:tcW w:w="2459" w:type="dxa"/>
            <w:shd w:val="clear" w:color="auto" w:fill="C6D9F1"/>
          </w:tcPr>
          <w:p w14:paraId="5D1CC464" w14:textId="77777777" w:rsidR="001F6638" w:rsidRDefault="00B26143">
            <w:r>
              <w:t>Type</w:t>
            </w:r>
          </w:p>
        </w:tc>
        <w:tc>
          <w:tcPr>
            <w:tcW w:w="2479" w:type="dxa"/>
            <w:shd w:val="clear" w:color="auto" w:fill="C6D9F1"/>
          </w:tcPr>
          <w:p w14:paraId="33A714A8" w14:textId="77777777" w:rsidR="001F6638" w:rsidRDefault="00B26143">
            <w:r>
              <w:t>Description</w:t>
            </w:r>
          </w:p>
        </w:tc>
        <w:tc>
          <w:tcPr>
            <w:tcW w:w="2464" w:type="dxa"/>
            <w:shd w:val="clear" w:color="auto" w:fill="C6D9F1"/>
          </w:tcPr>
          <w:p w14:paraId="2BD05330" w14:textId="77777777" w:rsidR="001F6638" w:rsidRDefault="00B26143">
            <w:r>
              <w:t>Range</w:t>
            </w:r>
          </w:p>
        </w:tc>
      </w:tr>
      <w:tr w:rsidR="001F6638" w14:paraId="27D9D92B" w14:textId="77777777" w:rsidTr="00555E5E">
        <w:tc>
          <w:tcPr>
            <w:tcW w:w="2483" w:type="dxa"/>
          </w:tcPr>
          <w:p w14:paraId="0B8EE2D5" w14:textId="77777777" w:rsidR="001F6638" w:rsidRDefault="00B26143">
            <w:r>
              <w:t>NA</w:t>
            </w:r>
          </w:p>
        </w:tc>
        <w:tc>
          <w:tcPr>
            <w:tcW w:w="2459" w:type="dxa"/>
          </w:tcPr>
          <w:p w14:paraId="03A0B077" w14:textId="77777777" w:rsidR="001F6638" w:rsidRDefault="00B26143">
            <w:r>
              <w:t>NA</w:t>
            </w:r>
          </w:p>
        </w:tc>
        <w:tc>
          <w:tcPr>
            <w:tcW w:w="2479" w:type="dxa"/>
          </w:tcPr>
          <w:p w14:paraId="469E89B7" w14:textId="77777777" w:rsidR="001F6638" w:rsidRDefault="00B26143">
            <w:r>
              <w:t>NA</w:t>
            </w:r>
          </w:p>
        </w:tc>
        <w:tc>
          <w:tcPr>
            <w:tcW w:w="2464" w:type="dxa"/>
          </w:tcPr>
          <w:p w14:paraId="4B160C12" w14:textId="77777777" w:rsidR="001F6638" w:rsidRDefault="00B26143">
            <w:r>
              <w:t>NA</w:t>
            </w:r>
          </w:p>
        </w:tc>
      </w:tr>
      <w:tr w:rsidR="001F6638" w14:paraId="5404A63A" w14:textId="77777777" w:rsidTr="00555E5E">
        <w:tc>
          <w:tcPr>
            <w:tcW w:w="9885" w:type="dxa"/>
            <w:gridSpan w:val="4"/>
            <w:shd w:val="clear" w:color="auto" w:fill="000080"/>
          </w:tcPr>
          <w:p w14:paraId="6B6D1D29" w14:textId="77777777" w:rsidR="001F6638" w:rsidRDefault="00B26143">
            <w:r>
              <w:rPr>
                <w:b/>
              </w:rPr>
              <w:t>Return value</w:t>
            </w:r>
          </w:p>
        </w:tc>
      </w:tr>
      <w:tr w:rsidR="001F6638" w14:paraId="4F231894" w14:textId="77777777" w:rsidTr="00555E5E">
        <w:tc>
          <w:tcPr>
            <w:tcW w:w="2483" w:type="dxa"/>
            <w:shd w:val="clear" w:color="auto" w:fill="C6D9F1"/>
          </w:tcPr>
          <w:p w14:paraId="5169F47B" w14:textId="77777777" w:rsidR="001F6638" w:rsidRDefault="00B26143">
            <w:r>
              <w:t>Type</w:t>
            </w:r>
          </w:p>
        </w:tc>
        <w:tc>
          <w:tcPr>
            <w:tcW w:w="7402" w:type="dxa"/>
            <w:gridSpan w:val="3"/>
            <w:shd w:val="clear" w:color="auto" w:fill="C6D9F1"/>
          </w:tcPr>
          <w:p w14:paraId="68D504B9" w14:textId="77777777" w:rsidR="001F6638" w:rsidRDefault="00B26143">
            <w:r>
              <w:t>Description</w:t>
            </w:r>
          </w:p>
        </w:tc>
      </w:tr>
      <w:tr w:rsidR="001F6638" w14:paraId="22030E49" w14:textId="77777777" w:rsidTr="00555E5E">
        <w:tc>
          <w:tcPr>
            <w:tcW w:w="2483" w:type="dxa"/>
          </w:tcPr>
          <w:p w14:paraId="1072CAC6" w14:textId="77777777" w:rsidR="001F6638" w:rsidRDefault="00B26143">
            <w:r>
              <w:t>NA</w:t>
            </w:r>
          </w:p>
        </w:tc>
        <w:tc>
          <w:tcPr>
            <w:tcW w:w="7402" w:type="dxa"/>
            <w:gridSpan w:val="3"/>
          </w:tcPr>
          <w:p w14:paraId="1ED9BBB7" w14:textId="77777777" w:rsidR="001F6638" w:rsidRDefault="00B26143">
            <w:r>
              <w:t>None</w:t>
            </w:r>
          </w:p>
        </w:tc>
      </w:tr>
      <w:tr w:rsidR="001F6638" w14:paraId="5D977338" w14:textId="77777777" w:rsidTr="00555E5E">
        <w:tc>
          <w:tcPr>
            <w:tcW w:w="9885" w:type="dxa"/>
            <w:gridSpan w:val="4"/>
            <w:shd w:val="clear" w:color="auto" w:fill="000080"/>
          </w:tcPr>
          <w:p w14:paraId="6A47BFD6" w14:textId="77777777" w:rsidR="001F6638" w:rsidRDefault="00B26143">
            <w:r>
              <w:rPr>
                <w:b/>
              </w:rPr>
              <w:t>Dynamic aspect</w:t>
            </w:r>
          </w:p>
        </w:tc>
      </w:tr>
      <w:tr w:rsidR="001F6638" w14:paraId="6D1A5FA9" w14:textId="77777777" w:rsidTr="00555E5E">
        <w:tc>
          <w:tcPr>
            <w:tcW w:w="2483" w:type="dxa"/>
            <w:shd w:val="clear" w:color="auto" w:fill="C6D9F1"/>
          </w:tcPr>
          <w:p w14:paraId="162C1C90" w14:textId="77777777" w:rsidR="001F6638" w:rsidRDefault="00B26143">
            <w:r>
              <w:t>Who(callers)</w:t>
            </w:r>
          </w:p>
        </w:tc>
        <w:tc>
          <w:tcPr>
            <w:tcW w:w="7402" w:type="dxa"/>
            <w:gridSpan w:val="3"/>
            <w:shd w:val="clear" w:color="auto" w:fill="C6D9F1"/>
          </w:tcPr>
          <w:p w14:paraId="35508566" w14:textId="77777777" w:rsidR="001F6638" w:rsidRDefault="00B26143">
            <w:r>
              <w:t>Description</w:t>
            </w:r>
          </w:p>
        </w:tc>
      </w:tr>
      <w:tr w:rsidR="001F6638" w14:paraId="697ED053" w14:textId="77777777" w:rsidTr="00555E5E">
        <w:tc>
          <w:tcPr>
            <w:tcW w:w="2483" w:type="dxa"/>
          </w:tcPr>
          <w:p w14:paraId="27D4CCC8" w14:textId="6339BF01" w:rsidR="001F6638" w:rsidRDefault="00E41471">
            <w:r w:rsidRPr="002D1E94">
              <w:t>NVP_Init</w:t>
            </w:r>
          </w:p>
        </w:tc>
        <w:tc>
          <w:tcPr>
            <w:tcW w:w="7402" w:type="dxa"/>
            <w:gridSpan w:val="3"/>
          </w:tcPr>
          <w:p w14:paraId="29C0EE32" w14:textId="77777777" w:rsidR="001F6638" w:rsidRDefault="00B26143">
            <w:r>
              <w:t>*</w:t>
            </w:r>
          </w:p>
        </w:tc>
      </w:tr>
      <w:tr w:rsidR="001F6638" w14:paraId="5AC0DB45" w14:textId="77777777" w:rsidTr="00555E5E">
        <w:tc>
          <w:tcPr>
            <w:tcW w:w="9885" w:type="dxa"/>
            <w:gridSpan w:val="4"/>
            <w:shd w:val="clear" w:color="auto" w:fill="000080"/>
          </w:tcPr>
          <w:p w14:paraId="410AEA07" w14:textId="77777777" w:rsidR="001F6638" w:rsidRDefault="00B26143">
            <w:r>
              <w:rPr>
                <w:b/>
              </w:rPr>
              <w:t>Static aspect</w:t>
            </w:r>
          </w:p>
        </w:tc>
      </w:tr>
      <w:tr w:rsidR="001F6638" w14:paraId="6BD6F8F3" w14:textId="77777777" w:rsidTr="00555E5E">
        <w:tc>
          <w:tcPr>
            <w:tcW w:w="9885" w:type="dxa"/>
            <w:gridSpan w:val="4"/>
          </w:tcPr>
          <w:p w14:paraId="33A8BFE8" w14:textId="77777777" w:rsidR="001F6638" w:rsidRDefault="00B26143">
            <w:r>
              <w:lastRenderedPageBreak/>
              <w:t>*</w:t>
            </w:r>
          </w:p>
        </w:tc>
      </w:tr>
      <w:tr w:rsidR="001F6638" w14:paraId="3A9E3B35" w14:textId="77777777" w:rsidTr="00555E5E">
        <w:tc>
          <w:tcPr>
            <w:tcW w:w="9885" w:type="dxa"/>
            <w:gridSpan w:val="4"/>
            <w:shd w:val="clear" w:color="auto" w:fill="000080"/>
          </w:tcPr>
          <w:p w14:paraId="31198208" w14:textId="77777777" w:rsidR="001F6638" w:rsidRDefault="00B26143">
            <w:r>
              <w:rPr>
                <w:b/>
              </w:rPr>
              <w:t>Constrains</w:t>
            </w:r>
          </w:p>
        </w:tc>
      </w:tr>
      <w:tr w:rsidR="001F6638" w14:paraId="637A68AD" w14:textId="77777777" w:rsidTr="00555E5E">
        <w:tc>
          <w:tcPr>
            <w:tcW w:w="9885" w:type="dxa"/>
            <w:gridSpan w:val="4"/>
          </w:tcPr>
          <w:p w14:paraId="635232F9" w14:textId="77777777" w:rsidR="001F6638" w:rsidRDefault="00B26143">
            <w:r>
              <w:t xml:space="preserve"> </w:t>
            </w:r>
          </w:p>
        </w:tc>
      </w:tr>
    </w:tbl>
    <w:p w14:paraId="501A8CAC" w14:textId="77777777" w:rsidR="00930552" w:rsidRDefault="00555E5E" w:rsidP="00930552">
      <w:pPr>
        <w:keepNext/>
        <w:jc w:val="center"/>
      </w:pPr>
      <w:r>
        <w:object w:dxaOrig="5445" w:dyaOrig="810" w14:anchorId="447DE583">
          <v:shape id="_x0000_i1028" type="#_x0000_t75" style="width:273.6pt;height:43.2pt" o:ole="">
            <v:imagedata r:id="rId17" o:title=""/>
          </v:shape>
          <o:OLEObject Type="Embed" ProgID="Package" ShapeID="_x0000_i1028" DrawAspect="Content" ObjectID="_1745059790" r:id="rId18"/>
        </w:object>
      </w:r>
    </w:p>
    <w:p w14:paraId="4CA15ACE" w14:textId="2B2B9781" w:rsidR="001F6638" w:rsidRDefault="00930552" w:rsidP="00930552">
      <w:pPr>
        <w:pStyle w:val="Caption"/>
        <w:jc w:val="center"/>
      </w:pPr>
      <w:bookmarkStart w:id="25" w:name="_Toc134446121"/>
      <w:r>
        <w:t xml:space="preserve">Figure </w:t>
      </w:r>
      <w:fldSimple w:instr=" SEQ Figure \* ARABIC ">
        <w:r>
          <w:rPr>
            <w:noProof/>
          </w:rPr>
          <w:t>6</w:t>
        </w:r>
      </w:fldSimple>
      <w:r>
        <w:t xml:space="preserve">: </w:t>
      </w:r>
      <w:r w:rsidRPr="002C2FDF">
        <w:t>nvp_CopyVehicleEquipmentEOLData</w:t>
      </w:r>
      <w:r>
        <w:t xml:space="preserve"> function</w:t>
      </w:r>
      <w:bookmarkEnd w:id="25"/>
    </w:p>
    <w:p w14:paraId="6525783C" w14:textId="77777777" w:rsidR="001F6638" w:rsidRDefault="00B26143">
      <w:pPr>
        <w:pStyle w:val="Heading3"/>
      </w:pPr>
      <w:bookmarkStart w:id="26" w:name="_Toc134446242"/>
      <w:r>
        <w:t>NVP_Init</w:t>
      </w:r>
      <w:bookmarkEnd w:id="26"/>
    </w:p>
    <w:tbl>
      <w:tblPr>
        <w:tblStyle w:val="TableGrid"/>
        <w:tblW w:w="0" w:type="auto"/>
        <w:tblLook w:val="04A0" w:firstRow="1" w:lastRow="0" w:firstColumn="1" w:lastColumn="0" w:noHBand="0" w:noVBand="1"/>
      </w:tblPr>
      <w:tblGrid>
        <w:gridCol w:w="4363"/>
        <w:gridCol w:w="1729"/>
        <w:gridCol w:w="1995"/>
        <w:gridCol w:w="1798"/>
      </w:tblGrid>
      <w:tr w:rsidR="001F6638" w14:paraId="4FD2E5EA" w14:textId="77777777" w:rsidTr="00555E5E">
        <w:trPr>
          <w:cnfStyle w:val="100000000000" w:firstRow="1" w:lastRow="0" w:firstColumn="0" w:lastColumn="0" w:oddVBand="0" w:evenVBand="0" w:oddHBand="0" w:evenHBand="0" w:firstRowFirstColumn="0" w:firstRowLastColumn="0" w:lastRowFirstColumn="0" w:lastRowLastColumn="0"/>
        </w:trPr>
        <w:tc>
          <w:tcPr>
            <w:tcW w:w="9885" w:type="dxa"/>
            <w:gridSpan w:val="4"/>
          </w:tcPr>
          <w:p w14:paraId="6982891C" w14:textId="77777777" w:rsidR="001F6638" w:rsidRDefault="00B26143">
            <w:r>
              <w:t>Object</w:t>
            </w:r>
          </w:p>
        </w:tc>
      </w:tr>
      <w:tr w:rsidR="001F6638" w14:paraId="55A446B9" w14:textId="77777777" w:rsidTr="00555E5E">
        <w:tc>
          <w:tcPr>
            <w:tcW w:w="9885" w:type="dxa"/>
            <w:gridSpan w:val="4"/>
          </w:tcPr>
          <w:p w14:paraId="68CB2DAD" w14:textId="77777777" w:rsidR="001F6638" w:rsidRDefault="00B26143">
            <w:r>
              <w:t>NVP init function will be called periodicaly to check if vehicle equipment configuration data was written.</w:t>
            </w:r>
          </w:p>
        </w:tc>
      </w:tr>
      <w:tr w:rsidR="001F6638" w14:paraId="40B3DF19" w14:textId="77777777" w:rsidTr="00555E5E">
        <w:tc>
          <w:tcPr>
            <w:tcW w:w="9885" w:type="dxa"/>
            <w:gridSpan w:val="4"/>
            <w:shd w:val="clear" w:color="auto" w:fill="000080"/>
          </w:tcPr>
          <w:p w14:paraId="1A3A113C" w14:textId="77777777" w:rsidR="001F6638" w:rsidRDefault="00B26143">
            <w:r>
              <w:rPr>
                <w:b/>
              </w:rPr>
              <w:t>Prototype</w:t>
            </w:r>
          </w:p>
        </w:tc>
      </w:tr>
      <w:tr w:rsidR="001F6638" w14:paraId="5F684CA1" w14:textId="77777777" w:rsidTr="00555E5E">
        <w:tc>
          <w:tcPr>
            <w:tcW w:w="9885" w:type="dxa"/>
            <w:gridSpan w:val="4"/>
          </w:tcPr>
          <w:p w14:paraId="4F8293AE" w14:textId="77777777" w:rsidR="001F6638" w:rsidRDefault="00B26143">
            <w:r>
              <w:t>void NVP_Init (void)</w:t>
            </w:r>
          </w:p>
        </w:tc>
      </w:tr>
      <w:tr w:rsidR="001F6638" w14:paraId="164430E8" w14:textId="77777777" w:rsidTr="00555E5E">
        <w:tc>
          <w:tcPr>
            <w:tcW w:w="9885" w:type="dxa"/>
            <w:gridSpan w:val="4"/>
            <w:shd w:val="clear" w:color="auto" w:fill="000080"/>
          </w:tcPr>
          <w:p w14:paraId="3F50B533" w14:textId="77777777" w:rsidR="001F6638" w:rsidRDefault="00B26143">
            <w:r>
              <w:rPr>
                <w:b/>
              </w:rPr>
              <w:t>Parameters</w:t>
            </w:r>
          </w:p>
        </w:tc>
      </w:tr>
      <w:tr w:rsidR="001F6638" w14:paraId="2E3EDEC8" w14:textId="77777777" w:rsidTr="00555E5E">
        <w:tc>
          <w:tcPr>
            <w:tcW w:w="9885" w:type="dxa"/>
            <w:gridSpan w:val="4"/>
          </w:tcPr>
          <w:p w14:paraId="511503C8" w14:textId="77777777" w:rsidR="001F6638" w:rsidRDefault="00B26143">
            <w:r>
              <w:t>None</w:t>
            </w:r>
          </w:p>
        </w:tc>
      </w:tr>
      <w:tr w:rsidR="001F6638" w14:paraId="2F087E3A" w14:textId="77777777" w:rsidTr="00555E5E">
        <w:tc>
          <w:tcPr>
            <w:tcW w:w="9885" w:type="dxa"/>
            <w:gridSpan w:val="4"/>
            <w:shd w:val="clear" w:color="auto" w:fill="000080"/>
          </w:tcPr>
          <w:p w14:paraId="3CF5714D" w14:textId="77777777" w:rsidR="001F6638" w:rsidRDefault="00B26143">
            <w:r>
              <w:rPr>
                <w:b/>
              </w:rPr>
              <w:t>Exceptions</w:t>
            </w:r>
          </w:p>
        </w:tc>
      </w:tr>
      <w:tr w:rsidR="001F6638" w14:paraId="552ABA9D" w14:textId="77777777" w:rsidTr="00555E5E">
        <w:tc>
          <w:tcPr>
            <w:tcW w:w="9885" w:type="dxa"/>
            <w:gridSpan w:val="4"/>
          </w:tcPr>
          <w:p w14:paraId="73DF3615" w14:textId="77777777" w:rsidR="001F6638" w:rsidRDefault="00B26143">
            <w:r>
              <w:t>None</w:t>
            </w:r>
          </w:p>
        </w:tc>
      </w:tr>
      <w:tr w:rsidR="001F6638" w14:paraId="1012AF90" w14:textId="77777777" w:rsidTr="00555E5E">
        <w:tc>
          <w:tcPr>
            <w:tcW w:w="9885" w:type="dxa"/>
            <w:gridSpan w:val="4"/>
            <w:shd w:val="clear" w:color="auto" w:fill="000080"/>
          </w:tcPr>
          <w:p w14:paraId="634603F5" w14:textId="77777777" w:rsidR="001F6638" w:rsidRDefault="00B26143">
            <w:r>
              <w:rPr>
                <w:b/>
              </w:rPr>
              <w:t>Precondition</w:t>
            </w:r>
          </w:p>
        </w:tc>
      </w:tr>
      <w:tr w:rsidR="001F6638" w14:paraId="0AE16836" w14:textId="77777777" w:rsidTr="00555E5E">
        <w:tc>
          <w:tcPr>
            <w:tcW w:w="9885" w:type="dxa"/>
            <w:gridSpan w:val="4"/>
          </w:tcPr>
          <w:p w14:paraId="37E5EDD2" w14:textId="77777777" w:rsidR="001F6638" w:rsidRDefault="00B26143">
            <w:r>
              <w:t>None</w:t>
            </w:r>
          </w:p>
        </w:tc>
      </w:tr>
      <w:tr w:rsidR="001F6638" w14:paraId="12CDE50D" w14:textId="77777777" w:rsidTr="00555E5E">
        <w:tc>
          <w:tcPr>
            <w:tcW w:w="9885" w:type="dxa"/>
            <w:gridSpan w:val="4"/>
            <w:shd w:val="clear" w:color="auto" w:fill="000080"/>
          </w:tcPr>
          <w:p w14:paraId="046787B5" w14:textId="77777777" w:rsidR="001F6638" w:rsidRDefault="00B26143">
            <w:r>
              <w:rPr>
                <w:b/>
              </w:rPr>
              <w:t>Postcondition</w:t>
            </w:r>
          </w:p>
        </w:tc>
      </w:tr>
      <w:tr w:rsidR="001F6638" w14:paraId="3E963C40" w14:textId="77777777" w:rsidTr="00555E5E">
        <w:tc>
          <w:tcPr>
            <w:tcW w:w="9885" w:type="dxa"/>
            <w:gridSpan w:val="4"/>
          </w:tcPr>
          <w:p w14:paraId="7FD8E355" w14:textId="77777777" w:rsidR="001F6638" w:rsidRDefault="00B26143">
            <w:r>
              <w:t>None</w:t>
            </w:r>
          </w:p>
        </w:tc>
      </w:tr>
      <w:tr w:rsidR="001F6638" w14:paraId="16DD0872" w14:textId="77777777" w:rsidTr="00555E5E">
        <w:tc>
          <w:tcPr>
            <w:tcW w:w="9885" w:type="dxa"/>
            <w:gridSpan w:val="4"/>
            <w:shd w:val="clear" w:color="auto" w:fill="000080"/>
          </w:tcPr>
          <w:p w14:paraId="24922D35" w14:textId="77777777" w:rsidR="001F6638" w:rsidRDefault="00B26143">
            <w:r>
              <w:rPr>
                <w:b/>
              </w:rPr>
              <w:t>Input parameters</w:t>
            </w:r>
          </w:p>
        </w:tc>
      </w:tr>
      <w:tr w:rsidR="001F6638" w14:paraId="33846E9E" w14:textId="77777777" w:rsidTr="00555E5E">
        <w:tc>
          <w:tcPr>
            <w:tcW w:w="2483" w:type="dxa"/>
            <w:shd w:val="clear" w:color="auto" w:fill="C6D9F1"/>
          </w:tcPr>
          <w:p w14:paraId="3899CE1D" w14:textId="77777777" w:rsidR="001F6638" w:rsidRDefault="00B26143">
            <w:r>
              <w:t>Name</w:t>
            </w:r>
          </w:p>
        </w:tc>
        <w:tc>
          <w:tcPr>
            <w:tcW w:w="2459" w:type="dxa"/>
            <w:shd w:val="clear" w:color="auto" w:fill="C6D9F1"/>
          </w:tcPr>
          <w:p w14:paraId="7F84FA0F" w14:textId="77777777" w:rsidR="001F6638" w:rsidRDefault="00B26143">
            <w:r>
              <w:t>Type</w:t>
            </w:r>
          </w:p>
        </w:tc>
        <w:tc>
          <w:tcPr>
            <w:tcW w:w="2479" w:type="dxa"/>
            <w:shd w:val="clear" w:color="auto" w:fill="C6D9F1"/>
          </w:tcPr>
          <w:p w14:paraId="2B7A1540" w14:textId="77777777" w:rsidR="001F6638" w:rsidRDefault="00B26143">
            <w:r>
              <w:t>Description</w:t>
            </w:r>
          </w:p>
        </w:tc>
        <w:tc>
          <w:tcPr>
            <w:tcW w:w="2464" w:type="dxa"/>
            <w:shd w:val="clear" w:color="auto" w:fill="C6D9F1"/>
          </w:tcPr>
          <w:p w14:paraId="058DFF36" w14:textId="77777777" w:rsidR="001F6638" w:rsidRDefault="00B26143">
            <w:r>
              <w:t>Range</w:t>
            </w:r>
          </w:p>
        </w:tc>
      </w:tr>
      <w:tr w:rsidR="001F6638" w14:paraId="36EB5592" w14:textId="77777777" w:rsidTr="00555E5E">
        <w:tc>
          <w:tcPr>
            <w:tcW w:w="2483" w:type="dxa"/>
          </w:tcPr>
          <w:p w14:paraId="7A947F7B" w14:textId="77777777" w:rsidR="001F6638" w:rsidRDefault="00B26143">
            <w:r>
              <w:t>NA</w:t>
            </w:r>
          </w:p>
        </w:tc>
        <w:tc>
          <w:tcPr>
            <w:tcW w:w="2459" w:type="dxa"/>
          </w:tcPr>
          <w:p w14:paraId="2DEB9AF4" w14:textId="77777777" w:rsidR="001F6638" w:rsidRDefault="00B26143">
            <w:r>
              <w:t>NA</w:t>
            </w:r>
          </w:p>
        </w:tc>
        <w:tc>
          <w:tcPr>
            <w:tcW w:w="2479" w:type="dxa"/>
          </w:tcPr>
          <w:p w14:paraId="42A4537D" w14:textId="77777777" w:rsidR="001F6638" w:rsidRDefault="00B26143">
            <w:r>
              <w:t>NA</w:t>
            </w:r>
          </w:p>
        </w:tc>
        <w:tc>
          <w:tcPr>
            <w:tcW w:w="2464" w:type="dxa"/>
          </w:tcPr>
          <w:p w14:paraId="3523BBE0" w14:textId="77777777" w:rsidR="001F6638" w:rsidRDefault="00B26143">
            <w:r>
              <w:t>NA</w:t>
            </w:r>
          </w:p>
        </w:tc>
      </w:tr>
      <w:tr w:rsidR="001F6638" w14:paraId="633457D6" w14:textId="77777777" w:rsidTr="00555E5E">
        <w:tc>
          <w:tcPr>
            <w:tcW w:w="9885" w:type="dxa"/>
            <w:gridSpan w:val="4"/>
            <w:shd w:val="clear" w:color="auto" w:fill="000080"/>
          </w:tcPr>
          <w:p w14:paraId="7D3E89AB" w14:textId="77777777" w:rsidR="001F6638" w:rsidRDefault="00B26143">
            <w:r>
              <w:rPr>
                <w:b/>
              </w:rPr>
              <w:t>Output parameters</w:t>
            </w:r>
          </w:p>
        </w:tc>
      </w:tr>
      <w:tr w:rsidR="001F6638" w14:paraId="3F6A830E" w14:textId="77777777" w:rsidTr="00555E5E">
        <w:tc>
          <w:tcPr>
            <w:tcW w:w="2483" w:type="dxa"/>
            <w:shd w:val="clear" w:color="auto" w:fill="C6D9F1"/>
          </w:tcPr>
          <w:p w14:paraId="6A1A8A2D" w14:textId="77777777" w:rsidR="001F6638" w:rsidRDefault="00B26143">
            <w:r>
              <w:t>Name</w:t>
            </w:r>
          </w:p>
        </w:tc>
        <w:tc>
          <w:tcPr>
            <w:tcW w:w="2459" w:type="dxa"/>
            <w:shd w:val="clear" w:color="auto" w:fill="C6D9F1"/>
          </w:tcPr>
          <w:p w14:paraId="1733CD99" w14:textId="77777777" w:rsidR="001F6638" w:rsidRDefault="00B26143">
            <w:r>
              <w:t>Type</w:t>
            </w:r>
          </w:p>
        </w:tc>
        <w:tc>
          <w:tcPr>
            <w:tcW w:w="2479" w:type="dxa"/>
            <w:shd w:val="clear" w:color="auto" w:fill="C6D9F1"/>
          </w:tcPr>
          <w:p w14:paraId="3963139D" w14:textId="77777777" w:rsidR="001F6638" w:rsidRDefault="00B26143">
            <w:r>
              <w:t>Description</w:t>
            </w:r>
          </w:p>
        </w:tc>
        <w:tc>
          <w:tcPr>
            <w:tcW w:w="2464" w:type="dxa"/>
            <w:shd w:val="clear" w:color="auto" w:fill="C6D9F1"/>
          </w:tcPr>
          <w:p w14:paraId="28F44E3F" w14:textId="77777777" w:rsidR="001F6638" w:rsidRDefault="00B26143">
            <w:r>
              <w:t>Range</w:t>
            </w:r>
          </w:p>
        </w:tc>
      </w:tr>
      <w:tr w:rsidR="001F6638" w14:paraId="499E4424" w14:textId="77777777" w:rsidTr="00555E5E">
        <w:tc>
          <w:tcPr>
            <w:tcW w:w="2483" w:type="dxa"/>
          </w:tcPr>
          <w:p w14:paraId="74328474" w14:textId="77777777" w:rsidR="001F6638" w:rsidRDefault="00B26143">
            <w:r>
              <w:t>NA</w:t>
            </w:r>
          </w:p>
        </w:tc>
        <w:tc>
          <w:tcPr>
            <w:tcW w:w="2459" w:type="dxa"/>
          </w:tcPr>
          <w:p w14:paraId="51104436" w14:textId="77777777" w:rsidR="001F6638" w:rsidRDefault="00B26143">
            <w:r>
              <w:t>NA</w:t>
            </w:r>
          </w:p>
        </w:tc>
        <w:tc>
          <w:tcPr>
            <w:tcW w:w="2479" w:type="dxa"/>
          </w:tcPr>
          <w:p w14:paraId="78159F02" w14:textId="77777777" w:rsidR="001F6638" w:rsidRDefault="00B26143">
            <w:r>
              <w:t>NA</w:t>
            </w:r>
          </w:p>
        </w:tc>
        <w:tc>
          <w:tcPr>
            <w:tcW w:w="2464" w:type="dxa"/>
          </w:tcPr>
          <w:p w14:paraId="7082164C" w14:textId="77777777" w:rsidR="001F6638" w:rsidRDefault="00B26143">
            <w:r>
              <w:t>NA</w:t>
            </w:r>
          </w:p>
        </w:tc>
      </w:tr>
      <w:tr w:rsidR="001F6638" w14:paraId="06ACFC5C" w14:textId="77777777" w:rsidTr="00555E5E">
        <w:tc>
          <w:tcPr>
            <w:tcW w:w="9885" w:type="dxa"/>
            <w:gridSpan w:val="4"/>
            <w:shd w:val="clear" w:color="auto" w:fill="000080"/>
          </w:tcPr>
          <w:p w14:paraId="57A8ED85" w14:textId="77777777" w:rsidR="001F6638" w:rsidRDefault="00B26143">
            <w:r>
              <w:rPr>
                <w:b/>
              </w:rPr>
              <w:t>Return value</w:t>
            </w:r>
          </w:p>
        </w:tc>
      </w:tr>
      <w:tr w:rsidR="001F6638" w14:paraId="28A29AFD" w14:textId="77777777" w:rsidTr="00555E5E">
        <w:tc>
          <w:tcPr>
            <w:tcW w:w="2483" w:type="dxa"/>
            <w:shd w:val="clear" w:color="auto" w:fill="C6D9F1"/>
          </w:tcPr>
          <w:p w14:paraId="3559FE42" w14:textId="77777777" w:rsidR="001F6638" w:rsidRDefault="00B26143">
            <w:r>
              <w:t>Type</w:t>
            </w:r>
          </w:p>
        </w:tc>
        <w:tc>
          <w:tcPr>
            <w:tcW w:w="7402" w:type="dxa"/>
            <w:gridSpan w:val="3"/>
            <w:shd w:val="clear" w:color="auto" w:fill="C6D9F1"/>
          </w:tcPr>
          <w:p w14:paraId="587C0397" w14:textId="77777777" w:rsidR="001F6638" w:rsidRDefault="00B26143">
            <w:r>
              <w:t>Description</w:t>
            </w:r>
          </w:p>
        </w:tc>
      </w:tr>
      <w:tr w:rsidR="001F6638" w14:paraId="29D9FD39" w14:textId="77777777" w:rsidTr="00555E5E">
        <w:tc>
          <w:tcPr>
            <w:tcW w:w="2483" w:type="dxa"/>
          </w:tcPr>
          <w:p w14:paraId="01209B4E" w14:textId="77777777" w:rsidR="001F6638" w:rsidRDefault="00B26143">
            <w:r>
              <w:t>NA</w:t>
            </w:r>
          </w:p>
        </w:tc>
        <w:tc>
          <w:tcPr>
            <w:tcW w:w="7402" w:type="dxa"/>
            <w:gridSpan w:val="3"/>
          </w:tcPr>
          <w:p w14:paraId="5AF2A613" w14:textId="77777777" w:rsidR="001F6638" w:rsidRDefault="00B26143">
            <w:r>
              <w:t>None</w:t>
            </w:r>
          </w:p>
        </w:tc>
      </w:tr>
      <w:tr w:rsidR="001F6638" w14:paraId="2B17C368" w14:textId="77777777" w:rsidTr="00555E5E">
        <w:tc>
          <w:tcPr>
            <w:tcW w:w="9885" w:type="dxa"/>
            <w:gridSpan w:val="4"/>
            <w:shd w:val="clear" w:color="auto" w:fill="000080"/>
          </w:tcPr>
          <w:p w14:paraId="2AD43C3D" w14:textId="77777777" w:rsidR="001F6638" w:rsidRDefault="00B26143">
            <w:r>
              <w:rPr>
                <w:b/>
              </w:rPr>
              <w:t>Dynamic aspect</w:t>
            </w:r>
          </w:p>
        </w:tc>
      </w:tr>
      <w:tr w:rsidR="001F6638" w14:paraId="1F389BC2" w14:textId="77777777" w:rsidTr="00555E5E">
        <w:tc>
          <w:tcPr>
            <w:tcW w:w="2483" w:type="dxa"/>
            <w:shd w:val="clear" w:color="auto" w:fill="C6D9F1"/>
          </w:tcPr>
          <w:p w14:paraId="49B03F0D" w14:textId="77777777" w:rsidR="001F6638" w:rsidRDefault="00B26143">
            <w:r>
              <w:t>Who(callers)</w:t>
            </w:r>
          </w:p>
        </w:tc>
        <w:tc>
          <w:tcPr>
            <w:tcW w:w="7402" w:type="dxa"/>
            <w:gridSpan w:val="3"/>
            <w:shd w:val="clear" w:color="auto" w:fill="C6D9F1"/>
          </w:tcPr>
          <w:p w14:paraId="096FC080" w14:textId="77777777" w:rsidR="001F6638" w:rsidRDefault="00B26143">
            <w:r>
              <w:t>Description</w:t>
            </w:r>
          </w:p>
        </w:tc>
      </w:tr>
      <w:tr w:rsidR="001F6638" w14:paraId="5823B4A7" w14:textId="77777777" w:rsidTr="00555E5E">
        <w:tc>
          <w:tcPr>
            <w:tcW w:w="2483" w:type="dxa"/>
          </w:tcPr>
          <w:p w14:paraId="59BC303A" w14:textId="5019FD05" w:rsidR="001F6638" w:rsidRDefault="00C82EC9">
            <w:r w:rsidRPr="00C82EC9">
              <w:t>Ct_MBBL_SsaAppl_Coding_MainFunction</w:t>
            </w:r>
          </w:p>
        </w:tc>
        <w:tc>
          <w:tcPr>
            <w:tcW w:w="7402" w:type="dxa"/>
            <w:gridSpan w:val="3"/>
          </w:tcPr>
          <w:p w14:paraId="2392F73D" w14:textId="483205A3" w:rsidR="001F6638" w:rsidRDefault="00C82EC9">
            <w:r w:rsidRPr="00C82EC9">
              <w:t>Every 10ms</w:t>
            </w:r>
          </w:p>
        </w:tc>
      </w:tr>
      <w:tr w:rsidR="001F6638" w14:paraId="7481D036" w14:textId="77777777" w:rsidTr="00555E5E">
        <w:tc>
          <w:tcPr>
            <w:tcW w:w="9885" w:type="dxa"/>
            <w:gridSpan w:val="4"/>
            <w:shd w:val="clear" w:color="auto" w:fill="000080"/>
          </w:tcPr>
          <w:p w14:paraId="6CD64E2C" w14:textId="77777777" w:rsidR="001F6638" w:rsidRDefault="00B26143">
            <w:r>
              <w:rPr>
                <w:b/>
              </w:rPr>
              <w:t>Static aspect</w:t>
            </w:r>
          </w:p>
        </w:tc>
      </w:tr>
      <w:tr w:rsidR="001F6638" w14:paraId="147F6C3F" w14:textId="77777777" w:rsidTr="00555E5E">
        <w:tc>
          <w:tcPr>
            <w:tcW w:w="9885" w:type="dxa"/>
            <w:gridSpan w:val="4"/>
          </w:tcPr>
          <w:p w14:paraId="331DACEA" w14:textId="77777777" w:rsidR="001F6638" w:rsidRDefault="00B26143">
            <w:r>
              <w:t>*</w:t>
            </w:r>
          </w:p>
        </w:tc>
      </w:tr>
      <w:tr w:rsidR="001F6638" w14:paraId="797F4A61" w14:textId="77777777" w:rsidTr="00555E5E">
        <w:tc>
          <w:tcPr>
            <w:tcW w:w="9885" w:type="dxa"/>
            <w:gridSpan w:val="4"/>
            <w:shd w:val="clear" w:color="auto" w:fill="000080"/>
          </w:tcPr>
          <w:p w14:paraId="77685B30" w14:textId="77777777" w:rsidR="001F6638" w:rsidRDefault="00B26143">
            <w:r>
              <w:rPr>
                <w:b/>
              </w:rPr>
              <w:t>Constrains</w:t>
            </w:r>
          </w:p>
        </w:tc>
      </w:tr>
      <w:tr w:rsidR="001F6638" w14:paraId="1B980760" w14:textId="77777777" w:rsidTr="00555E5E">
        <w:tc>
          <w:tcPr>
            <w:tcW w:w="9885" w:type="dxa"/>
            <w:gridSpan w:val="4"/>
          </w:tcPr>
          <w:p w14:paraId="23555484" w14:textId="77777777" w:rsidR="001F6638" w:rsidRDefault="00B26143">
            <w:r>
              <w:t xml:space="preserve"> </w:t>
            </w:r>
          </w:p>
        </w:tc>
      </w:tr>
    </w:tbl>
    <w:p w14:paraId="2B63FC9E" w14:textId="28BD0DA7" w:rsidR="00930552" w:rsidRDefault="00930552" w:rsidP="00930552">
      <w:pPr>
        <w:keepNext/>
        <w:jc w:val="center"/>
      </w:pPr>
      <w:r>
        <w:object w:dxaOrig="2670" w:dyaOrig="810" w14:anchorId="2975AA34">
          <v:shape id="_x0000_i1029" type="#_x0000_t75" style="width:136.5pt;height:43.2pt" o:ole="">
            <v:imagedata r:id="rId19" o:title=""/>
          </v:shape>
          <o:OLEObject Type="Embed" ProgID="Package" ShapeID="_x0000_i1029" DrawAspect="Content" ObjectID="_1745059791" r:id="rId20"/>
        </w:object>
      </w:r>
    </w:p>
    <w:p w14:paraId="19FA28A7" w14:textId="5A541869" w:rsidR="001F6638" w:rsidRDefault="00930552" w:rsidP="00930552">
      <w:pPr>
        <w:pStyle w:val="Caption"/>
        <w:jc w:val="center"/>
      </w:pPr>
      <w:bookmarkStart w:id="27" w:name="_Toc134446122"/>
      <w:r>
        <w:t xml:space="preserve">Figure </w:t>
      </w:r>
      <w:fldSimple w:instr=" SEQ Figure \* ARABIC ">
        <w:r>
          <w:rPr>
            <w:noProof/>
          </w:rPr>
          <w:t>7</w:t>
        </w:r>
      </w:fldSimple>
      <w:r>
        <w:t xml:space="preserve">: </w:t>
      </w:r>
      <w:r w:rsidRPr="00E76976">
        <w:t>NVP_Init</w:t>
      </w:r>
      <w:r>
        <w:t xml:space="preserve"> function</w:t>
      </w:r>
      <w:bookmarkEnd w:id="27"/>
    </w:p>
    <w:p w14:paraId="10408853" w14:textId="77777777" w:rsidR="008030F4" w:rsidRPr="008030F4" w:rsidRDefault="008030F4">
      <w:pPr>
        <w:pStyle w:val="Heading3"/>
      </w:pPr>
      <w:bookmarkStart w:id="28" w:name="_Toc134446244"/>
      <w:r w:rsidRPr="008030F4">
        <w:rPr>
          <w:b/>
          <w:iCs/>
          <w:sz w:val="32"/>
          <w:szCs w:val="28"/>
        </w:rPr>
        <w:t>Variables</w:t>
      </w:r>
    </w:p>
    <w:p w14:paraId="028A469F" w14:textId="235F0B48" w:rsidR="001F6638" w:rsidRDefault="00B26143" w:rsidP="008030F4">
      <w:pPr>
        <w:pStyle w:val="Heading4"/>
      </w:pPr>
      <w:r>
        <w:t>NVP_stVehicleEquipmentData</w:t>
      </w:r>
      <w:bookmarkEnd w:id="28"/>
    </w:p>
    <w:tbl>
      <w:tblPr>
        <w:tblStyle w:val="TableGrid"/>
        <w:tblW w:w="0" w:type="auto"/>
        <w:tblLook w:val="04A0" w:firstRow="1" w:lastRow="0" w:firstColumn="1" w:lastColumn="0" w:noHBand="0" w:noVBand="1"/>
      </w:tblPr>
      <w:tblGrid>
        <w:gridCol w:w="3347"/>
        <w:gridCol w:w="3278"/>
        <w:gridCol w:w="3260"/>
      </w:tblGrid>
      <w:tr w:rsidR="001F6638" w14:paraId="414ED779" w14:textId="77777777" w:rsidTr="001F6638">
        <w:trPr>
          <w:cnfStyle w:val="100000000000" w:firstRow="1" w:lastRow="0" w:firstColumn="0" w:lastColumn="0" w:oddVBand="0" w:evenVBand="0" w:oddHBand="0" w:evenHBand="0" w:firstRowFirstColumn="0" w:firstRowLastColumn="0" w:lastRowFirstColumn="0" w:lastRowLastColumn="0"/>
        </w:trPr>
        <w:tc>
          <w:tcPr>
            <w:tcW w:w="3355" w:type="dxa"/>
          </w:tcPr>
          <w:p w14:paraId="0DC3E9ED" w14:textId="77777777" w:rsidR="001F6638" w:rsidRDefault="00B26143">
            <w:r>
              <w:t>Type</w:t>
            </w:r>
          </w:p>
        </w:tc>
        <w:tc>
          <w:tcPr>
            <w:tcW w:w="3355" w:type="dxa"/>
          </w:tcPr>
          <w:p w14:paraId="2FF1EA5D" w14:textId="77777777" w:rsidR="001F6638" w:rsidRDefault="00B26143">
            <w:r>
              <w:t>Value</w:t>
            </w:r>
          </w:p>
        </w:tc>
        <w:tc>
          <w:tcPr>
            <w:tcW w:w="3355" w:type="dxa"/>
          </w:tcPr>
          <w:p w14:paraId="6EB8C447" w14:textId="77777777" w:rsidR="001F6638" w:rsidRDefault="001F6638"/>
        </w:tc>
      </w:tr>
      <w:tr w:rsidR="001F6638" w14:paraId="198D7A2A" w14:textId="77777777" w:rsidTr="001F6638">
        <w:tc>
          <w:tcPr>
            <w:tcW w:w="3355" w:type="dxa"/>
          </w:tcPr>
          <w:p w14:paraId="08AD0438" w14:textId="77777777" w:rsidR="001F6638" w:rsidRDefault="00B26143">
            <w:r>
              <w:t>nvp_stVehicleEquipmentData</w:t>
            </w:r>
          </w:p>
        </w:tc>
        <w:tc>
          <w:tcPr>
            <w:tcW w:w="6710" w:type="dxa"/>
            <w:gridSpan w:val="2"/>
          </w:tcPr>
          <w:p w14:paraId="708781DA" w14:textId="77777777" w:rsidR="001F6638" w:rsidRDefault="00B26143">
            <w:r>
              <w:t>NA</w:t>
            </w:r>
          </w:p>
        </w:tc>
      </w:tr>
      <w:tr w:rsidR="001F6638" w14:paraId="4D823B9B" w14:textId="77777777" w:rsidTr="001F6638">
        <w:tc>
          <w:tcPr>
            <w:tcW w:w="10065" w:type="dxa"/>
            <w:gridSpan w:val="3"/>
            <w:shd w:val="clear" w:color="auto" w:fill="000080"/>
          </w:tcPr>
          <w:p w14:paraId="63945B5F" w14:textId="77777777" w:rsidR="001F6638" w:rsidRDefault="00B26143">
            <w:r>
              <w:rPr>
                <w:b/>
              </w:rPr>
              <w:t>Description</w:t>
            </w:r>
          </w:p>
        </w:tc>
      </w:tr>
      <w:tr w:rsidR="001F6638" w14:paraId="566E2C10" w14:textId="77777777" w:rsidTr="001F6638">
        <w:tc>
          <w:tcPr>
            <w:tcW w:w="10065" w:type="dxa"/>
            <w:gridSpan w:val="3"/>
          </w:tcPr>
          <w:p w14:paraId="183578F6" w14:textId="77777777" w:rsidR="001F6638" w:rsidRDefault="00B26143">
            <w:r>
              <w:t>Variable that holdes the vehicle equipment data.</w:t>
            </w:r>
          </w:p>
        </w:tc>
      </w:tr>
      <w:tr w:rsidR="001F6638" w14:paraId="3D75DFC4" w14:textId="77777777" w:rsidTr="001F6638">
        <w:tc>
          <w:tcPr>
            <w:tcW w:w="10065" w:type="dxa"/>
            <w:gridSpan w:val="3"/>
            <w:shd w:val="clear" w:color="auto" w:fill="000080"/>
          </w:tcPr>
          <w:p w14:paraId="5B9D5294" w14:textId="77777777" w:rsidR="001F6638" w:rsidRDefault="00B26143">
            <w:r>
              <w:rPr>
                <w:b/>
              </w:rPr>
              <w:t>Definition</w:t>
            </w:r>
          </w:p>
        </w:tc>
      </w:tr>
      <w:tr w:rsidR="001F6638" w14:paraId="66B6BBE8" w14:textId="77777777" w:rsidTr="001F6638">
        <w:tc>
          <w:tcPr>
            <w:tcW w:w="10065" w:type="dxa"/>
            <w:gridSpan w:val="3"/>
          </w:tcPr>
          <w:p w14:paraId="6E164089" w14:textId="77777777" w:rsidR="001F6638" w:rsidRDefault="00B26143">
            <w:r>
              <w:lastRenderedPageBreak/>
              <w:t>nvp_stVehicleEquipmentData NVP_stVehicleEquipmentData</w:t>
            </w:r>
          </w:p>
        </w:tc>
      </w:tr>
      <w:tr w:rsidR="001F6638" w14:paraId="227E8BB9" w14:textId="77777777" w:rsidTr="001F6638">
        <w:tc>
          <w:tcPr>
            <w:tcW w:w="10065" w:type="dxa"/>
            <w:gridSpan w:val="3"/>
            <w:shd w:val="clear" w:color="auto" w:fill="000080"/>
          </w:tcPr>
          <w:p w14:paraId="0B53A21B" w14:textId="77777777" w:rsidR="001F6638" w:rsidRDefault="00B26143">
            <w:r>
              <w:rPr>
                <w:b/>
              </w:rPr>
              <w:t>Remarks</w:t>
            </w:r>
          </w:p>
        </w:tc>
      </w:tr>
      <w:tr w:rsidR="001F6638" w14:paraId="3513EDFB" w14:textId="77777777" w:rsidTr="001F6638">
        <w:tc>
          <w:tcPr>
            <w:tcW w:w="10065" w:type="dxa"/>
            <w:gridSpan w:val="3"/>
          </w:tcPr>
          <w:p w14:paraId="6BC30E99" w14:textId="77777777" w:rsidR="001F6638" w:rsidRDefault="00B26143">
            <w:r>
              <w:t>NA</w:t>
            </w:r>
          </w:p>
        </w:tc>
      </w:tr>
    </w:tbl>
    <w:p w14:paraId="25C5C444" w14:textId="3A723397" w:rsidR="000E71E5" w:rsidRDefault="000E71E5">
      <w:pPr>
        <w:pStyle w:val="Heading2"/>
      </w:pPr>
      <w:bookmarkStart w:id="29" w:name="_Toc134446245"/>
      <w:r>
        <w:t>Types</w:t>
      </w:r>
      <w:bookmarkEnd w:id="29"/>
    </w:p>
    <w:p w14:paraId="2853FFFC" w14:textId="77777777" w:rsidR="003348DC" w:rsidRDefault="003348DC" w:rsidP="003348DC">
      <w:pPr>
        <w:pStyle w:val="Heading3"/>
      </w:pPr>
      <w:bookmarkStart w:id="30" w:name="_Toc128750620"/>
      <w:bookmarkStart w:id="31" w:name="_Toc134446246"/>
      <w:r w:rsidRPr="008F78D6">
        <w:t>nvp_stVehicleEquipmentData</w:t>
      </w:r>
      <w:bookmarkEnd w:id="30"/>
      <w:bookmarkEnd w:id="31"/>
    </w:p>
    <w:p w14:paraId="4A31E8E5" w14:textId="77777777" w:rsidR="003348DC" w:rsidRPr="003348DC" w:rsidRDefault="003348DC" w:rsidP="003348DC"/>
    <w:tbl>
      <w:tblPr>
        <w:tblW w:w="101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9"/>
        <w:gridCol w:w="2637"/>
        <w:gridCol w:w="4014"/>
      </w:tblGrid>
      <w:tr w:rsidR="003348DC" w:rsidRPr="001079B6" w14:paraId="6A5B06BF" w14:textId="77777777" w:rsidTr="00755DF1">
        <w:tc>
          <w:tcPr>
            <w:tcW w:w="3519" w:type="dxa"/>
            <w:tcBorders>
              <w:bottom w:val="single" w:sz="4" w:space="0" w:color="auto"/>
            </w:tcBorders>
            <w:shd w:val="clear" w:color="auto" w:fill="000080"/>
          </w:tcPr>
          <w:p w14:paraId="769E7B68" w14:textId="77777777" w:rsidR="003348DC" w:rsidRPr="00A7578A" w:rsidRDefault="003348DC" w:rsidP="00755DF1">
            <w:pPr>
              <w:spacing w:after="0" w:afterAutospacing="1"/>
              <w:rPr>
                <w:b/>
                <w:color w:val="FFFFFF"/>
                <w:sz w:val="20"/>
                <w:szCs w:val="20"/>
              </w:rPr>
            </w:pPr>
            <w:r w:rsidRPr="00A7578A">
              <w:rPr>
                <w:b/>
                <w:color w:val="FFFFFF"/>
                <w:sz w:val="20"/>
                <w:szCs w:val="20"/>
              </w:rPr>
              <w:t>Field Name</w:t>
            </w:r>
          </w:p>
        </w:tc>
        <w:tc>
          <w:tcPr>
            <w:tcW w:w="2637" w:type="dxa"/>
            <w:tcBorders>
              <w:bottom w:val="single" w:sz="4" w:space="0" w:color="auto"/>
            </w:tcBorders>
            <w:shd w:val="clear" w:color="auto" w:fill="000080"/>
          </w:tcPr>
          <w:p w14:paraId="38F12EF5" w14:textId="77777777" w:rsidR="003348DC" w:rsidRPr="00A7578A" w:rsidRDefault="003348DC" w:rsidP="00755DF1">
            <w:pPr>
              <w:spacing w:after="0" w:afterAutospacing="1"/>
              <w:rPr>
                <w:b/>
                <w:color w:val="FFFFFF"/>
                <w:sz w:val="20"/>
                <w:szCs w:val="20"/>
              </w:rPr>
            </w:pPr>
            <w:r w:rsidRPr="00A7578A">
              <w:rPr>
                <w:b/>
                <w:color w:val="FFFFFF"/>
                <w:sz w:val="20"/>
                <w:szCs w:val="20"/>
              </w:rPr>
              <w:t>Field Type</w:t>
            </w:r>
          </w:p>
        </w:tc>
        <w:tc>
          <w:tcPr>
            <w:tcW w:w="4014" w:type="dxa"/>
            <w:tcBorders>
              <w:bottom w:val="single" w:sz="4" w:space="0" w:color="auto"/>
            </w:tcBorders>
            <w:shd w:val="clear" w:color="auto" w:fill="000080"/>
          </w:tcPr>
          <w:p w14:paraId="17A32F51" w14:textId="77777777" w:rsidR="003348DC" w:rsidRPr="00A7578A" w:rsidRDefault="003348DC" w:rsidP="00755DF1">
            <w:pPr>
              <w:spacing w:after="0" w:afterAutospacing="1"/>
              <w:rPr>
                <w:b/>
                <w:color w:val="FFFFFF"/>
                <w:sz w:val="20"/>
                <w:szCs w:val="20"/>
              </w:rPr>
            </w:pPr>
            <w:r w:rsidRPr="00A7578A">
              <w:rPr>
                <w:b/>
                <w:color w:val="FFFFFF"/>
                <w:sz w:val="20"/>
                <w:szCs w:val="20"/>
              </w:rPr>
              <w:t>Field description</w:t>
            </w:r>
          </w:p>
        </w:tc>
      </w:tr>
      <w:tr w:rsidR="003348DC" w:rsidRPr="007C51BA" w14:paraId="58ED1A5A" w14:textId="77777777" w:rsidTr="00755DF1">
        <w:tc>
          <w:tcPr>
            <w:tcW w:w="3519" w:type="dxa"/>
            <w:shd w:val="clear" w:color="auto" w:fill="auto"/>
          </w:tcPr>
          <w:p w14:paraId="411EC2CD" w14:textId="77777777" w:rsidR="003348DC" w:rsidRPr="00A7578A" w:rsidRDefault="003348DC" w:rsidP="00755DF1">
            <w:pPr>
              <w:spacing w:after="100" w:afterAutospacing="1"/>
              <w:rPr>
                <w:sz w:val="20"/>
                <w:szCs w:val="20"/>
              </w:rPr>
            </w:pPr>
            <w:r w:rsidRPr="008F78D6">
              <w:rPr>
                <w:sz w:val="20"/>
                <w:szCs w:val="20"/>
              </w:rPr>
              <w:t>VehicleSteeringConfig</w:t>
            </w:r>
          </w:p>
        </w:tc>
        <w:tc>
          <w:tcPr>
            <w:tcW w:w="2637" w:type="dxa"/>
            <w:shd w:val="clear" w:color="auto" w:fill="auto"/>
          </w:tcPr>
          <w:p w14:paraId="5423FE26" w14:textId="77777777" w:rsidR="003348DC" w:rsidRPr="00A7578A" w:rsidRDefault="003348DC" w:rsidP="00755DF1">
            <w:pPr>
              <w:spacing w:after="0" w:afterAutospacing="1"/>
              <w:rPr>
                <w:sz w:val="20"/>
                <w:szCs w:val="20"/>
              </w:rPr>
            </w:pPr>
            <w:r w:rsidRPr="0082066C">
              <w:rPr>
                <w:sz w:val="20"/>
                <w:szCs w:val="20"/>
              </w:rPr>
              <w:t>uint8 : 1</w:t>
            </w:r>
          </w:p>
        </w:tc>
        <w:tc>
          <w:tcPr>
            <w:tcW w:w="4014" w:type="dxa"/>
            <w:shd w:val="clear" w:color="auto" w:fill="auto"/>
          </w:tcPr>
          <w:p w14:paraId="03D9E32E" w14:textId="77777777" w:rsidR="003348DC" w:rsidRPr="00A7578A" w:rsidRDefault="003348DC" w:rsidP="00755DF1">
            <w:pPr>
              <w:spacing w:after="0" w:afterAutospacing="1"/>
              <w:rPr>
                <w:sz w:val="20"/>
                <w:szCs w:val="20"/>
              </w:rPr>
            </w:pPr>
            <w:r w:rsidRPr="005F4C99">
              <w:rPr>
                <w:sz w:val="20"/>
                <w:szCs w:val="20"/>
              </w:rPr>
              <w:t xml:space="preserve">To store the </w:t>
            </w:r>
            <w:r w:rsidRPr="008F78D6">
              <w:rPr>
                <w:sz w:val="20"/>
                <w:szCs w:val="20"/>
              </w:rPr>
              <w:t>VehicleSteeringConfig</w:t>
            </w:r>
            <w:r>
              <w:rPr>
                <w:sz w:val="20"/>
                <w:szCs w:val="20"/>
              </w:rPr>
              <w:t xml:space="preserve"> bit</w:t>
            </w:r>
          </w:p>
        </w:tc>
      </w:tr>
      <w:tr w:rsidR="003348DC" w:rsidRPr="007C51BA" w14:paraId="74975EDD" w14:textId="77777777" w:rsidTr="00755DF1">
        <w:tc>
          <w:tcPr>
            <w:tcW w:w="3519" w:type="dxa"/>
            <w:shd w:val="clear" w:color="auto" w:fill="auto"/>
          </w:tcPr>
          <w:p w14:paraId="1B18C2D8" w14:textId="77777777" w:rsidR="003348DC" w:rsidRPr="00CD6DB0" w:rsidRDefault="003348DC" w:rsidP="00755DF1">
            <w:pPr>
              <w:spacing w:after="100" w:afterAutospacing="1"/>
              <w:rPr>
                <w:sz w:val="20"/>
                <w:szCs w:val="20"/>
              </w:rPr>
            </w:pPr>
            <w:r w:rsidRPr="008F78D6">
              <w:rPr>
                <w:sz w:val="20"/>
                <w:szCs w:val="20"/>
              </w:rPr>
              <w:t>BSRActivation</w:t>
            </w:r>
          </w:p>
        </w:tc>
        <w:tc>
          <w:tcPr>
            <w:tcW w:w="2637" w:type="dxa"/>
            <w:shd w:val="clear" w:color="auto" w:fill="auto"/>
          </w:tcPr>
          <w:p w14:paraId="1FF78B46" w14:textId="77777777" w:rsidR="003348DC" w:rsidRDefault="003348DC" w:rsidP="00755DF1">
            <w:pPr>
              <w:spacing w:after="0" w:afterAutospacing="1"/>
              <w:rPr>
                <w:sz w:val="20"/>
                <w:szCs w:val="20"/>
              </w:rPr>
            </w:pPr>
            <w:r w:rsidRPr="0082066C">
              <w:rPr>
                <w:sz w:val="20"/>
                <w:szCs w:val="20"/>
              </w:rPr>
              <w:t>uint8 : 1</w:t>
            </w:r>
          </w:p>
        </w:tc>
        <w:tc>
          <w:tcPr>
            <w:tcW w:w="4014" w:type="dxa"/>
            <w:shd w:val="clear" w:color="auto" w:fill="auto"/>
          </w:tcPr>
          <w:p w14:paraId="76A6B5BF" w14:textId="77777777" w:rsidR="003348DC" w:rsidRPr="00A7578A" w:rsidRDefault="003348DC" w:rsidP="00755DF1">
            <w:pPr>
              <w:spacing w:after="0" w:afterAutospacing="1"/>
              <w:rPr>
                <w:sz w:val="20"/>
                <w:szCs w:val="20"/>
              </w:rPr>
            </w:pPr>
            <w:r w:rsidRPr="005F4C99">
              <w:rPr>
                <w:sz w:val="20"/>
                <w:szCs w:val="20"/>
              </w:rPr>
              <w:t xml:space="preserve">To store the </w:t>
            </w:r>
            <w:r w:rsidRPr="009D5FDB">
              <w:rPr>
                <w:sz w:val="20"/>
                <w:szCs w:val="20"/>
              </w:rPr>
              <w:t>BSRActivation</w:t>
            </w:r>
            <w:r>
              <w:rPr>
                <w:sz w:val="20"/>
                <w:szCs w:val="20"/>
              </w:rPr>
              <w:t xml:space="preserve"> bit</w:t>
            </w:r>
          </w:p>
        </w:tc>
      </w:tr>
      <w:tr w:rsidR="003348DC" w:rsidRPr="007C51BA" w14:paraId="13FCDB41" w14:textId="77777777" w:rsidTr="00755DF1">
        <w:tc>
          <w:tcPr>
            <w:tcW w:w="3519" w:type="dxa"/>
            <w:shd w:val="clear" w:color="auto" w:fill="auto"/>
          </w:tcPr>
          <w:p w14:paraId="6E1F3580" w14:textId="77777777" w:rsidR="003348DC" w:rsidRPr="00CD6DB0" w:rsidRDefault="003348DC" w:rsidP="00755DF1">
            <w:pPr>
              <w:spacing w:after="100" w:afterAutospacing="1"/>
              <w:rPr>
                <w:sz w:val="20"/>
                <w:szCs w:val="20"/>
              </w:rPr>
            </w:pPr>
            <w:r w:rsidRPr="008F78D6">
              <w:rPr>
                <w:sz w:val="20"/>
                <w:szCs w:val="20"/>
              </w:rPr>
              <w:t>BltHandOverAvailabiliy</w:t>
            </w:r>
          </w:p>
        </w:tc>
        <w:tc>
          <w:tcPr>
            <w:tcW w:w="2637" w:type="dxa"/>
            <w:shd w:val="clear" w:color="auto" w:fill="auto"/>
          </w:tcPr>
          <w:p w14:paraId="3E545B06" w14:textId="77777777" w:rsidR="003348DC" w:rsidRDefault="003348DC" w:rsidP="00755DF1">
            <w:pPr>
              <w:spacing w:after="0" w:afterAutospacing="1"/>
              <w:rPr>
                <w:sz w:val="20"/>
                <w:szCs w:val="20"/>
              </w:rPr>
            </w:pPr>
            <w:r w:rsidRPr="0082066C">
              <w:rPr>
                <w:sz w:val="20"/>
                <w:szCs w:val="20"/>
              </w:rPr>
              <w:t>uint8 : 1</w:t>
            </w:r>
          </w:p>
        </w:tc>
        <w:tc>
          <w:tcPr>
            <w:tcW w:w="4014" w:type="dxa"/>
            <w:shd w:val="clear" w:color="auto" w:fill="auto"/>
          </w:tcPr>
          <w:p w14:paraId="4534C1D5" w14:textId="77777777" w:rsidR="003348DC" w:rsidRPr="00A7578A" w:rsidRDefault="003348DC" w:rsidP="00755DF1">
            <w:pPr>
              <w:spacing w:after="0" w:afterAutospacing="1"/>
              <w:rPr>
                <w:sz w:val="20"/>
                <w:szCs w:val="20"/>
              </w:rPr>
            </w:pPr>
            <w:r w:rsidRPr="005F4C99">
              <w:rPr>
                <w:sz w:val="20"/>
                <w:szCs w:val="20"/>
              </w:rPr>
              <w:t xml:space="preserve">To store the </w:t>
            </w:r>
            <w:r w:rsidRPr="009D5FDB">
              <w:rPr>
                <w:sz w:val="20"/>
                <w:szCs w:val="20"/>
              </w:rPr>
              <w:t>BltHandOverAvailabiliy</w:t>
            </w:r>
            <w:r>
              <w:rPr>
                <w:sz w:val="20"/>
                <w:szCs w:val="20"/>
              </w:rPr>
              <w:t xml:space="preserve"> bit</w:t>
            </w:r>
          </w:p>
        </w:tc>
      </w:tr>
      <w:tr w:rsidR="003348DC" w:rsidRPr="007C51BA" w14:paraId="6B5F4919" w14:textId="77777777" w:rsidTr="00755DF1">
        <w:tc>
          <w:tcPr>
            <w:tcW w:w="3519" w:type="dxa"/>
            <w:shd w:val="clear" w:color="auto" w:fill="auto"/>
          </w:tcPr>
          <w:p w14:paraId="6673FC0A" w14:textId="77777777" w:rsidR="003348DC" w:rsidRPr="00CD6DB0" w:rsidRDefault="003348DC" w:rsidP="00755DF1">
            <w:pPr>
              <w:spacing w:after="100" w:afterAutospacing="1"/>
              <w:rPr>
                <w:sz w:val="20"/>
                <w:szCs w:val="20"/>
              </w:rPr>
            </w:pPr>
            <w:r w:rsidRPr="008F78D6">
              <w:rPr>
                <w:sz w:val="20"/>
                <w:szCs w:val="20"/>
              </w:rPr>
              <w:t>Reserved1</w:t>
            </w:r>
          </w:p>
        </w:tc>
        <w:tc>
          <w:tcPr>
            <w:tcW w:w="2637" w:type="dxa"/>
            <w:shd w:val="clear" w:color="auto" w:fill="auto"/>
          </w:tcPr>
          <w:p w14:paraId="0A990B04" w14:textId="77777777" w:rsidR="003348DC" w:rsidRDefault="003348DC" w:rsidP="00755DF1">
            <w:pPr>
              <w:spacing w:after="0" w:afterAutospacing="1"/>
              <w:rPr>
                <w:sz w:val="20"/>
                <w:szCs w:val="20"/>
              </w:rPr>
            </w:pPr>
            <w:r w:rsidRPr="0082066C">
              <w:rPr>
                <w:sz w:val="20"/>
                <w:szCs w:val="20"/>
              </w:rPr>
              <w:t>uint8 : 1</w:t>
            </w:r>
          </w:p>
        </w:tc>
        <w:tc>
          <w:tcPr>
            <w:tcW w:w="4014" w:type="dxa"/>
            <w:shd w:val="clear" w:color="auto" w:fill="auto"/>
          </w:tcPr>
          <w:p w14:paraId="2C4843D7" w14:textId="77777777" w:rsidR="003348DC" w:rsidRPr="00A7578A" w:rsidRDefault="003348DC" w:rsidP="00755DF1">
            <w:pPr>
              <w:spacing w:after="0" w:afterAutospacing="1"/>
              <w:rPr>
                <w:sz w:val="20"/>
                <w:szCs w:val="20"/>
              </w:rPr>
            </w:pPr>
            <w:r w:rsidRPr="005F4C99">
              <w:rPr>
                <w:sz w:val="20"/>
                <w:szCs w:val="20"/>
              </w:rPr>
              <w:t xml:space="preserve">To store the </w:t>
            </w:r>
            <w:r w:rsidRPr="009D5FDB">
              <w:rPr>
                <w:sz w:val="20"/>
                <w:szCs w:val="20"/>
              </w:rPr>
              <w:t>Reserved1</w:t>
            </w:r>
            <w:r>
              <w:rPr>
                <w:sz w:val="20"/>
                <w:szCs w:val="20"/>
              </w:rPr>
              <w:t xml:space="preserve"> bit</w:t>
            </w:r>
          </w:p>
        </w:tc>
      </w:tr>
      <w:tr w:rsidR="003348DC" w:rsidRPr="007C51BA" w14:paraId="60F33855" w14:textId="77777777" w:rsidTr="00755DF1">
        <w:tc>
          <w:tcPr>
            <w:tcW w:w="3519" w:type="dxa"/>
            <w:shd w:val="clear" w:color="auto" w:fill="auto"/>
          </w:tcPr>
          <w:p w14:paraId="4184348D" w14:textId="77777777" w:rsidR="003348DC" w:rsidRPr="00CD6DB0" w:rsidRDefault="003348DC" w:rsidP="00755DF1">
            <w:pPr>
              <w:spacing w:after="100" w:afterAutospacing="1"/>
              <w:rPr>
                <w:sz w:val="20"/>
                <w:szCs w:val="20"/>
              </w:rPr>
            </w:pPr>
            <w:r w:rsidRPr="008F78D6">
              <w:rPr>
                <w:sz w:val="20"/>
                <w:szCs w:val="20"/>
              </w:rPr>
              <w:t>HWALeftActivation</w:t>
            </w:r>
          </w:p>
        </w:tc>
        <w:tc>
          <w:tcPr>
            <w:tcW w:w="2637" w:type="dxa"/>
            <w:shd w:val="clear" w:color="auto" w:fill="auto"/>
          </w:tcPr>
          <w:p w14:paraId="07E0D16E" w14:textId="77777777" w:rsidR="003348DC" w:rsidRDefault="003348DC" w:rsidP="00755DF1">
            <w:pPr>
              <w:spacing w:after="0" w:afterAutospacing="1"/>
              <w:rPr>
                <w:sz w:val="20"/>
                <w:szCs w:val="20"/>
              </w:rPr>
            </w:pPr>
            <w:r w:rsidRPr="0082066C">
              <w:rPr>
                <w:sz w:val="20"/>
                <w:szCs w:val="20"/>
              </w:rPr>
              <w:t>uint8 : 1</w:t>
            </w:r>
          </w:p>
        </w:tc>
        <w:tc>
          <w:tcPr>
            <w:tcW w:w="4014" w:type="dxa"/>
            <w:shd w:val="clear" w:color="auto" w:fill="auto"/>
          </w:tcPr>
          <w:p w14:paraId="56CF1205" w14:textId="77777777" w:rsidR="003348DC" w:rsidRPr="00A7578A" w:rsidRDefault="003348DC" w:rsidP="00755DF1">
            <w:pPr>
              <w:spacing w:after="0" w:afterAutospacing="1"/>
              <w:rPr>
                <w:sz w:val="20"/>
                <w:szCs w:val="20"/>
              </w:rPr>
            </w:pPr>
            <w:r w:rsidRPr="00D205C2">
              <w:rPr>
                <w:sz w:val="20"/>
                <w:szCs w:val="20"/>
              </w:rPr>
              <w:t xml:space="preserve">To store the </w:t>
            </w:r>
            <w:r w:rsidRPr="00D374F2">
              <w:rPr>
                <w:sz w:val="20"/>
                <w:szCs w:val="20"/>
              </w:rPr>
              <w:t xml:space="preserve">HWALeftActivation </w:t>
            </w:r>
            <w:r>
              <w:rPr>
                <w:sz w:val="20"/>
                <w:szCs w:val="20"/>
              </w:rPr>
              <w:t>bit</w:t>
            </w:r>
          </w:p>
        </w:tc>
      </w:tr>
      <w:tr w:rsidR="003348DC" w:rsidRPr="007C51BA" w14:paraId="48981491" w14:textId="77777777" w:rsidTr="00755DF1">
        <w:tc>
          <w:tcPr>
            <w:tcW w:w="3519" w:type="dxa"/>
            <w:shd w:val="clear" w:color="auto" w:fill="auto"/>
          </w:tcPr>
          <w:p w14:paraId="6DC51202" w14:textId="77777777" w:rsidR="003348DC" w:rsidRPr="00CD6DB0" w:rsidRDefault="003348DC" w:rsidP="00755DF1">
            <w:pPr>
              <w:spacing w:after="100" w:afterAutospacing="1"/>
              <w:rPr>
                <w:sz w:val="20"/>
                <w:szCs w:val="20"/>
              </w:rPr>
            </w:pPr>
            <w:r w:rsidRPr="008F78D6">
              <w:rPr>
                <w:sz w:val="20"/>
                <w:szCs w:val="20"/>
              </w:rPr>
              <w:t>HWARightActivation</w:t>
            </w:r>
          </w:p>
        </w:tc>
        <w:tc>
          <w:tcPr>
            <w:tcW w:w="2637" w:type="dxa"/>
            <w:shd w:val="clear" w:color="auto" w:fill="auto"/>
          </w:tcPr>
          <w:p w14:paraId="3C50BD9B" w14:textId="77777777" w:rsidR="003348DC" w:rsidRDefault="003348DC" w:rsidP="00755DF1">
            <w:pPr>
              <w:spacing w:after="0" w:afterAutospacing="1"/>
              <w:rPr>
                <w:sz w:val="20"/>
                <w:szCs w:val="20"/>
              </w:rPr>
            </w:pPr>
            <w:r w:rsidRPr="0082066C">
              <w:rPr>
                <w:sz w:val="20"/>
                <w:szCs w:val="20"/>
              </w:rPr>
              <w:t>uint8 : 1</w:t>
            </w:r>
          </w:p>
        </w:tc>
        <w:tc>
          <w:tcPr>
            <w:tcW w:w="4014" w:type="dxa"/>
            <w:shd w:val="clear" w:color="auto" w:fill="auto"/>
          </w:tcPr>
          <w:p w14:paraId="0086A5ED" w14:textId="77777777" w:rsidR="003348DC" w:rsidRDefault="003348DC" w:rsidP="00755DF1">
            <w:pPr>
              <w:spacing w:after="0" w:afterAutospacing="1"/>
              <w:rPr>
                <w:sz w:val="20"/>
                <w:szCs w:val="20"/>
              </w:rPr>
            </w:pPr>
            <w:r w:rsidRPr="00D205C2">
              <w:rPr>
                <w:sz w:val="20"/>
                <w:szCs w:val="20"/>
              </w:rPr>
              <w:t xml:space="preserve">To store the </w:t>
            </w:r>
            <w:r w:rsidRPr="00D374F2">
              <w:rPr>
                <w:sz w:val="20"/>
                <w:szCs w:val="20"/>
              </w:rPr>
              <w:t xml:space="preserve">HWARightActivation </w:t>
            </w:r>
            <w:r>
              <w:rPr>
                <w:sz w:val="20"/>
                <w:szCs w:val="20"/>
              </w:rPr>
              <w:t>bit</w:t>
            </w:r>
          </w:p>
        </w:tc>
      </w:tr>
      <w:tr w:rsidR="003348DC" w:rsidRPr="007C51BA" w14:paraId="3F153D76" w14:textId="77777777" w:rsidTr="00755DF1">
        <w:tc>
          <w:tcPr>
            <w:tcW w:w="3519" w:type="dxa"/>
            <w:shd w:val="clear" w:color="auto" w:fill="auto"/>
          </w:tcPr>
          <w:p w14:paraId="0D59E39C" w14:textId="77777777" w:rsidR="003348DC" w:rsidRPr="00CD6DB0" w:rsidRDefault="003348DC" w:rsidP="00755DF1">
            <w:pPr>
              <w:spacing w:after="100" w:afterAutospacing="1"/>
              <w:rPr>
                <w:sz w:val="20"/>
                <w:szCs w:val="20"/>
              </w:rPr>
            </w:pPr>
            <w:r w:rsidRPr="008F78D6">
              <w:rPr>
                <w:sz w:val="20"/>
                <w:szCs w:val="20"/>
              </w:rPr>
              <w:t>APIActivation</w:t>
            </w:r>
          </w:p>
        </w:tc>
        <w:tc>
          <w:tcPr>
            <w:tcW w:w="2637" w:type="dxa"/>
            <w:shd w:val="clear" w:color="auto" w:fill="auto"/>
          </w:tcPr>
          <w:p w14:paraId="4C7D89F3" w14:textId="77777777" w:rsidR="003348DC" w:rsidRDefault="003348DC" w:rsidP="00755DF1">
            <w:pPr>
              <w:spacing w:after="0" w:afterAutospacing="1"/>
              <w:rPr>
                <w:sz w:val="20"/>
                <w:szCs w:val="20"/>
              </w:rPr>
            </w:pPr>
            <w:r w:rsidRPr="0082066C">
              <w:rPr>
                <w:sz w:val="20"/>
                <w:szCs w:val="20"/>
              </w:rPr>
              <w:t>uint8 : 1</w:t>
            </w:r>
          </w:p>
        </w:tc>
        <w:tc>
          <w:tcPr>
            <w:tcW w:w="4014" w:type="dxa"/>
            <w:shd w:val="clear" w:color="auto" w:fill="auto"/>
          </w:tcPr>
          <w:p w14:paraId="0722048D" w14:textId="77777777" w:rsidR="003348DC" w:rsidRDefault="003348DC" w:rsidP="00755DF1">
            <w:pPr>
              <w:spacing w:after="0" w:afterAutospacing="1"/>
              <w:rPr>
                <w:sz w:val="20"/>
                <w:szCs w:val="20"/>
              </w:rPr>
            </w:pPr>
            <w:r w:rsidRPr="005F4C99">
              <w:rPr>
                <w:sz w:val="20"/>
                <w:szCs w:val="20"/>
              </w:rPr>
              <w:t xml:space="preserve">To store the </w:t>
            </w:r>
            <w:r w:rsidRPr="00D374F2">
              <w:rPr>
                <w:sz w:val="20"/>
                <w:szCs w:val="20"/>
              </w:rPr>
              <w:t xml:space="preserve">APIActivation </w:t>
            </w:r>
            <w:r>
              <w:rPr>
                <w:sz w:val="20"/>
                <w:szCs w:val="20"/>
              </w:rPr>
              <w:t>bit</w:t>
            </w:r>
          </w:p>
        </w:tc>
      </w:tr>
      <w:tr w:rsidR="003348DC" w:rsidRPr="007C51BA" w14:paraId="06967C7D" w14:textId="77777777" w:rsidTr="00755DF1">
        <w:tc>
          <w:tcPr>
            <w:tcW w:w="3519" w:type="dxa"/>
            <w:shd w:val="clear" w:color="auto" w:fill="auto"/>
          </w:tcPr>
          <w:p w14:paraId="2CE3A019" w14:textId="77777777" w:rsidR="003348DC" w:rsidRPr="00CD6DB0" w:rsidRDefault="003348DC" w:rsidP="00755DF1">
            <w:pPr>
              <w:spacing w:after="100" w:afterAutospacing="1"/>
              <w:rPr>
                <w:sz w:val="20"/>
                <w:szCs w:val="20"/>
              </w:rPr>
            </w:pPr>
            <w:r w:rsidRPr="008F78D6">
              <w:rPr>
                <w:sz w:val="20"/>
                <w:szCs w:val="20"/>
              </w:rPr>
              <w:t>Reserved2</w:t>
            </w:r>
          </w:p>
        </w:tc>
        <w:tc>
          <w:tcPr>
            <w:tcW w:w="2637" w:type="dxa"/>
            <w:shd w:val="clear" w:color="auto" w:fill="auto"/>
          </w:tcPr>
          <w:p w14:paraId="3381BCD2" w14:textId="77777777" w:rsidR="003348DC" w:rsidRDefault="003348DC" w:rsidP="00755DF1">
            <w:pPr>
              <w:spacing w:after="0" w:afterAutospacing="1"/>
              <w:rPr>
                <w:sz w:val="20"/>
                <w:szCs w:val="20"/>
              </w:rPr>
            </w:pPr>
            <w:r w:rsidRPr="0082066C">
              <w:rPr>
                <w:sz w:val="20"/>
                <w:szCs w:val="20"/>
              </w:rPr>
              <w:t>uint8 : 1</w:t>
            </w:r>
          </w:p>
        </w:tc>
        <w:tc>
          <w:tcPr>
            <w:tcW w:w="4014" w:type="dxa"/>
            <w:shd w:val="clear" w:color="auto" w:fill="auto"/>
          </w:tcPr>
          <w:p w14:paraId="133580AF" w14:textId="77777777" w:rsidR="003348DC" w:rsidRDefault="003348DC" w:rsidP="00755DF1">
            <w:pPr>
              <w:spacing w:after="0" w:afterAutospacing="1"/>
              <w:rPr>
                <w:sz w:val="20"/>
                <w:szCs w:val="20"/>
              </w:rPr>
            </w:pPr>
            <w:r w:rsidRPr="005F4C99">
              <w:rPr>
                <w:sz w:val="20"/>
                <w:szCs w:val="20"/>
              </w:rPr>
              <w:t xml:space="preserve">To store the </w:t>
            </w:r>
            <w:r w:rsidRPr="00D374F2">
              <w:rPr>
                <w:sz w:val="20"/>
                <w:szCs w:val="20"/>
              </w:rPr>
              <w:t>Reserved2</w:t>
            </w:r>
            <w:r>
              <w:rPr>
                <w:sz w:val="20"/>
                <w:szCs w:val="20"/>
              </w:rPr>
              <w:t xml:space="preserve"> bit</w:t>
            </w:r>
          </w:p>
        </w:tc>
      </w:tr>
      <w:tr w:rsidR="003348DC" w:rsidRPr="007C51BA" w14:paraId="3C90DF79" w14:textId="77777777" w:rsidTr="00755DF1">
        <w:tc>
          <w:tcPr>
            <w:tcW w:w="3519" w:type="dxa"/>
            <w:shd w:val="clear" w:color="auto" w:fill="auto"/>
          </w:tcPr>
          <w:p w14:paraId="563282C1" w14:textId="77777777" w:rsidR="003348DC" w:rsidRPr="005F4C99" w:rsidRDefault="003348DC" w:rsidP="00755DF1">
            <w:pPr>
              <w:spacing w:after="100" w:afterAutospacing="1"/>
              <w:rPr>
                <w:sz w:val="20"/>
                <w:szCs w:val="20"/>
              </w:rPr>
            </w:pPr>
            <w:r w:rsidRPr="008F78D6">
              <w:rPr>
                <w:sz w:val="20"/>
                <w:szCs w:val="20"/>
              </w:rPr>
              <w:t>PreSafeCycleActivation</w:t>
            </w:r>
          </w:p>
        </w:tc>
        <w:tc>
          <w:tcPr>
            <w:tcW w:w="2637" w:type="dxa"/>
            <w:shd w:val="clear" w:color="auto" w:fill="auto"/>
          </w:tcPr>
          <w:p w14:paraId="6ACEFA8E" w14:textId="77777777" w:rsidR="003348DC" w:rsidRDefault="003348DC" w:rsidP="00755DF1">
            <w:pPr>
              <w:spacing w:after="0" w:afterAutospacing="1"/>
              <w:rPr>
                <w:sz w:val="20"/>
                <w:szCs w:val="20"/>
              </w:rPr>
            </w:pPr>
            <w:r>
              <w:rPr>
                <w:sz w:val="20"/>
                <w:szCs w:val="20"/>
              </w:rPr>
              <w:t>u</w:t>
            </w:r>
            <w:r w:rsidRPr="005F5E93">
              <w:rPr>
                <w:sz w:val="20"/>
                <w:szCs w:val="20"/>
              </w:rPr>
              <w:t>int</w:t>
            </w:r>
            <w:r>
              <w:rPr>
                <w:sz w:val="20"/>
                <w:szCs w:val="20"/>
              </w:rPr>
              <w:t>32</w:t>
            </w:r>
          </w:p>
        </w:tc>
        <w:tc>
          <w:tcPr>
            <w:tcW w:w="4014" w:type="dxa"/>
            <w:shd w:val="clear" w:color="auto" w:fill="auto"/>
          </w:tcPr>
          <w:p w14:paraId="216F0EA0" w14:textId="77777777" w:rsidR="003348DC" w:rsidRDefault="003348DC" w:rsidP="00755DF1">
            <w:pPr>
              <w:spacing w:after="0" w:afterAutospacing="1"/>
              <w:rPr>
                <w:sz w:val="20"/>
                <w:szCs w:val="20"/>
              </w:rPr>
            </w:pPr>
            <w:r w:rsidRPr="005F4C99">
              <w:rPr>
                <w:sz w:val="20"/>
                <w:szCs w:val="20"/>
              </w:rPr>
              <w:t xml:space="preserve">To store the </w:t>
            </w:r>
            <w:r w:rsidRPr="00D374F2">
              <w:rPr>
                <w:sz w:val="20"/>
                <w:szCs w:val="20"/>
              </w:rPr>
              <w:t>PreSafeCycleActivation</w:t>
            </w:r>
            <w:r>
              <w:rPr>
                <w:sz w:val="20"/>
                <w:szCs w:val="20"/>
              </w:rPr>
              <w:t xml:space="preserve"> bytes</w:t>
            </w:r>
          </w:p>
        </w:tc>
      </w:tr>
      <w:tr w:rsidR="003348DC" w:rsidRPr="007C51BA" w14:paraId="232FEAB1" w14:textId="77777777" w:rsidTr="00755DF1">
        <w:tc>
          <w:tcPr>
            <w:tcW w:w="3519" w:type="dxa"/>
            <w:shd w:val="clear" w:color="auto" w:fill="auto"/>
          </w:tcPr>
          <w:p w14:paraId="1CDA0C83" w14:textId="77777777" w:rsidR="003348DC" w:rsidRPr="005F4C99" w:rsidRDefault="003348DC" w:rsidP="00755DF1">
            <w:pPr>
              <w:spacing w:after="100" w:afterAutospacing="1"/>
              <w:rPr>
                <w:sz w:val="20"/>
                <w:szCs w:val="20"/>
              </w:rPr>
            </w:pPr>
            <w:r w:rsidRPr="00CC2CA2">
              <w:rPr>
                <w:sz w:val="20"/>
                <w:szCs w:val="20"/>
              </w:rPr>
              <w:t>ORCPreSafe8Activation</w:t>
            </w:r>
          </w:p>
        </w:tc>
        <w:tc>
          <w:tcPr>
            <w:tcW w:w="2637" w:type="dxa"/>
            <w:shd w:val="clear" w:color="auto" w:fill="auto"/>
          </w:tcPr>
          <w:p w14:paraId="741EB21D" w14:textId="77777777" w:rsidR="003348DC" w:rsidRDefault="003348DC" w:rsidP="00755DF1">
            <w:pPr>
              <w:spacing w:after="0" w:afterAutospacing="1"/>
              <w:rPr>
                <w:sz w:val="20"/>
                <w:szCs w:val="20"/>
              </w:rPr>
            </w:pPr>
            <w:r w:rsidRPr="000A0FEE">
              <w:rPr>
                <w:sz w:val="20"/>
                <w:szCs w:val="20"/>
              </w:rPr>
              <w:t>uint8 : 1</w:t>
            </w:r>
          </w:p>
        </w:tc>
        <w:tc>
          <w:tcPr>
            <w:tcW w:w="4014" w:type="dxa"/>
            <w:shd w:val="clear" w:color="auto" w:fill="auto"/>
          </w:tcPr>
          <w:p w14:paraId="58A3E909" w14:textId="77777777" w:rsidR="003348DC" w:rsidRDefault="003348DC" w:rsidP="00755DF1">
            <w:pPr>
              <w:spacing w:after="0" w:afterAutospacing="1"/>
              <w:rPr>
                <w:sz w:val="20"/>
                <w:szCs w:val="20"/>
              </w:rPr>
            </w:pPr>
            <w:r w:rsidRPr="00D15946">
              <w:rPr>
                <w:sz w:val="20"/>
                <w:szCs w:val="20"/>
              </w:rPr>
              <w:t xml:space="preserve">To store the </w:t>
            </w:r>
            <w:r w:rsidRPr="00D374F2">
              <w:rPr>
                <w:sz w:val="20"/>
                <w:szCs w:val="20"/>
              </w:rPr>
              <w:t>ORCPreSafe8Activation</w:t>
            </w:r>
            <w:r>
              <w:rPr>
                <w:sz w:val="20"/>
                <w:szCs w:val="20"/>
              </w:rPr>
              <w:t xml:space="preserve"> bit</w:t>
            </w:r>
          </w:p>
        </w:tc>
      </w:tr>
      <w:tr w:rsidR="003348DC" w:rsidRPr="007C51BA" w14:paraId="37A7B375" w14:textId="77777777" w:rsidTr="00755DF1">
        <w:tc>
          <w:tcPr>
            <w:tcW w:w="3519" w:type="dxa"/>
            <w:shd w:val="clear" w:color="auto" w:fill="auto"/>
          </w:tcPr>
          <w:p w14:paraId="004B5BC6" w14:textId="77777777" w:rsidR="003348DC" w:rsidRPr="005F4C99" w:rsidRDefault="003348DC" w:rsidP="00755DF1">
            <w:pPr>
              <w:spacing w:after="100" w:afterAutospacing="1"/>
              <w:rPr>
                <w:sz w:val="20"/>
                <w:szCs w:val="20"/>
              </w:rPr>
            </w:pPr>
            <w:r w:rsidRPr="00CC2CA2">
              <w:rPr>
                <w:sz w:val="20"/>
                <w:szCs w:val="20"/>
              </w:rPr>
              <w:t>StartUpActivation</w:t>
            </w:r>
          </w:p>
        </w:tc>
        <w:tc>
          <w:tcPr>
            <w:tcW w:w="2637" w:type="dxa"/>
            <w:shd w:val="clear" w:color="auto" w:fill="auto"/>
          </w:tcPr>
          <w:p w14:paraId="660C7BBE" w14:textId="77777777" w:rsidR="003348DC" w:rsidRDefault="003348DC" w:rsidP="00755DF1">
            <w:pPr>
              <w:spacing w:after="0" w:afterAutospacing="1"/>
              <w:rPr>
                <w:sz w:val="20"/>
                <w:szCs w:val="20"/>
              </w:rPr>
            </w:pPr>
            <w:r w:rsidRPr="000A0FEE">
              <w:rPr>
                <w:sz w:val="20"/>
                <w:szCs w:val="20"/>
              </w:rPr>
              <w:t>uint8 : 1</w:t>
            </w:r>
          </w:p>
        </w:tc>
        <w:tc>
          <w:tcPr>
            <w:tcW w:w="4014" w:type="dxa"/>
            <w:shd w:val="clear" w:color="auto" w:fill="auto"/>
          </w:tcPr>
          <w:p w14:paraId="07F40670" w14:textId="77777777" w:rsidR="003348DC" w:rsidRDefault="003348DC" w:rsidP="00755DF1">
            <w:pPr>
              <w:spacing w:after="0" w:afterAutospacing="1"/>
              <w:rPr>
                <w:sz w:val="20"/>
                <w:szCs w:val="20"/>
              </w:rPr>
            </w:pPr>
            <w:r w:rsidRPr="00D15946">
              <w:rPr>
                <w:sz w:val="20"/>
                <w:szCs w:val="20"/>
              </w:rPr>
              <w:t xml:space="preserve">To store the </w:t>
            </w:r>
            <w:r w:rsidRPr="00D374F2">
              <w:rPr>
                <w:sz w:val="20"/>
                <w:szCs w:val="20"/>
              </w:rPr>
              <w:t>StartUpActivation</w:t>
            </w:r>
            <w:r>
              <w:rPr>
                <w:sz w:val="20"/>
                <w:szCs w:val="20"/>
              </w:rPr>
              <w:t xml:space="preserve"> bit</w:t>
            </w:r>
          </w:p>
        </w:tc>
      </w:tr>
      <w:tr w:rsidR="003348DC" w:rsidRPr="007C51BA" w14:paraId="05D572C0" w14:textId="77777777" w:rsidTr="00755DF1">
        <w:tc>
          <w:tcPr>
            <w:tcW w:w="3519" w:type="dxa"/>
            <w:shd w:val="clear" w:color="auto" w:fill="auto"/>
          </w:tcPr>
          <w:p w14:paraId="379C4EE5" w14:textId="77777777" w:rsidR="003348DC" w:rsidRPr="005F4C99" w:rsidRDefault="003348DC" w:rsidP="00755DF1">
            <w:pPr>
              <w:spacing w:after="100" w:afterAutospacing="1"/>
              <w:rPr>
                <w:sz w:val="20"/>
                <w:szCs w:val="20"/>
              </w:rPr>
            </w:pPr>
            <w:r w:rsidRPr="00CC2CA2">
              <w:rPr>
                <w:sz w:val="20"/>
                <w:szCs w:val="20"/>
              </w:rPr>
              <w:t>Reserved3</w:t>
            </w:r>
          </w:p>
        </w:tc>
        <w:tc>
          <w:tcPr>
            <w:tcW w:w="2637" w:type="dxa"/>
            <w:shd w:val="clear" w:color="auto" w:fill="auto"/>
          </w:tcPr>
          <w:p w14:paraId="028B744C" w14:textId="77777777" w:rsidR="003348DC" w:rsidRDefault="003348DC" w:rsidP="00755DF1">
            <w:pPr>
              <w:spacing w:after="0" w:afterAutospacing="1"/>
              <w:rPr>
                <w:sz w:val="20"/>
                <w:szCs w:val="20"/>
              </w:rPr>
            </w:pPr>
            <w:r w:rsidRPr="000A0FEE">
              <w:rPr>
                <w:sz w:val="20"/>
                <w:szCs w:val="20"/>
              </w:rPr>
              <w:t xml:space="preserve">uint8 : </w:t>
            </w:r>
            <w:r>
              <w:rPr>
                <w:sz w:val="20"/>
                <w:szCs w:val="20"/>
              </w:rPr>
              <w:t>3</w:t>
            </w:r>
          </w:p>
        </w:tc>
        <w:tc>
          <w:tcPr>
            <w:tcW w:w="4014" w:type="dxa"/>
            <w:shd w:val="clear" w:color="auto" w:fill="auto"/>
          </w:tcPr>
          <w:p w14:paraId="3AF93790" w14:textId="77777777" w:rsidR="003348DC" w:rsidRDefault="003348DC" w:rsidP="00755DF1">
            <w:pPr>
              <w:spacing w:after="0" w:afterAutospacing="1"/>
              <w:rPr>
                <w:sz w:val="20"/>
                <w:szCs w:val="20"/>
              </w:rPr>
            </w:pPr>
            <w:r w:rsidRPr="00D15946">
              <w:rPr>
                <w:sz w:val="20"/>
                <w:szCs w:val="20"/>
              </w:rPr>
              <w:t xml:space="preserve">To store the </w:t>
            </w:r>
            <w:r w:rsidRPr="00D374F2">
              <w:rPr>
                <w:sz w:val="20"/>
                <w:szCs w:val="20"/>
              </w:rPr>
              <w:t>Reserved3</w:t>
            </w:r>
            <w:r>
              <w:rPr>
                <w:sz w:val="20"/>
                <w:szCs w:val="20"/>
              </w:rPr>
              <w:t xml:space="preserve"> bits</w:t>
            </w:r>
          </w:p>
        </w:tc>
      </w:tr>
      <w:tr w:rsidR="003348DC" w:rsidRPr="007C51BA" w14:paraId="662DB604" w14:textId="77777777" w:rsidTr="00755DF1">
        <w:tc>
          <w:tcPr>
            <w:tcW w:w="3519" w:type="dxa"/>
            <w:shd w:val="clear" w:color="auto" w:fill="auto"/>
          </w:tcPr>
          <w:p w14:paraId="689FD549" w14:textId="77777777" w:rsidR="003348DC" w:rsidRPr="005F4C99" w:rsidRDefault="003348DC" w:rsidP="00755DF1">
            <w:pPr>
              <w:spacing w:after="100" w:afterAutospacing="1"/>
              <w:rPr>
                <w:sz w:val="20"/>
                <w:szCs w:val="20"/>
              </w:rPr>
            </w:pPr>
            <w:r w:rsidRPr="00CC2CA2">
              <w:rPr>
                <w:sz w:val="20"/>
                <w:szCs w:val="20"/>
              </w:rPr>
              <w:t>ReleaseOutOfMemory</w:t>
            </w:r>
          </w:p>
        </w:tc>
        <w:tc>
          <w:tcPr>
            <w:tcW w:w="2637" w:type="dxa"/>
            <w:shd w:val="clear" w:color="auto" w:fill="auto"/>
          </w:tcPr>
          <w:p w14:paraId="56C651CC" w14:textId="77777777" w:rsidR="003348DC" w:rsidRDefault="003348DC" w:rsidP="00755DF1">
            <w:pPr>
              <w:spacing w:after="0" w:afterAutospacing="1"/>
              <w:rPr>
                <w:sz w:val="20"/>
                <w:szCs w:val="20"/>
              </w:rPr>
            </w:pPr>
            <w:r w:rsidRPr="000A0FEE">
              <w:rPr>
                <w:sz w:val="20"/>
                <w:szCs w:val="20"/>
              </w:rPr>
              <w:t>uint8 : 1</w:t>
            </w:r>
          </w:p>
        </w:tc>
        <w:tc>
          <w:tcPr>
            <w:tcW w:w="4014" w:type="dxa"/>
            <w:shd w:val="clear" w:color="auto" w:fill="auto"/>
          </w:tcPr>
          <w:p w14:paraId="113CD7C1" w14:textId="77777777" w:rsidR="003348DC" w:rsidRDefault="003348DC" w:rsidP="00755DF1">
            <w:pPr>
              <w:spacing w:after="0" w:afterAutospacing="1"/>
              <w:rPr>
                <w:sz w:val="20"/>
                <w:szCs w:val="20"/>
              </w:rPr>
            </w:pPr>
            <w:r w:rsidRPr="00D15946">
              <w:rPr>
                <w:sz w:val="20"/>
                <w:szCs w:val="20"/>
              </w:rPr>
              <w:t xml:space="preserve">To store the </w:t>
            </w:r>
            <w:r w:rsidRPr="00D374F2">
              <w:rPr>
                <w:sz w:val="20"/>
                <w:szCs w:val="20"/>
              </w:rPr>
              <w:t>ReleaseOutOfMemory</w:t>
            </w:r>
            <w:r>
              <w:rPr>
                <w:sz w:val="20"/>
                <w:szCs w:val="20"/>
              </w:rPr>
              <w:t xml:space="preserve"> bit</w:t>
            </w:r>
          </w:p>
        </w:tc>
      </w:tr>
      <w:tr w:rsidR="003348DC" w:rsidRPr="007C51BA" w14:paraId="23C92A79" w14:textId="77777777" w:rsidTr="00755DF1">
        <w:tc>
          <w:tcPr>
            <w:tcW w:w="3519" w:type="dxa"/>
            <w:shd w:val="clear" w:color="auto" w:fill="auto"/>
          </w:tcPr>
          <w:p w14:paraId="02ACAC6C" w14:textId="77777777" w:rsidR="003348DC" w:rsidRPr="005F4C99" w:rsidRDefault="003348DC" w:rsidP="00755DF1">
            <w:pPr>
              <w:spacing w:after="100" w:afterAutospacing="1"/>
              <w:rPr>
                <w:sz w:val="20"/>
                <w:szCs w:val="20"/>
              </w:rPr>
            </w:pPr>
            <w:r w:rsidRPr="00CC2CA2">
              <w:rPr>
                <w:sz w:val="20"/>
                <w:szCs w:val="20"/>
              </w:rPr>
              <w:t>BSROutOfMemory</w:t>
            </w:r>
          </w:p>
        </w:tc>
        <w:tc>
          <w:tcPr>
            <w:tcW w:w="2637" w:type="dxa"/>
            <w:shd w:val="clear" w:color="auto" w:fill="auto"/>
          </w:tcPr>
          <w:p w14:paraId="355F4D1A" w14:textId="77777777" w:rsidR="003348DC" w:rsidRDefault="003348DC" w:rsidP="00755DF1">
            <w:pPr>
              <w:spacing w:after="0" w:afterAutospacing="1"/>
              <w:rPr>
                <w:sz w:val="20"/>
                <w:szCs w:val="20"/>
              </w:rPr>
            </w:pPr>
            <w:r w:rsidRPr="000A0FEE">
              <w:rPr>
                <w:sz w:val="20"/>
                <w:szCs w:val="20"/>
              </w:rPr>
              <w:t>uint8 : 1</w:t>
            </w:r>
          </w:p>
        </w:tc>
        <w:tc>
          <w:tcPr>
            <w:tcW w:w="4014" w:type="dxa"/>
            <w:shd w:val="clear" w:color="auto" w:fill="auto"/>
          </w:tcPr>
          <w:p w14:paraId="241DBC2F" w14:textId="77777777" w:rsidR="003348DC" w:rsidRDefault="003348DC" w:rsidP="00755DF1">
            <w:pPr>
              <w:spacing w:after="0" w:afterAutospacing="1"/>
              <w:rPr>
                <w:sz w:val="20"/>
                <w:szCs w:val="20"/>
              </w:rPr>
            </w:pPr>
            <w:r w:rsidRPr="005F4C99">
              <w:rPr>
                <w:sz w:val="20"/>
                <w:szCs w:val="20"/>
              </w:rPr>
              <w:t xml:space="preserve">To store the </w:t>
            </w:r>
            <w:r w:rsidRPr="00D374F2">
              <w:rPr>
                <w:sz w:val="20"/>
                <w:szCs w:val="20"/>
              </w:rPr>
              <w:t xml:space="preserve">BSROutOfMemory </w:t>
            </w:r>
            <w:r>
              <w:rPr>
                <w:sz w:val="20"/>
                <w:szCs w:val="20"/>
              </w:rPr>
              <w:t>bit</w:t>
            </w:r>
          </w:p>
        </w:tc>
      </w:tr>
      <w:tr w:rsidR="003348DC" w:rsidRPr="007C51BA" w14:paraId="127DE9F4" w14:textId="77777777" w:rsidTr="00755DF1">
        <w:tc>
          <w:tcPr>
            <w:tcW w:w="3519" w:type="dxa"/>
            <w:shd w:val="clear" w:color="auto" w:fill="auto"/>
          </w:tcPr>
          <w:p w14:paraId="776F1DCC" w14:textId="77777777" w:rsidR="003348DC" w:rsidRPr="00CC2CA2" w:rsidRDefault="003348DC" w:rsidP="00755DF1">
            <w:pPr>
              <w:spacing w:after="100" w:afterAutospacing="1"/>
              <w:rPr>
                <w:sz w:val="20"/>
                <w:szCs w:val="20"/>
              </w:rPr>
            </w:pPr>
            <w:r w:rsidRPr="00CC2CA2">
              <w:rPr>
                <w:sz w:val="20"/>
                <w:szCs w:val="20"/>
              </w:rPr>
              <w:t>PreSafeOutOfMemory</w:t>
            </w:r>
          </w:p>
        </w:tc>
        <w:tc>
          <w:tcPr>
            <w:tcW w:w="2637" w:type="dxa"/>
            <w:shd w:val="clear" w:color="auto" w:fill="auto"/>
          </w:tcPr>
          <w:p w14:paraId="7CD72400" w14:textId="77777777" w:rsidR="003348DC" w:rsidRPr="005F5E93" w:rsidRDefault="003348DC" w:rsidP="00755DF1">
            <w:pPr>
              <w:spacing w:after="0" w:afterAutospacing="1"/>
              <w:rPr>
                <w:sz w:val="20"/>
                <w:szCs w:val="20"/>
              </w:rPr>
            </w:pPr>
            <w:r w:rsidRPr="000A0FEE">
              <w:rPr>
                <w:sz w:val="20"/>
                <w:szCs w:val="20"/>
              </w:rPr>
              <w:t>uint8 : 1</w:t>
            </w:r>
          </w:p>
        </w:tc>
        <w:tc>
          <w:tcPr>
            <w:tcW w:w="4014" w:type="dxa"/>
            <w:shd w:val="clear" w:color="auto" w:fill="auto"/>
          </w:tcPr>
          <w:p w14:paraId="648D0ECE"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PreSafeOutOfMemory</w:t>
            </w:r>
            <w:r>
              <w:rPr>
                <w:sz w:val="20"/>
                <w:szCs w:val="20"/>
              </w:rPr>
              <w:t xml:space="preserve"> bit</w:t>
            </w:r>
          </w:p>
        </w:tc>
      </w:tr>
      <w:tr w:rsidR="003348DC" w:rsidRPr="007C51BA" w14:paraId="2803DF41" w14:textId="77777777" w:rsidTr="00755DF1">
        <w:tc>
          <w:tcPr>
            <w:tcW w:w="3519" w:type="dxa"/>
            <w:shd w:val="clear" w:color="auto" w:fill="auto"/>
          </w:tcPr>
          <w:p w14:paraId="0384E573" w14:textId="77777777" w:rsidR="003348DC" w:rsidRPr="00CC2CA2" w:rsidRDefault="003348DC" w:rsidP="00755DF1">
            <w:pPr>
              <w:spacing w:after="100" w:afterAutospacing="1"/>
              <w:rPr>
                <w:sz w:val="20"/>
                <w:szCs w:val="20"/>
              </w:rPr>
            </w:pPr>
            <w:r w:rsidRPr="00CC2CA2">
              <w:rPr>
                <w:sz w:val="20"/>
                <w:szCs w:val="20"/>
              </w:rPr>
              <w:t>Reserved4</w:t>
            </w:r>
          </w:p>
        </w:tc>
        <w:tc>
          <w:tcPr>
            <w:tcW w:w="2637" w:type="dxa"/>
            <w:shd w:val="clear" w:color="auto" w:fill="auto"/>
          </w:tcPr>
          <w:p w14:paraId="1C631BE9" w14:textId="77777777" w:rsidR="003348DC" w:rsidRPr="005F5E93" w:rsidRDefault="003348DC" w:rsidP="00755DF1">
            <w:pPr>
              <w:spacing w:after="0" w:afterAutospacing="1"/>
              <w:rPr>
                <w:sz w:val="20"/>
                <w:szCs w:val="20"/>
              </w:rPr>
            </w:pPr>
            <w:r w:rsidRPr="005F5E93">
              <w:rPr>
                <w:sz w:val="20"/>
                <w:szCs w:val="20"/>
              </w:rPr>
              <w:t xml:space="preserve">uint8 : </w:t>
            </w:r>
            <w:r>
              <w:rPr>
                <w:sz w:val="20"/>
                <w:szCs w:val="20"/>
              </w:rPr>
              <w:t>8</w:t>
            </w:r>
          </w:p>
        </w:tc>
        <w:tc>
          <w:tcPr>
            <w:tcW w:w="4014" w:type="dxa"/>
            <w:shd w:val="clear" w:color="auto" w:fill="auto"/>
          </w:tcPr>
          <w:p w14:paraId="213276CA"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Reserved4</w:t>
            </w:r>
            <w:r>
              <w:rPr>
                <w:sz w:val="20"/>
                <w:szCs w:val="20"/>
              </w:rPr>
              <w:t xml:space="preserve"> byte</w:t>
            </w:r>
          </w:p>
        </w:tc>
      </w:tr>
      <w:tr w:rsidR="003348DC" w:rsidRPr="007C51BA" w14:paraId="26C775A3" w14:textId="77777777" w:rsidTr="00755DF1">
        <w:tc>
          <w:tcPr>
            <w:tcW w:w="3519" w:type="dxa"/>
            <w:shd w:val="clear" w:color="auto" w:fill="auto"/>
          </w:tcPr>
          <w:p w14:paraId="3798791C" w14:textId="77777777" w:rsidR="003348DC" w:rsidRPr="00CC2CA2" w:rsidRDefault="003348DC" w:rsidP="00755DF1">
            <w:pPr>
              <w:spacing w:after="100" w:afterAutospacing="1"/>
              <w:rPr>
                <w:sz w:val="20"/>
                <w:szCs w:val="20"/>
              </w:rPr>
            </w:pPr>
            <w:r w:rsidRPr="00CC2CA2">
              <w:rPr>
                <w:sz w:val="20"/>
                <w:szCs w:val="20"/>
              </w:rPr>
              <w:t>Reserved</w:t>
            </w:r>
            <w:r>
              <w:rPr>
                <w:sz w:val="20"/>
                <w:szCs w:val="20"/>
              </w:rPr>
              <w:t>5</w:t>
            </w:r>
          </w:p>
        </w:tc>
        <w:tc>
          <w:tcPr>
            <w:tcW w:w="2637" w:type="dxa"/>
            <w:shd w:val="clear" w:color="auto" w:fill="auto"/>
          </w:tcPr>
          <w:p w14:paraId="6F6AFF5C" w14:textId="77777777" w:rsidR="003348DC" w:rsidRPr="005F5E93" w:rsidRDefault="003348DC" w:rsidP="00755DF1">
            <w:pPr>
              <w:spacing w:after="0" w:afterAutospacing="1"/>
              <w:rPr>
                <w:sz w:val="20"/>
                <w:szCs w:val="20"/>
              </w:rPr>
            </w:pPr>
            <w:r w:rsidRPr="005F5E93">
              <w:rPr>
                <w:sz w:val="20"/>
                <w:szCs w:val="20"/>
              </w:rPr>
              <w:t xml:space="preserve">uint8 : </w:t>
            </w:r>
            <w:r>
              <w:rPr>
                <w:sz w:val="20"/>
                <w:szCs w:val="20"/>
              </w:rPr>
              <w:t>8</w:t>
            </w:r>
          </w:p>
        </w:tc>
        <w:tc>
          <w:tcPr>
            <w:tcW w:w="4014" w:type="dxa"/>
            <w:shd w:val="clear" w:color="auto" w:fill="auto"/>
          </w:tcPr>
          <w:p w14:paraId="76D3649B"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 xml:space="preserve">Reserved5 </w:t>
            </w:r>
            <w:r>
              <w:rPr>
                <w:sz w:val="20"/>
                <w:szCs w:val="20"/>
              </w:rPr>
              <w:t>byte</w:t>
            </w:r>
          </w:p>
        </w:tc>
      </w:tr>
      <w:tr w:rsidR="003348DC" w:rsidRPr="007C51BA" w14:paraId="582B5E6B" w14:textId="77777777" w:rsidTr="00755DF1">
        <w:tc>
          <w:tcPr>
            <w:tcW w:w="3519" w:type="dxa"/>
            <w:shd w:val="clear" w:color="auto" w:fill="auto"/>
          </w:tcPr>
          <w:p w14:paraId="4CF8B446" w14:textId="77777777" w:rsidR="003348DC" w:rsidRPr="00CC2CA2" w:rsidRDefault="003348DC" w:rsidP="00755DF1">
            <w:pPr>
              <w:spacing w:after="100" w:afterAutospacing="1"/>
              <w:rPr>
                <w:sz w:val="20"/>
                <w:szCs w:val="20"/>
              </w:rPr>
            </w:pPr>
            <w:r w:rsidRPr="00CC2CA2">
              <w:rPr>
                <w:sz w:val="20"/>
                <w:szCs w:val="20"/>
              </w:rPr>
              <w:t>UndervoltageAbort</w:t>
            </w:r>
          </w:p>
        </w:tc>
        <w:tc>
          <w:tcPr>
            <w:tcW w:w="2637" w:type="dxa"/>
            <w:shd w:val="clear" w:color="auto" w:fill="auto"/>
          </w:tcPr>
          <w:p w14:paraId="7C28B4E5" w14:textId="77777777" w:rsidR="003348DC" w:rsidRPr="005F5E93" w:rsidRDefault="003348DC" w:rsidP="00755DF1">
            <w:pPr>
              <w:spacing w:after="0" w:afterAutospacing="1"/>
              <w:rPr>
                <w:sz w:val="20"/>
                <w:szCs w:val="20"/>
              </w:rPr>
            </w:pPr>
            <w:r>
              <w:rPr>
                <w:sz w:val="20"/>
                <w:szCs w:val="20"/>
              </w:rPr>
              <w:t>u</w:t>
            </w:r>
            <w:r w:rsidRPr="005F5E93">
              <w:rPr>
                <w:sz w:val="20"/>
                <w:szCs w:val="20"/>
              </w:rPr>
              <w:t>int</w:t>
            </w:r>
            <w:r>
              <w:rPr>
                <w:sz w:val="20"/>
                <w:szCs w:val="20"/>
              </w:rPr>
              <w:t>16</w:t>
            </w:r>
          </w:p>
        </w:tc>
        <w:tc>
          <w:tcPr>
            <w:tcW w:w="4014" w:type="dxa"/>
            <w:shd w:val="clear" w:color="auto" w:fill="auto"/>
          </w:tcPr>
          <w:p w14:paraId="40B0C2BB"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UndervoltageAbort</w:t>
            </w:r>
            <w:r>
              <w:rPr>
                <w:sz w:val="20"/>
                <w:szCs w:val="20"/>
              </w:rPr>
              <w:t xml:space="preserve"> bytes</w:t>
            </w:r>
          </w:p>
        </w:tc>
      </w:tr>
      <w:tr w:rsidR="003348DC" w:rsidRPr="007C51BA" w14:paraId="538B6C39" w14:textId="77777777" w:rsidTr="00755DF1">
        <w:tc>
          <w:tcPr>
            <w:tcW w:w="3519" w:type="dxa"/>
            <w:shd w:val="clear" w:color="auto" w:fill="auto"/>
          </w:tcPr>
          <w:p w14:paraId="12D20A96" w14:textId="77777777" w:rsidR="003348DC" w:rsidRPr="00CC2CA2" w:rsidRDefault="003348DC" w:rsidP="00755DF1">
            <w:pPr>
              <w:spacing w:after="100" w:afterAutospacing="1"/>
              <w:rPr>
                <w:sz w:val="20"/>
                <w:szCs w:val="20"/>
              </w:rPr>
            </w:pPr>
            <w:r w:rsidRPr="00CC2CA2">
              <w:rPr>
                <w:sz w:val="20"/>
                <w:szCs w:val="20"/>
              </w:rPr>
              <w:t>Undervoltage</w:t>
            </w:r>
          </w:p>
        </w:tc>
        <w:tc>
          <w:tcPr>
            <w:tcW w:w="2637" w:type="dxa"/>
            <w:shd w:val="clear" w:color="auto" w:fill="auto"/>
          </w:tcPr>
          <w:p w14:paraId="1EECDC8F" w14:textId="77777777" w:rsidR="003348DC" w:rsidRPr="005F5E93" w:rsidRDefault="003348DC" w:rsidP="00755DF1">
            <w:pPr>
              <w:spacing w:after="0" w:afterAutospacing="1"/>
              <w:rPr>
                <w:sz w:val="20"/>
                <w:szCs w:val="20"/>
              </w:rPr>
            </w:pPr>
            <w:r w:rsidRPr="00154D1F">
              <w:rPr>
                <w:sz w:val="20"/>
                <w:szCs w:val="20"/>
              </w:rPr>
              <w:t>uint16</w:t>
            </w:r>
          </w:p>
        </w:tc>
        <w:tc>
          <w:tcPr>
            <w:tcW w:w="4014" w:type="dxa"/>
            <w:shd w:val="clear" w:color="auto" w:fill="auto"/>
          </w:tcPr>
          <w:p w14:paraId="7FD61909"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Undervoltage</w:t>
            </w:r>
            <w:r>
              <w:rPr>
                <w:sz w:val="20"/>
                <w:szCs w:val="20"/>
              </w:rPr>
              <w:t xml:space="preserve"> bytes</w:t>
            </w:r>
          </w:p>
        </w:tc>
      </w:tr>
      <w:tr w:rsidR="003348DC" w:rsidRPr="007C51BA" w14:paraId="0EAF419F" w14:textId="77777777" w:rsidTr="00755DF1">
        <w:tc>
          <w:tcPr>
            <w:tcW w:w="3519" w:type="dxa"/>
            <w:shd w:val="clear" w:color="auto" w:fill="auto"/>
          </w:tcPr>
          <w:p w14:paraId="26C3AD96" w14:textId="77777777" w:rsidR="003348DC" w:rsidRPr="00CC2CA2" w:rsidRDefault="003348DC" w:rsidP="00755DF1">
            <w:pPr>
              <w:spacing w:after="100" w:afterAutospacing="1"/>
              <w:rPr>
                <w:sz w:val="20"/>
                <w:szCs w:val="20"/>
              </w:rPr>
            </w:pPr>
            <w:r w:rsidRPr="00CC2CA2">
              <w:rPr>
                <w:sz w:val="20"/>
                <w:szCs w:val="20"/>
              </w:rPr>
              <w:t>Overvoltage</w:t>
            </w:r>
            <w:r>
              <w:rPr>
                <w:sz w:val="20"/>
                <w:szCs w:val="20"/>
              </w:rPr>
              <w:t>Abort</w:t>
            </w:r>
            <w:r w:rsidRPr="00CC2CA2">
              <w:rPr>
                <w:sz w:val="20"/>
                <w:szCs w:val="20"/>
              </w:rPr>
              <w:t xml:space="preserve"> </w:t>
            </w:r>
          </w:p>
        </w:tc>
        <w:tc>
          <w:tcPr>
            <w:tcW w:w="2637" w:type="dxa"/>
            <w:shd w:val="clear" w:color="auto" w:fill="auto"/>
          </w:tcPr>
          <w:p w14:paraId="3BE71607" w14:textId="77777777" w:rsidR="003348DC" w:rsidRPr="005F5E93" w:rsidRDefault="003348DC" w:rsidP="00755DF1">
            <w:pPr>
              <w:spacing w:after="0" w:afterAutospacing="1"/>
              <w:rPr>
                <w:sz w:val="20"/>
                <w:szCs w:val="20"/>
              </w:rPr>
            </w:pPr>
            <w:r w:rsidRPr="00154D1F">
              <w:rPr>
                <w:sz w:val="20"/>
                <w:szCs w:val="20"/>
              </w:rPr>
              <w:t>uint16</w:t>
            </w:r>
          </w:p>
        </w:tc>
        <w:tc>
          <w:tcPr>
            <w:tcW w:w="4014" w:type="dxa"/>
            <w:shd w:val="clear" w:color="auto" w:fill="auto"/>
          </w:tcPr>
          <w:p w14:paraId="2B44EFC6"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Overvoltage</w:t>
            </w:r>
            <w:r>
              <w:rPr>
                <w:sz w:val="20"/>
                <w:szCs w:val="20"/>
              </w:rPr>
              <w:t>Abort bytes</w:t>
            </w:r>
          </w:p>
        </w:tc>
      </w:tr>
      <w:tr w:rsidR="003348DC" w:rsidRPr="007C51BA" w14:paraId="1D2F1583" w14:textId="77777777" w:rsidTr="00755DF1">
        <w:tc>
          <w:tcPr>
            <w:tcW w:w="3519" w:type="dxa"/>
            <w:shd w:val="clear" w:color="auto" w:fill="auto"/>
          </w:tcPr>
          <w:p w14:paraId="74751732" w14:textId="77777777" w:rsidR="003348DC" w:rsidRPr="00CC2CA2" w:rsidRDefault="003348DC" w:rsidP="00755DF1">
            <w:pPr>
              <w:spacing w:after="100" w:afterAutospacing="1"/>
              <w:rPr>
                <w:sz w:val="20"/>
                <w:szCs w:val="20"/>
              </w:rPr>
            </w:pPr>
            <w:r w:rsidRPr="00CC2CA2">
              <w:rPr>
                <w:sz w:val="20"/>
                <w:szCs w:val="20"/>
              </w:rPr>
              <w:t>Overvoltage</w:t>
            </w:r>
          </w:p>
        </w:tc>
        <w:tc>
          <w:tcPr>
            <w:tcW w:w="2637" w:type="dxa"/>
            <w:shd w:val="clear" w:color="auto" w:fill="auto"/>
          </w:tcPr>
          <w:p w14:paraId="4B07E056" w14:textId="77777777" w:rsidR="003348DC" w:rsidRPr="005F5E93" w:rsidRDefault="003348DC" w:rsidP="00755DF1">
            <w:pPr>
              <w:spacing w:after="0" w:afterAutospacing="1"/>
              <w:rPr>
                <w:sz w:val="20"/>
                <w:szCs w:val="20"/>
              </w:rPr>
            </w:pPr>
            <w:r w:rsidRPr="00154D1F">
              <w:rPr>
                <w:sz w:val="20"/>
                <w:szCs w:val="20"/>
              </w:rPr>
              <w:t>uint16</w:t>
            </w:r>
          </w:p>
        </w:tc>
        <w:tc>
          <w:tcPr>
            <w:tcW w:w="4014" w:type="dxa"/>
            <w:shd w:val="clear" w:color="auto" w:fill="auto"/>
          </w:tcPr>
          <w:p w14:paraId="083610CC"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Overvoltage</w:t>
            </w:r>
            <w:r>
              <w:rPr>
                <w:sz w:val="20"/>
                <w:szCs w:val="20"/>
              </w:rPr>
              <w:t xml:space="preserve"> bytes</w:t>
            </w:r>
          </w:p>
        </w:tc>
      </w:tr>
      <w:tr w:rsidR="003348DC" w:rsidRPr="007C51BA" w14:paraId="6C9370CA" w14:textId="77777777" w:rsidTr="00755DF1">
        <w:tc>
          <w:tcPr>
            <w:tcW w:w="3519" w:type="dxa"/>
            <w:shd w:val="clear" w:color="auto" w:fill="auto"/>
          </w:tcPr>
          <w:p w14:paraId="32590D4B" w14:textId="77777777" w:rsidR="003348DC" w:rsidRPr="00CC2CA2" w:rsidRDefault="003348DC" w:rsidP="00755DF1">
            <w:pPr>
              <w:spacing w:after="100" w:afterAutospacing="1"/>
              <w:rPr>
                <w:sz w:val="20"/>
                <w:szCs w:val="20"/>
              </w:rPr>
            </w:pPr>
            <w:r w:rsidRPr="00CC2CA2">
              <w:rPr>
                <w:sz w:val="20"/>
                <w:szCs w:val="20"/>
              </w:rPr>
              <w:t>MeasFrame</w:t>
            </w:r>
            <w:r>
              <w:rPr>
                <w:sz w:val="20"/>
                <w:szCs w:val="20"/>
              </w:rPr>
              <w:t>1</w:t>
            </w:r>
            <w:r w:rsidRPr="00CC2CA2">
              <w:rPr>
                <w:sz w:val="20"/>
                <w:szCs w:val="20"/>
              </w:rPr>
              <w:t>Activation</w:t>
            </w:r>
          </w:p>
        </w:tc>
        <w:tc>
          <w:tcPr>
            <w:tcW w:w="2637" w:type="dxa"/>
            <w:shd w:val="clear" w:color="auto" w:fill="auto"/>
          </w:tcPr>
          <w:p w14:paraId="1D5FD3C2" w14:textId="77777777" w:rsidR="003348DC" w:rsidRPr="005F5E93" w:rsidRDefault="003348DC" w:rsidP="00755DF1">
            <w:pPr>
              <w:spacing w:after="0" w:afterAutospacing="1"/>
              <w:rPr>
                <w:sz w:val="20"/>
                <w:szCs w:val="20"/>
              </w:rPr>
            </w:pPr>
            <w:r w:rsidRPr="005F5E93">
              <w:rPr>
                <w:sz w:val="20"/>
                <w:szCs w:val="20"/>
              </w:rPr>
              <w:t xml:space="preserve">uint8 : </w:t>
            </w:r>
            <w:r>
              <w:rPr>
                <w:sz w:val="20"/>
                <w:szCs w:val="20"/>
              </w:rPr>
              <w:t>1</w:t>
            </w:r>
          </w:p>
        </w:tc>
        <w:tc>
          <w:tcPr>
            <w:tcW w:w="4014" w:type="dxa"/>
            <w:shd w:val="clear" w:color="auto" w:fill="auto"/>
          </w:tcPr>
          <w:p w14:paraId="004B8755"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MeasFrame1Activation</w:t>
            </w:r>
            <w:r>
              <w:rPr>
                <w:sz w:val="20"/>
                <w:szCs w:val="20"/>
              </w:rPr>
              <w:t xml:space="preserve"> bit</w:t>
            </w:r>
          </w:p>
        </w:tc>
      </w:tr>
      <w:tr w:rsidR="003348DC" w:rsidRPr="007C51BA" w14:paraId="38BFB6BB" w14:textId="77777777" w:rsidTr="00755DF1">
        <w:tc>
          <w:tcPr>
            <w:tcW w:w="3519" w:type="dxa"/>
            <w:shd w:val="clear" w:color="auto" w:fill="auto"/>
          </w:tcPr>
          <w:p w14:paraId="6F5AD5F7" w14:textId="77777777" w:rsidR="003348DC" w:rsidRPr="00CC2CA2" w:rsidRDefault="003348DC" w:rsidP="00755DF1">
            <w:pPr>
              <w:spacing w:after="100" w:afterAutospacing="1"/>
              <w:rPr>
                <w:sz w:val="20"/>
                <w:szCs w:val="20"/>
              </w:rPr>
            </w:pPr>
            <w:r w:rsidRPr="004723D3">
              <w:rPr>
                <w:sz w:val="20"/>
                <w:szCs w:val="20"/>
              </w:rPr>
              <w:t>MeasFrame</w:t>
            </w:r>
            <w:r>
              <w:rPr>
                <w:sz w:val="20"/>
                <w:szCs w:val="20"/>
              </w:rPr>
              <w:t>2</w:t>
            </w:r>
            <w:r w:rsidRPr="004723D3">
              <w:rPr>
                <w:sz w:val="20"/>
                <w:szCs w:val="20"/>
              </w:rPr>
              <w:t>Activation</w:t>
            </w:r>
          </w:p>
        </w:tc>
        <w:tc>
          <w:tcPr>
            <w:tcW w:w="2637" w:type="dxa"/>
            <w:shd w:val="clear" w:color="auto" w:fill="auto"/>
          </w:tcPr>
          <w:p w14:paraId="0ACF5234" w14:textId="77777777" w:rsidR="003348DC" w:rsidRPr="005F5E93" w:rsidRDefault="003348DC" w:rsidP="00755DF1">
            <w:pPr>
              <w:spacing w:after="0" w:afterAutospacing="1"/>
              <w:rPr>
                <w:sz w:val="20"/>
                <w:szCs w:val="20"/>
              </w:rPr>
            </w:pPr>
            <w:r w:rsidRPr="006E1DA7">
              <w:rPr>
                <w:sz w:val="20"/>
                <w:szCs w:val="20"/>
              </w:rPr>
              <w:t>uint8 : 1</w:t>
            </w:r>
          </w:p>
        </w:tc>
        <w:tc>
          <w:tcPr>
            <w:tcW w:w="4014" w:type="dxa"/>
            <w:shd w:val="clear" w:color="auto" w:fill="auto"/>
          </w:tcPr>
          <w:p w14:paraId="4E9156E7"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MeasFrame2Activation</w:t>
            </w:r>
            <w:r>
              <w:rPr>
                <w:sz w:val="20"/>
                <w:szCs w:val="20"/>
              </w:rPr>
              <w:t xml:space="preserve"> bit</w:t>
            </w:r>
          </w:p>
        </w:tc>
      </w:tr>
      <w:tr w:rsidR="003348DC" w:rsidRPr="007C51BA" w14:paraId="3663AFF4" w14:textId="77777777" w:rsidTr="00755DF1">
        <w:tc>
          <w:tcPr>
            <w:tcW w:w="3519" w:type="dxa"/>
            <w:shd w:val="clear" w:color="auto" w:fill="auto"/>
          </w:tcPr>
          <w:p w14:paraId="2DD20378" w14:textId="77777777" w:rsidR="003348DC" w:rsidRPr="00CC2CA2" w:rsidRDefault="003348DC" w:rsidP="00755DF1">
            <w:pPr>
              <w:spacing w:after="100" w:afterAutospacing="1"/>
              <w:rPr>
                <w:sz w:val="20"/>
                <w:szCs w:val="20"/>
              </w:rPr>
            </w:pPr>
            <w:r w:rsidRPr="004723D3">
              <w:rPr>
                <w:sz w:val="20"/>
                <w:szCs w:val="20"/>
              </w:rPr>
              <w:t>MeasFrame</w:t>
            </w:r>
            <w:r>
              <w:rPr>
                <w:sz w:val="20"/>
                <w:szCs w:val="20"/>
              </w:rPr>
              <w:t>3</w:t>
            </w:r>
            <w:r w:rsidRPr="004723D3">
              <w:rPr>
                <w:sz w:val="20"/>
                <w:szCs w:val="20"/>
              </w:rPr>
              <w:t>Activation</w:t>
            </w:r>
          </w:p>
        </w:tc>
        <w:tc>
          <w:tcPr>
            <w:tcW w:w="2637" w:type="dxa"/>
            <w:shd w:val="clear" w:color="auto" w:fill="auto"/>
          </w:tcPr>
          <w:p w14:paraId="6CDBDCC5" w14:textId="77777777" w:rsidR="003348DC" w:rsidRPr="005F5E93" w:rsidRDefault="003348DC" w:rsidP="00755DF1">
            <w:pPr>
              <w:spacing w:after="0" w:afterAutospacing="1"/>
              <w:rPr>
                <w:sz w:val="20"/>
                <w:szCs w:val="20"/>
              </w:rPr>
            </w:pPr>
            <w:r w:rsidRPr="006E1DA7">
              <w:rPr>
                <w:sz w:val="20"/>
                <w:szCs w:val="20"/>
              </w:rPr>
              <w:t>uint8 : 1</w:t>
            </w:r>
          </w:p>
        </w:tc>
        <w:tc>
          <w:tcPr>
            <w:tcW w:w="4014" w:type="dxa"/>
            <w:shd w:val="clear" w:color="auto" w:fill="auto"/>
          </w:tcPr>
          <w:p w14:paraId="49B16B06"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MeasFrame</w:t>
            </w:r>
            <w:r>
              <w:rPr>
                <w:sz w:val="20"/>
                <w:szCs w:val="20"/>
              </w:rPr>
              <w:t>3</w:t>
            </w:r>
            <w:r w:rsidRPr="00D374F2">
              <w:rPr>
                <w:sz w:val="20"/>
                <w:szCs w:val="20"/>
              </w:rPr>
              <w:t>Activation</w:t>
            </w:r>
            <w:r>
              <w:rPr>
                <w:sz w:val="20"/>
                <w:szCs w:val="20"/>
              </w:rPr>
              <w:t xml:space="preserve"> bit</w:t>
            </w:r>
          </w:p>
        </w:tc>
      </w:tr>
      <w:tr w:rsidR="003348DC" w:rsidRPr="007C51BA" w14:paraId="51C2462C" w14:textId="77777777" w:rsidTr="00755DF1">
        <w:tc>
          <w:tcPr>
            <w:tcW w:w="3519" w:type="dxa"/>
            <w:shd w:val="clear" w:color="auto" w:fill="auto"/>
          </w:tcPr>
          <w:p w14:paraId="2961F743" w14:textId="77777777" w:rsidR="003348DC" w:rsidRPr="00CC2CA2" w:rsidRDefault="003348DC" w:rsidP="00755DF1">
            <w:pPr>
              <w:spacing w:after="100" w:afterAutospacing="1"/>
              <w:rPr>
                <w:sz w:val="20"/>
                <w:szCs w:val="20"/>
              </w:rPr>
            </w:pPr>
            <w:r w:rsidRPr="004723D3">
              <w:rPr>
                <w:sz w:val="20"/>
                <w:szCs w:val="20"/>
              </w:rPr>
              <w:t>MeasFrame</w:t>
            </w:r>
            <w:r>
              <w:rPr>
                <w:sz w:val="20"/>
                <w:szCs w:val="20"/>
              </w:rPr>
              <w:t>4</w:t>
            </w:r>
            <w:r w:rsidRPr="004723D3">
              <w:rPr>
                <w:sz w:val="20"/>
                <w:szCs w:val="20"/>
              </w:rPr>
              <w:t>Activation</w:t>
            </w:r>
          </w:p>
        </w:tc>
        <w:tc>
          <w:tcPr>
            <w:tcW w:w="2637" w:type="dxa"/>
            <w:shd w:val="clear" w:color="auto" w:fill="auto"/>
          </w:tcPr>
          <w:p w14:paraId="2E579417" w14:textId="77777777" w:rsidR="003348DC" w:rsidRPr="005F5E93" w:rsidRDefault="003348DC" w:rsidP="00755DF1">
            <w:pPr>
              <w:spacing w:after="0" w:afterAutospacing="1"/>
              <w:rPr>
                <w:sz w:val="20"/>
                <w:szCs w:val="20"/>
              </w:rPr>
            </w:pPr>
            <w:r w:rsidRPr="006E1DA7">
              <w:rPr>
                <w:sz w:val="20"/>
                <w:szCs w:val="20"/>
              </w:rPr>
              <w:t>uint8 : 1</w:t>
            </w:r>
          </w:p>
        </w:tc>
        <w:tc>
          <w:tcPr>
            <w:tcW w:w="4014" w:type="dxa"/>
            <w:shd w:val="clear" w:color="auto" w:fill="auto"/>
          </w:tcPr>
          <w:p w14:paraId="70D90C85"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MeasFrame</w:t>
            </w:r>
            <w:r>
              <w:rPr>
                <w:sz w:val="20"/>
                <w:szCs w:val="20"/>
              </w:rPr>
              <w:t>4</w:t>
            </w:r>
            <w:r w:rsidRPr="00D374F2">
              <w:rPr>
                <w:sz w:val="20"/>
                <w:szCs w:val="20"/>
              </w:rPr>
              <w:t>Activation</w:t>
            </w:r>
            <w:r>
              <w:rPr>
                <w:sz w:val="20"/>
                <w:szCs w:val="20"/>
              </w:rPr>
              <w:t xml:space="preserve"> bit</w:t>
            </w:r>
          </w:p>
        </w:tc>
      </w:tr>
      <w:tr w:rsidR="003348DC" w:rsidRPr="007C51BA" w14:paraId="19EA2D15" w14:textId="77777777" w:rsidTr="00755DF1">
        <w:tc>
          <w:tcPr>
            <w:tcW w:w="3519" w:type="dxa"/>
            <w:shd w:val="clear" w:color="auto" w:fill="auto"/>
          </w:tcPr>
          <w:p w14:paraId="250AE991" w14:textId="77777777" w:rsidR="003348DC" w:rsidRPr="00CC2CA2" w:rsidRDefault="003348DC" w:rsidP="00755DF1">
            <w:pPr>
              <w:spacing w:after="100" w:afterAutospacing="1"/>
              <w:rPr>
                <w:sz w:val="20"/>
                <w:szCs w:val="20"/>
              </w:rPr>
            </w:pPr>
            <w:r w:rsidRPr="004723D3">
              <w:rPr>
                <w:sz w:val="20"/>
                <w:szCs w:val="20"/>
              </w:rPr>
              <w:t>MeasFrame</w:t>
            </w:r>
            <w:r>
              <w:rPr>
                <w:sz w:val="20"/>
                <w:szCs w:val="20"/>
              </w:rPr>
              <w:t>5</w:t>
            </w:r>
            <w:r w:rsidRPr="004723D3">
              <w:rPr>
                <w:sz w:val="20"/>
                <w:szCs w:val="20"/>
              </w:rPr>
              <w:t>Activation</w:t>
            </w:r>
          </w:p>
        </w:tc>
        <w:tc>
          <w:tcPr>
            <w:tcW w:w="2637" w:type="dxa"/>
            <w:shd w:val="clear" w:color="auto" w:fill="auto"/>
          </w:tcPr>
          <w:p w14:paraId="2EAF2283" w14:textId="77777777" w:rsidR="003348DC" w:rsidRPr="005F5E93" w:rsidRDefault="003348DC" w:rsidP="00755DF1">
            <w:pPr>
              <w:spacing w:after="0" w:afterAutospacing="1"/>
              <w:rPr>
                <w:sz w:val="20"/>
                <w:szCs w:val="20"/>
              </w:rPr>
            </w:pPr>
            <w:r w:rsidRPr="006E1DA7">
              <w:rPr>
                <w:sz w:val="20"/>
                <w:szCs w:val="20"/>
              </w:rPr>
              <w:t>uint8 : 1</w:t>
            </w:r>
          </w:p>
        </w:tc>
        <w:tc>
          <w:tcPr>
            <w:tcW w:w="4014" w:type="dxa"/>
            <w:shd w:val="clear" w:color="auto" w:fill="auto"/>
          </w:tcPr>
          <w:p w14:paraId="0FCBD655"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MeasFrame</w:t>
            </w:r>
            <w:r>
              <w:rPr>
                <w:sz w:val="20"/>
                <w:szCs w:val="20"/>
              </w:rPr>
              <w:t>5</w:t>
            </w:r>
            <w:r w:rsidRPr="00D374F2">
              <w:rPr>
                <w:sz w:val="20"/>
                <w:szCs w:val="20"/>
              </w:rPr>
              <w:t>Activation</w:t>
            </w:r>
            <w:r>
              <w:rPr>
                <w:sz w:val="20"/>
                <w:szCs w:val="20"/>
              </w:rPr>
              <w:t xml:space="preserve"> bit</w:t>
            </w:r>
          </w:p>
        </w:tc>
      </w:tr>
      <w:tr w:rsidR="003348DC" w:rsidRPr="007C51BA" w14:paraId="115C76B9" w14:textId="77777777" w:rsidTr="00755DF1">
        <w:tc>
          <w:tcPr>
            <w:tcW w:w="3519" w:type="dxa"/>
            <w:shd w:val="clear" w:color="auto" w:fill="auto"/>
          </w:tcPr>
          <w:p w14:paraId="47D04CEE" w14:textId="77777777" w:rsidR="003348DC" w:rsidRPr="00CC2CA2" w:rsidRDefault="003348DC" w:rsidP="00755DF1">
            <w:pPr>
              <w:spacing w:after="100" w:afterAutospacing="1"/>
              <w:rPr>
                <w:sz w:val="20"/>
                <w:szCs w:val="20"/>
              </w:rPr>
            </w:pPr>
            <w:r w:rsidRPr="004723D3">
              <w:rPr>
                <w:sz w:val="20"/>
                <w:szCs w:val="20"/>
              </w:rPr>
              <w:t>MeasFrame</w:t>
            </w:r>
            <w:r>
              <w:rPr>
                <w:sz w:val="20"/>
                <w:szCs w:val="20"/>
              </w:rPr>
              <w:t>6</w:t>
            </w:r>
            <w:r w:rsidRPr="004723D3">
              <w:rPr>
                <w:sz w:val="20"/>
                <w:szCs w:val="20"/>
              </w:rPr>
              <w:t>Activation</w:t>
            </w:r>
          </w:p>
        </w:tc>
        <w:tc>
          <w:tcPr>
            <w:tcW w:w="2637" w:type="dxa"/>
            <w:shd w:val="clear" w:color="auto" w:fill="auto"/>
          </w:tcPr>
          <w:p w14:paraId="1D24192F" w14:textId="77777777" w:rsidR="003348DC" w:rsidRPr="005F5E93" w:rsidRDefault="003348DC" w:rsidP="00755DF1">
            <w:pPr>
              <w:spacing w:after="0" w:afterAutospacing="1"/>
              <w:rPr>
                <w:sz w:val="20"/>
                <w:szCs w:val="20"/>
              </w:rPr>
            </w:pPr>
            <w:r w:rsidRPr="006E1DA7">
              <w:rPr>
                <w:sz w:val="20"/>
                <w:szCs w:val="20"/>
              </w:rPr>
              <w:t>uint8 : 1</w:t>
            </w:r>
          </w:p>
        </w:tc>
        <w:tc>
          <w:tcPr>
            <w:tcW w:w="4014" w:type="dxa"/>
            <w:shd w:val="clear" w:color="auto" w:fill="auto"/>
          </w:tcPr>
          <w:p w14:paraId="0CE6E7EF"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MeasFrame</w:t>
            </w:r>
            <w:r>
              <w:rPr>
                <w:sz w:val="20"/>
                <w:szCs w:val="20"/>
              </w:rPr>
              <w:t>6</w:t>
            </w:r>
            <w:r w:rsidRPr="00D374F2">
              <w:rPr>
                <w:sz w:val="20"/>
                <w:szCs w:val="20"/>
              </w:rPr>
              <w:t>Activation</w:t>
            </w:r>
            <w:r>
              <w:rPr>
                <w:sz w:val="20"/>
                <w:szCs w:val="20"/>
              </w:rPr>
              <w:t xml:space="preserve"> bit</w:t>
            </w:r>
          </w:p>
        </w:tc>
      </w:tr>
      <w:tr w:rsidR="003348DC" w:rsidRPr="007C51BA" w14:paraId="55E67117" w14:textId="77777777" w:rsidTr="00755DF1">
        <w:tc>
          <w:tcPr>
            <w:tcW w:w="3519" w:type="dxa"/>
            <w:shd w:val="clear" w:color="auto" w:fill="auto"/>
          </w:tcPr>
          <w:p w14:paraId="234341D8" w14:textId="77777777" w:rsidR="003348DC" w:rsidRPr="00CC2CA2" w:rsidRDefault="003348DC" w:rsidP="00755DF1">
            <w:pPr>
              <w:spacing w:after="100" w:afterAutospacing="1"/>
              <w:rPr>
                <w:sz w:val="20"/>
                <w:szCs w:val="20"/>
              </w:rPr>
            </w:pPr>
            <w:r w:rsidRPr="004723D3">
              <w:rPr>
                <w:sz w:val="20"/>
                <w:szCs w:val="20"/>
              </w:rPr>
              <w:t>MeasFrame</w:t>
            </w:r>
            <w:r>
              <w:rPr>
                <w:sz w:val="20"/>
                <w:szCs w:val="20"/>
              </w:rPr>
              <w:t>7</w:t>
            </w:r>
            <w:r w:rsidRPr="004723D3">
              <w:rPr>
                <w:sz w:val="20"/>
                <w:szCs w:val="20"/>
              </w:rPr>
              <w:t>Activation</w:t>
            </w:r>
          </w:p>
        </w:tc>
        <w:tc>
          <w:tcPr>
            <w:tcW w:w="2637" w:type="dxa"/>
            <w:shd w:val="clear" w:color="auto" w:fill="auto"/>
          </w:tcPr>
          <w:p w14:paraId="6641BC81" w14:textId="77777777" w:rsidR="003348DC" w:rsidRPr="005F5E93" w:rsidRDefault="003348DC" w:rsidP="00755DF1">
            <w:pPr>
              <w:spacing w:after="0" w:afterAutospacing="1"/>
              <w:rPr>
                <w:sz w:val="20"/>
                <w:szCs w:val="20"/>
              </w:rPr>
            </w:pPr>
            <w:r w:rsidRPr="006E1DA7">
              <w:rPr>
                <w:sz w:val="20"/>
                <w:szCs w:val="20"/>
              </w:rPr>
              <w:t>uint8 : 1</w:t>
            </w:r>
          </w:p>
        </w:tc>
        <w:tc>
          <w:tcPr>
            <w:tcW w:w="4014" w:type="dxa"/>
            <w:shd w:val="clear" w:color="auto" w:fill="auto"/>
          </w:tcPr>
          <w:p w14:paraId="02E9942F"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MeasFrame</w:t>
            </w:r>
            <w:r>
              <w:rPr>
                <w:sz w:val="20"/>
                <w:szCs w:val="20"/>
              </w:rPr>
              <w:t>7</w:t>
            </w:r>
            <w:r w:rsidRPr="00D374F2">
              <w:rPr>
                <w:sz w:val="20"/>
                <w:szCs w:val="20"/>
              </w:rPr>
              <w:t>Activation</w:t>
            </w:r>
            <w:r>
              <w:rPr>
                <w:sz w:val="20"/>
                <w:szCs w:val="20"/>
              </w:rPr>
              <w:t xml:space="preserve"> bit</w:t>
            </w:r>
          </w:p>
        </w:tc>
      </w:tr>
      <w:tr w:rsidR="003348DC" w:rsidRPr="007C51BA" w14:paraId="06389646" w14:textId="77777777" w:rsidTr="00755DF1">
        <w:tc>
          <w:tcPr>
            <w:tcW w:w="3519" w:type="dxa"/>
            <w:shd w:val="clear" w:color="auto" w:fill="auto"/>
          </w:tcPr>
          <w:p w14:paraId="048D6B09" w14:textId="77777777" w:rsidR="003348DC" w:rsidRPr="00CC2CA2" w:rsidRDefault="003348DC" w:rsidP="00755DF1">
            <w:pPr>
              <w:spacing w:after="100" w:afterAutospacing="1"/>
              <w:rPr>
                <w:sz w:val="20"/>
                <w:szCs w:val="20"/>
              </w:rPr>
            </w:pPr>
            <w:r w:rsidRPr="004723D3">
              <w:rPr>
                <w:sz w:val="20"/>
                <w:szCs w:val="20"/>
              </w:rPr>
              <w:t>MeasFrame</w:t>
            </w:r>
            <w:r>
              <w:rPr>
                <w:sz w:val="20"/>
                <w:szCs w:val="20"/>
              </w:rPr>
              <w:t>8</w:t>
            </w:r>
            <w:r w:rsidRPr="004723D3">
              <w:rPr>
                <w:sz w:val="20"/>
                <w:szCs w:val="20"/>
              </w:rPr>
              <w:t>Activation</w:t>
            </w:r>
          </w:p>
        </w:tc>
        <w:tc>
          <w:tcPr>
            <w:tcW w:w="2637" w:type="dxa"/>
            <w:shd w:val="clear" w:color="auto" w:fill="auto"/>
          </w:tcPr>
          <w:p w14:paraId="404FDD0F" w14:textId="77777777" w:rsidR="003348DC" w:rsidRPr="005F5E93" w:rsidRDefault="003348DC" w:rsidP="00755DF1">
            <w:pPr>
              <w:spacing w:after="0" w:afterAutospacing="1"/>
              <w:rPr>
                <w:sz w:val="20"/>
                <w:szCs w:val="20"/>
              </w:rPr>
            </w:pPr>
            <w:r w:rsidRPr="006E1DA7">
              <w:rPr>
                <w:sz w:val="20"/>
                <w:szCs w:val="20"/>
              </w:rPr>
              <w:t>uint8 : 1</w:t>
            </w:r>
          </w:p>
        </w:tc>
        <w:tc>
          <w:tcPr>
            <w:tcW w:w="4014" w:type="dxa"/>
            <w:shd w:val="clear" w:color="auto" w:fill="auto"/>
          </w:tcPr>
          <w:p w14:paraId="52E06968"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MeasFrame</w:t>
            </w:r>
            <w:r>
              <w:rPr>
                <w:sz w:val="20"/>
                <w:szCs w:val="20"/>
              </w:rPr>
              <w:t>8</w:t>
            </w:r>
            <w:r w:rsidRPr="00D374F2">
              <w:rPr>
                <w:sz w:val="20"/>
                <w:szCs w:val="20"/>
              </w:rPr>
              <w:t>Activation</w:t>
            </w:r>
            <w:r>
              <w:rPr>
                <w:sz w:val="20"/>
                <w:szCs w:val="20"/>
              </w:rPr>
              <w:t xml:space="preserve"> bit</w:t>
            </w:r>
          </w:p>
        </w:tc>
      </w:tr>
      <w:tr w:rsidR="003348DC" w:rsidRPr="007C51BA" w14:paraId="55841FC6" w14:textId="77777777" w:rsidTr="00755DF1">
        <w:tc>
          <w:tcPr>
            <w:tcW w:w="3519" w:type="dxa"/>
            <w:shd w:val="clear" w:color="auto" w:fill="auto"/>
          </w:tcPr>
          <w:p w14:paraId="43E9A697" w14:textId="77777777" w:rsidR="003348DC" w:rsidRPr="00CC2CA2" w:rsidRDefault="003348DC" w:rsidP="00755DF1">
            <w:pPr>
              <w:spacing w:after="100" w:afterAutospacing="1"/>
              <w:rPr>
                <w:sz w:val="20"/>
                <w:szCs w:val="20"/>
              </w:rPr>
            </w:pPr>
            <w:r w:rsidRPr="00A227DA">
              <w:rPr>
                <w:sz w:val="20"/>
                <w:szCs w:val="20"/>
              </w:rPr>
              <w:t>PreSafeFuncActivation</w:t>
            </w:r>
          </w:p>
        </w:tc>
        <w:tc>
          <w:tcPr>
            <w:tcW w:w="2637" w:type="dxa"/>
            <w:shd w:val="clear" w:color="auto" w:fill="auto"/>
          </w:tcPr>
          <w:p w14:paraId="75A8BA4E" w14:textId="77777777" w:rsidR="003348DC" w:rsidRPr="005F5E93" w:rsidRDefault="003348DC" w:rsidP="00755DF1">
            <w:pPr>
              <w:spacing w:after="0" w:afterAutospacing="1"/>
              <w:rPr>
                <w:sz w:val="20"/>
                <w:szCs w:val="20"/>
              </w:rPr>
            </w:pPr>
            <w:r w:rsidRPr="00543BF7">
              <w:rPr>
                <w:sz w:val="20"/>
                <w:szCs w:val="20"/>
              </w:rPr>
              <w:t>uint8 : 1</w:t>
            </w:r>
          </w:p>
        </w:tc>
        <w:tc>
          <w:tcPr>
            <w:tcW w:w="4014" w:type="dxa"/>
            <w:shd w:val="clear" w:color="auto" w:fill="auto"/>
          </w:tcPr>
          <w:p w14:paraId="65003F2A"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 xml:space="preserve">PreSafeFuncActivation </w:t>
            </w:r>
            <w:r>
              <w:rPr>
                <w:sz w:val="20"/>
                <w:szCs w:val="20"/>
              </w:rPr>
              <w:t>bit</w:t>
            </w:r>
          </w:p>
        </w:tc>
      </w:tr>
      <w:tr w:rsidR="003348DC" w:rsidRPr="007C51BA" w14:paraId="268AD2B6" w14:textId="77777777" w:rsidTr="00755DF1">
        <w:tc>
          <w:tcPr>
            <w:tcW w:w="3519" w:type="dxa"/>
            <w:shd w:val="clear" w:color="auto" w:fill="auto"/>
          </w:tcPr>
          <w:p w14:paraId="48C3CFE3" w14:textId="77777777" w:rsidR="003348DC" w:rsidRPr="00CC2CA2" w:rsidRDefault="003348DC" w:rsidP="00755DF1">
            <w:pPr>
              <w:spacing w:after="100" w:afterAutospacing="1"/>
              <w:rPr>
                <w:sz w:val="20"/>
                <w:szCs w:val="20"/>
              </w:rPr>
            </w:pPr>
            <w:r w:rsidRPr="00A227DA">
              <w:rPr>
                <w:sz w:val="20"/>
                <w:szCs w:val="20"/>
              </w:rPr>
              <w:t>DisplayMsgActivation</w:t>
            </w:r>
          </w:p>
        </w:tc>
        <w:tc>
          <w:tcPr>
            <w:tcW w:w="2637" w:type="dxa"/>
            <w:shd w:val="clear" w:color="auto" w:fill="auto"/>
          </w:tcPr>
          <w:p w14:paraId="1B0B12F4" w14:textId="77777777" w:rsidR="003348DC" w:rsidRPr="005F5E93" w:rsidRDefault="003348DC" w:rsidP="00755DF1">
            <w:pPr>
              <w:spacing w:after="0" w:afterAutospacing="1"/>
              <w:rPr>
                <w:sz w:val="20"/>
                <w:szCs w:val="20"/>
              </w:rPr>
            </w:pPr>
            <w:r w:rsidRPr="00543BF7">
              <w:rPr>
                <w:sz w:val="20"/>
                <w:szCs w:val="20"/>
              </w:rPr>
              <w:t>uint8 : 1</w:t>
            </w:r>
          </w:p>
        </w:tc>
        <w:tc>
          <w:tcPr>
            <w:tcW w:w="4014" w:type="dxa"/>
            <w:shd w:val="clear" w:color="auto" w:fill="auto"/>
          </w:tcPr>
          <w:p w14:paraId="12E2EC2A"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DisplayMsgActivation</w:t>
            </w:r>
            <w:r>
              <w:rPr>
                <w:sz w:val="20"/>
                <w:szCs w:val="20"/>
              </w:rPr>
              <w:t xml:space="preserve"> bit</w:t>
            </w:r>
          </w:p>
        </w:tc>
      </w:tr>
      <w:tr w:rsidR="003348DC" w:rsidRPr="007C51BA" w14:paraId="07459C44" w14:textId="77777777" w:rsidTr="00755DF1">
        <w:tc>
          <w:tcPr>
            <w:tcW w:w="3519" w:type="dxa"/>
            <w:shd w:val="clear" w:color="auto" w:fill="auto"/>
          </w:tcPr>
          <w:p w14:paraId="36C26696" w14:textId="77777777" w:rsidR="003348DC" w:rsidRPr="00CC2CA2" w:rsidRDefault="003348DC" w:rsidP="00755DF1">
            <w:pPr>
              <w:spacing w:after="100" w:afterAutospacing="1"/>
              <w:rPr>
                <w:sz w:val="20"/>
                <w:szCs w:val="20"/>
              </w:rPr>
            </w:pPr>
            <w:r w:rsidRPr="00A227DA">
              <w:rPr>
                <w:sz w:val="20"/>
                <w:szCs w:val="20"/>
              </w:rPr>
              <w:t>CounterLimitActivation</w:t>
            </w:r>
          </w:p>
        </w:tc>
        <w:tc>
          <w:tcPr>
            <w:tcW w:w="2637" w:type="dxa"/>
            <w:shd w:val="clear" w:color="auto" w:fill="auto"/>
          </w:tcPr>
          <w:p w14:paraId="5AE6537E" w14:textId="77777777" w:rsidR="003348DC" w:rsidRPr="005F5E93" w:rsidRDefault="003348DC" w:rsidP="00755DF1">
            <w:pPr>
              <w:spacing w:after="0" w:afterAutospacing="1"/>
              <w:rPr>
                <w:sz w:val="20"/>
                <w:szCs w:val="20"/>
              </w:rPr>
            </w:pPr>
            <w:r w:rsidRPr="00543BF7">
              <w:rPr>
                <w:sz w:val="20"/>
                <w:szCs w:val="20"/>
              </w:rPr>
              <w:t>uint8 : 1</w:t>
            </w:r>
          </w:p>
        </w:tc>
        <w:tc>
          <w:tcPr>
            <w:tcW w:w="4014" w:type="dxa"/>
            <w:shd w:val="clear" w:color="auto" w:fill="auto"/>
          </w:tcPr>
          <w:p w14:paraId="511E0228"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CounterLimitActivation</w:t>
            </w:r>
            <w:r>
              <w:rPr>
                <w:sz w:val="20"/>
                <w:szCs w:val="20"/>
              </w:rPr>
              <w:t xml:space="preserve"> bit</w:t>
            </w:r>
          </w:p>
        </w:tc>
      </w:tr>
      <w:tr w:rsidR="003348DC" w:rsidRPr="007C51BA" w14:paraId="5C5413F6" w14:textId="77777777" w:rsidTr="00755DF1">
        <w:tc>
          <w:tcPr>
            <w:tcW w:w="3519" w:type="dxa"/>
            <w:shd w:val="clear" w:color="auto" w:fill="auto"/>
          </w:tcPr>
          <w:p w14:paraId="1488871E" w14:textId="77777777" w:rsidR="003348DC" w:rsidRPr="00CC2CA2" w:rsidRDefault="003348DC" w:rsidP="00755DF1">
            <w:pPr>
              <w:spacing w:after="100" w:afterAutospacing="1"/>
              <w:rPr>
                <w:sz w:val="20"/>
                <w:szCs w:val="20"/>
              </w:rPr>
            </w:pPr>
            <w:r w:rsidRPr="00A227DA">
              <w:rPr>
                <w:sz w:val="20"/>
                <w:szCs w:val="20"/>
              </w:rPr>
              <w:t>CRCFaultActivation</w:t>
            </w:r>
          </w:p>
        </w:tc>
        <w:tc>
          <w:tcPr>
            <w:tcW w:w="2637" w:type="dxa"/>
            <w:shd w:val="clear" w:color="auto" w:fill="auto"/>
          </w:tcPr>
          <w:p w14:paraId="54B43608" w14:textId="77777777" w:rsidR="003348DC" w:rsidRPr="005F5E93" w:rsidRDefault="003348DC" w:rsidP="00755DF1">
            <w:pPr>
              <w:spacing w:after="0" w:afterAutospacing="1"/>
              <w:rPr>
                <w:sz w:val="20"/>
                <w:szCs w:val="20"/>
              </w:rPr>
            </w:pPr>
            <w:r w:rsidRPr="00543BF7">
              <w:rPr>
                <w:sz w:val="20"/>
                <w:szCs w:val="20"/>
              </w:rPr>
              <w:t>uint8 : 1</w:t>
            </w:r>
          </w:p>
        </w:tc>
        <w:tc>
          <w:tcPr>
            <w:tcW w:w="4014" w:type="dxa"/>
            <w:shd w:val="clear" w:color="auto" w:fill="auto"/>
          </w:tcPr>
          <w:p w14:paraId="2089AA39" w14:textId="77777777" w:rsidR="003348DC" w:rsidRPr="00D15946" w:rsidRDefault="003348DC" w:rsidP="00755DF1">
            <w:pPr>
              <w:spacing w:after="0" w:afterAutospacing="1"/>
              <w:rPr>
                <w:sz w:val="20"/>
                <w:szCs w:val="20"/>
              </w:rPr>
            </w:pPr>
            <w:r w:rsidRPr="00D15946">
              <w:rPr>
                <w:sz w:val="20"/>
                <w:szCs w:val="20"/>
              </w:rPr>
              <w:t xml:space="preserve">To store the </w:t>
            </w:r>
            <w:r w:rsidRPr="00D374F2">
              <w:rPr>
                <w:sz w:val="20"/>
                <w:szCs w:val="20"/>
              </w:rPr>
              <w:t xml:space="preserve">CRCFaultActivation </w:t>
            </w:r>
            <w:r>
              <w:rPr>
                <w:sz w:val="20"/>
                <w:szCs w:val="20"/>
              </w:rPr>
              <w:t>bit</w:t>
            </w:r>
          </w:p>
        </w:tc>
      </w:tr>
      <w:tr w:rsidR="003348DC" w:rsidRPr="007C51BA" w14:paraId="2839777C" w14:textId="77777777" w:rsidTr="00755DF1">
        <w:tc>
          <w:tcPr>
            <w:tcW w:w="3519" w:type="dxa"/>
            <w:shd w:val="clear" w:color="auto" w:fill="auto"/>
          </w:tcPr>
          <w:p w14:paraId="208EBA9B" w14:textId="77777777" w:rsidR="003348DC" w:rsidRPr="00CC2CA2" w:rsidRDefault="003348DC" w:rsidP="00755DF1">
            <w:pPr>
              <w:spacing w:after="100" w:afterAutospacing="1"/>
              <w:rPr>
                <w:sz w:val="20"/>
                <w:szCs w:val="20"/>
              </w:rPr>
            </w:pPr>
            <w:r w:rsidRPr="00A227DA">
              <w:rPr>
                <w:sz w:val="20"/>
                <w:szCs w:val="20"/>
              </w:rPr>
              <w:t>Reserved6</w:t>
            </w:r>
          </w:p>
        </w:tc>
        <w:tc>
          <w:tcPr>
            <w:tcW w:w="2637" w:type="dxa"/>
            <w:shd w:val="clear" w:color="auto" w:fill="auto"/>
          </w:tcPr>
          <w:p w14:paraId="1E9997EA" w14:textId="77777777" w:rsidR="003348DC" w:rsidRPr="005F5E93" w:rsidRDefault="003348DC" w:rsidP="00755DF1">
            <w:pPr>
              <w:spacing w:after="0" w:afterAutospacing="1"/>
              <w:rPr>
                <w:sz w:val="20"/>
                <w:szCs w:val="20"/>
              </w:rPr>
            </w:pPr>
            <w:r w:rsidRPr="005F5E93">
              <w:rPr>
                <w:sz w:val="20"/>
                <w:szCs w:val="20"/>
              </w:rPr>
              <w:t xml:space="preserve">uint8 : </w:t>
            </w:r>
            <w:r>
              <w:rPr>
                <w:sz w:val="20"/>
                <w:szCs w:val="20"/>
              </w:rPr>
              <w:t>4</w:t>
            </w:r>
          </w:p>
        </w:tc>
        <w:tc>
          <w:tcPr>
            <w:tcW w:w="4014" w:type="dxa"/>
            <w:shd w:val="clear" w:color="auto" w:fill="auto"/>
          </w:tcPr>
          <w:p w14:paraId="0565AA0D" w14:textId="77777777" w:rsidR="003348DC" w:rsidRPr="00D15946" w:rsidRDefault="003348DC" w:rsidP="00755DF1">
            <w:pPr>
              <w:spacing w:after="0" w:afterAutospacing="1"/>
              <w:rPr>
                <w:sz w:val="20"/>
                <w:szCs w:val="20"/>
              </w:rPr>
            </w:pPr>
            <w:r w:rsidRPr="005F4C99">
              <w:rPr>
                <w:sz w:val="20"/>
                <w:szCs w:val="20"/>
              </w:rPr>
              <w:t xml:space="preserve">To store the </w:t>
            </w:r>
            <w:r w:rsidRPr="00D374F2">
              <w:rPr>
                <w:sz w:val="20"/>
                <w:szCs w:val="20"/>
              </w:rPr>
              <w:t xml:space="preserve">Reserved6 </w:t>
            </w:r>
            <w:r>
              <w:rPr>
                <w:noProof/>
              </w:rPr>
              <w:t>bits</w:t>
            </w:r>
          </w:p>
        </w:tc>
      </w:tr>
    </w:tbl>
    <w:p w14:paraId="46A6DA2D" w14:textId="6465F182" w:rsidR="001F6638" w:rsidRDefault="00B26143">
      <w:pPr>
        <w:pStyle w:val="Heading2"/>
      </w:pPr>
      <w:bookmarkStart w:id="32" w:name="_Toc134446247"/>
      <w:r>
        <w:t>Macros</w:t>
      </w:r>
      <w:bookmarkEnd w:id="32"/>
    </w:p>
    <w:p w14:paraId="35EEF566" w14:textId="77777777" w:rsidR="003348DC" w:rsidRPr="003348DC" w:rsidRDefault="003348DC" w:rsidP="003348DC"/>
    <w:p w14:paraId="5E362947" w14:textId="77777777" w:rsidR="0067497F" w:rsidRDefault="0067497F" w:rsidP="0067497F">
      <w:pPr>
        <w:pStyle w:val="Heading3"/>
      </w:pPr>
      <w:bookmarkStart w:id="33" w:name="_Toc128750622"/>
      <w:bookmarkStart w:id="34" w:name="_Toc134446248"/>
      <w:r>
        <w:t>KU16_NVP_OV_MAX_VALUE</w:t>
      </w:r>
      <w:bookmarkEnd w:id="33"/>
      <w:bookmarkEnd w:id="34"/>
    </w:p>
    <w:tbl>
      <w:tblPr>
        <w:tblStyle w:val="TableGrid"/>
        <w:tblW w:w="0" w:type="auto"/>
        <w:tblLook w:val="04A0" w:firstRow="1" w:lastRow="0" w:firstColumn="1" w:lastColumn="0" w:noHBand="0" w:noVBand="1"/>
      </w:tblPr>
      <w:tblGrid>
        <w:gridCol w:w="6590"/>
        <w:gridCol w:w="3295"/>
      </w:tblGrid>
      <w:tr w:rsidR="0067497F" w14:paraId="588A0EBB" w14:textId="77777777" w:rsidTr="00755DF1">
        <w:trPr>
          <w:cnfStyle w:val="100000000000" w:firstRow="1" w:lastRow="0" w:firstColumn="0" w:lastColumn="0" w:oddVBand="0" w:evenVBand="0" w:oddHBand="0" w:evenHBand="0" w:firstRowFirstColumn="0" w:firstRowLastColumn="0" w:lastRowFirstColumn="0" w:lastRowLastColumn="0"/>
        </w:trPr>
        <w:tc>
          <w:tcPr>
            <w:tcW w:w="6710" w:type="dxa"/>
          </w:tcPr>
          <w:p w14:paraId="5EDA6BC6" w14:textId="77777777" w:rsidR="0067497F" w:rsidRDefault="0067497F" w:rsidP="00755DF1">
            <w:r>
              <w:t>Name</w:t>
            </w:r>
          </w:p>
        </w:tc>
        <w:tc>
          <w:tcPr>
            <w:tcW w:w="3355" w:type="dxa"/>
          </w:tcPr>
          <w:p w14:paraId="7C6562BE" w14:textId="77777777" w:rsidR="0067497F" w:rsidRDefault="0067497F" w:rsidP="00755DF1">
            <w:r>
              <w:t>Value</w:t>
            </w:r>
          </w:p>
        </w:tc>
      </w:tr>
      <w:tr w:rsidR="0067497F" w14:paraId="29168976" w14:textId="77777777" w:rsidTr="00755DF1">
        <w:tc>
          <w:tcPr>
            <w:tcW w:w="6710" w:type="dxa"/>
          </w:tcPr>
          <w:p w14:paraId="4363F194" w14:textId="77777777" w:rsidR="0067497F" w:rsidRDefault="0067497F" w:rsidP="00755DF1">
            <w:r>
              <w:t>KU16_NVP_OV_MAX_VALUE</w:t>
            </w:r>
          </w:p>
        </w:tc>
        <w:tc>
          <w:tcPr>
            <w:tcW w:w="3355" w:type="dxa"/>
          </w:tcPr>
          <w:p w14:paraId="6C3785D7" w14:textId="77777777" w:rsidR="0067497F" w:rsidRDefault="0067497F" w:rsidP="00755DF1">
            <w:r>
              <w:t>((uint16)3674)</w:t>
            </w:r>
          </w:p>
        </w:tc>
      </w:tr>
      <w:tr w:rsidR="0067497F" w14:paraId="1566628E" w14:textId="77777777" w:rsidTr="00755DF1">
        <w:tc>
          <w:tcPr>
            <w:tcW w:w="10065" w:type="dxa"/>
            <w:gridSpan w:val="2"/>
            <w:shd w:val="clear" w:color="auto" w:fill="000080"/>
          </w:tcPr>
          <w:p w14:paraId="60A42D30" w14:textId="77777777" w:rsidR="0067497F" w:rsidRDefault="0067497F" w:rsidP="00755DF1">
            <w:r>
              <w:rPr>
                <w:b/>
              </w:rPr>
              <w:t>Definition</w:t>
            </w:r>
          </w:p>
        </w:tc>
      </w:tr>
      <w:tr w:rsidR="0067497F" w14:paraId="06E73023" w14:textId="77777777" w:rsidTr="00755DF1">
        <w:tc>
          <w:tcPr>
            <w:tcW w:w="10065" w:type="dxa"/>
            <w:gridSpan w:val="2"/>
          </w:tcPr>
          <w:p w14:paraId="13DFAC71" w14:textId="77777777" w:rsidR="0067497F" w:rsidRDefault="0067497F" w:rsidP="00755DF1">
            <w:r>
              <w:t>#define KU16_NVP_OV_MAX_VALUE ((uint16)3674)</w:t>
            </w:r>
          </w:p>
        </w:tc>
      </w:tr>
      <w:tr w:rsidR="0067497F" w14:paraId="0731642E" w14:textId="77777777" w:rsidTr="00755DF1">
        <w:tc>
          <w:tcPr>
            <w:tcW w:w="10065" w:type="dxa"/>
            <w:gridSpan w:val="2"/>
            <w:shd w:val="clear" w:color="auto" w:fill="000080"/>
          </w:tcPr>
          <w:p w14:paraId="6E2E7452" w14:textId="77777777" w:rsidR="0067497F" w:rsidRDefault="0067497F" w:rsidP="00755DF1">
            <w:r>
              <w:rPr>
                <w:b/>
              </w:rPr>
              <w:t>Description</w:t>
            </w:r>
          </w:p>
        </w:tc>
      </w:tr>
      <w:tr w:rsidR="0067497F" w14:paraId="12523FA1" w14:textId="77777777" w:rsidTr="00755DF1">
        <w:tc>
          <w:tcPr>
            <w:tcW w:w="10065" w:type="dxa"/>
            <w:gridSpan w:val="2"/>
          </w:tcPr>
          <w:p w14:paraId="0CDCEBE4" w14:textId="77777777" w:rsidR="0067497F" w:rsidRDefault="0067497F" w:rsidP="00755DF1">
            <w:r>
              <w:lastRenderedPageBreak/>
              <w:t>Overvoltage max value.</w:t>
            </w:r>
          </w:p>
        </w:tc>
      </w:tr>
    </w:tbl>
    <w:p w14:paraId="785FC6FF" w14:textId="77777777" w:rsidR="0067497F" w:rsidRDefault="0067497F" w:rsidP="0067497F">
      <w:pPr>
        <w:pStyle w:val="Heading3"/>
      </w:pPr>
      <w:bookmarkStart w:id="35" w:name="_Toc128750623"/>
      <w:bookmarkStart w:id="36" w:name="_Toc134446249"/>
      <w:r>
        <w:t>KU16_NVP_OV_MIN_VALUE</w:t>
      </w:r>
      <w:bookmarkEnd w:id="35"/>
      <w:bookmarkEnd w:id="36"/>
    </w:p>
    <w:tbl>
      <w:tblPr>
        <w:tblStyle w:val="TableGrid"/>
        <w:tblW w:w="0" w:type="auto"/>
        <w:tblLook w:val="04A0" w:firstRow="1" w:lastRow="0" w:firstColumn="1" w:lastColumn="0" w:noHBand="0" w:noVBand="1"/>
      </w:tblPr>
      <w:tblGrid>
        <w:gridCol w:w="6589"/>
        <w:gridCol w:w="3296"/>
      </w:tblGrid>
      <w:tr w:rsidR="0067497F" w14:paraId="1A5CD1D2" w14:textId="77777777" w:rsidTr="00755DF1">
        <w:trPr>
          <w:cnfStyle w:val="100000000000" w:firstRow="1" w:lastRow="0" w:firstColumn="0" w:lastColumn="0" w:oddVBand="0" w:evenVBand="0" w:oddHBand="0" w:evenHBand="0" w:firstRowFirstColumn="0" w:firstRowLastColumn="0" w:lastRowFirstColumn="0" w:lastRowLastColumn="0"/>
        </w:trPr>
        <w:tc>
          <w:tcPr>
            <w:tcW w:w="6710" w:type="dxa"/>
          </w:tcPr>
          <w:p w14:paraId="0D6217BB" w14:textId="77777777" w:rsidR="0067497F" w:rsidRDefault="0067497F" w:rsidP="00755DF1">
            <w:r>
              <w:t>Name</w:t>
            </w:r>
          </w:p>
        </w:tc>
        <w:tc>
          <w:tcPr>
            <w:tcW w:w="3355" w:type="dxa"/>
          </w:tcPr>
          <w:p w14:paraId="0735146A" w14:textId="77777777" w:rsidR="0067497F" w:rsidRDefault="0067497F" w:rsidP="00755DF1">
            <w:r>
              <w:t>Value</w:t>
            </w:r>
          </w:p>
        </w:tc>
      </w:tr>
      <w:tr w:rsidR="0067497F" w14:paraId="7780376B" w14:textId="77777777" w:rsidTr="00755DF1">
        <w:tc>
          <w:tcPr>
            <w:tcW w:w="6710" w:type="dxa"/>
          </w:tcPr>
          <w:p w14:paraId="75EA1850" w14:textId="77777777" w:rsidR="0067497F" w:rsidRDefault="0067497F" w:rsidP="00755DF1">
            <w:r>
              <w:t>KU16_NVP_OV_MIN_VALUE</w:t>
            </w:r>
          </w:p>
        </w:tc>
        <w:tc>
          <w:tcPr>
            <w:tcW w:w="3355" w:type="dxa"/>
          </w:tcPr>
          <w:p w14:paraId="30B3A9A7" w14:textId="77777777" w:rsidR="0067497F" w:rsidRDefault="0067497F" w:rsidP="00755DF1">
            <w:r>
              <w:t>((uint16)3266)</w:t>
            </w:r>
          </w:p>
        </w:tc>
      </w:tr>
      <w:tr w:rsidR="0067497F" w14:paraId="472456A6" w14:textId="77777777" w:rsidTr="00755DF1">
        <w:tc>
          <w:tcPr>
            <w:tcW w:w="10065" w:type="dxa"/>
            <w:gridSpan w:val="2"/>
            <w:shd w:val="clear" w:color="auto" w:fill="000080"/>
          </w:tcPr>
          <w:p w14:paraId="0CDAF637" w14:textId="77777777" w:rsidR="0067497F" w:rsidRDefault="0067497F" w:rsidP="00755DF1">
            <w:r>
              <w:rPr>
                <w:b/>
              </w:rPr>
              <w:t>Definition</w:t>
            </w:r>
          </w:p>
        </w:tc>
      </w:tr>
      <w:tr w:rsidR="0067497F" w14:paraId="6BB3063D" w14:textId="77777777" w:rsidTr="00755DF1">
        <w:tc>
          <w:tcPr>
            <w:tcW w:w="10065" w:type="dxa"/>
            <w:gridSpan w:val="2"/>
          </w:tcPr>
          <w:p w14:paraId="581D00C2" w14:textId="77777777" w:rsidR="0067497F" w:rsidRDefault="0067497F" w:rsidP="00755DF1">
            <w:r>
              <w:t>#define KU16_NVP_OV_MIN_VALUE ((uint16)3266)</w:t>
            </w:r>
          </w:p>
        </w:tc>
      </w:tr>
      <w:tr w:rsidR="0067497F" w14:paraId="6E6203A3" w14:textId="77777777" w:rsidTr="00755DF1">
        <w:tc>
          <w:tcPr>
            <w:tcW w:w="10065" w:type="dxa"/>
            <w:gridSpan w:val="2"/>
            <w:shd w:val="clear" w:color="auto" w:fill="000080"/>
          </w:tcPr>
          <w:p w14:paraId="4E03445A" w14:textId="77777777" w:rsidR="0067497F" w:rsidRDefault="0067497F" w:rsidP="00755DF1">
            <w:r>
              <w:rPr>
                <w:b/>
              </w:rPr>
              <w:t>Description</w:t>
            </w:r>
          </w:p>
        </w:tc>
      </w:tr>
      <w:tr w:rsidR="0067497F" w14:paraId="4A7EE9A6" w14:textId="77777777" w:rsidTr="00755DF1">
        <w:tc>
          <w:tcPr>
            <w:tcW w:w="10065" w:type="dxa"/>
            <w:gridSpan w:val="2"/>
          </w:tcPr>
          <w:p w14:paraId="41328757" w14:textId="77777777" w:rsidR="0067497F" w:rsidRDefault="0067497F" w:rsidP="00755DF1">
            <w:r>
              <w:t>Overvoltage minim value.</w:t>
            </w:r>
          </w:p>
        </w:tc>
      </w:tr>
    </w:tbl>
    <w:p w14:paraId="01D6655E" w14:textId="77777777" w:rsidR="0067497F" w:rsidRDefault="0067497F" w:rsidP="0067497F">
      <w:pPr>
        <w:pStyle w:val="Heading3"/>
      </w:pPr>
      <w:bookmarkStart w:id="37" w:name="_Toc128750624"/>
      <w:bookmarkStart w:id="38" w:name="_Toc134446250"/>
      <w:r>
        <w:t>KU16_NVP_UV_MAX_VALUE</w:t>
      </w:r>
      <w:bookmarkEnd w:id="37"/>
      <w:bookmarkEnd w:id="38"/>
    </w:p>
    <w:tbl>
      <w:tblPr>
        <w:tblStyle w:val="TableGrid"/>
        <w:tblW w:w="0" w:type="auto"/>
        <w:tblLook w:val="04A0" w:firstRow="1" w:lastRow="0" w:firstColumn="1" w:lastColumn="0" w:noHBand="0" w:noVBand="1"/>
      </w:tblPr>
      <w:tblGrid>
        <w:gridCol w:w="6590"/>
        <w:gridCol w:w="3295"/>
      </w:tblGrid>
      <w:tr w:rsidR="0067497F" w14:paraId="12EF1729" w14:textId="77777777" w:rsidTr="00755DF1">
        <w:trPr>
          <w:cnfStyle w:val="100000000000" w:firstRow="1" w:lastRow="0" w:firstColumn="0" w:lastColumn="0" w:oddVBand="0" w:evenVBand="0" w:oddHBand="0" w:evenHBand="0" w:firstRowFirstColumn="0" w:firstRowLastColumn="0" w:lastRowFirstColumn="0" w:lastRowLastColumn="0"/>
        </w:trPr>
        <w:tc>
          <w:tcPr>
            <w:tcW w:w="6710" w:type="dxa"/>
          </w:tcPr>
          <w:p w14:paraId="18FB7562" w14:textId="77777777" w:rsidR="0067497F" w:rsidRDefault="0067497F" w:rsidP="00755DF1">
            <w:r>
              <w:t>Name</w:t>
            </w:r>
          </w:p>
        </w:tc>
        <w:tc>
          <w:tcPr>
            <w:tcW w:w="3355" w:type="dxa"/>
          </w:tcPr>
          <w:p w14:paraId="01D2E6DB" w14:textId="77777777" w:rsidR="0067497F" w:rsidRDefault="0067497F" w:rsidP="00755DF1">
            <w:r>
              <w:t>Value</w:t>
            </w:r>
          </w:p>
        </w:tc>
      </w:tr>
      <w:tr w:rsidR="0067497F" w14:paraId="50FA564D" w14:textId="77777777" w:rsidTr="00755DF1">
        <w:tc>
          <w:tcPr>
            <w:tcW w:w="6710" w:type="dxa"/>
          </w:tcPr>
          <w:p w14:paraId="79582AD4" w14:textId="77777777" w:rsidR="0067497F" w:rsidRDefault="0067497F" w:rsidP="00755DF1">
            <w:r>
              <w:t>KU16_NVP_UV_MAX_VALUE</w:t>
            </w:r>
          </w:p>
        </w:tc>
        <w:tc>
          <w:tcPr>
            <w:tcW w:w="3355" w:type="dxa"/>
          </w:tcPr>
          <w:p w14:paraId="466FFAEE" w14:textId="77777777" w:rsidR="0067497F" w:rsidRDefault="0067497F" w:rsidP="00755DF1">
            <w:r>
              <w:t>((uint16)2041)</w:t>
            </w:r>
          </w:p>
        </w:tc>
      </w:tr>
      <w:tr w:rsidR="0067497F" w14:paraId="208C2855" w14:textId="77777777" w:rsidTr="00755DF1">
        <w:tc>
          <w:tcPr>
            <w:tcW w:w="10065" w:type="dxa"/>
            <w:gridSpan w:val="2"/>
            <w:shd w:val="clear" w:color="auto" w:fill="000080"/>
          </w:tcPr>
          <w:p w14:paraId="2ECD99A5" w14:textId="77777777" w:rsidR="0067497F" w:rsidRDefault="0067497F" w:rsidP="00755DF1">
            <w:r>
              <w:rPr>
                <w:b/>
              </w:rPr>
              <w:t>Definition</w:t>
            </w:r>
          </w:p>
        </w:tc>
      </w:tr>
      <w:tr w:rsidR="0067497F" w14:paraId="1D8DBE90" w14:textId="77777777" w:rsidTr="00755DF1">
        <w:tc>
          <w:tcPr>
            <w:tcW w:w="10065" w:type="dxa"/>
            <w:gridSpan w:val="2"/>
          </w:tcPr>
          <w:p w14:paraId="3BF4131B" w14:textId="77777777" w:rsidR="0067497F" w:rsidRDefault="0067497F" w:rsidP="00755DF1">
            <w:r>
              <w:t>#define KU16_NVP_UV_MAX_VALUE ((uint16)2041)</w:t>
            </w:r>
          </w:p>
        </w:tc>
      </w:tr>
      <w:tr w:rsidR="0067497F" w14:paraId="2C6505C4" w14:textId="77777777" w:rsidTr="00755DF1">
        <w:tc>
          <w:tcPr>
            <w:tcW w:w="10065" w:type="dxa"/>
            <w:gridSpan w:val="2"/>
            <w:shd w:val="clear" w:color="auto" w:fill="000080"/>
          </w:tcPr>
          <w:p w14:paraId="61D4664A" w14:textId="77777777" w:rsidR="0067497F" w:rsidRDefault="0067497F" w:rsidP="00755DF1">
            <w:r>
              <w:rPr>
                <w:b/>
              </w:rPr>
              <w:t>Description</w:t>
            </w:r>
          </w:p>
        </w:tc>
      </w:tr>
      <w:tr w:rsidR="0067497F" w14:paraId="681102D9" w14:textId="77777777" w:rsidTr="00755DF1">
        <w:tc>
          <w:tcPr>
            <w:tcW w:w="10065" w:type="dxa"/>
            <w:gridSpan w:val="2"/>
          </w:tcPr>
          <w:p w14:paraId="3A9B04B9" w14:textId="77777777" w:rsidR="0067497F" w:rsidRDefault="0067497F" w:rsidP="00755DF1">
            <w:r>
              <w:t>Undervoltage max value.</w:t>
            </w:r>
          </w:p>
        </w:tc>
      </w:tr>
    </w:tbl>
    <w:p w14:paraId="6FA73045" w14:textId="77777777" w:rsidR="0067497F" w:rsidRDefault="0067497F" w:rsidP="0067497F">
      <w:pPr>
        <w:pStyle w:val="Heading3"/>
      </w:pPr>
      <w:bookmarkStart w:id="39" w:name="_Toc128750625"/>
      <w:bookmarkStart w:id="40" w:name="_Toc134446251"/>
      <w:r>
        <w:t>KU16_NVP_UV_MIN_VALUE</w:t>
      </w:r>
      <w:bookmarkEnd w:id="39"/>
      <w:bookmarkEnd w:id="40"/>
    </w:p>
    <w:tbl>
      <w:tblPr>
        <w:tblStyle w:val="TableGrid"/>
        <w:tblW w:w="0" w:type="auto"/>
        <w:tblLook w:val="04A0" w:firstRow="1" w:lastRow="0" w:firstColumn="1" w:lastColumn="0" w:noHBand="0" w:noVBand="1"/>
      </w:tblPr>
      <w:tblGrid>
        <w:gridCol w:w="6589"/>
        <w:gridCol w:w="3296"/>
      </w:tblGrid>
      <w:tr w:rsidR="0067497F" w14:paraId="0464A6C8" w14:textId="77777777" w:rsidTr="00755DF1">
        <w:trPr>
          <w:cnfStyle w:val="100000000000" w:firstRow="1" w:lastRow="0" w:firstColumn="0" w:lastColumn="0" w:oddVBand="0" w:evenVBand="0" w:oddHBand="0" w:evenHBand="0" w:firstRowFirstColumn="0" w:firstRowLastColumn="0" w:lastRowFirstColumn="0" w:lastRowLastColumn="0"/>
        </w:trPr>
        <w:tc>
          <w:tcPr>
            <w:tcW w:w="6710" w:type="dxa"/>
          </w:tcPr>
          <w:p w14:paraId="7BF3C76A" w14:textId="77777777" w:rsidR="0067497F" w:rsidRDefault="0067497F" w:rsidP="00755DF1">
            <w:r>
              <w:t>Name</w:t>
            </w:r>
          </w:p>
        </w:tc>
        <w:tc>
          <w:tcPr>
            <w:tcW w:w="3355" w:type="dxa"/>
          </w:tcPr>
          <w:p w14:paraId="5236338E" w14:textId="77777777" w:rsidR="0067497F" w:rsidRDefault="0067497F" w:rsidP="00755DF1">
            <w:r>
              <w:t>Value</w:t>
            </w:r>
          </w:p>
        </w:tc>
      </w:tr>
      <w:tr w:rsidR="0067497F" w14:paraId="3501C945" w14:textId="77777777" w:rsidTr="00755DF1">
        <w:tc>
          <w:tcPr>
            <w:tcW w:w="6710" w:type="dxa"/>
          </w:tcPr>
          <w:p w14:paraId="245EF21E" w14:textId="77777777" w:rsidR="0067497F" w:rsidRDefault="0067497F" w:rsidP="00755DF1">
            <w:r>
              <w:t>KU16_NVP_UV_MIN_VALUE</w:t>
            </w:r>
          </w:p>
        </w:tc>
        <w:tc>
          <w:tcPr>
            <w:tcW w:w="3355" w:type="dxa"/>
          </w:tcPr>
          <w:p w14:paraId="697B29DC" w14:textId="77777777" w:rsidR="0067497F" w:rsidRDefault="0067497F" w:rsidP="00755DF1">
            <w:r>
              <w:t>((uint16)1531)</w:t>
            </w:r>
          </w:p>
        </w:tc>
      </w:tr>
      <w:tr w:rsidR="0067497F" w14:paraId="48882DF9" w14:textId="77777777" w:rsidTr="00755DF1">
        <w:tc>
          <w:tcPr>
            <w:tcW w:w="10065" w:type="dxa"/>
            <w:gridSpan w:val="2"/>
            <w:shd w:val="clear" w:color="auto" w:fill="000080"/>
          </w:tcPr>
          <w:p w14:paraId="20932892" w14:textId="77777777" w:rsidR="0067497F" w:rsidRDefault="0067497F" w:rsidP="00755DF1">
            <w:r>
              <w:rPr>
                <w:b/>
              </w:rPr>
              <w:t>Definition</w:t>
            </w:r>
          </w:p>
        </w:tc>
      </w:tr>
      <w:tr w:rsidR="0067497F" w14:paraId="7E52C509" w14:textId="77777777" w:rsidTr="00755DF1">
        <w:tc>
          <w:tcPr>
            <w:tcW w:w="10065" w:type="dxa"/>
            <w:gridSpan w:val="2"/>
          </w:tcPr>
          <w:p w14:paraId="2B58877E" w14:textId="77777777" w:rsidR="0067497F" w:rsidRDefault="0067497F" w:rsidP="00755DF1">
            <w:r>
              <w:t>#define KU16_NVP_UV_MIN_VALUE ((uint16)1531)</w:t>
            </w:r>
          </w:p>
        </w:tc>
      </w:tr>
      <w:tr w:rsidR="0067497F" w14:paraId="55D0B783" w14:textId="77777777" w:rsidTr="00755DF1">
        <w:tc>
          <w:tcPr>
            <w:tcW w:w="10065" w:type="dxa"/>
            <w:gridSpan w:val="2"/>
            <w:shd w:val="clear" w:color="auto" w:fill="000080"/>
          </w:tcPr>
          <w:p w14:paraId="485DE96C" w14:textId="77777777" w:rsidR="0067497F" w:rsidRDefault="0067497F" w:rsidP="00755DF1">
            <w:r>
              <w:rPr>
                <w:b/>
              </w:rPr>
              <w:t>Description</w:t>
            </w:r>
          </w:p>
        </w:tc>
      </w:tr>
      <w:tr w:rsidR="0067497F" w14:paraId="4D065F04" w14:textId="77777777" w:rsidTr="00755DF1">
        <w:tc>
          <w:tcPr>
            <w:tcW w:w="10065" w:type="dxa"/>
            <w:gridSpan w:val="2"/>
          </w:tcPr>
          <w:p w14:paraId="431D1047" w14:textId="77777777" w:rsidR="0067497F" w:rsidRDefault="0067497F" w:rsidP="00755DF1">
            <w:r>
              <w:t>Undervoltage minim value.</w:t>
            </w:r>
          </w:p>
        </w:tc>
      </w:tr>
    </w:tbl>
    <w:p w14:paraId="0877F386" w14:textId="77777777" w:rsidR="0067497F" w:rsidRDefault="0067497F" w:rsidP="0067497F">
      <w:pPr>
        <w:pStyle w:val="Heading3"/>
      </w:pPr>
      <w:bookmarkStart w:id="41" w:name="_Toc128750626"/>
      <w:bookmarkStart w:id="42" w:name="_Toc134446252"/>
      <w:r>
        <w:t>KU32_NVP_VOLTAGE_DIV_FACTOR</w:t>
      </w:r>
      <w:bookmarkEnd w:id="41"/>
      <w:bookmarkEnd w:id="42"/>
    </w:p>
    <w:tbl>
      <w:tblPr>
        <w:tblStyle w:val="TableGrid"/>
        <w:tblW w:w="0" w:type="auto"/>
        <w:tblLook w:val="04A0" w:firstRow="1" w:lastRow="0" w:firstColumn="1" w:lastColumn="0" w:noHBand="0" w:noVBand="1"/>
      </w:tblPr>
      <w:tblGrid>
        <w:gridCol w:w="6607"/>
        <w:gridCol w:w="3278"/>
      </w:tblGrid>
      <w:tr w:rsidR="0067497F" w14:paraId="42B90B90" w14:textId="77777777" w:rsidTr="00755DF1">
        <w:trPr>
          <w:cnfStyle w:val="100000000000" w:firstRow="1" w:lastRow="0" w:firstColumn="0" w:lastColumn="0" w:oddVBand="0" w:evenVBand="0" w:oddHBand="0" w:evenHBand="0" w:firstRowFirstColumn="0" w:firstRowLastColumn="0" w:lastRowFirstColumn="0" w:lastRowLastColumn="0"/>
        </w:trPr>
        <w:tc>
          <w:tcPr>
            <w:tcW w:w="6710" w:type="dxa"/>
          </w:tcPr>
          <w:p w14:paraId="7CC611B3" w14:textId="77777777" w:rsidR="0067497F" w:rsidRDefault="0067497F" w:rsidP="00755DF1">
            <w:r>
              <w:t>Name</w:t>
            </w:r>
          </w:p>
        </w:tc>
        <w:tc>
          <w:tcPr>
            <w:tcW w:w="3355" w:type="dxa"/>
          </w:tcPr>
          <w:p w14:paraId="55A1FECE" w14:textId="77777777" w:rsidR="0067497F" w:rsidRDefault="0067497F" w:rsidP="00755DF1">
            <w:r>
              <w:t>Value</w:t>
            </w:r>
          </w:p>
        </w:tc>
      </w:tr>
      <w:tr w:rsidR="0067497F" w14:paraId="669E3FDA" w14:textId="77777777" w:rsidTr="00755DF1">
        <w:tc>
          <w:tcPr>
            <w:tcW w:w="6710" w:type="dxa"/>
          </w:tcPr>
          <w:p w14:paraId="4FFD6E46" w14:textId="77777777" w:rsidR="0067497F" w:rsidRDefault="0067497F" w:rsidP="00755DF1">
            <w:r>
              <w:t>KU32_NVP_VOLTAGE_DIV_FACTOR</w:t>
            </w:r>
          </w:p>
        </w:tc>
        <w:tc>
          <w:tcPr>
            <w:tcW w:w="3355" w:type="dxa"/>
          </w:tcPr>
          <w:p w14:paraId="487C60E6" w14:textId="77777777" w:rsidR="0067497F" w:rsidRDefault="0067497F" w:rsidP="00755DF1">
            <w:r>
              <w:t>((uint32)10)</w:t>
            </w:r>
          </w:p>
        </w:tc>
      </w:tr>
      <w:tr w:rsidR="0067497F" w14:paraId="28F1BB13" w14:textId="77777777" w:rsidTr="00755DF1">
        <w:tc>
          <w:tcPr>
            <w:tcW w:w="10065" w:type="dxa"/>
            <w:gridSpan w:val="2"/>
            <w:shd w:val="clear" w:color="auto" w:fill="000080"/>
          </w:tcPr>
          <w:p w14:paraId="60048867" w14:textId="77777777" w:rsidR="0067497F" w:rsidRDefault="0067497F" w:rsidP="00755DF1">
            <w:r>
              <w:rPr>
                <w:b/>
              </w:rPr>
              <w:t>Definition</w:t>
            </w:r>
          </w:p>
        </w:tc>
      </w:tr>
      <w:tr w:rsidR="0067497F" w14:paraId="63BCA35F" w14:textId="77777777" w:rsidTr="00755DF1">
        <w:tc>
          <w:tcPr>
            <w:tcW w:w="10065" w:type="dxa"/>
            <w:gridSpan w:val="2"/>
          </w:tcPr>
          <w:p w14:paraId="5CA291B5" w14:textId="77777777" w:rsidR="0067497F" w:rsidRDefault="0067497F" w:rsidP="00755DF1">
            <w:r>
              <w:t>#define KU32_NVP_VOLTAGE_DIV_FACTOR ((uint32)10)</w:t>
            </w:r>
          </w:p>
        </w:tc>
      </w:tr>
      <w:tr w:rsidR="0067497F" w14:paraId="2985C8EC" w14:textId="77777777" w:rsidTr="00755DF1">
        <w:tc>
          <w:tcPr>
            <w:tcW w:w="10065" w:type="dxa"/>
            <w:gridSpan w:val="2"/>
            <w:shd w:val="clear" w:color="auto" w:fill="000080"/>
          </w:tcPr>
          <w:p w14:paraId="56D44C73" w14:textId="77777777" w:rsidR="0067497F" w:rsidRDefault="0067497F" w:rsidP="00755DF1">
            <w:r>
              <w:rPr>
                <w:b/>
              </w:rPr>
              <w:t>Description</w:t>
            </w:r>
          </w:p>
        </w:tc>
      </w:tr>
      <w:tr w:rsidR="0067497F" w14:paraId="365B4BED" w14:textId="77777777" w:rsidTr="00755DF1">
        <w:tc>
          <w:tcPr>
            <w:tcW w:w="10065" w:type="dxa"/>
            <w:gridSpan w:val="2"/>
          </w:tcPr>
          <w:p w14:paraId="0C79C3DA" w14:textId="77777777" w:rsidR="0067497F" w:rsidRDefault="0067497F" w:rsidP="00755DF1">
            <w:r>
              <w:t>Voltage divide factor.</w:t>
            </w:r>
          </w:p>
        </w:tc>
      </w:tr>
    </w:tbl>
    <w:p w14:paraId="677C92BF" w14:textId="77777777" w:rsidR="0067497F" w:rsidRDefault="0067497F" w:rsidP="0067497F">
      <w:pPr>
        <w:pStyle w:val="Heading3"/>
      </w:pPr>
      <w:bookmarkStart w:id="43" w:name="_Toc128750627"/>
      <w:bookmarkStart w:id="44" w:name="_Toc134446253"/>
      <w:r>
        <w:t>KU32_NVP_VOLTAGE_MUL_FACTOR</w:t>
      </w:r>
      <w:bookmarkEnd w:id="43"/>
      <w:bookmarkEnd w:id="44"/>
    </w:p>
    <w:tbl>
      <w:tblPr>
        <w:tblStyle w:val="TableGrid"/>
        <w:tblW w:w="0" w:type="auto"/>
        <w:tblLook w:val="04A0" w:firstRow="1" w:lastRow="0" w:firstColumn="1" w:lastColumn="0" w:noHBand="0" w:noVBand="1"/>
      </w:tblPr>
      <w:tblGrid>
        <w:gridCol w:w="6608"/>
        <w:gridCol w:w="3277"/>
      </w:tblGrid>
      <w:tr w:rsidR="0067497F" w14:paraId="0F7D30B7" w14:textId="77777777" w:rsidTr="00755DF1">
        <w:trPr>
          <w:cnfStyle w:val="100000000000" w:firstRow="1" w:lastRow="0" w:firstColumn="0" w:lastColumn="0" w:oddVBand="0" w:evenVBand="0" w:oddHBand="0" w:evenHBand="0" w:firstRowFirstColumn="0" w:firstRowLastColumn="0" w:lastRowFirstColumn="0" w:lastRowLastColumn="0"/>
        </w:trPr>
        <w:tc>
          <w:tcPr>
            <w:tcW w:w="6710" w:type="dxa"/>
          </w:tcPr>
          <w:p w14:paraId="31168673" w14:textId="77777777" w:rsidR="0067497F" w:rsidRDefault="0067497F" w:rsidP="00755DF1">
            <w:r>
              <w:t>Name</w:t>
            </w:r>
          </w:p>
        </w:tc>
        <w:tc>
          <w:tcPr>
            <w:tcW w:w="3355" w:type="dxa"/>
          </w:tcPr>
          <w:p w14:paraId="4830B42E" w14:textId="77777777" w:rsidR="0067497F" w:rsidRDefault="0067497F" w:rsidP="00755DF1">
            <w:r>
              <w:t>Value</w:t>
            </w:r>
          </w:p>
        </w:tc>
      </w:tr>
      <w:tr w:rsidR="0067497F" w14:paraId="6C2B46AD" w14:textId="77777777" w:rsidTr="00755DF1">
        <w:tc>
          <w:tcPr>
            <w:tcW w:w="6710" w:type="dxa"/>
          </w:tcPr>
          <w:p w14:paraId="50C29474" w14:textId="77777777" w:rsidR="0067497F" w:rsidRDefault="0067497F" w:rsidP="00755DF1">
            <w:r>
              <w:t>KU32_NVP_VOLTAGE_MUL_FACTOR</w:t>
            </w:r>
          </w:p>
        </w:tc>
        <w:tc>
          <w:tcPr>
            <w:tcW w:w="3355" w:type="dxa"/>
          </w:tcPr>
          <w:p w14:paraId="53C5F3EA" w14:textId="77777777" w:rsidR="0067497F" w:rsidRDefault="0067497F" w:rsidP="00755DF1">
            <w:r>
              <w:t>((uint32)49)</w:t>
            </w:r>
          </w:p>
        </w:tc>
      </w:tr>
      <w:tr w:rsidR="0067497F" w14:paraId="55E9E2DB" w14:textId="77777777" w:rsidTr="00755DF1">
        <w:tc>
          <w:tcPr>
            <w:tcW w:w="10065" w:type="dxa"/>
            <w:gridSpan w:val="2"/>
            <w:shd w:val="clear" w:color="auto" w:fill="000080"/>
          </w:tcPr>
          <w:p w14:paraId="53433F8D" w14:textId="77777777" w:rsidR="0067497F" w:rsidRDefault="0067497F" w:rsidP="00755DF1">
            <w:r>
              <w:rPr>
                <w:b/>
              </w:rPr>
              <w:t>Definition</w:t>
            </w:r>
          </w:p>
        </w:tc>
      </w:tr>
      <w:tr w:rsidR="0067497F" w14:paraId="02F03071" w14:textId="77777777" w:rsidTr="00755DF1">
        <w:tc>
          <w:tcPr>
            <w:tcW w:w="10065" w:type="dxa"/>
            <w:gridSpan w:val="2"/>
          </w:tcPr>
          <w:p w14:paraId="08B0D536" w14:textId="77777777" w:rsidR="0067497F" w:rsidRDefault="0067497F" w:rsidP="00755DF1">
            <w:r>
              <w:t>#define KU32_NVP_VOLTAGE_MUL_FACTOR ((uint32)49)</w:t>
            </w:r>
          </w:p>
        </w:tc>
      </w:tr>
      <w:tr w:rsidR="0067497F" w14:paraId="4ED0E161" w14:textId="77777777" w:rsidTr="00755DF1">
        <w:tc>
          <w:tcPr>
            <w:tcW w:w="10065" w:type="dxa"/>
            <w:gridSpan w:val="2"/>
            <w:shd w:val="clear" w:color="auto" w:fill="000080"/>
          </w:tcPr>
          <w:p w14:paraId="537F1EE4" w14:textId="77777777" w:rsidR="0067497F" w:rsidRDefault="0067497F" w:rsidP="00755DF1">
            <w:r>
              <w:rPr>
                <w:b/>
              </w:rPr>
              <w:t>Description</w:t>
            </w:r>
          </w:p>
        </w:tc>
      </w:tr>
      <w:tr w:rsidR="0067497F" w14:paraId="7B0939FD" w14:textId="77777777" w:rsidTr="00755DF1">
        <w:tc>
          <w:tcPr>
            <w:tcW w:w="10065" w:type="dxa"/>
            <w:gridSpan w:val="2"/>
          </w:tcPr>
          <w:p w14:paraId="3E631AD5" w14:textId="77777777" w:rsidR="0067497F" w:rsidRDefault="0067497F" w:rsidP="00755DF1">
            <w:r>
              <w:t>Voltage multiply factor.</w:t>
            </w:r>
          </w:p>
        </w:tc>
      </w:tr>
    </w:tbl>
    <w:p w14:paraId="2C028C3B" w14:textId="77777777" w:rsidR="0067497F" w:rsidRDefault="0067497F" w:rsidP="0067497F">
      <w:pPr>
        <w:pStyle w:val="Heading3"/>
      </w:pPr>
      <w:bookmarkStart w:id="45" w:name="_Toc128750628"/>
      <w:bookmarkStart w:id="46" w:name="_Toc134446254"/>
      <w:r>
        <w:t>KU8_NVP_READ_DATA_DEVELOPMENT</w:t>
      </w:r>
      <w:bookmarkEnd w:id="45"/>
      <w:bookmarkEnd w:id="46"/>
    </w:p>
    <w:tbl>
      <w:tblPr>
        <w:tblStyle w:val="TableGrid"/>
        <w:tblW w:w="0" w:type="auto"/>
        <w:tblLook w:val="04A0" w:firstRow="1" w:lastRow="0" w:firstColumn="1" w:lastColumn="0" w:noHBand="0" w:noVBand="1"/>
      </w:tblPr>
      <w:tblGrid>
        <w:gridCol w:w="6606"/>
        <w:gridCol w:w="3279"/>
      </w:tblGrid>
      <w:tr w:rsidR="0067497F" w14:paraId="6E97761B" w14:textId="77777777" w:rsidTr="00755DF1">
        <w:trPr>
          <w:cnfStyle w:val="100000000000" w:firstRow="1" w:lastRow="0" w:firstColumn="0" w:lastColumn="0" w:oddVBand="0" w:evenVBand="0" w:oddHBand="0" w:evenHBand="0" w:firstRowFirstColumn="0" w:firstRowLastColumn="0" w:lastRowFirstColumn="0" w:lastRowLastColumn="0"/>
        </w:trPr>
        <w:tc>
          <w:tcPr>
            <w:tcW w:w="6710" w:type="dxa"/>
          </w:tcPr>
          <w:p w14:paraId="78CA8DDE" w14:textId="77777777" w:rsidR="0067497F" w:rsidRDefault="0067497F" w:rsidP="00755DF1">
            <w:r>
              <w:t>Name</w:t>
            </w:r>
          </w:p>
        </w:tc>
        <w:tc>
          <w:tcPr>
            <w:tcW w:w="3355" w:type="dxa"/>
          </w:tcPr>
          <w:p w14:paraId="0DB18712" w14:textId="77777777" w:rsidR="0067497F" w:rsidRDefault="0067497F" w:rsidP="00755DF1">
            <w:r>
              <w:t>Value</w:t>
            </w:r>
          </w:p>
        </w:tc>
      </w:tr>
      <w:tr w:rsidR="0067497F" w14:paraId="06049E36" w14:textId="77777777" w:rsidTr="00755DF1">
        <w:tc>
          <w:tcPr>
            <w:tcW w:w="6710" w:type="dxa"/>
          </w:tcPr>
          <w:p w14:paraId="439AEF55" w14:textId="77777777" w:rsidR="0067497F" w:rsidRDefault="0067497F" w:rsidP="00755DF1">
            <w:r>
              <w:t>KU8_NVP_READ_DATA_DEVELOPMENT</w:t>
            </w:r>
          </w:p>
        </w:tc>
        <w:tc>
          <w:tcPr>
            <w:tcW w:w="3355" w:type="dxa"/>
          </w:tcPr>
          <w:p w14:paraId="29DC5DBB" w14:textId="77777777" w:rsidR="0067497F" w:rsidRDefault="0067497F" w:rsidP="00755DF1">
            <w:r>
              <w:t>((uint8)0x0001)</w:t>
            </w:r>
          </w:p>
        </w:tc>
      </w:tr>
      <w:tr w:rsidR="0067497F" w14:paraId="0D08EBC1" w14:textId="77777777" w:rsidTr="00755DF1">
        <w:tc>
          <w:tcPr>
            <w:tcW w:w="10065" w:type="dxa"/>
            <w:gridSpan w:val="2"/>
            <w:shd w:val="clear" w:color="auto" w:fill="000080"/>
          </w:tcPr>
          <w:p w14:paraId="7A3637D5" w14:textId="77777777" w:rsidR="0067497F" w:rsidRDefault="0067497F" w:rsidP="00755DF1">
            <w:r>
              <w:rPr>
                <w:b/>
              </w:rPr>
              <w:t>Definition</w:t>
            </w:r>
          </w:p>
        </w:tc>
      </w:tr>
      <w:tr w:rsidR="0067497F" w14:paraId="4F332351" w14:textId="77777777" w:rsidTr="00755DF1">
        <w:tc>
          <w:tcPr>
            <w:tcW w:w="10065" w:type="dxa"/>
            <w:gridSpan w:val="2"/>
          </w:tcPr>
          <w:p w14:paraId="2A490AE1" w14:textId="77777777" w:rsidR="0067497F" w:rsidRDefault="0067497F" w:rsidP="00755DF1">
            <w:r>
              <w:t>#define KU8_NVP_READ_DATA_DEVELOPMENT ((uint8)0x0001)</w:t>
            </w:r>
          </w:p>
        </w:tc>
      </w:tr>
      <w:tr w:rsidR="0067497F" w14:paraId="37D88DCE" w14:textId="77777777" w:rsidTr="00755DF1">
        <w:tc>
          <w:tcPr>
            <w:tcW w:w="10065" w:type="dxa"/>
            <w:gridSpan w:val="2"/>
            <w:shd w:val="clear" w:color="auto" w:fill="000080"/>
          </w:tcPr>
          <w:p w14:paraId="77DEC280" w14:textId="77777777" w:rsidR="0067497F" w:rsidRDefault="0067497F" w:rsidP="00755DF1">
            <w:r>
              <w:rPr>
                <w:b/>
              </w:rPr>
              <w:t>Description</w:t>
            </w:r>
          </w:p>
        </w:tc>
      </w:tr>
      <w:tr w:rsidR="0067497F" w14:paraId="610B6774" w14:textId="77777777" w:rsidTr="00755DF1">
        <w:tc>
          <w:tcPr>
            <w:tcW w:w="10065" w:type="dxa"/>
            <w:gridSpan w:val="2"/>
          </w:tcPr>
          <w:p w14:paraId="09C4E17E" w14:textId="77777777" w:rsidR="0067497F" w:rsidRDefault="0067497F" w:rsidP="00755DF1">
            <w:r>
              <w:t>Vehicle development ID.</w:t>
            </w:r>
          </w:p>
        </w:tc>
      </w:tr>
    </w:tbl>
    <w:p w14:paraId="0D8CAE53" w14:textId="77777777" w:rsidR="0067497F" w:rsidRDefault="0067497F" w:rsidP="0067497F">
      <w:pPr>
        <w:pStyle w:val="Heading3"/>
      </w:pPr>
      <w:bookmarkStart w:id="47" w:name="_Toc128750629"/>
      <w:bookmarkStart w:id="48" w:name="_Toc134446255"/>
      <w:r>
        <w:lastRenderedPageBreak/>
        <w:t>KU8_NVP_READ_DATA_VEHICLE_EQUIPMENT</w:t>
      </w:r>
      <w:bookmarkEnd w:id="47"/>
      <w:bookmarkEnd w:id="48"/>
    </w:p>
    <w:tbl>
      <w:tblPr>
        <w:tblStyle w:val="TableGrid"/>
        <w:tblW w:w="0" w:type="auto"/>
        <w:tblLook w:val="04A0" w:firstRow="1" w:lastRow="0" w:firstColumn="1" w:lastColumn="0" w:noHBand="0" w:noVBand="1"/>
      </w:tblPr>
      <w:tblGrid>
        <w:gridCol w:w="6623"/>
        <w:gridCol w:w="3262"/>
      </w:tblGrid>
      <w:tr w:rsidR="0067497F" w14:paraId="24784A60" w14:textId="77777777" w:rsidTr="00755DF1">
        <w:trPr>
          <w:cnfStyle w:val="100000000000" w:firstRow="1" w:lastRow="0" w:firstColumn="0" w:lastColumn="0" w:oddVBand="0" w:evenVBand="0" w:oddHBand="0" w:evenHBand="0" w:firstRowFirstColumn="0" w:firstRowLastColumn="0" w:lastRowFirstColumn="0" w:lastRowLastColumn="0"/>
        </w:trPr>
        <w:tc>
          <w:tcPr>
            <w:tcW w:w="6710" w:type="dxa"/>
          </w:tcPr>
          <w:p w14:paraId="6908702E" w14:textId="77777777" w:rsidR="0067497F" w:rsidRDefault="0067497F" w:rsidP="00755DF1">
            <w:r>
              <w:t>Name</w:t>
            </w:r>
          </w:p>
        </w:tc>
        <w:tc>
          <w:tcPr>
            <w:tcW w:w="3355" w:type="dxa"/>
          </w:tcPr>
          <w:p w14:paraId="03C4803D" w14:textId="77777777" w:rsidR="0067497F" w:rsidRDefault="0067497F" w:rsidP="00755DF1">
            <w:r>
              <w:t>Value</w:t>
            </w:r>
          </w:p>
        </w:tc>
      </w:tr>
      <w:tr w:rsidR="0067497F" w14:paraId="2893D5E5" w14:textId="77777777" w:rsidTr="00755DF1">
        <w:tc>
          <w:tcPr>
            <w:tcW w:w="6710" w:type="dxa"/>
          </w:tcPr>
          <w:p w14:paraId="35CA10C7" w14:textId="77777777" w:rsidR="0067497F" w:rsidRDefault="0067497F" w:rsidP="00755DF1">
            <w:r>
              <w:t>KU8_NVP_READ_DATA_VEHICLE_EQUIPMENT</w:t>
            </w:r>
          </w:p>
        </w:tc>
        <w:tc>
          <w:tcPr>
            <w:tcW w:w="3355" w:type="dxa"/>
          </w:tcPr>
          <w:p w14:paraId="23F27C35" w14:textId="77777777" w:rsidR="0067497F" w:rsidRDefault="0067497F" w:rsidP="00755DF1">
            <w:r>
              <w:t>((uint8)0x0000)</w:t>
            </w:r>
          </w:p>
        </w:tc>
      </w:tr>
      <w:tr w:rsidR="0067497F" w14:paraId="66368877" w14:textId="77777777" w:rsidTr="00755DF1">
        <w:tc>
          <w:tcPr>
            <w:tcW w:w="10065" w:type="dxa"/>
            <w:gridSpan w:val="2"/>
            <w:shd w:val="clear" w:color="auto" w:fill="000080"/>
          </w:tcPr>
          <w:p w14:paraId="4A818776" w14:textId="77777777" w:rsidR="0067497F" w:rsidRDefault="0067497F" w:rsidP="00755DF1">
            <w:r>
              <w:rPr>
                <w:b/>
              </w:rPr>
              <w:t>Definition</w:t>
            </w:r>
          </w:p>
        </w:tc>
      </w:tr>
      <w:tr w:rsidR="0067497F" w14:paraId="01841B64" w14:textId="77777777" w:rsidTr="00755DF1">
        <w:tc>
          <w:tcPr>
            <w:tcW w:w="10065" w:type="dxa"/>
            <w:gridSpan w:val="2"/>
          </w:tcPr>
          <w:p w14:paraId="551E2BD3" w14:textId="77777777" w:rsidR="0067497F" w:rsidRDefault="0067497F" w:rsidP="00755DF1">
            <w:r>
              <w:t>#define KU8_NVP_READ_DATA_VEHICLE_EQUIPMENT ((uint8)0x0000)</w:t>
            </w:r>
          </w:p>
        </w:tc>
      </w:tr>
      <w:tr w:rsidR="0067497F" w14:paraId="6F32871E" w14:textId="77777777" w:rsidTr="00755DF1">
        <w:tc>
          <w:tcPr>
            <w:tcW w:w="10065" w:type="dxa"/>
            <w:gridSpan w:val="2"/>
            <w:shd w:val="clear" w:color="auto" w:fill="000080"/>
          </w:tcPr>
          <w:p w14:paraId="441B87B8" w14:textId="77777777" w:rsidR="0067497F" w:rsidRDefault="0067497F" w:rsidP="00755DF1">
            <w:r>
              <w:rPr>
                <w:b/>
              </w:rPr>
              <w:t>Description</w:t>
            </w:r>
          </w:p>
        </w:tc>
      </w:tr>
      <w:tr w:rsidR="0067497F" w14:paraId="5BC2BA0A" w14:textId="77777777" w:rsidTr="00755DF1">
        <w:tc>
          <w:tcPr>
            <w:tcW w:w="10065" w:type="dxa"/>
            <w:gridSpan w:val="2"/>
          </w:tcPr>
          <w:p w14:paraId="00767713" w14:textId="77777777" w:rsidR="0067497F" w:rsidRDefault="0067497F" w:rsidP="00755DF1">
            <w:r>
              <w:t>Vehicle equipment ID.</w:t>
            </w:r>
          </w:p>
        </w:tc>
      </w:tr>
    </w:tbl>
    <w:p w14:paraId="5867FCEE" w14:textId="77777777" w:rsidR="0067497F" w:rsidRDefault="0067497F" w:rsidP="0067497F">
      <w:pPr>
        <w:pStyle w:val="Heading1"/>
      </w:pPr>
      <w:bookmarkStart w:id="49" w:name="_Toc126740626"/>
      <w:bookmarkStart w:id="50" w:name="_Toc126747056"/>
      <w:bookmarkStart w:id="51" w:name="_Toc126753486"/>
      <w:bookmarkStart w:id="52" w:name="_Toc126740627"/>
      <w:bookmarkStart w:id="53" w:name="_Toc126747057"/>
      <w:bookmarkStart w:id="54" w:name="_Toc126753487"/>
      <w:bookmarkStart w:id="55" w:name="_Toc126740628"/>
      <w:bookmarkStart w:id="56" w:name="_Toc126747058"/>
      <w:bookmarkStart w:id="57" w:name="_Toc126753488"/>
      <w:bookmarkStart w:id="58" w:name="_Toc126740630"/>
      <w:bookmarkStart w:id="59" w:name="_Toc126747060"/>
      <w:bookmarkStart w:id="60" w:name="_Toc126753490"/>
      <w:bookmarkStart w:id="61" w:name="_Toc126740631"/>
      <w:bookmarkStart w:id="62" w:name="_Toc126747061"/>
      <w:bookmarkStart w:id="63" w:name="_Toc126753491"/>
      <w:bookmarkStart w:id="64" w:name="_Toc126740633"/>
      <w:bookmarkStart w:id="65" w:name="_Toc126747063"/>
      <w:bookmarkStart w:id="66" w:name="_Toc126753493"/>
      <w:bookmarkStart w:id="67" w:name="_Toc126740635"/>
      <w:bookmarkStart w:id="68" w:name="_Toc126747065"/>
      <w:bookmarkStart w:id="69" w:name="_Toc126753495"/>
      <w:bookmarkStart w:id="70" w:name="_Toc126740637"/>
      <w:bookmarkStart w:id="71" w:name="_Toc126747067"/>
      <w:bookmarkStart w:id="72" w:name="_Toc126753497"/>
      <w:bookmarkStart w:id="73" w:name="_Toc126740639"/>
      <w:bookmarkStart w:id="74" w:name="_Toc126747069"/>
      <w:bookmarkStart w:id="75" w:name="_Toc126753499"/>
      <w:bookmarkStart w:id="76" w:name="_Toc126740641"/>
      <w:bookmarkStart w:id="77" w:name="_Toc126747071"/>
      <w:bookmarkStart w:id="78" w:name="_Toc126753501"/>
      <w:bookmarkStart w:id="79" w:name="_Toc126740642"/>
      <w:bookmarkStart w:id="80" w:name="_Toc126747072"/>
      <w:bookmarkStart w:id="81" w:name="_Toc126753502"/>
      <w:bookmarkStart w:id="82" w:name="_Toc126740643"/>
      <w:bookmarkStart w:id="83" w:name="_Toc126747073"/>
      <w:bookmarkStart w:id="84" w:name="_Toc126753503"/>
      <w:bookmarkStart w:id="85" w:name="_Toc126740645"/>
      <w:bookmarkStart w:id="86" w:name="_Toc126747075"/>
      <w:bookmarkStart w:id="87" w:name="_Toc126753505"/>
      <w:bookmarkStart w:id="88" w:name="_Toc126740646"/>
      <w:bookmarkStart w:id="89" w:name="_Toc126747076"/>
      <w:bookmarkStart w:id="90" w:name="_Toc126753506"/>
      <w:bookmarkStart w:id="91" w:name="_Toc126740648"/>
      <w:bookmarkStart w:id="92" w:name="_Toc126747078"/>
      <w:bookmarkStart w:id="93" w:name="_Toc126753508"/>
      <w:bookmarkStart w:id="94" w:name="_Toc126740650"/>
      <w:bookmarkStart w:id="95" w:name="_Toc126747080"/>
      <w:bookmarkStart w:id="96" w:name="_Toc126753510"/>
      <w:bookmarkStart w:id="97" w:name="_Toc126740652"/>
      <w:bookmarkStart w:id="98" w:name="_Toc126747082"/>
      <w:bookmarkStart w:id="99" w:name="_Toc126753512"/>
      <w:bookmarkStart w:id="100" w:name="_Toc126740654"/>
      <w:bookmarkStart w:id="101" w:name="_Toc126747084"/>
      <w:bookmarkStart w:id="102" w:name="_Toc126753514"/>
      <w:bookmarkStart w:id="103" w:name="_Toc126740656"/>
      <w:bookmarkStart w:id="104" w:name="_Toc126747086"/>
      <w:bookmarkStart w:id="105" w:name="_Toc126753516"/>
      <w:bookmarkStart w:id="106" w:name="_Toc126740657"/>
      <w:bookmarkStart w:id="107" w:name="_Toc126747087"/>
      <w:bookmarkStart w:id="108" w:name="_Toc126753517"/>
      <w:bookmarkStart w:id="109" w:name="_Toc126740658"/>
      <w:bookmarkStart w:id="110" w:name="_Toc126747088"/>
      <w:bookmarkStart w:id="111" w:name="_Toc126753518"/>
      <w:bookmarkStart w:id="112" w:name="_Toc126740660"/>
      <w:bookmarkStart w:id="113" w:name="_Toc126747090"/>
      <w:bookmarkStart w:id="114" w:name="_Toc126753520"/>
      <w:bookmarkStart w:id="115" w:name="_Toc126740661"/>
      <w:bookmarkStart w:id="116" w:name="_Toc126747091"/>
      <w:bookmarkStart w:id="117" w:name="_Toc126753521"/>
      <w:bookmarkStart w:id="118" w:name="_Toc126740663"/>
      <w:bookmarkStart w:id="119" w:name="_Toc126747093"/>
      <w:bookmarkStart w:id="120" w:name="_Toc126753523"/>
      <w:bookmarkStart w:id="121" w:name="_Toc126740665"/>
      <w:bookmarkStart w:id="122" w:name="_Toc126747095"/>
      <w:bookmarkStart w:id="123" w:name="_Toc126753525"/>
      <w:bookmarkStart w:id="124" w:name="_Toc126740667"/>
      <w:bookmarkStart w:id="125" w:name="_Toc126747097"/>
      <w:bookmarkStart w:id="126" w:name="_Toc126753527"/>
      <w:bookmarkStart w:id="127" w:name="_Toc126740669"/>
      <w:bookmarkStart w:id="128" w:name="_Toc126747099"/>
      <w:bookmarkStart w:id="129" w:name="_Toc126753529"/>
      <w:bookmarkStart w:id="130" w:name="_Toc126740671"/>
      <w:bookmarkStart w:id="131" w:name="_Toc126747101"/>
      <w:bookmarkStart w:id="132" w:name="_Toc126753531"/>
      <w:bookmarkStart w:id="133" w:name="_Toc126740672"/>
      <w:bookmarkStart w:id="134" w:name="_Toc126747102"/>
      <w:bookmarkStart w:id="135" w:name="_Toc126753532"/>
      <w:bookmarkStart w:id="136" w:name="_Toc126740673"/>
      <w:bookmarkStart w:id="137" w:name="_Toc126747103"/>
      <w:bookmarkStart w:id="138" w:name="_Toc126753533"/>
      <w:bookmarkStart w:id="139" w:name="_Toc126740675"/>
      <w:bookmarkStart w:id="140" w:name="_Toc126747105"/>
      <w:bookmarkStart w:id="141" w:name="_Toc126753535"/>
      <w:bookmarkStart w:id="142" w:name="_Toc126740676"/>
      <w:bookmarkStart w:id="143" w:name="_Toc126747106"/>
      <w:bookmarkStart w:id="144" w:name="_Toc126753536"/>
      <w:bookmarkStart w:id="145" w:name="_Toc126740678"/>
      <w:bookmarkStart w:id="146" w:name="_Toc126747108"/>
      <w:bookmarkStart w:id="147" w:name="_Toc126753538"/>
      <w:bookmarkStart w:id="148" w:name="_Toc126740680"/>
      <w:bookmarkStart w:id="149" w:name="_Toc126747110"/>
      <w:bookmarkStart w:id="150" w:name="_Toc126753540"/>
      <w:bookmarkStart w:id="151" w:name="_Toc126740682"/>
      <w:bookmarkStart w:id="152" w:name="_Toc126747112"/>
      <w:bookmarkStart w:id="153" w:name="_Toc126753542"/>
      <w:bookmarkStart w:id="154" w:name="_Toc126740684"/>
      <w:bookmarkStart w:id="155" w:name="_Toc126747114"/>
      <w:bookmarkStart w:id="156" w:name="_Toc126753544"/>
      <w:bookmarkStart w:id="157" w:name="_Toc126740686"/>
      <w:bookmarkStart w:id="158" w:name="_Toc126747116"/>
      <w:bookmarkStart w:id="159" w:name="_Toc126753546"/>
      <w:bookmarkStart w:id="160" w:name="_Toc126740687"/>
      <w:bookmarkStart w:id="161" w:name="_Toc126747117"/>
      <w:bookmarkStart w:id="162" w:name="_Toc126753547"/>
      <w:bookmarkStart w:id="163" w:name="_Toc126740688"/>
      <w:bookmarkStart w:id="164" w:name="_Toc126747118"/>
      <w:bookmarkStart w:id="165" w:name="_Toc126753548"/>
      <w:bookmarkStart w:id="166" w:name="_Toc126740690"/>
      <w:bookmarkStart w:id="167" w:name="_Toc126747120"/>
      <w:bookmarkStart w:id="168" w:name="_Toc126753550"/>
      <w:bookmarkStart w:id="169" w:name="_Toc126740691"/>
      <w:bookmarkStart w:id="170" w:name="_Toc126747121"/>
      <w:bookmarkStart w:id="171" w:name="_Toc126753551"/>
      <w:bookmarkStart w:id="172" w:name="_Toc126740693"/>
      <w:bookmarkStart w:id="173" w:name="_Toc126747123"/>
      <w:bookmarkStart w:id="174" w:name="_Toc126753553"/>
      <w:bookmarkStart w:id="175" w:name="_Toc126740695"/>
      <w:bookmarkStart w:id="176" w:name="_Toc126747125"/>
      <w:bookmarkStart w:id="177" w:name="_Toc126753555"/>
      <w:bookmarkStart w:id="178" w:name="_Toc126740697"/>
      <w:bookmarkStart w:id="179" w:name="_Toc126747127"/>
      <w:bookmarkStart w:id="180" w:name="_Toc126753557"/>
      <w:bookmarkStart w:id="181" w:name="_Toc126740699"/>
      <w:bookmarkStart w:id="182" w:name="_Toc126747129"/>
      <w:bookmarkStart w:id="183" w:name="_Toc126753559"/>
      <w:bookmarkStart w:id="184" w:name="_Toc126740701"/>
      <w:bookmarkStart w:id="185" w:name="_Toc126747131"/>
      <w:bookmarkStart w:id="186" w:name="_Toc126753561"/>
      <w:bookmarkStart w:id="187" w:name="_Toc126740702"/>
      <w:bookmarkStart w:id="188" w:name="_Toc126747132"/>
      <w:bookmarkStart w:id="189" w:name="_Toc126753562"/>
      <w:bookmarkStart w:id="190" w:name="_Toc126740703"/>
      <w:bookmarkStart w:id="191" w:name="_Toc126747133"/>
      <w:bookmarkStart w:id="192" w:name="_Toc126753563"/>
      <w:bookmarkStart w:id="193" w:name="_Toc126740705"/>
      <w:bookmarkStart w:id="194" w:name="_Toc126747135"/>
      <w:bookmarkStart w:id="195" w:name="_Toc126753565"/>
      <w:bookmarkStart w:id="196" w:name="_Toc126740706"/>
      <w:bookmarkStart w:id="197" w:name="_Toc126747136"/>
      <w:bookmarkStart w:id="198" w:name="_Toc126753566"/>
      <w:bookmarkStart w:id="199" w:name="_Toc126740708"/>
      <w:bookmarkStart w:id="200" w:name="_Toc126747138"/>
      <w:bookmarkStart w:id="201" w:name="_Toc126753568"/>
      <w:bookmarkStart w:id="202" w:name="_Toc126740710"/>
      <w:bookmarkStart w:id="203" w:name="_Toc126747140"/>
      <w:bookmarkStart w:id="204" w:name="_Toc126753570"/>
      <w:bookmarkStart w:id="205" w:name="_Toc126740712"/>
      <w:bookmarkStart w:id="206" w:name="_Toc126747142"/>
      <w:bookmarkStart w:id="207" w:name="_Toc126753572"/>
      <w:bookmarkStart w:id="208" w:name="_Toc126740714"/>
      <w:bookmarkStart w:id="209" w:name="_Toc126747144"/>
      <w:bookmarkStart w:id="210" w:name="_Toc126753574"/>
      <w:bookmarkStart w:id="211" w:name="_Toc126740716"/>
      <w:bookmarkStart w:id="212" w:name="_Toc126747146"/>
      <w:bookmarkStart w:id="213" w:name="_Toc126753576"/>
      <w:bookmarkStart w:id="214" w:name="_Toc126740717"/>
      <w:bookmarkStart w:id="215" w:name="_Toc126747147"/>
      <w:bookmarkStart w:id="216" w:name="_Toc126753577"/>
      <w:bookmarkStart w:id="217" w:name="_Toc126740718"/>
      <w:bookmarkStart w:id="218" w:name="_Toc126747148"/>
      <w:bookmarkStart w:id="219" w:name="_Toc126753578"/>
      <w:bookmarkStart w:id="220" w:name="_Toc126740720"/>
      <w:bookmarkStart w:id="221" w:name="_Toc126747150"/>
      <w:bookmarkStart w:id="222" w:name="_Toc126753580"/>
      <w:bookmarkStart w:id="223" w:name="_Toc126740721"/>
      <w:bookmarkStart w:id="224" w:name="_Toc126747151"/>
      <w:bookmarkStart w:id="225" w:name="_Toc126753581"/>
      <w:bookmarkStart w:id="226" w:name="_Toc126740723"/>
      <w:bookmarkStart w:id="227" w:name="_Toc126747153"/>
      <w:bookmarkStart w:id="228" w:name="_Toc126753583"/>
      <w:bookmarkStart w:id="229" w:name="_Toc126740725"/>
      <w:bookmarkStart w:id="230" w:name="_Toc126747155"/>
      <w:bookmarkStart w:id="231" w:name="_Toc126753585"/>
      <w:bookmarkStart w:id="232" w:name="_Toc126740727"/>
      <w:bookmarkStart w:id="233" w:name="_Toc126747157"/>
      <w:bookmarkStart w:id="234" w:name="_Toc126753587"/>
      <w:bookmarkStart w:id="235" w:name="_Toc126740729"/>
      <w:bookmarkStart w:id="236" w:name="_Toc126747159"/>
      <w:bookmarkStart w:id="237" w:name="_Toc126753589"/>
      <w:bookmarkStart w:id="238" w:name="_Toc126740731"/>
      <w:bookmarkStart w:id="239" w:name="_Toc126747161"/>
      <w:bookmarkStart w:id="240" w:name="_Toc126753591"/>
      <w:bookmarkStart w:id="241" w:name="_Toc126740732"/>
      <w:bookmarkStart w:id="242" w:name="_Toc126747162"/>
      <w:bookmarkStart w:id="243" w:name="_Toc126753592"/>
      <w:bookmarkStart w:id="244" w:name="_Toc126740733"/>
      <w:bookmarkStart w:id="245" w:name="_Toc126747163"/>
      <w:bookmarkStart w:id="246" w:name="_Toc126753593"/>
      <w:bookmarkStart w:id="247" w:name="_Toc126740735"/>
      <w:bookmarkStart w:id="248" w:name="_Toc126747165"/>
      <w:bookmarkStart w:id="249" w:name="_Toc126753595"/>
      <w:bookmarkStart w:id="250" w:name="_Toc126740736"/>
      <w:bookmarkStart w:id="251" w:name="_Toc126747166"/>
      <w:bookmarkStart w:id="252" w:name="_Toc126753596"/>
      <w:bookmarkStart w:id="253" w:name="_Toc126740738"/>
      <w:bookmarkStart w:id="254" w:name="_Toc126747168"/>
      <w:bookmarkStart w:id="255" w:name="_Toc126753598"/>
      <w:bookmarkStart w:id="256" w:name="_Toc126740740"/>
      <w:bookmarkStart w:id="257" w:name="_Toc126747170"/>
      <w:bookmarkStart w:id="258" w:name="_Toc126753600"/>
      <w:bookmarkStart w:id="259" w:name="_Toc126740742"/>
      <w:bookmarkStart w:id="260" w:name="_Toc126747172"/>
      <w:bookmarkStart w:id="261" w:name="_Toc126753602"/>
      <w:bookmarkStart w:id="262" w:name="_Toc126740744"/>
      <w:bookmarkStart w:id="263" w:name="_Toc126747174"/>
      <w:bookmarkStart w:id="264" w:name="_Toc126753604"/>
      <w:bookmarkStart w:id="265" w:name="_Toc126740746"/>
      <w:bookmarkStart w:id="266" w:name="_Toc126747176"/>
      <w:bookmarkStart w:id="267" w:name="_Toc126753606"/>
      <w:bookmarkStart w:id="268" w:name="_Toc126740747"/>
      <w:bookmarkStart w:id="269" w:name="_Toc126747177"/>
      <w:bookmarkStart w:id="270" w:name="_Toc126753607"/>
      <w:bookmarkStart w:id="271" w:name="_Toc126740748"/>
      <w:bookmarkStart w:id="272" w:name="_Toc126747178"/>
      <w:bookmarkStart w:id="273" w:name="_Toc126753608"/>
      <w:bookmarkStart w:id="274" w:name="_Toc126740750"/>
      <w:bookmarkStart w:id="275" w:name="_Toc126747180"/>
      <w:bookmarkStart w:id="276" w:name="_Toc126753610"/>
      <w:bookmarkStart w:id="277" w:name="_Toc126740751"/>
      <w:bookmarkStart w:id="278" w:name="_Toc126747181"/>
      <w:bookmarkStart w:id="279" w:name="_Toc126753611"/>
      <w:bookmarkStart w:id="280" w:name="_Toc126740753"/>
      <w:bookmarkStart w:id="281" w:name="_Toc126747183"/>
      <w:bookmarkStart w:id="282" w:name="_Toc126753613"/>
      <w:bookmarkStart w:id="283" w:name="_Toc126740755"/>
      <w:bookmarkStart w:id="284" w:name="_Toc126747185"/>
      <w:bookmarkStart w:id="285" w:name="_Toc126753615"/>
      <w:bookmarkStart w:id="286" w:name="_Toc126740757"/>
      <w:bookmarkStart w:id="287" w:name="_Toc126747187"/>
      <w:bookmarkStart w:id="288" w:name="_Toc126753617"/>
      <w:bookmarkStart w:id="289" w:name="_Toc126740759"/>
      <w:bookmarkStart w:id="290" w:name="_Toc126747189"/>
      <w:bookmarkStart w:id="291" w:name="_Toc126753619"/>
      <w:bookmarkStart w:id="292" w:name="_Toc126740761"/>
      <w:bookmarkStart w:id="293" w:name="_Toc126747191"/>
      <w:bookmarkStart w:id="294" w:name="_Toc126753621"/>
      <w:bookmarkStart w:id="295" w:name="_Toc126740762"/>
      <w:bookmarkStart w:id="296" w:name="_Toc126747192"/>
      <w:bookmarkStart w:id="297" w:name="_Toc126753622"/>
      <w:bookmarkStart w:id="298" w:name="_Toc126740763"/>
      <w:bookmarkStart w:id="299" w:name="_Toc126747193"/>
      <w:bookmarkStart w:id="300" w:name="_Toc126753623"/>
      <w:bookmarkStart w:id="301" w:name="_Toc126740765"/>
      <w:bookmarkStart w:id="302" w:name="_Toc126747195"/>
      <w:bookmarkStart w:id="303" w:name="_Toc126753625"/>
      <w:bookmarkStart w:id="304" w:name="_Toc126740766"/>
      <w:bookmarkStart w:id="305" w:name="_Toc126747196"/>
      <w:bookmarkStart w:id="306" w:name="_Toc126753626"/>
      <w:bookmarkStart w:id="307" w:name="_Toc126740768"/>
      <w:bookmarkStart w:id="308" w:name="_Toc126747198"/>
      <w:bookmarkStart w:id="309" w:name="_Toc126753628"/>
      <w:bookmarkStart w:id="310" w:name="_Toc126740770"/>
      <w:bookmarkStart w:id="311" w:name="_Toc126747200"/>
      <w:bookmarkStart w:id="312" w:name="_Toc126753630"/>
      <w:bookmarkStart w:id="313" w:name="_Toc126740772"/>
      <w:bookmarkStart w:id="314" w:name="_Toc126747202"/>
      <w:bookmarkStart w:id="315" w:name="_Toc126753632"/>
      <w:bookmarkStart w:id="316" w:name="_Toc126740774"/>
      <w:bookmarkStart w:id="317" w:name="_Toc126747204"/>
      <w:bookmarkStart w:id="318" w:name="_Toc126753634"/>
      <w:bookmarkStart w:id="319" w:name="_Toc126740776"/>
      <w:bookmarkStart w:id="320" w:name="_Toc126747206"/>
      <w:bookmarkStart w:id="321" w:name="_Toc126753636"/>
      <w:bookmarkStart w:id="322" w:name="_Toc126740777"/>
      <w:bookmarkStart w:id="323" w:name="_Toc126747207"/>
      <w:bookmarkStart w:id="324" w:name="_Toc126753637"/>
      <w:bookmarkStart w:id="325" w:name="_Toc126740778"/>
      <w:bookmarkStart w:id="326" w:name="_Toc126747208"/>
      <w:bookmarkStart w:id="327" w:name="_Toc126753638"/>
      <w:bookmarkStart w:id="328" w:name="_Toc126740780"/>
      <w:bookmarkStart w:id="329" w:name="_Toc126747210"/>
      <w:bookmarkStart w:id="330" w:name="_Toc126753640"/>
      <w:bookmarkStart w:id="331" w:name="_Toc126740781"/>
      <w:bookmarkStart w:id="332" w:name="_Toc126747211"/>
      <w:bookmarkStart w:id="333" w:name="_Toc126753641"/>
      <w:bookmarkStart w:id="334" w:name="_Toc126740783"/>
      <w:bookmarkStart w:id="335" w:name="_Toc126747213"/>
      <w:bookmarkStart w:id="336" w:name="_Toc126753643"/>
      <w:bookmarkStart w:id="337" w:name="_Toc126740785"/>
      <w:bookmarkStart w:id="338" w:name="_Toc126747215"/>
      <w:bookmarkStart w:id="339" w:name="_Toc126753645"/>
      <w:bookmarkStart w:id="340" w:name="_Toc126740787"/>
      <w:bookmarkStart w:id="341" w:name="_Toc126747217"/>
      <w:bookmarkStart w:id="342" w:name="_Toc126753647"/>
      <w:bookmarkStart w:id="343" w:name="_Toc126740789"/>
      <w:bookmarkStart w:id="344" w:name="_Toc126747219"/>
      <w:bookmarkStart w:id="345" w:name="_Toc126753649"/>
      <w:bookmarkStart w:id="346" w:name="_Toc126740791"/>
      <w:bookmarkStart w:id="347" w:name="_Toc126747221"/>
      <w:bookmarkStart w:id="348" w:name="_Toc126753651"/>
      <w:bookmarkStart w:id="349" w:name="_Toc126740792"/>
      <w:bookmarkStart w:id="350" w:name="_Toc126747222"/>
      <w:bookmarkStart w:id="351" w:name="_Toc126753652"/>
      <w:bookmarkStart w:id="352" w:name="_Toc126740793"/>
      <w:bookmarkStart w:id="353" w:name="_Toc126747223"/>
      <w:bookmarkStart w:id="354" w:name="_Toc126753653"/>
      <w:bookmarkStart w:id="355" w:name="_Toc126740795"/>
      <w:bookmarkStart w:id="356" w:name="_Toc126747225"/>
      <w:bookmarkStart w:id="357" w:name="_Toc126753655"/>
      <w:bookmarkStart w:id="358" w:name="_Toc126740796"/>
      <w:bookmarkStart w:id="359" w:name="_Toc126747226"/>
      <w:bookmarkStart w:id="360" w:name="_Toc126753656"/>
      <w:bookmarkStart w:id="361" w:name="_Toc126740798"/>
      <w:bookmarkStart w:id="362" w:name="_Toc126747228"/>
      <w:bookmarkStart w:id="363" w:name="_Toc126753658"/>
      <w:bookmarkStart w:id="364" w:name="_Toc126740800"/>
      <w:bookmarkStart w:id="365" w:name="_Toc126747230"/>
      <w:bookmarkStart w:id="366" w:name="_Toc126753660"/>
      <w:bookmarkStart w:id="367" w:name="_Toc126740802"/>
      <w:bookmarkStart w:id="368" w:name="_Toc126747232"/>
      <w:bookmarkStart w:id="369" w:name="_Toc126753662"/>
      <w:bookmarkStart w:id="370" w:name="_Toc126740804"/>
      <w:bookmarkStart w:id="371" w:name="_Toc126747234"/>
      <w:bookmarkStart w:id="372" w:name="_Toc126753664"/>
      <w:bookmarkStart w:id="373" w:name="_Toc126740806"/>
      <w:bookmarkStart w:id="374" w:name="_Toc126747236"/>
      <w:bookmarkStart w:id="375" w:name="_Toc126753666"/>
      <w:bookmarkStart w:id="376" w:name="_Toc126740807"/>
      <w:bookmarkStart w:id="377" w:name="_Toc126747237"/>
      <w:bookmarkStart w:id="378" w:name="_Toc126753667"/>
      <w:bookmarkStart w:id="379" w:name="_Toc126740808"/>
      <w:bookmarkStart w:id="380" w:name="_Toc126747238"/>
      <w:bookmarkStart w:id="381" w:name="_Toc126753668"/>
      <w:bookmarkStart w:id="382" w:name="_Toc126740810"/>
      <w:bookmarkStart w:id="383" w:name="_Toc126747240"/>
      <w:bookmarkStart w:id="384" w:name="_Toc126753670"/>
      <w:bookmarkStart w:id="385" w:name="_Toc126740811"/>
      <w:bookmarkStart w:id="386" w:name="_Toc126747241"/>
      <w:bookmarkStart w:id="387" w:name="_Toc126753671"/>
      <w:bookmarkStart w:id="388" w:name="_Toc126740813"/>
      <w:bookmarkStart w:id="389" w:name="_Toc126747243"/>
      <w:bookmarkStart w:id="390" w:name="_Toc126753673"/>
      <w:bookmarkStart w:id="391" w:name="_Toc126740815"/>
      <w:bookmarkStart w:id="392" w:name="_Toc126747245"/>
      <w:bookmarkStart w:id="393" w:name="_Toc126753675"/>
      <w:bookmarkStart w:id="394" w:name="_Toc126740817"/>
      <w:bookmarkStart w:id="395" w:name="_Toc126747247"/>
      <w:bookmarkStart w:id="396" w:name="_Toc126753677"/>
      <w:bookmarkStart w:id="397" w:name="_Toc126740819"/>
      <w:bookmarkStart w:id="398" w:name="_Toc126747249"/>
      <w:bookmarkStart w:id="399" w:name="_Toc126753679"/>
      <w:bookmarkStart w:id="400" w:name="_Toc126740821"/>
      <w:bookmarkStart w:id="401" w:name="_Toc126747251"/>
      <w:bookmarkStart w:id="402" w:name="_Toc126753681"/>
      <w:bookmarkStart w:id="403" w:name="_Toc126740822"/>
      <w:bookmarkStart w:id="404" w:name="_Toc126747252"/>
      <w:bookmarkStart w:id="405" w:name="_Toc126753682"/>
      <w:bookmarkStart w:id="406" w:name="_Toc126740823"/>
      <w:bookmarkStart w:id="407" w:name="_Toc126747253"/>
      <w:bookmarkStart w:id="408" w:name="_Toc126753683"/>
      <w:bookmarkStart w:id="409" w:name="_Toc126740825"/>
      <w:bookmarkStart w:id="410" w:name="_Toc126747255"/>
      <w:bookmarkStart w:id="411" w:name="_Toc126753685"/>
      <w:bookmarkStart w:id="412" w:name="_Toc126740826"/>
      <w:bookmarkStart w:id="413" w:name="_Toc126747256"/>
      <w:bookmarkStart w:id="414" w:name="_Toc126753686"/>
      <w:bookmarkStart w:id="415" w:name="_Toc126740828"/>
      <w:bookmarkStart w:id="416" w:name="_Toc126747258"/>
      <w:bookmarkStart w:id="417" w:name="_Toc126753688"/>
      <w:bookmarkStart w:id="418" w:name="_Toc126740830"/>
      <w:bookmarkStart w:id="419" w:name="_Toc126747260"/>
      <w:bookmarkStart w:id="420" w:name="_Toc126753690"/>
      <w:bookmarkStart w:id="421" w:name="_Toc126740832"/>
      <w:bookmarkStart w:id="422" w:name="_Toc126747262"/>
      <w:bookmarkStart w:id="423" w:name="_Toc126753692"/>
      <w:bookmarkStart w:id="424" w:name="_Toc126740834"/>
      <w:bookmarkStart w:id="425" w:name="_Toc126747264"/>
      <w:bookmarkStart w:id="426" w:name="_Toc126753694"/>
      <w:bookmarkStart w:id="427" w:name="_Toc126740836"/>
      <w:bookmarkStart w:id="428" w:name="_Toc126747266"/>
      <w:bookmarkStart w:id="429" w:name="_Toc126753696"/>
      <w:bookmarkStart w:id="430" w:name="_Toc126740837"/>
      <w:bookmarkStart w:id="431" w:name="_Toc126747267"/>
      <w:bookmarkStart w:id="432" w:name="_Toc126753697"/>
      <w:bookmarkStart w:id="433" w:name="_Toc126740838"/>
      <w:bookmarkStart w:id="434" w:name="_Toc126747268"/>
      <w:bookmarkStart w:id="435" w:name="_Toc126753698"/>
      <w:bookmarkStart w:id="436" w:name="_Toc126740840"/>
      <w:bookmarkStart w:id="437" w:name="_Toc126747270"/>
      <w:bookmarkStart w:id="438" w:name="_Toc126753700"/>
      <w:bookmarkStart w:id="439" w:name="_Toc126740841"/>
      <w:bookmarkStart w:id="440" w:name="_Toc126747271"/>
      <w:bookmarkStart w:id="441" w:name="_Toc126753701"/>
      <w:bookmarkStart w:id="442" w:name="_Toc126740843"/>
      <w:bookmarkStart w:id="443" w:name="_Toc126747273"/>
      <w:bookmarkStart w:id="444" w:name="_Toc126753703"/>
      <w:bookmarkStart w:id="445" w:name="_Toc126740845"/>
      <w:bookmarkStart w:id="446" w:name="_Toc126747275"/>
      <w:bookmarkStart w:id="447" w:name="_Toc126753705"/>
      <w:bookmarkStart w:id="448" w:name="_Toc126740847"/>
      <w:bookmarkStart w:id="449" w:name="_Toc126747277"/>
      <w:bookmarkStart w:id="450" w:name="_Toc126753707"/>
      <w:bookmarkStart w:id="451" w:name="_Toc126740849"/>
      <w:bookmarkStart w:id="452" w:name="_Toc126747279"/>
      <w:bookmarkStart w:id="453" w:name="_Toc126753709"/>
      <w:bookmarkStart w:id="454" w:name="_Toc126740851"/>
      <w:bookmarkStart w:id="455" w:name="_Toc126747281"/>
      <w:bookmarkStart w:id="456" w:name="_Toc126753711"/>
      <w:bookmarkStart w:id="457" w:name="_Toc126740852"/>
      <w:bookmarkStart w:id="458" w:name="_Toc126747282"/>
      <w:bookmarkStart w:id="459" w:name="_Toc126753712"/>
      <w:bookmarkStart w:id="460" w:name="_Toc126740853"/>
      <w:bookmarkStart w:id="461" w:name="_Toc126747283"/>
      <w:bookmarkStart w:id="462" w:name="_Toc126753713"/>
      <w:bookmarkStart w:id="463" w:name="_Toc126740855"/>
      <w:bookmarkStart w:id="464" w:name="_Toc126747285"/>
      <w:bookmarkStart w:id="465" w:name="_Toc126753715"/>
      <w:bookmarkStart w:id="466" w:name="_Toc126740856"/>
      <w:bookmarkStart w:id="467" w:name="_Toc126747286"/>
      <w:bookmarkStart w:id="468" w:name="_Toc126753716"/>
      <w:bookmarkStart w:id="469" w:name="_Toc126740858"/>
      <w:bookmarkStart w:id="470" w:name="_Toc126747288"/>
      <w:bookmarkStart w:id="471" w:name="_Toc126753718"/>
      <w:bookmarkStart w:id="472" w:name="_Toc126740860"/>
      <w:bookmarkStart w:id="473" w:name="_Toc126747290"/>
      <w:bookmarkStart w:id="474" w:name="_Toc126753720"/>
      <w:bookmarkStart w:id="475" w:name="_Toc126740862"/>
      <w:bookmarkStart w:id="476" w:name="_Toc126747292"/>
      <w:bookmarkStart w:id="477" w:name="_Toc126753722"/>
      <w:bookmarkStart w:id="478" w:name="_Toc126740864"/>
      <w:bookmarkStart w:id="479" w:name="_Toc126747294"/>
      <w:bookmarkStart w:id="480" w:name="_Toc126753724"/>
      <w:bookmarkStart w:id="481" w:name="_Toc126740866"/>
      <w:bookmarkStart w:id="482" w:name="_Toc126747296"/>
      <w:bookmarkStart w:id="483" w:name="_Toc126753726"/>
      <w:bookmarkStart w:id="484" w:name="_Toc126740867"/>
      <w:bookmarkStart w:id="485" w:name="_Toc126747297"/>
      <w:bookmarkStart w:id="486" w:name="_Toc126753727"/>
      <w:bookmarkStart w:id="487" w:name="_Toc126740868"/>
      <w:bookmarkStart w:id="488" w:name="_Toc126747298"/>
      <w:bookmarkStart w:id="489" w:name="_Toc126753728"/>
      <w:bookmarkStart w:id="490" w:name="_Toc126740870"/>
      <w:bookmarkStart w:id="491" w:name="_Toc126747300"/>
      <w:bookmarkStart w:id="492" w:name="_Toc126753730"/>
      <w:bookmarkStart w:id="493" w:name="_Toc126740871"/>
      <w:bookmarkStart w:id="494" w:name="_Toc126747301"/>
      <w:bookmarkStart w:id="495" w:name="_Toc126753731"/>
      <w:bookmarkStart w:id="496" w:name="_Toc126740873"/>
      <w:bookmarkStart w:id="497" w:name="_Toc126747303"/>
      <w:bookmarkStart w:id="498" w:name="_Toc126753733"/>
      <w:bookmarkStart w:id="499" w:name="_Toc126740875"/>
      <w:bookmarkStart w:id="500" w:name="_Toc126747305"/>
      <w:bookmarkStart w:id="501" w:name="_Toc126753735"/>
      <w:bookmarkStart w:id="502" w:name="_Toc126740877"/>
      <w:bookmarkStart w:id="503" w:name="_Toc126747307"/>
      <w:bookmarkStart w:id="504" w:name="_Toc126753737"/>
      <w:bookmarkStart w:id="505" w:name="_Toc126740879"/>
      <w:bookmarkStart w:id="506" w:name="_Toc126747309"/>
      <w:bookmarkStart w:id="507" w:name="_Toc126753739"/>
      <w:bookmarkStart w:id="508" w:name="_Toc126740881"/>
      <w:bookmarkStart w:id="509" w:name="_Toc126747311"/>
      <w:bookmarkStart w:id="510" w:name="_Toc126753741"/>
      <w:bookmarkStart w:id="511" w:name="_Toc126740882"/>
      <w:bookmarkStart w:id="512" w:name="_Toc126747312"/>
      <w:bookmarkStart w:id="513" w:name="_Toc126753742"/>
      <w:bookmarkStart w:id="514" w:name="_Toc126740883"/>
      <w:bookmarkStart w:id="515" w:name="_Toc126747313"/>
      <w:bookmarkStart w:id="516" w:name="_Toc126753743"/>
      <w:bookmarkStart w:id="517" w:name="_Toc126740885"/>
      <w:bookmarkStart w:id="518" w:name="_Toc126747315"/>
      <w:bookmarkStart w:id="519" w:name="_Toc126753745"/>
      <w:bookmarkStart w:id="520" w:name="_Toc126740886"/>
      <w:bookmarkStart w:id="521" w:name="_Toc126747316"/>
      <w:bookmarkStart w:id="522" w:name="_Toc126753746"/>
      <w:bookmarkStart w:id="523" w:name="_Toc126740888"/>
      <w:bookmarkStart w:id="524" w:name="_Toc126747318"/>
      <w:bookmarkStart w:id="525" w:name="_Toc126753748"/>
      <w:bookmarkStart w:id="526" w:name="_Toc126740890"/>
      <w:bookmarkStart w:id="527" w:name="_Toc126747320"/>
      <w:bookmarkStart w:id="528" w:name="_Toc126753750"/>
      <w:bookmarkStart w:id="529" w:name="_Toc126740892"/>
      <w:bookmarkStart w:id="530" w:name="_Toc126747322"/>
      <w:bookmarkStart w:id="531" w:name="_Toc126753752"/>
      <w:bookmarkStart w:id="532" w:name="_Toc126740894"/>
      <w:bookmarkStart w:id="533" w:name="_Toc126747324"/>
      <w:bookmarkStart w:id="534" w:name="_Toc126753754"/>
      <w:bookmarkStart w:id="535" w:name="_Toc126740896"/>
      <w:bookmarkStart w:id="536" w:name="_Toc126747326"/>
      <w:bookmarkStart w:id="537" w:name="_Toc126753756"/>
      <w:bookmarkStart w:id="538" w:name="_Toc126740897"/>
      <w:bookmarkStart w:id="539" w:name="_Toc126747327"/>
      <w:bookmarkStart w:id="540" w:name="_Toc126753757"/>
      <w:bookmarkStart w:id="541" w:name="_Toc126740898"/>
      <w:bookmarkStart w:id="542" w:name="_Toc126747328"/>
      <w:bookmarkStart w:id="543" w:name="_Toc126753758"/>
      <w:bookmarkStart w:id="544" w:name="_Toc126740900"/>
      <w:bookmarkStart w:id="545" w:name="_Toc126747330"/>
      <w:bookmarkStart w:id="546" w:name="_Toc126753760"/>
      <w:bookmarkStart w:id="547" w:name="_Toc126740901"/>
      <w:bookmarkStart w:id="548" w:name="_Toc126747331"/>
      <w:bookmarkStart w:id="549" w:name="_Toc126753761"/>
      <w:bookmarkStart w:id="550" w:name="_Toc126740903"/>
      <w:bookmarkStart w:id="551" w:name="_Toc126747333"/>
      <w:bookmarkStart w:id="552" w:name="_Toc126753763"/>
      <w:bookmarkStart w:id="553" w:name="_Toc126740905"/>
      <w:bookmarkStart w:id="554" w:name="_Toc126747335"/>
      <w:bookmarkStart w:id="555" w:name="_Toc126753765"/>
      <w:bookmarkStart w:id="556" w:name="_Toc126740907"/>
      <w:bookmarkStart w:id="557" w:name="_Toc126747337"/>
      <w:bookmarkStart w:id="558" w:name="_Toc126753767"/>
      <w:bookmarkStart w:id="559" w:name="_Toc126740909"/>
      <w:bookmarkStart w:id="560" w:name="_Toc126747339"/>
      <w:bookmarkStart w:id="561" w:name="_Toc126753769"/>
      <w:bookmarkStart w:id="562" w:name="_Toc126740911"/>
      <w:bookmarkStart w:id="563" w:name="_Toc126747341"/>
      <w:bookmarkStart w:id="564" w:name="_Toc126753771"/>
      <w:bookmarkStart w:id="565" w:name="_Toc126740912"/>
      <w:bookmarkStart w:id="566" w:name="_Toc126747342"/>
      <w:bookmarkStart w:id="567" w:name="_Toc126753772"/>
      <w:bookmarkStart w:id="568" w:name="_Toc126740913"/>
      <w:bookmarkStart w:id="569" w:name="_Toc126747343"/>
      <w:bookmarkStart w:id="570" w:name="_Toc126753773"/>
      <w:bookmarkStart w:id="571" w:name="_Toc126740915"/>
      <w:bookmarkStart w:id="572" w:name="_Toc126747345"/>
      <w:bookmarkStart w:id="573" w:name="_Toc126753775"/>
      <w:bookmarkStart w:id="574" w:name="_Toc126740916"/>
      <w:bookmarkStart w:id="575" w:name="_Toc126747346"/>
      <w:bookmarkStart w:id="576" w:name="_Toc126753776"/>
      <w:bookmarkStart w:id="577" w:name="_Toc126740918"/>
      <w:bookmarkStart w:id="578" w:name="_Toc126747348"/>
      <w:bookmarkStart w:id="579" w:name="_Toc126753778"/>
      <w:bookmarkStart w:id="580" w:name="_Toc126740920"/>
      <w:bookmarkStart w:id="581" w:name="_Toc126747350"/>
      <w:bookmarkStart w:id="582" w:name="_Toc126753780"/>
      <w:bookmarkStart w:id="583" w:name="_Toc126740922"/>
      <w:bookmarkStart w:id="584" w:name="_Toc126747352"/>
      <w:bookmarkStart w:id="585" w:name="_Toc126753782"/>
      <w:bookmarkStart w:id="586" w:name="_Toc126740924"/>
      <w:bookmarkStart w:id="587" w:name="_Toc126747354"/>
      <w:bookmarkStart w:id="588" w:name="_Toc126753784"/>
      <w:bookmarkStart w:id="589" w:name="_Toc126740926"/>
      <w:bookmarkStart w:id="590" w:name="_Toc126747356"/>
      <w:bookmarkStart w:id="591" w:name="_Toc126753786"/>
      <w:bookmarkStart w:id="592" w:name="_Toc126740927"/>
      <w:bookmarkStart w:id="593" w:name="_Toc126747357"/>
      <w:bookmarkStart w:id="594" w:name="_Toc126753787"/>
      <w:bookmarkStart w:id="595" w:name="_Toc126740928"/>
      <w:bookmarkStart w:id="596" w:name="_Toc126747358"/>
      <w:bookmarkStart w:id="597" w:name="_Toc126753788"/>
      <w:bookmarkStart w:id="598" w:name="_Toc126740930"/>
      <w:bookmarkStart w:id="599" w:name="_Toc126747360"/>
      <w:bookmarkStart w:id="600" w:name="_Toc126753790"/>
      <w:bookmarkStart w:id="601" w:name="_Toc126740931"/>
      <w:bookmarkStart w:id="602" w:name="_Toc126747361"/>
      <w:bookmarkStart w:id="603" w:name="_Toc126753791"/>
      <w:bookmarkStart w:id="604" w:name="_Toc126740933"/>
      <w:bookmarkStart w:id="605" w:name="_Toc126747363"/>
      <w:bookmarkStart w:id="606" w:name="_Toc126753793"/>
      <w:bookmarkStart w:id="607" w:name="_Toc126740935"/>
      <w:bookmarkStart w:id="608" w:name="_Toc126747365"/>
      <w:bookmarkStart w:id="609" w:name="_Toc126753795"/>
      <w:bookmarkStart w:id="610" w:name="_Toc126740937"/>
      <w:bookmarkStart w:id="611" w:name="_Toc126747367"/>
      <w:bookmarkStart w:id="612" w:name="_Toc126753797"/>
      <w:bookmarkStart w:id="613" w:name="_Toc126740939"/>
      <w:bookmarkStart w:id="614" w:name="_Toc126747369"/>
      <w:bookmarkStart w:id="615" w:name="_Toc126753799"/>
      <w:bookmarkStart w:id="616" w:name="_Toc126740941"/>
      <w:bookmarkStart w:id="617" w:name="_Toc126747371"/>
      <w:bookmarkStart w:id="618" w:name="_Toc126753801"/>
      <w:bookmarkStart w:id="619" w:name="_Toc126740942"/>
      <w:bookmarkStart w:id="620" w:name="_Toc126747372"/>
      <w:bookmarkStart w:id="621" w:name="_Toc126753802"/>
      <w:bookmarkStart w:id="622" w:name="_Toc126740943"/>
      <w:bookmarkStart w:id="623" w:name="_Toc126747373"/>
      <w:bookmarkStart w:id="624" w:name="_Toc126753803"/>
      <w:bookmarkStart w:id="625" w:name="_Toc126740945"/>
      <w:bookmarkStart w:id="626" w:name="_Toc126747375"/>
      <w:bookmarkStart w:id="627" w:name="_Toc126753805"/>
      <w:bookmarkStart w:id="628" w:name="_Toc126740946"/>
      <w:bookmarkStart w:id="629" w:name="_Toc126747376"/>
      <w:bookmarkStart w:id="630" w:name="_Toc126753806"/>
      <w:bookmarkStart w:id="631" w:name="_Toc126740948"/>
      <w:bookmarkStart w:id="632" w:name="_Toc126747378"/>
      <w:bookmarkStart w:id="633" w:name="_Toc126753808"/>
      <w:bookmarkStart w:id="634" w:name="_Toc126740950"/>
      <w:bookmarkStart w:id="635" w:name="_Toc126747380"/>
      <w:bookmarkStart w:id="636" w:name="_Toc126753810"/>
      <w:bookmarkStart w:id="637" w:name="_Toc126740952"/>
      <w:bookmarkStart w:id="638" w:name="_Toc126747382"/>
      <w:bookmarkStart w:id="639" w:name="_Toc126753812"/>
      <w:bookmarkStart w:id="640" w:name="_Toc126740954"/>
      <w:bookmarkStart w:id="641" w:name="_Toc126747384"/>
      <w:bookmarkStart w:id="642" w:name="_Toc126753814"/>
      <w:bookmarkStart w:id="643" w:name="_Toc126740956"/>
      <w:bookmarkStart w:id="644" w:name="_Toc126747386"/>
      <w:bookmarkStart w:id="645" w:name="_Toc126753816"/>
      <w:bookmarkStart w:id="646" w:name="_Toc126740957"/>
      <w:bookmarkStart w:id="647" w:name="_Toc126747387"/>
      <w:bookmarkStart w:id="648" w:name="_Toc126753817"/>
      <w:bookmarkStart w:id="649" w:name="_Toc126740958"/>
      <w:bookmarkStart w:id="650" w:name="_Toc126747388"/>
      <w:bookmarkStart w:id="651" w:name="_Toc126753818"/>
      <w:bookmarkStart w:id="652" w:name="_Toc126740960"/>
      <w:bookmarkStart w:id="653" w:name="_Toc126747390"/>
      <w:bookmarkStart w:id="654" w:name="_Toc126753820"/>
      <w:bookmarkStart w:id="655" w:name="_Toc126740961"/>
      <w:bookmarkStart w:id="656" w:name="_Toc126747391"/>
      <w:bookmarkStart w:id="657" w:name="_Toc126753821"/>
      <w:bookmarkStart w:id="658" w:name="_Toc126740963"/>
      <w:bookmarkStart w:id="659" w:name="_Toc126747393"/>
      <w:bookmarkStart w:id="660" w:name="_Toc126753823"/>
      <w:bookmarkStart w:id="661" w:name="_Toc126740965"/>
      <w:bookmarkStart w:id="662" w:name="_Toc126747395"/>
      <w:bookmarkStart w:id="663" w:name="_Toc126753825"/>
      <w:bookmarkStart w:id="664" w:name="_Toc126740967"/>
      <w:bookmarkStart w:id="665" w:name="_Toc126747397"/>
      <w:bookmarkStart w:id="666" w:name="_Toc126753827"/>
      <w:bookmarkStart w:id="667" w:name="_Toc126740969"/>
      <w:bookmarkStart w:id="668" w:name="_Toc126747399"/>
      <w:bookmarkStart w:id="669" w:name="_Toc126753829"/>
      <w:bookmarkStart w:id="670" w:name="_Toc126740971"/>
      <w:bookmarkStart w:id="671" w:name="_Toc126747401"/>
      <w:bookmarkStart w:id="672" w:name="_Toc126753831"/>
      <w:bookmarkStart w:id="673" w:name="_Toc126740972"/>
      <w:bookmarkStart w:id="674" w:name="_Toc126747402"/>
      <w:bookmarkStart w:id="675" w:name="_Toc126753832"/>
      <w:bookmarkStart w:id="676" w:name="_Toc126740973"/>
      <w:bookmarkStart w:id="677" w:name="_Toc126747403"/>
      <w:bookmarkStart w:id="678" w:name="_Toc126753833"/>
      <w:bookmarkStart w:id="679" w:name="_Toc126740975"/>
      <w:bookmarkStart w:id="680" w:name="_Toc126747405"/>
      <w:bookmarkStart w:id="681" w:name="_Toc126753835"/>
      <w:bookmarkStart w:id="682" w:name="_Toc126740976"/>
      <w:bookmarkStart w:id="683" w:name="_Toc126747406"/>
      <w:bookmarkStart w:id="684" w:name="_Toc126753836"/>
      <w:bookmarkStart w:id="685" w:name="_Toc126740978"/>
      <w:bookmarkStart w:id="686" w:name="_Toc126747408"/>
      <w:bookmarkStart w:id="687" w:name="_Toc126753838"/>
      <w:bookmarkStart w:id="688" w:name="_Toc126740980"/>
      <w:bookmarkStart w:id="689" w:name="_Toc126747410"/>
      <w:bookmarkStart w:id="690" w:name="_Toc126753840"/>
      <w:bookmarkStart w:id="691" w:name="_Toc126740982"/>
      <w:bookmarkStart w:id="692" w:name="_Toc126747412"/>
      <w:bookmarkStart w:id="693" w:name="_Toc126753842"/>
      <w:bookmarkStart w:id="694" w:name="_Toc126740984"/>
      <w:bookmarkStart w:id="695" w:name="_Toc126747414"/>
      <w:bookmarkStart w:id="696" w:name="_Toc126753844"/>
      <w:bookmarkStart w:id="697" w:name="_Toc126740986"/>
      <w:bookmarkStart w:id="698" w:name="_Toc126747416"/>
      <w:bookmarkStart w:id="699" w:name="_Toc126753846"/>
      <w:bookmarkStart w:id="700" w:name="_Toc126740987"/>
      <w:bookmarkStart w:id="701" w:name="_Toc126747417"/>
      <w:bookmarkStart w:id="702" w:name="_Toc126753847"/>
      <w:bookmarkStart w:id="703" w:name="_Toc126740988"/>
      <w:bookmarkStart w:id="704" w:name="_Toc126747418"/>
      <w:bookmarkStart w:id="705" w:name="_Toc126753848"/>
      <w:bookmarkStart w:id="706" w:name="_Toc126740990"/>
      <w:bookmarkStart w:id="707" w:name="_Toc126747420"/>
      <w:bookmarkStart w:id="708" w:name="_Toc126753850"/>
      <w:bookmarkStart w:id="709" w:name="_Toc126740991"/>
      <w:bookmarkStart w:id="710" w:name="_Toc126747421"/>
      <w:bookmarkStart w:id="711" w:name="_Toc126753851"/>
      <w:bookmarkStart w:id="712" w:name="_Toc126740993"/>
      <w:bookmarkStart w:id="713" w:name="_Toc126747423"/>
      <w:bookmarkStart w:id="714" w:name="_Toc126753853"/>
      <w:bookmarkStart w:id="715" w:name="_Toc126740995"/>
      <w:bookmarkStart w:id="716" w:name="_Toc126747425"/>
      <w:bookmarkStart w:id="717" w:name="_Toc126753855"/>
      <w:bookmarkStart w:id="718" w:name="_Toc126740997"/>
      <w:bookmarkStart w:id="719" w:name="_Toc126747427"/>
      <w:bookmarkStart w:id="720" w:name="_Toc126753857"/>
      <w:bookmarkStart w:id="721" w:name="_Toc126740999"/>
      <w:bookmarkStart w:id="722" w:name="_Toc126747429"/>
      <w:bookmarkStart w:id="723" w:name="_Toc126753859"/>
      <w:bookmarkStart w:id="724" w:name="_Toc126741001"/>
      <w:bookmarkStart w:id="725" w:name="_Toc126747431"/>
      <w:bookmarkStart w:id="726" w:name="_Toc126753861"/>
      <w:bookmarkStart w:id="727" w:name="_Toc126741002"/>
      <w:bookmarkStart w:id="728" w:name="_Toc126747432"/>
      <w:bookmarkStart w:id="729" w:name="_Toc126753862"/>
      <w:bookmarkStart w:id="730" w:name="_Toc126741003"/>
      <w:bookmarkStart w:id="731" w:name="_Toc126747433"/>
      <w:bookmarkStart w:id="732" w:name="_Toc126753863"/>
      <w:bookmarkStart w:id="733" w:name="_Toc126741005"/>
      <w:bookmarkStart w:id="734" w:name="_Toc126747435"/>
      <w:bookmarkStart w:id="735" w:name="_Toc126753865"/>
      <w:bookmarkStart w:id="736" w:name="_Toc126741006"/>
      <w:bookmarkStart w:id="737" w:name="_Toc126747436"/>
      <w:bookmarkStart w:id="738" w:name="_Toc126753866"/>
      <w:bookmarkStart w:id="739" w:name="_Toc126741008"/>
      <w:bookmarkStart w:id="740" w:name="_Toc126747438"/>
      <w:bookmarkStart w:id="741" w:name="_Toc126753868"/>
      <w:bookmarkStart w:id="742" w:name="_Toc126741010"/>
      <w:bookmarkStart w:id="743" w:name="_Toc126747440"/>
      <w:bookmarkStart w:id="744" w:name="_Toc126753870"/>
      <w:bookmarkStart w:id="745" w:name="_Toc126741012"/>
      <w:bookmarkStart w:id="746" w:name="_Toc126747442"/>
      <w:bookmarkStart w:id="747" w:name="_Toc126753872"/>
      <w:bookmarkStart w:id="748" w:name="_Toc126741014"/>
      <w:bookmarkStart w:id="749" w:name="_Toc126747444"/>
      <w:bookmarkStart w:id="750" w:name="_Toc126753874"/>
      <w:bookmarkStart w:id="751" w:name="_Toc126741016"/>
      <w:bookmarkStart w:id="752" w:name="_Toc126747446"/>
      <w:bookmarkStart w:id="753" w:name="_Toc126753876"/>
      <w:bookmarkStart w:id="754" w:name="_Toc126741017"/>
      <w:bookmarkStart w:id="755" w:name="_Toc126747447"/>
      <w:bookmarkStart w:id="756" w:name="_Toc126753877"/>
      <w:bookmarkStart w:id="757" w:name="_Toc126741018"/>
      <w:bookmarkStart w:id="758" w:name="_Toc126747448"/>
      <w:bookmarkStart w:id="759" w:name="_Toc126753878"/>
      <w:bookmarkStart w:id="760" w:name="_Toc126741020"/>
      <w:bookmarkStart w:id="761" w:name="_Toc126747450"/>
      <w:bookmarkStart w:id="762" w:name="_Toc126753880"/>
      <w:bookmarkStart w:id="763" w:name="_Toc126741021"/>
      <w:bookmarkStart w:id="764" w:name="_Toc126747451"/>
      <w:bookmarkStart w:id="765" w:name="_Toc126753881"/>
      <w:bookmarkStart w:id="766" w:name="_Toc126741023"/>
      <w:bookmarkStart w:id="767" w:name="_Toc126747453"/>
      <w:bookmarkStart w:id="768" w:name="_Toc126753883"/>
      <w:bookmarkStart w:id="769" w:name="_Toc126741025"/>
      <w:bookmarkStart w:id="770" w:name="_Toc126747455"/>
      <w:bookmarkStart w:id="771" w:name="_Toc126753885"/>
      <w:bookmarkStart w:id="772" w:name="_Toc126741027"/>
      <w:bookmarkStart w:id="773" w:name="_Toc126747457"/>
      <w:bookmarkStart w:id="774" w:name="_Toc126753887"/>
      <w:bookmarkStart w:id="775" w:name="_Toc126741029"/>
      <w:bookmarkStart w:id="776" w:name="_Toc126747459"/>
      <w:bookmarkStart w:id="777" w:name="_Toc126753889"/>
      <w:bookmarkStart w:id="778" w:name="_Toc126741031"/>
      <w:bookmarkStart w:id="779" w:name="_Toc126747461"/>
      <w:bookmarkStart w:id="780" w:name="_Toc126753891"/>
      <w:bookmarkStart w:id="781" w:name="_Toc126741032"/>
      <w:bookmarkStart w:id="782" w:name="_Toc126747462"/>
      <w:bookmarkStart w:id="783" w:name="_Toc126753892"/>
      <w:bookmarkStart w:id="784" w:name="_Toc126741033"/>
      <w:bookmarkStart w:id="785" w:name="_Toc126747463"/>
      <w:bookmarkStart w:id="786" w:name="_Toc126753893"/>
      <w:bookmarkStart w:id="787" w:name="_Toc126741035"/>
      <w:bookmarkStart w:id="788" w:name="_Toc126747465"/>
      <w:bookmarkStart w:id="789" w:name="_Toc126753895"/>
      <w:bookmarkStart w:id="790" w:name="_Toc126741036"/>
      <w:bookmarkStart w:id="791" w:name="_Toc126747466"/>
      <w:bookmarkStart w:id="792" w:name="_Toc126753896"/>
      <w:bookmarkStart w:id="793" w:name="_Toc126741038"/>
      <w:bookmarkStart w:id="794" w:name="_Toc126747468"/>
      <w:bookmarkStart w:id="795" w:name="_Toc126753898"/>
      <w:bookmarkStart w:id="796" w:name="_Toc126741040"/>
      <w:bookmarkStart w:id="797" w:name="_Toc126747470"/>
      <w:bookmarkStart w:id="798" w:name="_Toc126753900"/>
      <w:bookmarkStart w:id="799" w:name="_Toc126741042"/>
      <w:bookmarkStart w:id="800" w:name="_Toc126747472"/>
      <w:bookmarkStart w:id="801" w:name="_Toc126753902"/>
      <w:bookmarkStart w:id="802" w:name="_Toc126741044"/>
      <w:bookmarkStart w:id="803" w:name="_Toc126747474"/>
      <w:bookmarkStart w:id="804" w:name="_Toc126753904"/>
      <w:bookmarkStart w:id="805" w:name="_Toc126741046"/>
      <w:bookmarkStart w:id="806" w:name="_Toc126747476"/>
      <w:bookmarkStart w:id="807" w:name="_Toc126753906"/>
      <w:bookmarkStart w:id="808" w:name="_Toc126741047"/>
      <w:bookmarkStart w:id="809" w:name="_Toc126747477"/>
      <w:bookmarkStart w:id="810" w:name="_Toc126753907"/>
      <w:bookmarkStart w:id="811" w:name="_Toc126741048"/>
      <w:bookmarkStart w:id="812" w:name="_Toc126747478"/>
      <w:bookmarkStart w:id="813" w:name="_Toc126753908"/>
      <w:bookmarkStart w:id="814" w:name="_Toc126741050"/>
      <w:bookmarkStart w:id="815" w:name="_Toc126747480"/>
      <w:bookmarkStart w:id="816" w:name="_Toc126753910"/>
      <w:bookmarkStart w:id="817" w:name="_Toc126741051"/>
      <w:bookmarkStart w:id="818" w:name="_Toc126747481"/>
      <w:bookmarkStart w:id="819" w:name="_Toc126753911"/>
      <w:bookmarkStart w:id="820" w:name="_Toc126741053"/>
      <w:bookmarkStart w:id="821" w:name="_Toc126747483"/>
      <w:bookmarkStart w:id="822" w:name="_Toc126753913"/>
      <w:bookmarkStart w:id="823" w:name="_Toc126741055"/>
      <w:bookmarkStart w:id="824" w:name="_Toc126747485"/>
      <w:bookmarkStart w:id="825" w:name="_Toc126753915"/>
      <w:bookmarkStart w:id="826" w:name="_Toc126741057"/>
      <w:bookmarkStart w:id="827" w:name="_Toc126747487"/>
      <w:bookmarkStart w:id="828" w:name="_Toc126753917"/>
      <w:bookmarkStart w:id="829" w:name="_Toc126741059"/>
      <w:bookmarkStart w:id="830" w:name="_Toc126747489"/>
      <w:bookmarkStart w:id="831" w:name="_Toc126753919"/>
      <w:bookmarkStart w:id="832" w:name="_Toc126741061"/>
      <w:bookmarkStart w:id="833" w:name="_Toc126747491"/>
      <w:bookmarkStart w:id="834" w:name="_Toc126753921"/>
      <w:bookmarkStart w:id="835" w:name="_Toc126741062"/>
      <w:bookmarkStart w:id="836" w:name="_Toc126747492"/>
      <w:bookmarkStart w:id="837" w:name="_Toc126753922"/>
      <w:bookmarkStart w:id="838" w:name="_Toc126741063"/>
      <w:bookmarkStart w:id="839" w:name="_Toc126747493"/>
      <w:bookmarkStart w:id="840" w:name="_Toc126753923"/>
      <w:bookmarkStart w:id="841" w:name="_Toc126741065"/>
      <w:bookmarkStart w:id="842" w:name="_Toc126747495"/>
      <w:bookmarkStart w:id="843" w:name="_Toc126753925"/>
      <w:bookmarkStart w:id="844" w:name="_Toc126741066"/>
      <w:bookmarkStart w:id="845" w:name="_Toc126747496"/>
      <w:bookmarkStart w:id="846" w:name="_Toc126753926"/>
      <w:bookmarkStart w:id="847" w:name="_Toc126741068"/>
      <w:bookmarkStart w:id="848" w:name="_Toc126747498"/>
      <w:bookmarkStart w:id="849" w:name="_Toc126753928"/>
      <w:bookmarkStart w:id="850" w:name="_Toc126741070"/>
      <w:bookmarkStart w:id="851" w:name="_Toc126747500"/>
      <w:bookmarkStart w:id="852" w:name="_Toc126753930"/>
      <w:bookmarkStart w:id="853" w:name="_Toc126741072"/>
      <w:bookmarkStart w:id="854" w:name="_Toc126747502"/>
      <w:bookmarkStart w:id="855" w:name="_Toc126753932"/>
      <w:bookmarkStart w:id="856" w:name="_Toc126741074"/>
      <w:bookmarkStart w:id="857" w:name="_Toc126747504"/>
      <w:bookmarkStart w:id="858" w:name="_Toc126753934"/>
      <w:bookmarkStart w:id="859" w:name="_Toc126741076"/>
      <w:bookmarkStart w:id="860" w:name="_Toc126747506"/>
      <w:bookmarkStart w:id="861" w:name="_Toc126753936"/>
      <w:bookmarkStart w:id="862" w:name="_Toc126741077"/>
      <w:bookmarkStart w:id="863" w:name="_Toc126747507"/>
      <w:bookmarkStart w:id="864" w:name="_Toc126753937"/>
      <w:bookmarkStart w:id="865" w:name="_Toc126741078"/>
      <w:bookmarkStart w:id="866" w:name="_Toc126747508"/>
      <w:bookmarkStart w:id="867" w:name="_Toc126753938"/>
      <w:bookmarkStart w:id="868" w:name="_Toc126741080"/>
      <w:bookmarkStart w:id="869" w:name="_Toc126747510"/>
      <w:bookmarkStart w:id="870" w:name="_Toc126753940"/>
      <w:bookmarkStart w:id="871" w:name="_Toc126741081"/>
      <w:bookmarkStart w:id="872" w:name="_Toc126747511"/>
      <w:bookmarkStart w:id="873" w:name="_Toc126753941"/>
      <w:bookmarkStart w:id="874" w:name="_Toc126741083"/>
      <w:bookmarkStart w:id="875" w:name="_Toc126747513"/>
      <w:bookmarkStart w:id="876" w:name="_Toc126753943"/>
      <w:bookmarkStart w:id="877" w:name="_Toc126741085"/>
      <w:bookmarkStart w:id="878" w:name="_Toc126747515"/>
      <w:bookmarkStart w:id="879" w:name="_Toc126753945"/>
      <w:bookmarkStart w:id="880" w:name="_Toc126741087"/>
      <w:bookmarkStart w:id="881" w:name="_Toc126747517"/>
      <w:bookmarkStart w:id="882" w:name="_Toc126753947"/>
      <w:bookmarkStart w:id="883" w:name="_Toc126741089"/>
      <w:bookmarkStart w:id="884" w:name="_Toc126747519"/>
      <w:bookmarkStart w:id="885" w:name="_Toc126753949"/>
      <w:bookmarkStart w:id="886" w:name="_Toc126741091"/>
      <w:bookmarkStart w:id="887" w:name="_Toc126747521"/>
      <w:bookmarkStart w:id="888" w:name="_Toc126753951"/>
      <w:bookmarkStart w:id="889" w:name="_Toc126741092"/>
      <w:bookmarkStart w:id="890" w:name="_Toc126747522"/>
      <w:bookmarkStart w:id="891" w:name="_Toc126753952"/>
      <w:bookmarkStart w:id="892" w:name="_Toc126741093"/>
      <w:bookmarkStart w:id="893" w:name="_Toc126747523"/>
      <w:bookmarkStart w:id="894" w:name="_Toc126753953"/>
      <w:bookmarkStart w:id="895" w:name="_Toc126741095"/>
      <w:bookmarkStart w:id="896" w:name="_Toc126747525"/>
      <w:bookmarkStart w:id="897" w:name="_Toc126753955"/>
      <w:bookmarkStart w:id="898" w:name="_Toc126741096"/>
      <w:bookmarkStart w:id="899" w:name="_Toc126747526"/>
      <w:bookmarkStart w:id="900" w:name="_Toc126753956"/>
      <w:bookmarkStart w:id="901" w:name="_Toc126741098"/>
      <w:bookmarkStart w:id="902" w:name="_Toc126747528"/>
      <w:bookmarkStart w:id="903" w:name="_Toc126753958"/>
      <w:bookmarkStart w:id="904" w:name="_Toc126741100"/>
      <w:bookmarkStart w:id="905" w:name="_Toc126747530"/>
      <w:bookmarkStart w:id="906" w:name="_Toc126753960"/>
      <w:bookmarkStart w:id="907" w:name="_Toc126741102"/>
      <w:bookmarkStart w:id="908" w:name="_Toc126747532"/>
      <w:bookmarkStart w:id="909" w:name="_Toc126753962"/>
      <w:bookmarkStart w:id="910" w:name="_Toc126741104"/>
      <w:bookmarkStart w:id="911" w:name="_Toc126747534"/>
      <w:bookmarkStart w:id="912" w:name="_Toc126753964"/>
      <w:bookmarkStart w:id="913" w:name="_Toc126741106"/>
      <w:bookmarkStart w:id="914" w:name="_Toc126747536"/>
      <w:bookmarkStart w:id="915" w:name="_Toc126753966"/>
      <w:bookmarkStart w:id="916" w:name="_Toc126741107"/>
      <w:bookmarkStart w:id="917" w:name="_Toc126747537"/>
      <w:bookmarkStart w:id="918" w:name="_Toc126753967"/>
      <w:bookmarkStart w:id="919" w:name="_Toc126741108"/>
      <w:bookmarkStart w:id="920" w:name="_Toc126747538"/>
      <w:bookmarkStart w:id="921" w:name="_Toc126753968"/>
      <w:bookmarkStart w:id="922" w:name="_Toc126741110"/>
      <w:bookmarkStart w:id="923" w:name="_Toc126747540"/>
      <w:bookmarkStart w:id="924" w:name="_Toc126753970"/>
      <w:bookmarkStart w:id="925" w:name="_Toc126741111"/>
      <w:bookmarkStart w:id="926" w:name="_Toc126747541"/>
      <w:bookmarkStart w:id="927" w:name="_Toc126753971"/>
      <w:bookmarkStart w:id="928" w:name="_Toc126741113"/>
      <w:bookmarkStart w:id="929" w:name="_Toc126747543"/>
      <w:bookmarkStart w:id="930" w:name="_Toc126753973"/>
      <w:bookmarkStart w:id="931" w:name="_Toc126741115"/>
      <w:bookmarkStart w:id="932" w:name="_Toc126747545"/>
      <w:bookmarkStart w:id="933" w:name="_Toc126753975"/>
      <w:bookmarkStart w:id="934" w:name="_Toc126741117"/>
      <w:bookmarkStart w:id="935" w:name="_Toc126747547"/>
      <w:bookmarkStart w:id="936" w:name="_Toc126753977"/>
      <w:bookmarkStart w:id="937" w:name="_Toc126741119"/>
      <w:bookmarkStart w:id="938" w:name="_Toc126747549"/>
      <w:bookmarkStart w:id="939" w:name="_Toc126753979"/>
      <w:bookmarkStart w:id="940" w:name="_Toc126741121"/>
      <w:bookmarkStart w:id="941" w:name="_Toc126747551"/>
      <w:bookmarkStart w:id="942" w:name="_Toc126753981"/>
      <w:bookmarkStart w:id="943" w:name="_Toc126741122"/>
      <w:bookmarkStart w:id="944" w:name="_Toc126747552"/>
      <w:bookmarkStart w:id="945" w:name="_Toc126753982"/>
      <w:bookmarkStart w:id="946" w:name="_Toc126741123"/>
      <w:bookmarkStart w:id="947" w:name="_Toc126747553"/>
      <w:bookmarkStart w:id="948" w:name="_Toc126753983"/>
      <w:bookmarkStart w:id="949" w:name="_Toc126741125"/>
      <w:bookmarkStart w:id="950" w:name="_Toc126747555"/>
      <w:bookmarkStart w:id="951" w:name="_Toc126753985"/>
      <w:bookmarkStart w:id="952" w:name="_Toc126741126"/>
      <w:bookmarkStart w:id="953" w:name="_Toc126747556"/>
      <w:bookmarkStart w:id="954" w:name="_Toc126753986"/>
      <w:bookmarkStart w:id="955" w:name="_Toc126741128"/>
      <w:bookmarkStart w:id="956" w:name="_Toc126747558"/>
      <w:bookmarkStart w:id="957" w:name="_Toc126753988"/>
      <w:bookmarkStart w:id="958" w:name="_Toc126741130"/>
      <w:bookmarkStart w:id="959" w:name="_Toc126747560"/>
      <w:bookmarkStart w:id="960" w:name="_Toc126753990"/>
      <w:bookmarkStart w:id="961" w:name="_Toc126741132"/>
      <w:bookmarkStart w:id="962" w:name="_Toc126747562"/>
      <w:bookmarkStart w:id="963" w:name="_Toc126753992"/>
      <w:bookmarkStart w:id="964" w:name="_Toc126741134"/>
      <w:bookmarkStart w:id="965" w:name="_Toc126747564"/>
      <w:bookmarkStart w:id="966" w:name="_Toc126753994"/>
      <w:bookmarkStart w:id="967" w:name="_Toc126741136"/>
      <w:bookmarkStart w:id="968" w:name="_Toc126747566"/>
      <w:bookmarkStart w:id="969" w:name="_Toc126753996"/>
      <w:bookmarkStart w:id="970" w:name="_Toc126741137"/>
      <w:bookmarkStart w:id="971" w:name="_Toc126747567"/>
      <w:bookmarkStart w:id="972" w:name="_Toc126753997"/>
      <w:bookmarkStart w:id="973" w:name="_Toc126741138"/>
      <w:bookmarkStart w:id="974" w:name="_Toc126747568"/>
      <w:bookmarkStart w:id="975" w:name="_Toc126753998"/>
      <w:bookmarkStart w:id="976" w:name="_Toc126741140"/>
      <w:bookmarkStart w:id="977" w:name="_Toc126747570"/>
      <w:bookmarkStart w:id="978" w:name="_Toc126754000"/>
      <w:bookmarkStart w:id="979" w:name="_Toc126741141"/>
      <w:bookmarkStart w:id="980" w:name="_Toc126747571"/>
      <w:bookmarkStart w:id="981" w:name="_Toc126754001"/>
      <w:bookmarkStart w:id="982" w:name="_Toc126741143"/>
      <w:bookmarkStart w:id="983" w:name="_Toc126747573"/>
      <w:bookmarkStart w:id="984" w:name="_Toc126754003"/>
      <w:bookmarkStart w:id="985" w:name="_Toc126741145"/>
      <w:bookmarkStart w:id="986" w:name="_Toc126747575"/>
      <w:bookmarkStart w:id="987" w:name="_Toc126754005"/>
      <w:bookmarkStart w:id="988" w:name="_Toc126741147"/>
      <w:bookmarkStart w:id="989" w:name="_Toc126747577"/>
      <w:bookmarkStart w:id="990" w:name="_Toc126754007"/>
      <w:bookmarkStart w:id="991" w:name="_Toc126741149"/>
      <w:bookmarkStart w:id="992" w:name="_Toc126747579"/>
      <w:bookmarkStart w:id="993" w:name="_Toc126754009"/>
      <w:bookmarkStart w:id="994" w:name="_Toc126741151"/>
      <w:bookmarkStart w:id="995" w:name="_Toc126747581"/>
      <w:bookmarkStart w:id="996" w:name="_Toc126754011"/>
      <w:bookmarkStart w:id="997" w:name="_Toc126741152"/>
      <w:bookmarkStart w:id="998" w:name="_Toc126747582"/>
      <w:bookmarkStart w:id="999" w:name="_Toc126754012"/>
      <w:bookmarkStart w:id="1000" w:name="_Toc126741153"/>
      <w:bookmarkStart w:id="1001" w:name="_Toc126747583"/>
      <w:bookmarkStart w:id="1002" w:name="_Toc126754013"/>
      <w:bookmarkStart w:id="1003" w:name="_Toc126741155"/>
      <w:bookmarkStart w:id="1004" w:name="_Toc126747585"/>
      <w:bookmarkStart w:id="1005" w:name="_Toc126754015"/>
      <w:bookmarkStart w:id="1006" w:name="_Toc126741156"/>
      <w:bookmarkStart w:id="1007" w:name="_Toc126747586"/>
      <w:bookmarkStart w:id="1008" w:name="_Toc126754016"/>
      <w:bookmarkStart w:id="1009" w:name="_Toc126741158"/>
      <w:bookmarkStart w:id="1010" w:name="_Toc126747588"/>
      <w:bookmarkStart w:id="1011" w:name="_Toc126754018"/>
      <w:bookmarkStart w:id="1012" w:name="_Toc126741160"/>
      <w:bookmarkStart w:id="1013" w:name="_Toc126747590"/>
      <w:bookmarkStart w:id="1014" w:name="_Toc126754020"/>
      <w:bookmarkStart w:id="1015" w:name="_Toc126741162"/>
      <w:bookmarkStart w:id="1016" w:name="_Toc126747592"/>
      <w:bookmarkStart w:id="1017" w:name="_Toc126754022"/>
      <w:bookmarkStart w:id="1018" w:name="_Toc126741164"/>
      <w:bookmarkStart w:id="1019" w:name="_Toc126747594"/>
      <w:bookmarkStart w:id="1020" w:name="_Toc126754024"/>
      <w:bookmarkStart w:id="1021" w:name="_Toc126741166"/>
      <w:bookmarkStart w:id="1022" w:name="_Toc126747596"/>
      <w:bookmarkStart w:id="1023" w:name="_Toc126754026"/>
      <w:bookmarkStart w:id="1024" w:name="_Toc126741167"/>
      <w:bookmarkStart w:id="1025" w:name="_Toc126747597"/>
      <w:bookmarkStart w:id="1026" w:name="_Toc126754027"/>
      <w:bookmarkStart w:id="1027" w:name="_Toc126741168"/>
      <w:bookmarkStart w:id="1028" w:name="_Toc126747598"/>
      <w:bookmarkStart w:id="1029" w:name="_Toc126754028"/>
      <w:bookmarkStart w:id="1030" w:name="_Toc126741170"/>
      <w:bookmarkStart w:id="1031" w:name="_Toc126747600"/>
      <w:bookmarkStart w:id="1032" w:name="_Toc126754030"/>
      <w:bookmarkStart w:id="1033" w:name="_Toc126741171"/>
      <w:bookmarkStart w:id="1034" w:name="_Toc126747601"/>
      <w:bookmarkStart w:id="1035" w:name="_Toc126754031"/>
      <w:bookmarkStart w:id="1036" w:name="_Toc126741173"/>
      <w:bookmarkStart w:id="1037" w:name="_Toc126747603"/>
      <w:bookmarkStart w:id="1038" w:name="_Toc126754033"/>
      <w:bookmarkStart w:id="1039" w:name="_Toc126741175"/>
      <w:bookmarkStart w:id="1040" w:name="_Toc126747605"/>
      <w:bookmarkStart w:id="1041" w:name="_Toc126754035"/>
      <w:bookmarkStart w:id="1042" w:name="_Toc126741177"/>
      <w:bookmarkStart w:id="1043" w:name="_Toc126747607"/>
      <w:bookmarkStart w:id="1044" w:name="_Toc126754037"/>
      <w:bookmarkStart w:id="1045" w:name="_Toc126741179"/>
      <w:bookmarkStart w:id="1046" w:name="_Toc126747609"/>
      <w:bookmarkStart w:id="1047" w:name="_Toc126754039"/>
      <w:bookmarkStart w:id="1048" w:name="_Toc126741181"/>
      <w:bookmarkStart w:id="1049" w:name="_Toc126747611"/>
      <w:bookmarkStart w:id="1050" w:name="_Toc126754041"/>
      <w:bookmarkStart w:id="1051" w:name="_Toc126741182"/>
      <w:bookmarkStart w:id="1052" w:name="_Toc126747612"/>
      <w:bookmarkStart w:id="1053" w:name="_Toc126754042"/>
      <w:bookmarkStart w:id="1054" w:name="_Toc126741183"/>
      <w:bookmarkStart w:id="1055" w:name="_Toc126747613"/>
      <w:bookmarkStart w:id="1056" w:name="_Toc126754043"/>
      <w:bookmarkStart w:id="1057" w:name="_Toc126741185"/>
      <w:bookmarkStart w:id="1058" w:name="_Toc126747615"/>
      <w:bookmarkStart w:id="1059" w:name="_Toc126754045"/>
      <w:bookmarkStart w:id="1060" w:name="_Toc126741186"/>
      <w:bookmarkStart w:id="1061" w:name="_Toc126747616"/>
      <w:bookmarkStart w:id="1062" w:name="_Toc126754046"/>
      <w:bookmarkStart w:id="1063" w:name="_Toc126741188"/>
      <w:bookmarkStart w:id="1064" w:name="_Toc126747618"/>
      <w:bookmarkStart w:id="1065" w:name="_Toc126754048"/>
      <w:bookmarkStart w:id="1066" w:name="_Toc126741190"/>
      <w:bookmarkStart w:id="1067" w:name="_Toc126747620"/>
      <w:bookmarkStart w:id="1068" w:name="_Toc126754050"/>
      <w:bookmarkStart w:id="1069" w:name="_Toc126741192"/>
      <w:bookmarkStart w:id="1070" w:name="_Toc126747622"/>
      <w:bookmarkStart w:id="1071" w:name="_Toc126754052"/>
      <w:bookmarkStart w:id="1072" w:name="_Toc126741194"/>
      <w:bookmarkStart w:id="1073" w:name="_Toc126747624"/>
      <w:bookmarkStart w:id="1074" w:name="_Toc126754054"/>
      <w:bookmarkStart w:id="1075" w:name="_Toc126741196"/>
      <w:bookmarkStart w:id="1076" w:name="_Toc126747626"/>
      <w:bookmarkStart w:id="1077" w:name="_Toc126754056"/>
      <w:bookmarkStart w:id="1078" w:name="_Toc126741197"/>
      <w:bookmarkStart w:id="1079" w:name="_Toc126747627"/>
      <w:bookmarkStart w:id="1080" w:name="_Toc126754057"/>
      <w:bookmarkStart w:id="1081" w:name="_Toc126741198"/>
      <w:bookmarkStart w:id="1082" w:name="_Toc126747628"/>
      <w:bookmarkStart w:id="1083" w:name="_Toc126754058"/>
      <w:bookmarkStart w:id="1084" w:name="_Toc126741200"/>
      <w:bookmarkStart w:id="1085" w:name="_Toc126747630"/>
      <w:bookmarkStart w:id="1086" w:name="_Toc126754060"/>
      <w:bookmarkStart w:id="1087" w:name="_Toc126741201"/>
      <w:bookmarkStart w:id="1088" w:name="_Toc126747631"/>
      <w:bookmarkStart w:id="1089" w:name="_Toc126754061"/>
      <w:bookmarkStart w:id="1090" w:name="_Toc126741203"/>
      <w:bookmarkStart w:id="1091" w:name="_Toc126747633"/>
      <w:bookmarkStart w:id="1092" w:name="_Toc126754063"/>
      <w:bookmarkStart w:id="1093" w:name="_Toc126741205"/>
      <w:bookmarkStart w:id="1094" w:name="_Toc126747635"/>
      <w:bookmarkStart w:id="1095" w:name="_Toc126754065"/>
      <w:bookmarkStart w:id="1096" w:name="_Toc126741207"/>
      <w:bookmarkStart w:id="1097" w:name="_Toc126747637"/>
      <w:bookmarkStart w:id="1098" w:name="_Toc126754067"/>
      <w:bookmarkStart w:id="1099" w:name="_Toc126741209"/>
      <w:bookmarkStart w:id="1100" w:name="_Toc126747639"/>
      <w:bookmarkStart w:id="1101" w:name="_Toc126754069"/>
      <w:bookmarkStart w:id="1102" w:name="_Toc126741211"/>
      <w:bookmarkStart w:id="1103" w:name="_Toc126747641"/>
      <w:bookmarkStart w:id="1104" w:name="_Toc126754071"/>
      <w:bookmarkStart w:id="1105" w:name="_Toc126741212"/>
      <w:bookmarkStart w:id="1106" w:name="_Toc126747642"/>
      <w:bookmarkStart w:id="1107" w:name="_Toc126754072"/>
      <w:bookmarkStart w:id="1108" w:name="_Toc126741213"/>
      <w:bookmarkStart w:id="1109" w:name="_Toc126747643"/>
      <w:bookmarkStart w:id="1110" w:name="_Toc126754073"/>
      <w:bookmarkStart w:id="1111" w:name="_Toc126741215"/>
      <w:bookmarkStart w:id="1112" w:name="_Toc126747645"/>
      <w:bookmarkStart w:id="1113" w:name="_Toc126754075"/>
      <w:bookmarkStart w:id="1114" w:name="_Toc126741216"/>
      <w:bookmarkStart w:id="1115" w:name="_Toc126747646"/>
      <w:bookmarkStart w:id="1116" w:name="_Toc126754076"/>
      <w:bookmarkStart w:id="1117" w:name="_Toc126741218"/>
      <w:bookmarkStart w:id="1118" w:name="_Toc126747648"/>
      <w:bookmarkStart w:id="1119" w:name="_Toc126754078"/>
      <w:bookmarkStart w:id="1120" w:name="_Toc126741220"/>
      <w:bookmarkStart w:id="1121" w:name="_Toc126747650"/>
      <w:bookmarkStart w:id="1122" w:name="_Toc126754080"/>
      <w:bookmarkStart w:id="1123" w:name="_Toc126741222"/>
      <w:bookmarkStart w:id="1124" w:name="_Toc126747652"/>
      <w:bookmarkStart w:id="1125" w:name="_Toc126754082"/>
      <w:bookmarkStart w:id="1126" w:name="_Toc126741224"/>
      <w:bookmarkStart w:id="1127" w:name="_Toc126747654"/>
      <w:bookmarkStart w:id="1128" w:name="_Toc126754084"/>
      <w:bookmarkStart w:id="1129" w:name="_Toc126741226"/>
      <w:bookmarkStart w:id="1130" w:name="_Toc126747656"/>
      <w:bookmarkStart w:id="1131" w:name="_Toc126754086"/>
      <w:bookmarkStart w:id="1132" w:name="_Toc126741227"/>
      <w:bookmarkStart w:id="1133" w:name="_Toc126747657"/>
      <w:bookmarkStart w:id="1134" w:name="_Toc126754087"/>
      <w:bookmarkStart w:id="1135" w:name="_Toc126741228"/>
      <w:bookmarkStart w:id="1136" w:name="_Toc126747658"/>
      <w:bookmarkStart w:id="1137" w:name="_Toc126754088"/>
      <w:bookmarkStart w:id="1138" w:name="_Toc126741230"/>
      <w:bookmarkStart w:id="1139" w:name="_Toc126747660"/>
      <w:bookmarkStart w:id="1140" w:name="_Toc126754090"/>
      <w:bookmarkStart w:id="1141" w:name="_Toc126741231"/>
      <w:bookmarkStart w:id="1142" w:name="_Toc126747661"/>
      <w:bookmarkStart w:id="1143" w:name="_Toc126754091"/>
      <w:bookmarkStart w:id="1144" w:name="_Toc126741233"/>
      <w:bookmarkStart w:id="1145" w:name="_Toc126747663"/>
      <w:bookmarkStart w:id="1146" w:name="_Toc126754093"/>
      <w:bookmarkStart w:id="1147" w:name="_Toc126741235"/>
      <w:bookmarkStart w:id="1148" w:name="_Toc126747665"/>
      <w:bookmarkStart w:id="1149" w:name="_Toc126754095"/>
      <w:bookmarkStart w:id="1150" w:name="_Toc126741237"/>
      <w:bookmarkStart w:id="1151" w:name="_Toc126747667"/>
      <w:bookmarkStart w:id="1152" w:name="_Toc126754097"/>
      <w:bookmarkStart w:id="1153" w:name="_Toc126741239"/>
      <w:bookmarkStart w:id="1154" w:name="_Toc126747669"/>
      <w:bookmarkStart w:id="1155" w:name="_Toc126754099"/>
      <w:bookmarkStart w:id="1156" w:name="_Toc126741241"/>
      <w:bookmarkStart w:id="1157" w:name="_Toc126747671"/>
      <w:bookmarkStart w:id="1158" w:name="_Toc126754101"/>
      <w:bookmarkStart w:id="1159" w:name="_Toc126741242"/>
      <w:bookmarkStart w:id="1160" w:name="_Toc126747672"/>
      <w:bookmarkStart w:id="1161" w:name="_Toc126754102"/>
      <w:bookmarkStart w:id="1162" w:name="_Toc126741243"/>
      <w:bookmarkStart w:id="1163" w:name="_Toc126747673"/>
      <w:bookmarkStart w:id="1164" w:name="_Toc126754103"/>
      <w:bookmarkStart w:id="1165" w:name="_Toc126741245"/>
      <w:bookmarkStart w:id="1166" w:name="_Toc126747675"/>
      <w:bookmarkStart w:id="1167" w:name="_Toc126754105"/>
      <w:bookmarkStart w:id="1168" w:name="_Toc126741246"/>
      <w:bookmarkStart w:id="1169" w:name="_Toc126747676"/>
      <w:bookmarkStart w:id="1170" w:name="_Toc126754106"/>
      <w:bookmarkStart w:id="1171" w:name="_Toc126741248"/>
      <w:bookmarkStart w:id="1172" w:name="_Toc126747678"/>
      <w:bookmarkStart w:id="1173" w:name="_Toc126754108"/>
      <w:bookmarkStart w:id="1174" w:name="_Toc126741250"/>
      <w:bookmarkStart w:id="1175" w:name="_Toc126747680"/>
      <w:bookmarkStart w:id="1176" w:name="_Toc126754110"/>
      <w:bookmarkStart w:id="1177" w:name="_Toc126741252"/>
      <w:bookmarkStart w:id="1178" w:name="_Toc126747682"/>
      <w:bookmarkStart w:id="1179" w:name="_Toc126754112"/>
      <w:bookmarkStart w:id="1180" w:name="_Toc126741254"/>
      <w:bookmarkStart w:id="1181" w:name="_Toc126747684"/>
      <w:bookmarkStart w:id="1182" w:name="_Toc126754114"/>
      <w:bookmarkStart w:id="1183" w:name="_Toc126741256"/>
      <w:bookmarkStart w:id="1184" w:name="_Toc126747686"/>
      <w:bookmarkStart w:id="1185" w:name="_Toc126754116"/>
      <w:bookmarkStart w:id="1186" w:name="_Toc126741257"/>
      <w:bookmarkStart w:id="1187" w:name="_Toc126747687"/>
      <w:bookmarkStart w:id="1188" w:name="_Toc126754117"/>
      <w:bookmarkStart w:id="1189" w:name="_Toc126741258"/>
      <w:bookmarkStart w:id="1190" w:name="_Toc126747688"/>
      <w:bookmarkStart w:id="1191" w:name="_Toc126754118"/>
      <w:bookmarkStart w:id="1192" w:name="_Toc126741260"/>
      <w:bookmarkStart w:id="1193" w:name="_Toc126747690"/>
      <w:bookmarkStart w:id="1194" w:name="_Toc126754120"/>
      <w:bookmarkStart w:id="1195" w:name="_Toc126741261"/>
      <w:bookmarkStart w:id="1196" w:name="_Toc126747691"/>
      <w:bookmarkStart w:id="1197" w:name="_Toc126754121"/>
      <w:bookmarkStart w:id="1198" w:name="_Toc126741263"/>
      <w:bookmarkStart w:id="1199" w:name="_Toc126747693"/>
      <w:bookmarkStart w:id="1200" w:name="_Toc126754123"/>
      <w:bookmarkStart w:id="1201" w:name="_Toc126741265"/>
      <w:bookmarkStart w:id="1202" w:name="_Toc126747695"/>
      <w:bookmarkStart w:id="1203" w:name="_Toc126754125"/>
      <w:bookmarkStart w:id="1204" w:name="_Toc126741267"/>
      <w:bookmarkStart w:id="1205" w:name="_Toc126747697"/>
      <w:bookmarkStart w:id="1206" w:name="_Toc126754127"/>
      <w:bookmarkStart w:id="1207" w:name="_Toc126741269"/>
      <w:bookmarkStart w:id="1208" w:name="_Toc126747699"/>
      <w:bookmarkStart w:id="1209" w:name="_Toc126754129"/>
      <w:bookmarkStart w:id="1210" w:name="_Toc126741271"/>
      <w:bookmarkStart w:id="1211" w:name="_Toc126747701"/>
      <w:bookmarkStart w:id="1212" w:name="_Toc126754131"/>
      <w:bookmarkStart w:id="1213" w:name="_Toc126741272"/>
      <w:bookmarkStart w:id="1214" w:name="_Toc126747702"/>
      <w:bookmarkStart w:id="1215" w:name="_Toc126754132"/>
      <w:bookmarkStart w:id="1216" w:name="_Toc126741273"/>
      <w:bookmarkStart w:id="1217" w:name="_Toc126747703"/>
      <w:bookmarkStart w:id="1218" w:name="_Toc126754133"/>
      <w:bookmarkStart w:id="1219" w:name="_Toc126741275"/>
      <w:bookmarkStart w:id="1220" w:name="_Toc126747705"/>
      <w:bookmarkStart w:id="1221" w:name="_Toc126754135"/>
      <w:bookmarkStart w:id="1222" w:name="_Toc126741276"/>
      <w:bookmarkStart w:id="1223" w:name="_Toc126747706"/>
      <w:bookmarkStart w:id="1224" w:name="_Toc126754136"/>
      <w:bookmarkStart w:id="1225" w:name="_Toc126741278"/>
      <w:bookmarkStart w:id="1226" w:name="_Toc126747708"/>
      <w:bookmarkStart w:id="1227" w:name="_Toc126754138"/>
      <w:bookmarkStart w:id="1228" w:name="_Toc126741280"/>
      <w:bookmarkStart w:id="1229" w:name="_Toc126747710"/>
      <w:bookmarkStart w:id="1230" w:name="_Toc126754140"/>
      <w:bookmarkStart w:id="1231" w:name="_Toc126741282"/>
      <w:bookmarkStart w:id="1232" w:name="_Toc126747712"/>
      <w:bookmarkStart w:id="1233" w:name="_Toc126754142"/>
      <w:bookmarkStart w:id="1234" w:name="_Toc126741284"/>
      <w:bookmarkStart w:id="1235" w:name="_Toc126747714"/>
      <w:bookmarkStart w:id="1236" w:name="_Toc126754144"/>
      <w:bookmarkStart w:id="1237" w:name="_Toc126741286"/>
      <w:bookmarkStart w:id="1238" w:name="_Toc126747716"/>
      <w:bookmarkStart w:id="1239" w:name="_Toc126754146"/>
      <w:bookmarkStart w:id="1240" w:name="_Toc126741287"/>
      <w:bookmarkStart w:id="1241" w:name="_Toc126747717"/>
      <w:bookmarkStart w:id="1242" w:name="_Toc126754147"/>
      <w:bookmarkStart w:id="1243" w:name="_Toc126741288"/>
      <w:bookmarkStart w:id="1244" w:name="_Toc126747718"/>
      <w:bookmarkStart w:id="1245" w:name="_Toc126754148"/>
      <w:bookmarkStart w:id="1246" w:name="_Toc126741290"/>
      <w:bookmarkStart w:id="1247" w:name="_Toc126747720"/>
      <w:bookmarkStart w:id="1248" w:name="_Toc126754150"/>
      <w:bookmarkStart w:id="1249" w:name="_Toc126741291"/>
      <w:bookmarkStart w:id="1250" w:name="_Toc126747721"/>
      <w:bookmarkStart w:id="1251" w:name="_Toc126754151"/>
      <w:bookmarkStart w:id="1252" w:name="_Toc126741293"/>
      <w:bookmarkStart w:id="1253" w:name="_Toc126747723"/>
      <w:bookmarkStart w:id="1254" w:name="_Toc126754153"/>
      <w:bookmarkStart w:id="1255" w:name="_Toc126741295"/>
      <w:bookmarkStart w:id="1256" w:name="_Toc126747725"/>
      <w:bookmarkStart w:id="1257" w:name="_Toc126754155"/>
      <w:bookmarkStart w:id="1258" w:name="_Toc126741297"/>
      <w:bookmarkStart w:id="1259" w:name="_Toc126747727"/>
      <w:bookmarkStart w:id="1260" w:name="_Toc126754157"/>
      <w:bookmarkStart w:id="1261" w:name="_Toc126741299"/>
      <w:bookmarkStart w:id="1262" w:name="_Toc126747729"/>
      <w:bookmarkStart w:id="1263" w:name="_Toc126754159"/>
      <w:bookmarkStart w:id="1264" w:name="_Toc126741301"/>
      <w:bookmarkStart w:id="1265" w:name="_Toc126747731"/>
      <w:bookmarkStart w:id="1266" w:name="_Toc126754161"/>
      <w:bookmarkStart w:id="1267" w:name="_Toc126741302"/>
      <w:bookmarkStart w:id="1268" w:name="_Toc126747732"/>
      <w:bookmarkStart w:id="1269" w:name="_Toc126754162"/>
      <w:bookmarkStart w:id="1270" w:name="_Toc126741303"/>
      <w:bookmarkStart w:id="1271" w:name="_Toc126747733"/>
      <w:bookmarkStart w:id="1272" w:name="_Toc126754163"/>
      <w:bookmarkStart w:id="1273" w:name="_Toc126741305"/>
      <w:bookmarkStart w:id="1274" w:name="_Toc126747735"/>
      <w:bookmarkStart w:id="1275" w:name="_Toc126754165"/>
      <w:bookmarkStart w:id="1276" w:name="_Toc126741306"/>
      <w:bookmarkStart w:id="1277" w:name="_Toc126747736"/>
      <w:bookmarkStart w:id="1278" w:name="_Toc126754166"/>
      <w:bookmarkStart w:id="1279" w:name="_Toc126741308"/>
      <w:bookmarkStart w:id="1280" w:name="_Toc126747738"/>
      <w:bookmarkStart w:id="1281" w:name="_Toc126754168"/>
      <w:bookmarkStart w:id="1282" w:name="_Toc126741310"/>
      <w:bookmarkStart w:id="1283" w:name="_Toc126747740"/>
      <w:bookmarkStart w:id="1284" w:name="_Toc126754170"/>
      <w:bookmarkStart w:id="1285" w:name="_Toc126741312"/>
      <w:bookmarkStart w:id="1286" w:name="_Toc126747742"/>
      <w:bookmarkStart w:id="1287" w:name="_Toc126754172"/>
      <w:bookmarkStart w:id="1288" w:name="_Toc126741314"/>
      <w:bookmarkStart w:id="1289" w:name="_Toc126747744"/>
      <w:bookmarkStart w:id="1290" w:name="_Toc126754174"/>
      <w:bookmarkStart w:id="1291" w:name="_Toc126741316"/>
      <w:bookmarkStart w:id="1292" w:name="_Toc126747746"/>
      <w:bookmarkStart w:id="1293" w:name="_Toc126754176"/>
      <w:bookmarkStart w:id="1294" w:name="_Toc126741317"/>
      <w:bookmarkStart w:id="1295" w:name="_Toc126747747"/>
      <w:bookmarkStart w:id="1296" w:name="_Toc126754177"/>
      <w:bookmarkStart w:id="1297" w:name="_Toc126741318"/>
      <w:bookmarkStart w:id="1298" w:name="_Toc126747748"/>
      <w:bookmarkStart w:id="1299" w:name="_Toc126754178"/>
      <w:bookmarkStart w:id="1300" w:name="_Toc126741320"/>
      <w:bookmarkStart w:id="1301" w:name="_Toc126747750"/>
      <w:bookmarkStart w:id="1302" w:name="_Toc126754180"/>
      <w:bookmarkStart w:id="1303" w:name="_Toc126741321"/>
      <w:bookmarkStart w:id="1304" w:name="_Toc126747751"/>
      <w:bookmarkStart w:id="1305" w:name="_Toc126754181"/>
      <w:bookmarkStart w:id="1306" w:name="_Toc126741323"/>
      <w:bookmarkStart w:id="1307" w:name="_Toc126747753"/>
      <w:bookmarkStart w:id="1308" w:name="_Toc126754183"/>
      <w:bookmarkStart w:id="1309" w:name="_Toc126741325"/>
      <w:bookmarkStart w:id="1310" w:name="_Toc126747755"/>
      <w:bookmarkStart w:id="1311" w:name="_Toc126754185"/>
      <w:bookmarkStart w:id="1312" w:name="_Toc126741327"/>
      <w:bookmarkStart w:id="1313" w:name="_Toc126747757"/>
      <w:bookmarkStart w:id="1314" w:name="_Toc126754187"/>
      <w:bookmarkStart w:id="1315" w:name="_Toc126741329"/>
      <w:bookmarkStart w:id="1316" w:name="_Toc126747759"/>
      <w:bookmarkStart w:id="1317" w:name="_Toc126754189"/>
      <w:bookmarkStart w:id="1318" w:name="_Toc126741331"/>
      <w:bookmarkStart w:id="1319" w:name="_Toc126747761"/>
      <w:bookmarkStart w:id="1320" w:name="_Toc126754191"/>
      <w:bookmarkStart w:id="1321" w:name="_Toc126741332"/>
      <w:bookmarkStart w:id="1322" w:name="_Toc126747762"/>
      <w:bookmarkStart w:id="1323" w:name="_Toc126754192"/>
      <w:bookmarkStart w:id="1324" w:name="_Toc126741333"/>
      <w:bookmarkStart w:id="1325" w:name="_Toc126747763"/>
      <w:bookmarkStart w:id="1326" w:name="_Toc126754193"/>
      <w:bookmarkStart w:id="1327" w:name="_Toc126741335"/>
      <w:bookmarkStart w:id="1328" w:name="_Toc126747765"/>
      <w:bookmarkStart w:id="1329" w:name="_Toc126754195"/>
      <w:bookmarkStart w:id="1330" w:name="_Toc126741336"/>
      <w:bookmarkStart w:id="1331" w:name="_Toc126747766"/>
      <w:bookmarkStart w:id="1332" w:name="_Toc126754196"/>
      <w:bookmarkStart w:id="1333" w:name="_Toc126741338"/>
      <w:bookmarkStart w:id="1334" w:name="_Toc126747768"/>
      <w:bookmarkStart w:id="1335" w:name="_Toc126754198"/>
      <w:bookmarkStart w:id="1336" w:name="_Toc126741340"/>
      <w:bookmarkStart w:id="1337" w:name="_Toc126747770"/>
      <w:bookmarkStart w:id="1338" w:name="_Toc126754200"/>
      <w:bookmarkStart w:id="1339" w:name="_Toc126741342"/>
      <w:bookmarkStart w:id="1340" w:name="_Toc126747772"/>
      <w:bookmarkStart w:id="1341" w:name="_Toc126754202"/>
      <w:bookmarkStart w:id="1342" w:name="_Toc126741344"/>
      <w:bookmarkStart w:id="1343" w:name="_Toc126747774"/>
      <w:bookmarkStart w:id="1344" w:name="_Toc126754204"/>
      <w:bookmarkStart w:id="1345" w:name="_Toc126741346"/>
      <w:bookmarkStart w:id="1346" w:name="_Toc126747776"/>
      <w:bookmarkStart w:id="1347" w:name="_Toc126754206"/>
      <w:bookmarkStart w:id="1348" w:name="_Toc126741347"/>
      <w:bookmarkStart w:id="1349" w:name="_Toc126747777"/>
      <w:bookmarkStart w:id="1350" w:name="_Toc126754207"/>
      <w:bookmarkStart w:id="1351" w:name="_Toc126741348"/>
      <w:bookmarkStart w:id="1352" w:name="_Toc126747778"/>
      <w:bookmarkStart w:id="1353" w:name="_Toc126754208"/>
      <w:bookmarkStart w:id="1354" w:name="_Toc126741350"/>
      <w:bookmarkStart w:id="1355" w:name="_Toc126747780"/>
      <w:bookmarkStart w:id="1356" w:name="_Toc126754210"/>
      <w:bookmarkStart w:id="1357" w:name="_Toc126741351"/>
      <w:bookmarkStart w:id="1358" w:name="_Toc126747781"/>
      <w:bookmarkStart w:id="1359" w:name="_Toc126754211"/>
      <w:bookmarkStart w:id="1360" w:name="_Toc126741353"/>
      <w:bookmarkStart w:id="1361" w:name="_Toc126747783"/>
      <w:bookmarkStart w:id="1362" w:name="_Toc126754213"/>
      <w:bookmarkStart w:id="1363" w:name="_Toc126741355"/>
      <w:bookmarkStart w:id="1364" w:name="_Toc126747785"/>
      <w:bookmarkStart w:id="1365" w:name="_Toc126754215"/>
      <w:bookmarkStart w:id="1366" w:name="_Toc126741357"/>
      <w:bookmarkStart w:id="1367" w:name="_Toc126747787"/>
      <w:bookmarkStart w:id="1368" w:name="_Toc126754217"/>
      <w:bookmarkStart w:id="1369" w:name="_Toc126741359"/>
      <w:bookmarkStart w:id="1370" w:name="_Toc126747789"/>
      <w:bookmarkStart w:id="1371" w:name="_Toc126754219"/>
      <w:bookmarkStart w:id="1372" w:name="_Toc126741361"/>
      <w:bookmarkStart w:id="1373" w:name="_Toc126747791"/>
      <w:bookmarkStart w:id="1374" w:name="_Toc126754221"/>
      <w:bookmarkStart w:id="1375" w:name="_Toc126741362"/>
      <w:bookmarkStart w:id="1376" w:name="_Toc126747792"/>
      <w:bookmarkStart w:id="1377" w:name="_Toc126754222"/>
      <w:bookmarkStart w:id="1378" w:name="_Toc126741363"/>
      <w:bookmarkStart w:id="1379" w:name="_Toc126747793"/>
      <w:bookmarkStart w:id="1380" w:name="_Toc126754223"/>
      <w:bookmarkStart w:id="1381" w:name="_Toc126741365"/>
      <w:bookmarkStart w:id="1382" w:name="_Toc126747795"/>
      <w:bookmarkStart w:id="1383" w:name="_Toc126754225"/>
      <w:bookmarkStart w:id="1384" w:name="_Toc126741366"/>
      <w:bookmarkStart w:id="1385" w:name="_Toc126747796"/>
      <w:bookmarkStart w:id="1386" w:name="_Toc126754226"/>
      <w:bookmarkStart w:id="1387" w:name="_Toc126741368"/>
      <w:bookmarkStart w:id="1388" w:name="_Toc126747798"/>
      <w:bookmarkStart w:id="1389" w:name="_Toc126754228"/>
      <w:bookmarkStart w:id="1390" w:name="_Toc126741370"/>
      <w:bookmarkStart w:id="1391" w:name="_Toc126747800"/>
      <w:bookmarkStart w:id="1392" w:name="_Toc126754230"/>
      <w:bookmarkStart w:id="1393" w:name="_Toc126741372"/>
      <w:bookmarkStart w:id="1394" w:name="_Toc126747802"/>
      <w:bookmarkStart w:id="1395" w:name="_Toc126754232"/>
      <w:bookmarkStart w:id="1396" w:name="_Toc126741374"/>
      <w:bookmarkStart w:id="1397" w:name="_Toc126747804"/>
      <w:bookmarkStart w:id="1398" w:name="_Toc126754234"/>
      <w:bookmarkStart w:id="1399" w:name="_Toc126741376"/>
      <w:bookmarkStart w:id="1400" w:name="_Toc126747806"/>
      <w:bookmarkStart w:id="1401" w:name="_Toc126754236"/>
      <w:bookmarkStart w:id="1402" w:name="_Toc126741377"/>
      <w:bookmarkStart w:id="1403" w:name="_Toc126747807"/>
      <w:bookmarkStart w:id="1404" w:name="_Toc126754237"/>
      <w:bookmarkStart w:id="1405" w:name="_Toc126741378"/>
      <w:bookmarkStart w:id="1406" w:name="_Toc126747808"/>
      <w:bookmarkStart w:id="1407" w:name="_Toc126754238"/>
      <w:bookmarkStart w:id="1408" w:name="_Toc126741380"/>
      <w:bookmarkStart w:id="1409" w:name="_Toc126747810"/>
      <w:bookmarkStart w:id="1410" w:name="_Toc126754240"/>
      <w:bookmarkStart w:id="1411" w:name="_Toc126741381"/>
      <w:bookmarkStart w:id="1412" w:name="_Toc126747811"/>
      <w:bookmarkStart w:id="1413" w:name="_Toc126754241"/>
      <w:bookmarkStart w:id="1414" w:name="_Toc126741383"/>
      <w:bookmarkStart w:id="1415" w:name="_Toc126747813"/>
      <w:bookmarkStart w:id="1416" w:name="_Toc126754243"/>
      <w:bookmarkStart w:id="1417" w:name="_Toc126741385"/>
      <w:bookmarkStart w:id="1418" w:name="_Toc126747815"/>
      <w:bookmarkStart w:id="1419" w:name="_Toc126754245"/>
      <w:bookmarkStart w:id="1420" w:name="_Toc126741387"/>
      <w:bookmarkStart w:id="1421" w:name="_Toc126747817"/>
      <w:bookmarkStart w:id="1422" w:name="_Toc126754247"/>
      <w:bookmarkStart w:id="1423" w:name="_Toc126741389"/>
      <w:bookmarkStart w:id="1424" w:name="_Toc126747819"/>
      <w:bookmarkStart w:id="1425" w:name="_Toc126754249"/>
      <w:bookmarkStart w:id="1426" w:name="_Toc126741391"/>
      <w:bookmarkStart w:id="1427" w:name="_Toc126747821"/>
      <w:bookmarkStart w:id="1428" w:name="_Toc126754251"/>
      <w:bookmarkStart w:id="1429" w:name="_Toc126741392"/>
      <w:bookmarkStart w:id="1430" w:name="_Toc126747822"/>
      <w:bookmarkStart w:id="1431" w:name="_Toc126754252"/>
      <w:bookmarkStart w:id="1432" w:name="_Toc126741393"/>
      <w:bookmarkStart w:id="1433" w:name="_Toc126747823"/>
      <w:bookmarkStart w:id="1434" w:name="_Toc126754253"/>
      <w:bookmarkStart w:id="1435" w:name="_Toc126741395"/>
      <w:bookmarkStart w:id="1436" w:name="_Toc126747825"/>
      <w:bookmarkStart w:id="1437" w:name="_Toc126754255"/>
      <w:bookmarkStart w:id="1438" w:name="_Toc126741396"/>
      <w:bookmarkStart w:id="1439" w:name="_Toc126747826"/>
      <w:bookmarkStart w:id="1440" w:name="_Toc126754256"/>
      <w:bookmarkStart w:id="1441" w:name="_Toc126741398"/>
      <w:bookmarkStart w:id="1442" w:name="_Toc126747828"/>
      <w:bookmarkStart w:id="1443" w:name="_Toc126754258"/>
      <w:bookmarkStart w:id="1444" w:name="_Toc126741400"/>
      <w:bookmarkStart w:id="1445" w:name="_Toc126747830"/>
      <w:bookmarkStart w:id="1446" w:name="_Toc126754260"/>
      <w:bookmarkStart w:id="1447" w:name="_Toc126741402"/>
      <w:bookmarkStart w:id="1448" w:name="_Toc126747832"/>
      <w:bookmarkStart w:id="1449" w:name="_Toc126754262"/>
      <w:bookmarkStart w:id="1450" w:name="_Toc126741404"/>
      <w:bookmarkStart w:id="1451" w:name="_Toc126747834"/>
      <w:bookmarkStart w:id="1452" w:name="_Toc126754264"/>
      <w:bookmarkStart w:id="1453" w:name="_Toc126741406"/>
      <w:bookmarkStart w:id="1454" w:name="_Toc126747836"/>
      <w:bookmarkStart w:id="1455" w:name="_Toc126754266"/>
      <w:bookmarkStart w:id="1456" w:name="_Toc126741407"/>
      <w:bookmarkStart w:id="1457" w:name="_Toc126747837"/>
      <w:bookmarkStart w:id="1458" w:name="_Toc126754267"/>
      <w:bookmarkStart w:id="1459" w:name="_Toc126741408"/>
      <w:bookmarkStart w:id="1460" w:name="_Toc126747838"/>
      <w:bookmarkStart w:id="1461" w:name="_Toc126754268"/>
      <w:bookmarkStart w:id="1462" w:name="_Toc126741410"/>
      <w:bookmarkStart w:id="1463" w:name="_Toc126747840"/>
      <w:bookmarkStart w:id="1464" w:name="_Toc126754270"/>
      <w:bookmarkStart w:id="1465" w:name="_Toc126741411"/>
      <w:bookmarkStart w:id="1466" w:name="_Toc126747841"/>
      <w:bookmarkStart w:id="1467" w:name="_Toc126754271"/>
      <w:bookmarkStart w:id="1468" w:name="_Toc126741413"/>
      <w:bookmarkStart w:id="1469" w:name="_Toc126747843"/>
      <w:bookmarkStart w:id="1470" w:name="_Toc126754273"/>
      <w:bookmarkStart w:id="1471" w:name="_Toc126741415"/>
      <w:bookmarkStart w:id="1472" w:name="_Toc126747845"/>
      <w:bookmarkStart w:id="1473" w:name="_Toc126754275"/>
      <w:bookmarkStart w:id="1474" w:name="_Toc126741417"/>
      <w:bookmarkStart w:id="1475" w:name="_Toc126747847"/>
      <w:bookmarkStart w:id="1476" w:name="_Toc126754277"/>
      <w:bookmarkStart w:id="1477" w:name="_Toc126741419"/>
      <w:bookmarkStart w:id="1478" w:name="_Toc126747849"/>
      <w:bookmarkStart w:id="1479" w:name="_Toc126754279"/>
      <w:bookmarkStart w:id="1480" w:name="_Toc126741421"/>
      <w:bookmarkStart w:id="1481" w:name="_Toc126747851"/>
      <w:bookmarkStart w:id="1482" w:name="_Toc126754281"/>
      <w:bookmarkStart w:id="1483" w:name="_Toc126741422"/>
      <w:bookmarkStart w:id="1484" w:name="_Toc126747852"/>
      <w:bookmarkStart w:id="1485" w:name="_Toc126754282"/>
      <w:bookmarkStart w:id="1486" w:name="_Toc126741423"/>
      <w:bookmarkStart w:id="1487" w:name="_Toc126747853"/>
      <w:bookmarkStart w:id="1488" w:name="_Toc126754283"/>
      <w:bookmarkStart w:id="1489" w:name="_Toc126741425"/>
      <w:bookmarkStart w:id="1490" w:name="_Toc126747855"/>
      <w:bookmarkStart w:id="1491" w:name="_Toc126754285"/>
      <w:bookmarkStart w:id="1492" w:name="_Toc126741426"/>
      <w:bookmarkStart w:id="1493" w:name="_Toc126747856"/>
      <w:bookmarkStart w:id="1494" w:name="_Toc126754286"/>
      <w:bookmarkStart w:id="1495" w:name="_Toc126741428"/>
      <w:bookmarkStart w:id="1496" w:name="_Toc126747858"/>
      <w:bookmarkStart w:id="1497" w:name="_Toc126754288"/>
      <w:bookmarkStart w:id="1498" w:name="_Toc126741430"/>
      <w:bookmarkStart w:id="1499" w:name="_Toc126747860"/>
      <w:bookmarkStart w:id="1500" w:name="_Toc126754290"/>
      <w:bookmarkStart w:id="1501" w:name="_Toc126741432"/>
      <w:bookmarkStart w:id="1502" w:name="_Toc126747862"/>
      <w:bookmarkStart w:id="1503" w:name="_Toc126754292"/>
      <w:bookmarkStart w:id="1504" w:name="_Toc126741434"/>
      <w:bookmarkStart w:id="1505" w:name="_Toc126747864"/>
      <w:bookmarkStart w:id="1506" w:name="_Toc126754294"/>
      <w:bookmarkStart w:id="1507" w:name="_Toc126741436"/>
      <w:bookmarkStart w:id="1508" w:name="_Toc126747866"/>
      <w:bookmarkStart w:id="1509" w:name="_Toc126754296"/>
      <w:bookmarkStart w:id="1510" w:name="_Toc126741437"/>
      <w:bookmarkStart w:id="1511" w:name="_Toc126747867"/>
      <w:bookmarkStart w:id="1512" w:name="_Toc126754297"/>
      <w:bookmarkStart w:id="1513" w:name="_Toc126741438"/>
      <w:bookmarkStart w:id="1514" w:name="_Toc126747868"/>
      <w:bookmarkStart w:id="1515" w:name="_Toc126754298"/>
      <w:bookmarkStart w:id="1516" w:name="_Toc126741440"/>
      <w:bookmarkStart w:id="1517" w:name="_Toc126747870"/>
      <w:bookmarkStart w:id="1518" w:name="_Toc126754300"/>
      <w:bookmarkStart w:id="1519" w:name="_Toc126741441"/>
      <w:bookmarkStart w:id="1520" w:name="_Toc126747871"/>
      <w:bookmarkStart w:id="1521" w:name="_Toc126754301"/>
      <w:bookmarkStart w:id="1522" w:name="_Toc126741443"/>
      <w:bookmarkStart w:id="1523" w:name="_Toc126747873"/>
      <w:bookmarkStart w:id="1524" w:name="_Toc126754303"/>
      <w:bookmarkStart w:id="1525" w:name="_Toc126741445"/>
      <w:bookmarkStart w:id="1526" w:name="_Toc126747875"/>
      <w:bookmarkStart w:id="1527" w:name="_Toc126754305"/>
      <w:bookmarkStart w:id="1528" w:name="_Toc126741447"/>
      <w:bookmarkStart w:id="1529" w:name="_Toc126747877"/>
      <w:bookmarkStart w:id="1530" w:name="_Toc126754307"/>
      <w:bookmarkStart w:id="1531" w:name="_Toc126741449"/>
      <w:bookmarkStart w:id="1532" w:name="_Toc126747879"/>
      <w:bookmarkStart w:id="1533" w:name="_Toc126754309"/>
      <w:bookmarkStart w:id="1534" w:name="_Toc126741451"/>
      <w:bookmarkStart w:id="1535" w:name="_Toc126747881"/>
      <w:bookmarkStart w:id="1536" w:name="_Toc126754311"/>
      <w:bookmarkStart w:id="1537" w:name="_Toc126741452"/>
      <w:bookmarkStart w:id="1538" w:name="_Toc126747882"/>
      <w:bookmarkStart w:id="1539" w:name="_Toc126754312"/>
      <w:bookmarkStart w:id="1540" w:name="_Toc126741453"/>
      <w:bookmarkStart w:id="1541" w:name="_Toc126747883"/>
      <w:bookmarkStart w:id="1542" w:name="_Toc126754313"/>
      <w:bookmarkStart w:id="1543" w:name="_Toc126741455"/>
      <w:bookmarkStart w:id="1544" w:name="_Toc126747885"/>
      <w:bookmarkStart w:id="1545" w:name="_Toc126754315"/>
      <w:bookmarkStart w:id="1546" w:name="_Toc126741456"/>
      <w:bookmarkStart w:id="1547" w:name="_Toc126747886"/>
      <w:bookmarkStart w:id="1548" w:name="_Toc126754316"/>
      <w:bookmarkStart w:id="1549" w:name="_Toc126741458"/>
      <w:bookmarkStart w:id="1550" w:name="_Toc126747888"/>
      <w:bookmarkStart w:id="1551" w:name="_Toc126754318"/>
      <w:bookmarkStart w:id="1552" w:name="_Toc126741460"/>
      <w:bookmarkStart w:id="1553" w:name="_Toc126747890"/>
      <w:bookmarkStart w:id="1554" w:name="_Toc126754320"/>
      <w:bookmarkStart w:id="1555" w:name="_Toc126741462"/>
      <w:bookmarkStart w:id="1556" w:name="_Toc126747892"/>
      <w:bookmarkStart w:id="1557" w:name="_Toc126754322"/>
      <w:bookmarkStart w:id="1558" w:name="_Toc126741464"/>
      <w:bookmarkStart w:id="1559" w:name="_Toc126747894"/>
      <w:bookmarkStart w:id="1560" w:name="_Toc126754324"/>
      <w:bookmarkStart w:id="1561" w:name="_Toc126741466"/>
      <w:bookmarkStart w:id="1562" w:name="_Toc126747896"/>
      <w:bookmarkStart w:id="1563" w:name="_Toc126754326"/>
      <w:bookmarkStart w:id="1564" w:name="_Toc126741467"/>
      <w:bookmarkStart w:id="1565" w:name="_Toc126747897"/>
      <w:bookmarkStart w:id="1566" w:name="_Toc126754327"/>
      <w:bookmarkStart w:id="1567" w:name="_Toc126741468"/>
      <w:bookmarkStart w:id="1568" w:name="_Toc126747898"/>
      <w:bookmarkStart w:id="1569" w:name="_Toc126754328"/>
      <w:bookmarkStart w:id="1570" w:name="_Toc126741470"/>
      <w:bookmarkStart w:id="1571" w:name="_Toc126747900"/>
      <w:bookmarkStart w:id="1572" w:name="_Toc126754330"/>
      <w:bookmarkStart w:id="1573" w:name="_Toc126741471"/>
      <w:bookmarkStart w:id="1574" w:name="_Toc126747901"/>
      <w:bookmarkStart w:id="1575" w:name="_Toc126754331"/>
      <w:bookmarkStart w:id="1576" w:name="_Toc126741473"/>
      <w:bookmarkStart w:id="1577" w:name="_Toc126747903"/>
      <w:bookmarkStart w:id="1578" w:name="_Toc126754333"/>
      <w:bookmarkStart w:id="1579" w:name="_Toc126741475"/>
      <w:bookmarkStart w:id="1580" w:name="_Toc126747905"/>
      <w:bookmarkStart w:id="1581" w:name="_Toc126754335"/>
      <w:bookmarkStart w:id="1582" w:name="_Toc126741477"/>
      <w:bookmarkStart w:id="1583" w:name="_Toc126747907"/>
      <w:bookmarkStart w:id="1584" w:name="_Toc126754337"/>
      <w:bookmarkStart w:id="1585" w:name="_Toc126741479"/>
      <w:bookmarkStart w:id="1586" w:name="_Toc126747909"/>
      <w:bookmarkStart w:id="1587" w:name="_Toc126754339"/>
      <w:bookmarkStart w:id="1588" w:name="_Toc126741481"/>
      <w:bookmarkStart w:id="1589" w:name="_Toc126747911"/>
      <w:bookmarkStart w:id="1590" w:name="_Toc126754341"/>
      <w:bookmarkStart w:id="1591" w:name="_Toc126741482"/>
      <w:bookmarkStart w:id="1592" w:name="_Toc126747912"/>
      <w:bookmarkStart w:id="1593" w:name="_Toc126754342"/>
      <w:bookmarkStart w:id="1594" w:name="_Toc126741483"/>
      <w:bookmarkStart w:id="1595" w:name="_Toc126747913"/>
      <w:bookmarkStart w:id="1596" w:name="_Toc126754343"/>
      <w:bookmarkStart w:id="1597" w:name="_Toc126741485"/>
      <w:bookmarkStart w:id="1598" w:name="_Toc126747915"/>
      <w:bookmarkStart w:id="1599" w:name="_Toc126754345"/>
      <w:bookmarkStart w:id="1600" w:name="_Toc126741486"/>
      <w:bookmarkStart w:id="1601" w:name="_Toc126747916"/>
      <w:bookmarkStart w:id="1602" w:name="_Toc126754346"/>
      <w:bookmarkStart w:id="1603" w:name="_Toc126741488"/>
      <w:bookmarkStart w:id="1604" w:name="_Toc126747918"/>
      <w:bookmarkStart w:id="1605" w:name="_Toc126754348"/>
      <w:bookmarkStart w:id="1606" w:name="_Toc126741490"/>
      <w:bookmarkStart w:id="1607" w:name="_Toc126747920"/>
      <w:bookmarkStart w:id="1608" w:name="_Toc126754350"/>
      <w:bookmarkStart w:id="1609" w:name="_Toc126741492"/>
      <w:bookmarkStart w:id="1610" w:name="_Toc126747922"/>
      <w:bookmarkStart w:id="1611" w:name="_Toc126754352"/>
      <w:bookmarkStart w:id="1612" w:name="_Toc126741494"/>
      <w:bookmarkStart w:id="1613" w:name="_Toc126747924"/>
      <w:bookmarkStart w:id="1614" w:name="_Toc126754354"/>
      <w:bookmarkStart w:id="1615" w:name="_Toc126741496"/>
      <w:bookmarkStart w:id="1616" w:name="_Toc126747926"/>
      <w:bookmarkStart w:id="1617" w:name="_Toc126754356"/>
      <w:bookmarkStart w:id="1618" w:name="_Toc126741497"/>
      <w:bookmarkStart w:id="1619" w:name="_Toc126747927"/>
      <w:bookmarkStart w:id="1620" w:name="_Toc126754357"/>
      <w:bookmarkStart w:id="1621" w:name="_Toc126741498"/>
      <w:bookmarkStart w:id="1622" w:name="_Toc126747928"/>
      <w:bookmarkStart w:id="1623" w:name="_Toc126754358"/>
      <w:bookmarkStart w:id="1624" w:name="_Toc126741500"/>
      <w:bookmarkStart w:id="1625" w:name="_Toc126747930"/>
      <w:bookmarkStart w:id="1626" w:name="_Toc126754360"/>
      <w:bookmarkStart w:id="1627" w:name="_Toc126741501"/>
      <w:bookmarkStart w:id="1628" w:name="_Toc126747931"/>
      <w:bookmarkStart w:id="1629" w:name="_Toc126754361"/>
      <w:bookmarkStart w:id="1630" w:name="_Toc126741503"/>
      <w:bookmarkStart w:id="1631" w:name="_Toc126747933"/>
      <w:bookmarkStart w:id="1632" w:name="_Toc126754363"/>
      <w:bookmarkStart w:id="1633" w:name="_Toc126741505"/>
      <w:bookmarkStart w:id="1634" w:name="_Toc126747935"/>
      <w:bookmarkStart w:id="1635" w:name="_Toc126754365"/>
      <w:bookmarkStart w:id="1636" w:name="_Toc126741507"/>
      <w:bookmarkStart w:id="1637" w:name="_Toc126747937"/>
      <w:bookmarkStart w:id="1638" w:name="_Toc126754367"/>
      <w:bookmarkStart w:id="1639" w:name="_Toc126741509"/>
      <w:bookmarkStart w:id="1640" w:name="_Toc126747939"/>
      <w:bookmarkStart w:id="1641" w:name="_Toc126754369"/>
      <w:bookmarkStart w:id="1642" w:name="_Toc126741511"/>
      <w:bookmarkStart w:id="1643" w:name="_Toc126747941"/>
      <w:bookmarkStart w:id="1644" w:name="_Toc126754371"/>
      <w:bookmarkStart w:id="1645" w:name="_Toc126741512"/>
      <w:bookmarkStart w:id="1646" w:name="_Toc126747942"/>
      <w:bookmarkStart w:id="1647" w:name="_Toc126754372"/>
      <w:bookmarkStart w:id="1648" w:name="_Toc126741513"/>
      <w:bookmarkStart w:id="1649" w:name="_Toc126747943"/>
      <w:bookmarkStart w:id="1650" w:name="_Toc126754373"/>
      <w:bookmarkStart w:id="1651" w:name="_Toc126741515"/>
      <w:bookmarkStart w:id="1652" w:name="_Toc126747945"/>
      <w:bookmarkStart w:id="1653" w:name="_Toc126754375"/>
      <w:bookmarkStart w:id="1654" w:name="_Toc126741516"/>
      <w:bookmarkStart w:id="1655" w:name="_Toc126747946"/>
      <w:bookmarkStart w:id="1656" w:name="_Toc126754376"/>
      <w:bookmarkStart w:id="1657" w:name="_Toc126741518"/>
      <w:bookmarkStart w:id="1658" w:name="_Toc126747948"/>
      <w:bookmarkStart w:id="1659" w:name="_Toc126754378"/>
      <w:bookmarkStart w:id="1660" w:name="_Toc126741520"/>
      <w:bookmarkStart w:id="1661" w:name="_Toc126747950"/>
      <w:bookmarkStart w:id="1662" w:name="_Toc126754380"/>
      <w:bookmarkStart w:id="1663" w:name="_Toc126741522"/>
      <w:bookmarkStart w:id="1664" w:name="_Toc126747952"/>
      <w:bookmarkStart w:id="1665" w:name="_Toc126754382"/>
      <w:bookmarkStart w:id="1666" w:name="_Toc126741524"/>
      <w:bookmarkStart w:id="1667" w:name="_Toc126747954"/>
      <w:bookmarkStart w:id="1668" w:name="_Toc126754384"/>
      <w:bookmarkStart w:id="1669" w:name="_Toc126741526"/>
      <w:bookmarkStart w:id="1670" w:name="_Toc126747956"/>
      <w:bookmarkStart w:id="1671" w:name="_Toc126754386"/>
      <w:bookmarkStart w:id="1672" w:name="_Toc126741527"/>
      <w:bookmarkStart w:id="1673" w:name="_Toc126747957"/>
      <w:bookmarkStart w:id="1674" w:name="_Toc126754387"/>
      <w:bookmarkStart w:id="1675" w:name="_Toc126741528"/>
      <w:bookmarkStart w:id="1676" w:name="_Toc126747958"/>
      <w:bookmarkStart w:id="1677" w:name="_Toc126754388"/>
      <w:bookmarkStart w:id="1678" w:name="_Toc126741530"/>
      <w:bookmarkStart w:id="1679" w:name="_Toc126747960"/>
      <w:bookmarkStart w:id="1680" w:name="_Toc126754390"/>
      <w:bookmarkStart w:id="1681" w:name="_Toc126741531"/>
      <w:bookmarkStart w:id="1682" w:name="_Toc126747961"/>
      <w:bookmarkStart w:id="1683" w:name="_Toc126754391"/>
      <w:bookmarkStart w:id="1684" w:name="_Toc126741533"/>
      <w:bookmarkStart w:id="1685" w:name="_Toc126747963"/>
      <w:bookmarkStart w:id="1686" w:name="_Toc126754393"/>
      <w:bookmarkStart w:id="1687" w:name="_Toc126741535"/>
      <w:bookmarkStart w:id="1688" w:name="_Toc126747965"/>
      <w:bookmarkStart w:id="1689" w:name="_Toc126754395"/>
      <w:bookmarkStart w:id="1690" w:name="_Toc126741537"/>
      <w:bookmarkStart w:id="1691" w:name="_Toc126747967"/>
      <w:bookmarkStart w:id="1692" w:name="_Toc126754397"/>
      <w:bookmarkStart w:id="1693" w:name="_Toc126741539"/>
      <w:bookmarkStart w:id="1694" w:name="_Toc126747969"/>
      <w:bookmarkStart w:id="1695" w:name="_Toc126754399"/>
      <w:bookmarkStart w:id="1696" w:name="_Toc126741541"/>
      <w:bookmarkStart w:id="1697" w:name="_Toc126747971"/>
      <w:bookmarkStart w:id="1698" w:name="_Toc126754401"/>
      <w:bookmarkStart w:id="1699" w:name="_Toc126741542"/>
      <w:bookmarkStart w:id="1700" w:name="_Toc126747972"/>
      <w:bookmarkStart w:id="1701" w:name="_Toc126754402"/>
      <w:bookmarkStart w:id="1702" w:name="_Toc126741543"/>
      <w:bookmarkStart w:id="1703" w:name="_Toc126747973"/>
      <w:bookmarkStart w:id="1704" w:name="_Toc126754403"/>
      <w:bookmarkStart w:id="1705" w:name="_Toc126741545"/>
      <w:bookmarkStart w:id="1706" w:name="_Toc126747975"/>
      <w:bookmarkStart w:id="1707" w:name="_Toc126754405"/>
      <w:bookmarkStart w:id="1708" w:name="_Toc126741546"/>
      <w:bookmarkStart w:id="1709" w:name="_Toc126747976"/>
      <w:bookmarkStart w:id="1710" w:name="_Toc126754406"/>
      <w:bookmarkStart w:id="1711" w:name="_Toc126741548"/>
      <w:bookmarkStart w:id="1712" w:name="_Toc126747978"/>
      <w:bookmarkStart w:id="1713" w:name="_Toc126754408"/>
      <w:bookmarkStart w:id="1714" w:name="_Toc126741550"/>
      <w:bookmarkStart w:id="1715" w:name="_Toc126747980"/>
      <w:bookmarkStart w:id="1716" w:name="_Toc126754410"/>
      <w:bookmarkStart w:id="1717" w:name="_Toc126741552"/>
      <w:bookmarkStart w:id="1718" w:name="_Toc126747982"/>
      <w:bookmarkStart w:id="1719" w:name="_Toc126754412"/>
      <w:bookmarkStart w:id="1720" w:name="_Toc126741554"/>
      <w:bookmarkStart w:id="1721" w:name="_Toc126747984"/>
      <w:bookmarkStart w:id="1722" w:name="_Toc126754414"/>
      <w:bookmarkStart w:id="1723" w:name="_Toc126741556"/>
      <w:bookmarkStart w:id="1724" w:name="_Toc126747986"/>
      <w:bookmarkStart w:id="1725" w:name="_Toc126754416"/>
      <w:bookmarkStart w:id="1726" w:name="_Toc126741557"/>
      <w:bookmarkStart w:id="1727" w:name="_Toc126747987"/>
      <w:bookmarkStart w:id="1728" w:name="_Toc126754417"/>
      <w:bookmarkStart w:id="1729" w:name="_Toc126741558"/>
      <w:bookmarkStart w:id="1730" w:name="_Toc126747988"/>
      <w:bookmarkStart w:id="1731" w:name="_Toc126754418"/>
      <w:bookmarkStart w:id="1732" w:name="_Toc126741560"/>
      <w:bookmarkStart w:id="1733" w:name="_Toc126747990"/>
      <w:bookmarkStart w:id="1734" w:name="_Toc126754420"/>
      <w:bookmarkStart w:id="1735" w:name="_Toc126741561"/>
      <w:bookmarkStart w:id="1736" w:name="_Toc126747991"/>
      <w:bookmarkStart w:id="1737" w:name="_Toc126754421"/>
      <w:bookmarkStart w:id="1738" w:name="_Toc126741563"/>
      <w:bookmarkStart w:id="1739" w:name="_Toc126747993"/>
      <w:bookmarkStart w:id="1740" w:name="_Toc126754423"/>
      <w:bookmarkStart w:id="1741" w:name="_Toc126741565"/>
      <w:bookmarkStart w:id="1742" w:name="_Toc126747995"/>
      <w:bookmarkStart w:id="1743" w:name="_Toc126754425"/>
      <w:bookmarkStart w:id="1744" w:name="_Toc126741567"/>
      <w:bookmarkStart w:id="1745" w:name="_Toc126747997"/>
      <w:bookmarkStart w:id="1746" w:name="_Toc126754427"/>
      <w:bookmarkStart w:id="1747" w:name="_Toc126741569"/>
      <w:bookmarkStart w:id="1748" w:name="_Toc126747999"/>
      <w:bookmarkStart w:id="1749" w:name="_Toc126754429"/>
      <w:bookmarkStart w:id="1750" w:name="_Toc126741571"/>
      <w:bookmarkStart w:id="1751" w:name="_Toc126748001"/>
      <w:bookmarkStart w:id="1752" w:name="_Toc126754431"/>
      <w:bookmarkStart w:id="1753" w:name="_Toc126741572"/>
      <w:bookmarkStart w:id="1754" w:name="_Toc126748002"/>
      <w:bookmarkStart w:id="1755" w:name="_Toc126754432"/>
      <w:bookmarkStart w:id="1756" w:name="_Toc126741573"/>
      <w:bookmarkStart w:id="1757" w:name="_Toc126748003"/>
      <w:bookmarkStart w:id="1758" w:name="_Toc126754433"/>
      <w:bookmarkStart w:id="1759" w:name="_Toc126741575"/>
      <w:bookmarkStart w:id="1760" w:name="_Toc126748005"/>
      <w:bookmarkStart w:id="1761" w:name="_Toc126754435"/>
      <w:bookmarkStart w:id="1762" w:name="_Toc126741576"/>
      <w:bookmarkStart w:id="1763" w:name="_Toc126748006"/>
      <w:bookmarkStart w:id="1764" w:name="_Toc126754436"/>
      <w:bookmarkStart w:id="1765" w:name="_Toc126741578"/>
      <w:bookmarkStart w:id="1766" w:name="_Toc126748008"/>
      <w:bookmarkStart w:id="1767" w:name="_Toc126754438"/>
      <w:bookmarkStart w:id="1768" w:name="_Toc126741580"/>
      <w:bookmarkStart w:id="1769" w:name="_Toc126748010"/>
      <w:bookmarkStart w:id="1770" w:name="_Toc126754440"/>
      <w:bookmarkStart w:id="1771" w:name="_Toc126741582"/>
      <w:bookmarkStart w:id="1772" w:name="_Toc126748012"/>
      <w:bookmarkStart w:id="1773" w:name="_Toc126754442"/>
      <w:bookmarkStart w:id="1774" w:name="_Toc126741584"/>
      <w:bookmarkStart w:id="1775" w:name="_Toc126748014"/>
      <w:bookmarkStart w:id="1776" w:name="_Toc126754444"/>
      <w:bookmarkStart w:id="1777" w:name="_Toc126741586"/>
      <w:bookmarkStart w:id="1778" w:name="_Toc126748016"/>
      <w:bookmarkStart w:id="1779" w:name="_Toc126754446"/>
      <w:bookmarkStart w:id="1780" w:name="_Toc126741587"/>
      <w:bookmarkStart w:id="1781" w:name="_Toc126748017"/>
      <w:bookmarkStart w:id="1782" w:name="_Toc126754447"/>
      <w:bookmarkStart w:id="1783" w:name="_Toc126741588"/>
      <w:bookmarkStart w:id="1784" w:name="_Toc126748018"/>
      <w:bookmarkStart w:id="1785" w:name="_Toc126754448"/>
      <w:bookmarkStart w:id="1786" w:name="_Toc126741590"/>
      <w:bookmarkStart w:id="1787" w:name="_Toc126748020"/>
      <w:bookmarkStart w:id="1788" w:name="_Toc126754450"/>
      <w:bookmarkStart w:id="1789" w:name="_Toc126741591"/>
      <w:bookmarkStart w:id="1790" w:name="_Toc126748021"/>
      <w:bookmarkStart w:id="1791" w:name="_Toc126754451"/>
      <w:bookmarkStart w:id="1792" w:name="_Toc126741593"/>
      <w:bookmarkStart w:id="1793" w:name="_Toc126748023"/>
      <w:bookmarkStart w:id="1794" w:name="_Toc126754453"/>
      <w:bookmarkStart w:id="1795" w:name="_Toc126741595"/>
      <w:bookmarkStart w:id="1796" w:name="_Toc126748025"/>
      <w:bookmarkStart w:id="1797" w:name="_Toc126754455"/>
      <w:bookmarkStart w:id="1798" w:name="_Toc126741597"/>
      <w:bookmarkStart w:id="1799" w:name="_Toc126748027"/>
      <w:bookmarkStart w:id="1800" w:name="_Toc126754457"/>
      <w:bookmarkStart w:id="1801" w:name="_Toc126741599"/>
      <w:bookmarkStart w:id="1802" w:name="_Toc126748029"/>
      <w:bookmarkStart w:id="1803" w:name="_Toc126754459"/>
      <w:bookmarkStart w:id="1804" w:name="_Toc126741601"/>
      <w:bookmarkStart w:id="1805" w:name="_Toc126748031"/>
      <w:bookmarkStart w:id="1806" w:name="_Toc126754461"/>
      <w:bookmarkStart w:id="1807" w:name="_Toc126741602"/>
      <w:bookmarkStart w:id="1808" w:name="_Toc126748032"/>
      <w:bookmarkStart w:id="1809" w:name="_Toc126754462"/>
      <w:bookmarkStart w:id="1810" w:name="_Toc126741603"/>
      <w:bookmarkStart w:id="1811" w:name="_Toc126748033"/>
      <w:bookmarkStart w:id="1812" w:name="_Toc126754463"/>
      <w:bookmarkStart w:id="1813" w:name="_Toc126741605"/>
      <w:bookmarkStart w:id="1814" w:name="_Toc126748035"/>
      <w:bookmarkStart w:id="1815" w:name="_Toc126754465"/>
      <w:bookmarkStart w:id="1816" w:name="_Toc126741606"/>
      <w:bookmarkStart w:id="1817" w:name="_Toc126748036"/>
      <w:bookmarkStart w:id="1818" w:name="_Toc126754466"/>
      <w:bookmarkStart w:id="1819" w:name="_Toc126741608"/>
      <w:bookmarkStart w:id="1820" w:name="_Toc126748038"/>
      <w:bookmarkStart w:id="1821" w:name="_Toc126754468"/>
      <w:bookmarkStart w:id="1822" w:name="_Toc126741610"/>
      <w:bookmarkStart w:id="1823" w:name="_Toc126748040"/>
      <w:bookmarkStart w:id="1824" w:name="_Toc126754470"/>
      <w:bookmarkStart w:id="1825" w:name="_Toc126741612"/>
      <w:bookmarkStart w:id="1826" w:name="_Toc126748042"/>
      <w:bookmarkStart w:id="1827" w:name="_Toc126754472"/>
      <w:bookmarkStart w:id="1828" w:name="_Toc126741614"/>
      <w:bookmarkStart w:id="1829" w:name="_Toc126748044"/>
      <w:bookmarkStart w:id="1830" w:name="_Toc126754474"/>
      <w:bookmarkStart w:id="1831" w:name="_Toc126741616"/>
      <w:bookmarkStart w:id="1832" w:name="_Toc126748046"/>
      <w:bookmarkStart w:id="1833" w:name="_Toc126754476"/>
      <w:bookmarkStart w:id="1834" w:name="_Toc126741617"/>
      <w:bookmarkStart w:id="1835" w:name="_Toc126748047"/>
      <w:bookmarkStart w:id="1836" w:name="_Toc126754477"/>
      <w:bookmarkStart w:id="1837" w:name="_Toc126741618"/>
      <w:bookmarkStart w:id="1838" w:name="_Toc126748048"/>
      <w:bookmarkStart w:id="1839" w:name="_Toc126754478"/>
      <w:bookmarkStart w:id="1840" w:name="_Toc126741620"/>
      <w:bookmarkStart w:id="1841" w:name="_Toc126748050"/>
      <w:bookmarkStart w:id="1842" w:name="_Toc126754480"/>
      <w:bookmarkStart w:id="1843" w:name="_Toc126741621"/>
      <w:bookmarkStart w:id="1844" w:name="_Toc126748051"/>
      <w:bookmarkStart w:id="1845" w:name="_Toc126754481"/>
      <w:bookmarkStart w:id="1846" w:name="_Toc126741623"/>
      <w:bookmarkStart w:id="1847" w:name="_Toc126748053"/>
      <w:bookmarkStart w:id="1848" w:name="_Toc126754483"/>
      <w:bookmarkStart w:id="1849" w:name="_Toc126741625"/>
      <w:bookmarkStart w:id="1850" w:name="_Toc126748055"/>
      <w:bookmarkStart w:id="1851" w:name="_Toc126754485"/>
      <w:bookmarkStart w:id="1852" w:name="_Toc126741627"/>
      <w:bookmarkStart w:id="1853" w:name="_Toc126748057"/>
      <w:bookmarkStart w:id="1854" w:name="_Toc126754487"/>
      <w:bookmarkStart w:id="1855" w:name="_Toc126741629"/>
      <w:bookmarkStart w:id="1856" w:name="_Toc126748059"/>
      <w:bookmarkStart w:id="1857" w:name="_Toc126754489"/>
      <w:bookmarkStart w:id="1858" w:name="_Toc126741631"/>
      <w:bookmarkStart w:id="1859" w:name="_Toc126748061"/>
      <w:bookmarkStart w:id="1860" w:name="_Toc126754491"/>
      <w:bookmarkStart w:id="1861" w:name="_Toc126741632"/>
      <w:bookmarkStart w:id="1862" w:name="_Toc126748062"/>
      <w:bookmarkStart w:id="1863" w:name="_Toc126754492"/>
      <w:bookmarkStart w:id="1864" w:name="_Toc126741633"/>
      <w:bookmarkStart w:id="1865" w:name="_Toc126748063"/>
      <w:bookmarkStart w:id="1866" w:name="_Toc126754493"/>
      <w:bookmarkStart w:id="1867" w:name="_Toc126741635"/>
      <w:bookmarkStart w:id="1868" w:name="_Toc126748065"/>
      <w:bookmarkStart w:id="1869" w:name="_Toc126754495"/>
      <w:bookmarkStart w:id="1870" w:name="_Toc126741636"/>
      <w:bookmarkStart w:id="1871" w:name="_Toc126748066"/>
      <w:bookmarkStart w:id="1872" w:name="_Toc126754496"/>
      <w:bookmarkStart w:id="1873" w:name="_Toc126741638"/>
      <w:bookmarkStart w:id="1874" w:name="_Toc126748068"/>
      <w:bookmarkStart w:id="1875" w:name="_Toc126754498"/>
      <w:bookmarkStart w:id="1876" w:name="_Toc126741640"/>
      <w:bookmarkStart w:id="1877" w:name="_Toc126748070"/>
      <w:bookmarkStart w:id="1878" w:name="_Toc126754500"/>
      <w:bookmarkStart w:id="1879" w:name="_Toc126741642"/>
      <w:bookmarkStart w:id="1880" w:name="_Toc126748072"/>
      <w:bookmarkStart w:id="1881" w:name="_Toc126754502"/>
      <w:bookmarkStart w:id="1882" w:name="_Toc126741644"/>
      <w:bookmarkStart w:id="1883" w:name="_Toc126748074"/>
      <w:bookmarkStart w:id="1884" w:name="_Toc126754504"/>
      <w:bookmarkStart w:id="1885" w:name="_Toc126741646"/>
      <w:bookmarkStart w:id="1886" w:name="_Toc126748076"/>
      <w:bookmarkStart w:id="1887" w:name="_Toc126754506"/>
      <w:bookmarkStart w:id="1888" w:name="_Toc126741647"/>
      <w:bookmarkStart w:id="1889" w:name="_Toc126748077"/>
      <w:bookmarkStart w:id="1890" w:name="_Toc126754507"/>
      <w:bookmarkStart w:id="1891" w:name="_Toc126741648"/>
      <w:bookmarkStart w:id="1892" w:name="_Toc126748078"/>
      <w:bookmarkStart w:id="1893" w:name="_Toc126754508"/>
      <w:bookmarkStart w:id="1894" w:name="_Toc126741650"/>
      <w:bookmarkStart w:id="1895" w:name="_Toc126748080"/>
      <w:bookmarkStart w:id="1896" w:name="_Toc126754510"/>
      <w:bookmarkStart w:id="1897" w:name="_Toc126741651"/>
      <w:bookmarkStart w:id="1898" w:name="_Toc126748081"/>
      <w:bookmarkStart w:id="1899" w:name="_Toc126754511"/>
      <w:bookmarkStart w:id="1900" w:name="_Toc126741653"/>
      <w:bookmarkStart w:id="1901" w:name="_Toc126748083"/>
      <w:bookmarkStart w:id="1902" w:name="_Toc126754513"/>
      <w:bookmarkStart w:id="1903" w:name="_Toc126741655"/>
      <w:bookmarkStart w:id="1904" w:name="_Toc126748085"/>
      <w:bookmarkStart w:id="1905" w:name="_Toc126754515"/>
      <w:bookmarkStart w:id="1906" w:name="_Toc126741657"/>
      <w:bookmarkStart w:id="1907" w:name="_Toc126748087"/>
      <w:bookmarkStart w:id="1908" w:name="_Toc126754517"/>
      <w:bookmarkStart w:id="1909" w:name="_Toc126741659"/>
      <w:bookmarkStart w:id="1910" w:name="_Toc126748089"/>
      <w:bookmarkStart w:id="1911" w:name="_Toc126754519"/>
      <w:bookmarkStart w:id="1912" w:name="_Toc126741661"/>
      <w:bookmarkStart w:id="1913" w:name="_Toc126748091"/>
      <w:bookmarkStart w:id="1914" w:name="_Toc126754521"/>
      <w:bookmarkStart w:id="1915" w:name="_Toc126741662"/>
      <w:bookmarkStart w:id="1916" w:name="_Toc126748092"/>
      <w:bookmarkStart w:id="1917" w:name="_Toc126754522"/>
      <w:bookmarkStart w:id="1918" w:name="_Toc126741663"/>
      <w:bookmarkStart w:id="1919" w:name="_Toc126748093"/>
      <w:bookmarkStart w:id="1920" w:name="_Toc126754523"/>
      <w:bookmarkStart w:id="1921" w:name="_Toc126741665"/>
      <w:bookmarkStart w:id="1922" w:name="_Toc126748095"/>
      <w:bookmarkStart w:id="1923" w:name="_Toc126754525"/>
      <w:bookmarkStart w:id="1924" w:name="_Toc126741666"/>
      <w:bookmarkStart w:id="1925" w:name="_Toc126748096"/>
      <w:bookmarkStart w:id="1926" w:name="_Toc126754526"/>
      <w:bookmarkStart w:id="1927" w:name="_Toc126741668"/>
      <w:bookmarkStart w:id="1928" w:name="_Toc126748098"/>
      <w:bookmarkStart w:id="1929" w:name="_Toc126754528"/>
      <w:bookmarkStart w:id="1930" w:name="_Toc126741670"/>
      <w:bookmarkStart w:id="1931" w:name="_Toc126748100"/>
      <w:bookmarkStart w:id="1932" w:name="_Toc126754530"/>
      <w:bookmarkStart w:id="1933" w:name="_Toc126741672"/>
      <w:bookmarkStart w:id="1934" w:name="_Toc126748102"/>
      <w:bookmarkStart w:id="1935" w:name="_Toc126754532"/>
      <w:bookmarkStart w:id="1936" w:name="_Toc126741674"/>
      <w:bookmarkStart w:id="1937" w:name="_Toc126748104"/>
      <w:bookmarkStart w:id="1938" w:name="_Toc126754534"/>
      <w:bookmarkStart w:id="1939" w:name="_Toc126741676"/>
      <w:bookmarkStart w:id="1940" w:name="_Toc126748106"/>
      <w:bookmarkStart w:id="1941" w:name="_Toc126754536"/>
      <w:bookmarkStart w:id="1942" w:name="_Toc126741677"/>
      <w:bookmarkStart w:id="1943" w:name="_Toc126748107"/>
      <w:bookmarkStart w:id="1944" w:name="_Toc126754537"/>
      <w:bookmarkStart w:id="1945" w:name="_Toc126741678"/>
      <w:bookmarkStart w:id="1946" w:name="_Toc126748108"/>
      <w:bookmarkStart w:id="1947" w:name="_Toc126754538"/>
      <w:bookmarkStart w:id="1948" w:name="_Toc126741680"/>
      <w:bookmarkStart w:id="1949" w:name="_Toc126748110"/>
      <w:bookmarkStart w:id="1950" w:name="_Toc126754540"/>
      <w:bookmarkStart w:id="1951" w:name="_Toc126741681"/>
      <w:bookmarkStart w:id="1952" w:name="_Toc126748111"/>
      <w:bookmarkStart w:id="1953" w:name="_Toc126754541"/>
      <w:bookmarkStart w:id="1954" w:name="_Toc126741683"/>
      <w:bookmarkStart w:id="1955" w:name="_Toc126748113"/>
      <w:bookmarkStart w:id="1956" w:name="_Toc126754543"/>
      <w:bookmarkStart w:id="1957" w:name="_Toc126741685"/>
      <w:bookmarkStart w:id="1958" w:name="_Toc126748115"/>
      <w:bookmarkStart w:id="1959" w:name="_Toc126754545"/>
      <w:bookmarkStart w:id="1960" w:name="_Toc126741687"/>
      <w:bookmarkStart w:id="1961" w:name="_Toc126748117"/>
      <w:bookmarkStart w:id="1962" w:name="_Toc126754547"/>
      <w:bookmarkStart w:id="1963" w:name="_Toc126741689"/>
      <w:bookmarkStart w:id="1964" w:name="_Toc126748119"/>
      <w:bookmarkStart w:id="1965" w:name="_Toc126754549"/>
      <w:bookmarkStart w:id="1966" w:name="_Toc126741691"/>
      <w:bookmarkStart w:id="1967" w:name="_Toc126748121"/>
      <w:bookmarkStart w:id="1968" w:name="_Toc126754551"/>
      <w:bookmarkStart w:id="1969" w:name="_Toc126741692"/>
      <w:bookmarkStart w:id="1970" w:name="_Toc126748122"/>
      <w:bookmarkStart w:id="1971" w:name="_Toc126754552"/>
      <w:bookmarkStart w:id="1972" w:name="_Toc126741693"/>
      <w:bookmarkStart w:id="1973" w:name="_Toc126748123"/>
      <w:bookmarkStart w:id="1974" w:name="_Toc126754553"/>
      <w:bookmarkStart w:id="1975" w:name="_Toc126741695"/>
      <w:bookmarkStart w:id="1976" w:name="_Toc126748125"/>
      <w:bookmarkStart w:id="1977" w:name="_Toc126754555"/>
      <w:bookmarkStart w:id="1978" w:name="_Toc126741696"/>
      <w:bookmarkStart w:id="1979" w:name="_Toc126748126"/>
      <w:bookmarkStart w:id="1980" w:name="_Toc126754556"/>
      <w:bookmarkStart w:id="1981" w:name="_Toc126741698"/>
      <w:bookmarkStart w:id="1982" w:name="_Toc126748128"/>
      <w:bookmarkStart w:id="1983" w:name="_Toc126754558"/>
      <w:bookmarkStart w:id="1984" w:name="_Toc126741700"/>
      <w:bookmarkStart w:id="1985" w:name="_Toc126748130"/>
      <w:bookmarkStart w:id="1986" w:name="_Toc126754560"/>
      <w:bookmarkStart w:id="1987" w:name="_Toc126741702"/>
      <w:bookmarkStart w:id="1988" w:name="_Toc126748132"/>
      <w:bookmarkStart w:id="1989" w:name="_Toc126754562"/>
      <w:bookmarkStart w:id="1990" w:name="_Toc126741704"/>
      <w:bookmarkStart w:id="1991" w:name="_Toc126748134"/>
      <w:bookmarkStart w:id="1992" w:name="_Toc126754564"/>
      <w:bookmarkStart w:id="1993" w:name="_Toc126741706"/>
      <w:bookmarkStart w:id="1994" w:name="_Toc126748136"/>
      <w:bookmarkStart w:id="1995" w:name="_Toc126754566"/>
      <w:bookmarkStart w:id="1996" w:name="_Toc126741707"/>
      <w:bookmarkStart w:id="1997" w:name="_Toc126748137"/>
      <w:bookmarkStart w:id="1998" w:name="_Toc126754567"/>
      <w:bookmarkStart w:id="1999" w:name="_Toc126741708"/>
      <w:bookmarkStart w:id="2000" w:name="_Toc126748138"/>
      <w:bookmarkStart w:id="2001" w:name="_Toc126754568"/>
      <w:bookmarkStart w:id="2002" w:name="_Toc126741710"/>
      <w:bookmarkStart w:id="2003" w:name="_Toc126748140"/>
      <w:bookmarkStart w:id="2004" w:name="_Toc126754570"/>
      <w:bookmarkStart w:id="2005" w:name="_Toc126741711"/>
      <w:bookmarkStart w:id="2006" w:name="_Toc126748141"/>
      <w:bookmarkStart w:id="2007" w:name="_Toc126754571"/>
      <w:bookmarkStart w:id="2008" w:name="_Toc126741713"/>
      <w:bookmarkStart w:id="2009" w:name="_Toc126748143"/>
      <w:bookmarkStart w:id="2010" w:name="_Toc126754573"/>
      <w:bookmarkStart w:id="2011" w:name="_Toc126741715"/>
      <w:bookmarkStart w:id="2012" w:name="_Toc126748145"/>
      <w:bookmarkStart w:id="2013" w:name="_Toc126754575"/>
      <w:bookmarkStart w:id="2014" w:name="_Toc126741717"/>
      <w:bookmarkStart w:id="2015" w:name="_Toc126748147"/>
      <w:bookmarkStart w:id="2016" w:name="_Toc126754577"/>
      <w:bookmarkStart w:id="2017" w:name="_Toc126741719"/>
      <w:bookmarkStart w:id="2018" w:name="_Toc126748149"/>
      <w:bookmarkStart w:id="2019" w:name="_Toc126754579"/>
      <w:bookmarkStart w:id="2020" w:name="_Toc126741721"/>
      <w:bookmarkStart w:id="2021" w:name="_Toc126748151"/>
      <w:bookmarkStart w:id="2022" w:name="_Toc126754581"/>
      <w:bookmarkStart w:id="2023" w:name="_Toc126741722"/>
      <w:bookmarkStart w:id="2024" w:name="_Toc126748152"/>
      <w:bookmarkStart w:id="2025" w:name="_Toc126754582"/>
      <w:bookmarkStart w:id="2026" w:name="_Toc126741723"/>
      <w:bookmarkStart w:id="2027" w:name="_Toc126748153"/>
      <w:bookmarkStart w:id="2028" w:name="_Toc126754583"/>
      <w:bookmarkStart w:id="2029" w:name="_Toc126741725"/>
      <w:bookmarkStart w:id="2030" w:name="_Toc126748155"/>
      <w:bookmarkStart w:id="2031" w:name="_Toc126754585"/>
      <w:bookmarkStart w:id="2032" w:name="_Toc126741726"/>
      <w:bookmarkStart w:id="2033" w:name="_Toc126748156"/>
      <w:bookmarkStart w:id="2034" w:name="_Toc126754586"/>
      <w:bookmarkStart w:id="2035" w:name="_Toc126741728"/>
      <w:bookmarkStart w:id="2036" w:name="_Toc126748158"/>
      <w:bookmarkStart w:id="2037" w:name="_Toc126754588"/>
      <w:bookmarkStart w:id="2038" w:name="_Toc126741730"/>
      <w:bookmarkStart w:id="2039" w:name="_Toc126748160"/>
      <w:bookmarkStart w:id="2040" w:name="_Toc126754590"/>
      <w:bookmarkStart w:id="2041" w:name="_Toc126741732"/>
      <w:bookmarkStart w:id="2042" w:name="_Toc126748162"/>
      <w:bookmarkStart w:id="2043" w:name="_Toc126754592"/>
      <w:bookmarkStart w:id="2044" w:name="_Toc126741734"/>
      <w:bookmarkStart w:id="2045" w:name="_Toc126748164"/>
      <w:bookmarkStart w:id="2046" w:name="_Toc126754594"/>
      <w:bookmarkStart w:id="2047" w:name="_Toc126741736"/>
      <w:bookmarkStart w:id="2048" w:name="_Toc126748166"/>
      <w:bookmarkStart w:id="2049" w:name="_Toc126754596"/>
      <w:bookmarkStart w:id="2050" w:name="_Toc126741737"/>
      <w:bookmarkStart w:id="2051" w:name="_Toc126748167"/>
      <w:bookmarkStart w:id="2052" w:name="_Toc126754597"/>
      <w:bookmarkStart w:id="2053" w:name="_Toc126741738"/>
      <w:bookmarkStart w:id="2054" w:name="_Toc126748168"/>
      <w:bookmarkStart w:id="2055" w:name="_Toc126754598"/>
      <w:bookmarkStart w:id="2056" w:name="_Toc126741740"/>
      <w:bookmarkStart w:id="2057" w:name="_Toc126748170"/>
      <w:bookmarkStart w:id="2058" w:name="_Toc126754600"/>
      <w:bookmarkStart w:id="2059" w:name="_Toc126741741"/>
      <w:bookmarkStart w:id="2060" w:name="_Toc126748171"/>
      <w:bookmarkStart w:id="2061" w:name="_Toc126754601"/>
      <w:bookmarkStart w:id="2062" w:name="_Toc126741743"/>
      <w:bookmarkStart w:id="2063" w:name="_Toc126748173"/>
      <w:bookmarkStart w:id="2064" w:name="_Toc126754603"/>
      <w:bookmarkStart w:id="2065" w:name="_Toc126741745"/>
      <w:bookmarkStart w:id="2066" w:name="_Toc126748175"/>
      <w:bookmarkStart w:id="2067" w:name="_Toc126754605"/>
      <w:bookmarkStart w:id="2068" w:name="_Toc126741747"/>
      <w:bookmarkStart w:id="2069" w:name="_Toc126748177"/>
      <w:bookmarkStart w:id="2070" w:name="_Toc126754607"/>
      <w:bookmarkStart w:id="2071" w:name="_Toc126741749"/>
      <w:bookmarkStart w:id="2072" w:name="_Toc126748179"/>
      <w:bookmarkStart w:id="2073" w:name="_Toc126754609"/>
      <w:bookmarkStart w:id="2074" w:name="_Toc126741751"/>
      <w:bookmarkStart w:id="2075" w:name="_Toc126748181"/>
      <w:bookmarkStart w:id="2076" w:name="_Toc126754611"/>
      <w:bookmarkStart w:id="2077" w:name="_Toc126741752"/>
      <w:bookmarkStart w:id="2078" w:name="_Toc126748182"/>
      <w:bookmarkStart w:id="2079" w:name="_Toc126754612"/>
      <w:bookmarkStart w:id="2080" w:name="_Toc126741753"/>
      <w:bookmarkStart w:id="2081" w:name="_Toc126748183"/>
      <w:bookmarkStart w:id="2082" w:name="_Toc126754613"/>
      <w:bookmarkStart w:id="2083" w:name="_Toc126741755"/>
      <w:bookmarkStart w:id="2084" w:name="_Toc126748185"/>
      <w:bookmarkStart w:id="2085" w:name="_Toc126754615"/>
      <w:bookmarkStart w:id="2086" w:name="_Toc126741756"/>
      <w:bookmarkStart w:id="2087" w:name="_Toc126748186"/>
      <w:bookmarkStart w:id="2088" w:name="_Toc126754616"/>
      <w:bookmarkStart w:id="2089" w:name="_Toc126741758"/>
      <w:bookmarkStart w:id="2090" w:name="_Toc126748188"/>
      <w:bookmarkStart w:id="2091" w:name="_Toc126754618"/>
      <w:bookmarkStart w:id="2092" w:name="_Toc126741760"/>
      <w:bookmarkStart w:id="2093" w:name="_Toc126748190"/>
      <w:bookmarkStart w:id="2094" w:name="_Toc126754620"/>
      <w:bookmarkStart w:id="2095" w:name="_Toc126741762"/>
      <w:bookmarkStart w:id="2096" w:name="_Toc126748192"/>
      <w:bookmarkStart w:id="2097" w:name="_Toc126754622"/>
      <w:bookmarkStart w:id="2098" w:name="_Toc126741764"/>
      <w:bookmarkStart w:id="2099" w:name="_Toc126748194"/>
      <w:bookmarkStart w:id="2100" w:name="_Toc126754624"/>
      <w:bookmarkStart w:id="2101" w:name="_Toc126741766"/>
      <w:bookmarkStart w:id="2102" w:name="_Toc126748196"/>
      <w:bookmarkStart w:id="2103" w:name="_Toc126754626"/>
      <w:bookmarkStart w:id="2104" w:name="_Toc126741767"/>
      <w:bookmarkStart w:id="2105" w:name="_Toc126748197"/>
      <w:bookmarkStart w:id="2106" w:name="_Toc126754627"/>
      <w:bookmarkStart w:id="2107" w:name="_Toc126741768"/>
      <w:bookmarkStart w:id="2108" w:name="_Toc126748198"/>
      <w:bookmarkStart w:id="2109" w:name="_Toc126754628"/>
      <w:bookmarkStart w:id="2110" w:name="_Toc126741770"/>
      <w:bookmarkStart w:id="2111" w:name="_Toc126748200"/>
      <w:bookmarkStart w:id="2112" w:name="_Toc126754630"/>
      <w:bookmarkStart w:id="2113" w:name="_Toc126741771"/>
      <w:bookmarkStart w:id="2114" w:name="_Toc126748201"/>
      <w:bookmarkStart w:id="2115" w:name="_Toc126754631"/>
      <w:bookmarkStart w:id="2116" w:name="_Toc126741773"/>
      <w:bookmarkStart w:id="2117" w:name="_Toc126748203"/>
      <w:bookmarkStart w:id="2118" w:name="_Toc126754633"/>
      <w:bookmarkStart w:id="2119" w:name="_Toc126741775"/>
      <w:bookmarkStart w:id="2120" w:name="_Toc126748205"/>
      <w:bookmarkStart w:id="2121" w:name="_Toc126754635"/>
      <w:bookmarkStart w:id="2122" w:name="_Toc126741777"/>
      <w:bookmarkStart w:id="2123" w:name="_Toc126748207"/>
      <w:bookmarkStart w:id="2124" w:name="_Toc126754637"/>
      <w:bookmarkStart w:id="2125" w:name="_Toc126741779"/>
      <w:bookmarkStart w:id="2126" w:name="_Toc126748209"/>
      <w:bookmarkStart w:id="2127" w:name="_Toc126754639"/>
      <w:bookmarkStart w:id="2128" w:name="_Toc126741781"/>
      <w:bookmarkStart w:id="2129" w:name="_Toc126748211"/>
      <w:bookmarkStart w:id="2130" w:name="_Toc126754641"/>
      <w:bookmarkStart w:id="2131" w:name="_Toc126741782"/>
      <w:bookmarkStart w:id="2132" w:name="_Toc126748212"/>
      <w:bookmarkStart w:id="2133" w:name="_Toc126754642"/>
      <w:bookmarkStart w:id="2134" w:name="_Toc126741783"/>
      <w:bookmarkStart w:id="2135" w:name="_Toc126748213"/>
      <w:bookmarkStart w:id="2136" w:name="_Toc126754643"/>
      <w:bookmarkStart w:id="2137" w:name="_Toc126741785"/>
      <w:bookmarkStart w:id="2138" w:name="_Toc126748215"/>
      <w:bookmarkStart w:id="2139" w:name="_Toc126754645"/>
      <w:bookmarkStart w:id="2140" w:name="_Toc126741786"/>
      <w:bookmarkStart w:id="2141" w:name="_Toc126748216"/>
      <w:bookmarkStart w:id="2142" w:name="_Toc126754646"/>
      <w:bookmarkStart w:id="2143" w:name="_Toc126741788"/>
      <w:bookmarkStart w:id="2144" w:name="_Toc126748218"/>
      <w:bookmarkStart w:id="2145" w:name="_Toc126754648"/>
      <w:bookmarkStart w:id="2146" w:name="_Toc126741790"/>
      <w:bookmarkStart w:id="2147" w:name="_Toc126748220"/>
      <w:bookmarkStart w:id="2148" w:name="_Toc126754650"/>
      <w:bookmarkStart w:id="2149" w:name="_Toc126741792"/>
      <w:bookmarkStart w:id="2150" w:name="_Toc126748222"/>
      <w:bookmarkStart w:id="2151" w:name="_Toc126754652"/>
      <w:bookmarkStart w:id="2152" w:name="_Toc126741794"/>
      <w:bookmarkStart w:id="2153" w:name="_Toc126748224"/>
      <w:bookmarkStart w:id="2154" w:name="_Toc126754654"/>
      <w:bookmarkStart w:id="2155" w:name="_Toc126741796"/>
      <w:bookmarkStart w:id="2156" w:name="_Toc126748226"/>
      <w:bookmarkStart w:id="2157" w:name="_Toc126754656"/>
      <w:bookmarkStart w:id="2158" w:name="_Toc126741797"/>
      <w:bookmarkStart w:id="2159" w:name="_Toc126748227"/>
      <w:bookmarkStart w:id="2160" w:name="_Toc126754657"/>
      <w:bookmarkStart w:id="2161" w:name="_Toc126741798"/>
      <w:bookmarkStart w:id="2162" w:name="_Toc126748228"/>
      <w:bookmarkStart w:id="2163" w:name="_Toc126754658"/>
      <w:bookmarkStart w:id="2164" w:name="_Toc126741800"/>
      <w:bookmarkStart w:id="2165" w:name="_Toc126748230"/>
      <w:bookmarkStart w:id="2166" w:name="_Toc126754660"/>
      <w:bookmarkStart w:id="2167" w:name="_Toc126741801"/>
      <w:bookmarkStart w:id="2168" w:name="_Toc126748231"/>
      <w:bookmarkStart w:id="2169" w:name="_Toc126754661"/>
      <w:bookmarkStart w:id="2170" w:name="_Toc126741803"/>
      <w:bookmarkStart w:id="2171" w:name="_Toc126748233"/>
      <w:bookmarkStart w:id="2172" w:name="_Toc126754663"/>
      <w:bookmarkStart w:id="2173" w:name="_Toc126741805"/>
      <w:bookmarkStart w:id="2174" w:name="_Toc126748235"/>
      <w:bookmarkStart w:id="2175" w:name="_Toc126754665"/>
      <w:bookmarkStart w:id="2176" w:name="_Toc126741807"/>
      <w:bookmarkStart w:id="2177" w:name="_Toc126748237"/>
      <w:bookmarkStart w:id="2178" w:name="_Toc126754667"/>
      <w:bookmarkStart w:id="2179" w:name="_Toc126741809"/>
      <w:bookmarkStart w:id="2180" w:name="_Toc126748239"/>
      <w:bookmarkStart w:id="2181" w:name="_Toc126754669"/>
      <w:bookmarkStart w:id="2182" w:name="_Toc126741811"/>
      <w:bookmarkStart w:id="2183" w:name="_Toc126748241"/>
      <w:bookmarkStart w:id="2184" w:name="_Toc126754671"/>
      <w:bookmarkStart w:id="2185" w:name="_Toc126741812"/>
      <w:bookmarkStart w:id="2186" w:name="_Toc126748242"/>
      <w:bookmarkStart w:id="2187" w:name="_Toc126754672"/>
      <w:bookmarkStart w:id="2188" w:name="_Toc126741813"/>
      <w:bookmarkStart w:id="2189" w:name="_Toc126748243"/>
      <w:bookmarkStart w:id="2190" w:name="_Toc126754673"/>
      <w:bookmarkStart w:id="2191" w:name="_Toc126741815"/>
      <w:bookmarkStart w:id="2192" w:name="_Toc126748245"/>
      <w:bookmarkStart w:id="2193" w:name="_Toc126754675"/>
      <w:bookmarkStart w:id="2194" w:name="_Toc126741816"/>
      <w:bookmarkStart w:id="2195" w:name="_Toc126748246"/>
      <w:bookmarkStart w:id="2196" w:name="_Toc126754676"/>
      <w:bookmarkStart w:id="2197" w:name="_Toc126741818"/>
      <w:bookmarkStart w:id="2198" w:name="_Toc126748248"/>
      <w:bookmarkStart w:id="2199" w:name="_Toc126754678"/>
      <w:bookmarkStart w:id="2200" w:name="_Toc126741820"/>
      <w:bookmarkStart w:id="2201" w:name="_Toc126748250"/>
      <w:bookmarkStart w:id="2202" w:name="_Toc126754680"/>
      <w:bookmarkStart w:id="2203" w:name="_Toc126741822"/>
      <w:bookmarkStart w:id="2204" w:name="_Toc126748252"/>
      <w:bookmarkStart w:id="2205" w:name="_Toc126754682"/>
      <w:bookmarkStart w:id="2206" w:name="_Toc126741824"/>
      <w:bookmarkStart w:id="2207" w:name="_Toc126748254"/>
      <w:bookmarkStart w:id="2208" w:name="_Toc126754684"/>
      <w:bookmarkStart w:id="2209" w:name="_Toc126741826"/>
      <w:bookmarkStart w:id="2210" w:name="_Toc126748256"/>
      <w:bookmarkStart w:id="2211" w:name="_Toc126754686"/>
      <w:bookmarkStart w:id="2212" w:name="_Toc126741827"/>
      <w:bookmarkStart w:id="2213" w:name="_Toc126748257"/>
      <w:bookmarkStart w:id="2214" w:name="_Toc126754687"/>
      <w:bookmarkStart w:id="2215" w:name="_Toc126741828"/>
      <w:bookmarkStart w:id="2216" w:name="_Toc126748258"/>
      <w:bookmarkStart w:id="2217" w:name="_Toc126754688"/>
      <w:bookmarkStart w:id="2218" w:name="_Toc126741830"/>
      <w:bookmarkStart w:id="2219" w:name="_Toc126748260"/>
      <w:bookmarkStart w:id="2220" w:name="_Toc126754690"/>
      <w:bookmarkStart w:id="2221" w:name="_Toc126741831"/>
      <w:bookmarkStart w:id="2222" w:name="_Toc126748261"/>
      <w:bookmarkStart w:id="2223" w:name="_Toc126754691"/>
      <w:bookmarkStart w:id="2224" w:name="_Toc126741833"/>
      <w:bookmarkStart w:id="2225" w:name="_Toc126748263"/>
      <w:bookmarkStart w:id="2226" w:name="_Toc126754693"/>
      <w:bookmarkStart w:id="2227" w:name="_Toc126741835"/>
      <w:bookmarkStart w:id="2228" w:name="_Toc126748265"/>
      <w:bookmarkStart w:id="2229" w:name="_Toc126754695"/>
      <w:bookmarkStart w:id="2230" w:name="_Toc126741837"/>
      <w:bookmarkStart w:id="2231" w:name="_Toc126748267"/>
      <w:bookmarkStart w:id="2232" w:name="_Toc126754697"/>
      <w:bookmarkStart w:id="2233" w:name="_Toc126741839"/>
      <w:bookmarkStart w:id="2234" w:name="_Toc126748269"/>
      <w:bookmarkStart w:id="2235" w:name="_Toc126754699"/>
      <w:bookmarkStart w:id="2236" w:name="_Toc126741841"/>
      <w:bookmarkStart w:id="2237" w:name="_Toc126748271"/>
      <w:bookmarkStart w:id="2238" w:name="_Toc126754701"/>
      <w:bookmarkStart w:id="2239" w:name="_Toc126741842"/>
      <w:bookmarkStart w:id="2240" w:name="_Toc126748272"/>
      <w:bookmarkStart w:id="2241" w:name="_Toc126754702"/>
      <w:bookmarkStart w:id="2242" w:name="_Toc126741843"/>
      <w:bookmarkStart w:id="2243" w:name="_Toc126748273"/>
      <w:bookmarkStart w:id="2244" w:name="_Toc126754703"/>
      <w:bookmarkStart w:id="2245" w:name="_Toc126741845"/>
      <w:bookmarkStart w:id="2246" w:name="_Toc126748275"/>
      <w:bookmarkStart w:id="2247" w:name="_Toc126754705"/>
      <w:bookmarkStart w:id="2248" w:name="_Toc126741846"/>
      <w:bookmarkStart w:id="2249" w:name="_Toc126748276"/>
      <w:bookmarkStart w:id="2250" w:name="_Toc126754706"/>
      <w:bookmarkStart w:id="2251" w:name="_Toc126741848"/>
      <w:bookmarkStart w:id="2252" w:name="_Toc126748278"/>
      <w:bookmarkStart w:id="2253" w:name="_Toc126754708"/>
      <w:bookmarkStart w:id="2254" w:name="_Toc126741850"/>
      <w:bookmarkStart w:id="2255" w:name="_Toc126748280"/>
      <w:bookmarkStart w:id="2256" w:name="_Toc126754710"/>
      <w:bookmarkStart w:id="2257" w:name="_Toc126741852"/>
      <w:bookmarkStart w:id="2258" w:name="_Toc126748282"/>
      <w:bookmarkStart w:id="2259" w:name="_Toc126754712"/>
      <w:bookmarkStart w:id="2260" w:name="_Toc126741854"/>
      <w:bookmarkStart w:id="2261" w:name="_Toc126748284"/>
      <w:bookmarkStart w:id="2262" w:name="_Toc126754714"/>
      <w:bookmarkStart w:id="2263" w:name="_Toc126741856"/>
      <w:bookmarkStart w:id="2264" w:name="_Toc126748286"/>
      <w:bookmarkStart w:id="2265" w:name="_Toc126754716"/>
      <w:bookmarkStart w:id="2266" w:name="_Toc126741857"/>
      <w:bookmarkStart w:id="2267" w:name="_Toc126748287"/>
      <w:bookmarkStart w:id="2268" w:name="_Toc126754717"/>
      <w:bookmarkStart w:id="2269" w:name="_Toc126741858"/>
      <w:bookmarkStart w:id="2270" w:name="_Toc126748288"/>
      <w:bookmarkStart w:id="2271" w:name="_Toc126754718"/>
      <w:bookmarkStart w:id="2272" w:name="_Toc126741860"/>
      <w:bookmarkStart w:id="2273" w:name="_Toc126748290"/>
      <w:bookmarkStart w:id="2274" w:name="_Toc126754720"/>
      <w:bookmarkStart w:id="2275" w:name="_Toc126741861"/>
      <w:bookmarkStart w:id="2276" w:name="_Toc126748291"/>
      <w:bookmarkStart w:id="2277" w:name="_Toc126754721"/>
      <w:bookmarkStart w:id="2278" w:name="_Toc126741863"/>
      <w:bookmarkStart w:id="2279" w:name="_Toc126748293"/>
      <w:bookmarkStart w:id="2280" w:name="_Toc126754723"/>
      <w:bookmarkStart w:id="2281" w:name="_Toc126741865"/>
      <w:bookmarkStart w:id="2282" w:name="_Toc126748295"/>
      <w:bookmarkStart w:id="2283" w:name="_Toc126754725"/>
      <w:bookmarkStart w:id="2284" w:name="_Toc126741867"/>
      <w:bookmarkStart w:id="2285" w:name="_Toc126748297"/>
      <w:bookmarkStart w:id="2286" w:name="_Toc126754727"/>
      <w:bookmarkStart w:id="2287" w:name="_Toc126741869"/>
      <w:bookmarkStart w:id="2288" w:name="_Toc126748299"/>
      <w:bookmarkStart w:id="2289" w:name="_Toc126754729"/>
      <w:bookmarkStart w:id="2290" w:name="_Toc126741871"/>
      <w:bookmarkStart w:id="2291" w:name="_Toc126748301"/>
      <w:bookmarkStart w:id="2292" w:name="_Toc126754731"/>
      <w:bookmarkStart w:id="2293" w:name="_Toc126741872"/>
      <w:bookmarkStart w:id="2294" w:name="_Toc126748302"/>
      <w:bookmarkStart w:id="2295" w:name="_Toc126754732"/>
      <w:bookmarkStart w:id="2296" w:name="_Toc126741873"/>
      <w:bookmarkStart w:id="2297" w:name="_Toc126748303"/>
      <w:bookmarkStart w:id="2298" w:name="_Toc126754733"/>
      <w:bookmarkStart w:id="2299" w:name="_Toc126741875"/>
      <w:bookmarkStart w:id="2300" w:name="_Toc126748305"/>
      <w:bookmarkStart w:id="2301" w:name="_Toc126754735"/>
      <w:bookmarkStart w:id="2302" w:name="_Toc126741876"/>
      <w:bookmarkStart w:id="2303" w:name="_Toc126748306"/>
      <w:bookmarkStart w:id="2304" w:name="_Toc126754736"/>
      <w:bookmarkStart w:id="2305" w:name="_Toc126741878"/>
      <w:bookmarkStart w:id="2306" w:name="_Toc126748308"/>
      <w:bookmarkStart w:id="2307" w:name="_Toc126754738"/>
      <w:bookmarkStart w:id="2308" w:name="_Toc126741880"/>
      <w:bookmarkStart w:id="2309" w:name="_Toc126748310"/>
      <w:bookmarkStart w:id="2310" w:name="_Toc126754740"/>
      <w:bookmarkStart w:id="2311" w:name="_Toc126741882"/>
      <w:bookmarkStart w:id="2312" w:name="_Toc126748312"/>
      <w:bookmarkStart w:id="2313" w:name="_Toc126754742"/>
      <w:bookmarkStart w:id="2314" w:name="_Toc126741884"/>
      <w:bookmarkStart w:id="2315" w:name="_Toc126748314"/>
      <w:bookmarkStart w:id="2316" w:name="_Toc126754744"/>
      <w:bookmarkStart w:id="2317" w:name="_Toc126741886"/>
      <w:bookmarkStart w:id="2318" w:name="_Toc126748316"/>
      <w:bookmarkStart w:id="2319" w:name="_Toc126754746"/>
      <w:bookmarkStart w:id="2320" w:name="_Toc126741887"/>
      <w:bookmarkStart w:id="2321" w:name="_Toc126748317"/>
      <w:bookmarkStart w:id="2322" w:name="_Toc126754747"/>
      <w:bookmarkStart w:id="2323" w:name="_Toc126741888"/>
      <w:bookmarkStart w:id="2324" w:name="_Toc126748318"/>
      <w:bookmarkStart w:id="2325" w:name="_Toc126754748"/>
      <w:bookmarkStart w:id="2326" w:name="_Toc126741890"/>
      <w:bookmarkStart w:id="2327" w:name="_Toc126748320"/>
      <w:bookmarkStart w:id="2328" w:name="_Toc126754750"/>
      <w:bookmarkStart w:id="2329" w:name="_Toc126741891"/>
      <w:bookmarkStart w:id="2330" w:name="_Toc126748321"/>
      <w:bookmarkStart w:id="2331" w:name="_Toc126754751"/>
      <w:bookmarkStart w:id="2332" w:name="_Toc126741893"/>
      <w:bookmarkStart w:id="2333" w:name="_Toc126748323"/>
      <w:bookmarkStart w:id="2334" w:name="_Toc126754753"/>
      <w:bookmarkStart w:id="2335" w:name="_Toc126741895"/>
      <w:bookmarkStart w:id="2336" w:name="_Toc126748325"/>
      <w:bookmarkStart w:id="2337" w:name="_Toc126754755"/>
      <w:bookmarkStart w:id="2338" w:name="_Toc126741897"/>
      <w:bookmarkStart w:id="2339" w:name="_Toc126748327"/>
      <w:bookmarkStart w:id="2340" w:name="_Toc126754757"/>
      <w:bookmarkStart w:id="2341" w:name="_Toc126741899"/>
      <w:bookmarkStart w:id="2342" w:name="_Toc126748329"/>
      <w:bookmarkStart w:id="2343" w:name="_Toc126754759"/>
      <w:bookmarkStart w:id="2344" w:name="_Toc126741901"/>
      <w:bookmarkStart w:id="2345" w:name="_Toc126748331"/>
      <w:bookmarkStart w:id="2346" w:name="_Toc126754761"/>
      <w:bookmarkStart w:id="2347" w:name="_Toc126741902"/>
      <w:bookmarkStart w:id="2348" w:name="_Toc126748332"/>
      <w:bookmarkStart w:id="2349" w:name="_Toc126754762"/>
      <w:bookmarkStart w:id="2350" w:name="_Toc126741903"/>
      <w:bookmarkStart w:id="2351" w:name="_Toc126748333"/>
      <w:bookmarkStart w:id="2352" w:name="_Toc126754763"/>
      <w:bookmarkStart w:id="2353" w:name="_Toc126741905"/>
      <w:bookmarkStart w:id="2354" w:name="_Toc126748335"/>
      <w:bookmarkStart w:id="2355" w:name="_Toc126754765"/>
      <w:bookmarkStart w:id="2356" w:name="_Toc126741906"/>
      <w:bookmarkStart w:id="2357" w:name="_Toc126748336"/>
      <w:bookmarkStart w:id="2358" w:name="_Toc126754766"/>
      <w:bookmarkStart w:id="2359" w:name="_Toc126741908"/>
      <w:bookmarkStart w:id="2360" w:name="_Toc126748338"/>
      <w:bookmarkStart w:id="2361" w:name="_Toc126754768"/>
      <w:bookmarkStart w:id="2362" w:name="_Toc126741910"/>
      <w:bookmarkStart w:id="2363" w:name="_Toc126748340"/>
      <w:bookmarkStart w:id="2364" w:name="_Toc126754770"/>
      <w:bookmarkStart w:id="2365" w:name="_Toc126741912"/>
      <w:bookmarkStart w:id="2366" w:name="_Toc126748342"/>
      <w:bookmarkStart w:id="2367" w:name="_Toc126754772"/>
      <w:bookmarkStart w:id="2368" w:name="_Toc126741914"/>
      <w:bookmarkStart w:id="2369" w:name="_Toc126748344"/>
      <w:bookmarkStart w:id="2370" w:name="_Toc126754774"/>
      <w:bookmarkStart w:id="2371" w:name="_Toc126741916"/>
      <w:bookmarkStart w:id="2372" w:name="_Toc126748346"/>
      <w:bookmarkStart w:id="2373" w:name="_Toc126754776"/>
      <w:bookmarkStart w:id="2374" w:name="_Toc126741917"/>
      <w:bookmarkStart w:id="2375" w:name="_Toc126748347"/>
      <w:bookmarkStart w:id="2376" w:name="_Toc126754777"/>
      <w:bookmarkStart w:id="2377" w:name="_Toc126741918"/>
      <w:bookmarkStart w:id="2378" w:name="_Toc126748348"/>
      <w:bookmarkStart w:id="2379" w:name="_Toc126754778"/>
      <w:bookmarkStart w:id="2380" w:name="_Toc126741920"/>
      <w:bookmarkStart w:id="2381" w:name="_Toc126748350"/>
      <w:bookmarkStart w:id="2382" w:name="_Toc126754780"/>
      <w:bookmarkStart w:id="2383" w:name="_Toc126741921"/>
      <w:bookmarkStart w:id="2384" w:name="_Toc126748351"/>
      <w:bookmarkStart w:id="2385" w:name="_Toc126754781"/>
      <w:bookmarkStart w:id="2386" w:name="_Toc126741923"/>
      <w:bookmarkStart w:id="2387" w:name="_Toc126748353"/>
      <w:bookmarkStart w:id="2388" w:name="_Toc126754783"/>
      <w:bookmarkStart w:id="2389" w:name="_Toc126741925"/>
      <w:bookmarkStart w:id="2390" w:name="_Toc126748355"/>
      <w:bookmarkStart w:id="2391" w:name="_Toc126754785"/>
      <w:bookmarkStart w:id="2392" w:name="_Toc126741927"/>
      <w:bookmarkStart w:id="2393" w:name="_Toc126748357"/>
      <w:bookmarkStart w:id="2394" w:name="_Toc126754787"/>
      <w:bookmarkStart w:id="2395" w:name="_Toc126741929"/>
      <w:bookmarkStart w:id="2396" w:name="_Toc126748359"/>
      <w:bookmarkStart w:id="2397" w:name="_Toc126754789"/>
      <w:bookmarkStart w:id="2398" w:name="_Toc126741931"/>
      <w:bookmarkStart w:id="2399" w:name="_Toc126748361"/>
      <w:bookmarkStart w:id="2400" w:name="_Toc126754791"/>
      <w:bookmarkStart w:id="2401" w:name="_Toc126741932"/>
      <w:bookmarkStart w:id="2402" w:name="_Toc126748362"/>
      <w:bookmarkStart w:id="2403" w:name="_Toc126754792"/>
      <w:bookmarkStart w:id="2404" w:name="_Toc126741933"/>
      <w:bookmarkStart w:id="2405" w:name="_Toc126748363"/>
      <w:bookmarkStart w:id="2406" w:name="_Toc126754793"/>
      <w:bookmarkStart w:id="2407" w:name="_Toc126741935"/>
      <w:bookmarkStart w:id="2408" w:name="_Toc126748365"/>
      <w:bookmarkStart w:id="2409" w:name="_Toc126754795"/>
      <w:bookmarkStart w:id="2410" w:name="_Toc126741936"/>
      <w:bookmarkStart w:id="2411" w:name="_Toc126748366"/>
      <w:bookmarkStart w:id="2412" w:name="_Toc126754796"/>
      <w:bookmarkStart w:id="2413" w:name="_Toc126741938"/>
      <w:bookmarkStart w:id="2414" w:name="_Toc126748368"/>
      <w:bookmarkStart w:id="2415" w:name="_Toc126754798"/>
      <w:bookmarkStart w:id="2416" w:name="_Toc126741940"/>
      <w:bookmarkStart w:id="2417" w:name="_Toc126748370"/>
      <w:bookmarkStart w:id="2418" w:name="_Toc126754800"/>
      <w:bookmarkStart w:id="2419" w:name="_Toc126741942"/>
      <w:bookmarkStart w:id="2420" w:name="_Toc126748372"/>
      <w:bookmarkStart w:id="2421" w:name="_Toc126754802"/>
      <w:bookmarkStart w:id="2422" w:name="_Toc126741944"/>
      <w:bookmarkStart w:id="2423" w:name="_Toc126748374"/>
      <w:bookmarkStart w:id="2424" w:name="_Toc126754804"/>
      <w:bookmarkStart w:id="2425" w:name="_Toc126741946"/>
      <w:bookmarkStart w:id="2426" w:name="_Toc126748376"/>
      <w:bookmarkStart w:id="2427" w:name="_Toc126754806"/>
      <w:bookmarkStart w:id="2428" w:name="_Toc126741947"/>
      <w:bookmarkStart w:id="2429" w:name="_Toc126748377"/>
      <w:bookmarkStart w:id="2430" w:name="_Toc126754807"/>
      <w:bookmarkStart w:id="2431" w:name="_Toc126741948"/>
      <w:bookmarkStart w:id="2432" w:name="_Toc126748378"/>
      <w:bookmarkStart w:id="2433" w:name="_Toc126754808"/>
      <w:bookmarkStart w:id="2434" w:name="_Toc126741950"/>
      <w:bookmarkStart w:id="2435" w:name="_Toc126748380"/>
      <w:bookmarkStart w:id="2436" w:name="_Toc126754810"/>
      <w:bookmarkStart w:id="2437" w:name="_Toc126741951"/>
      <w:bookmarkStart w:id="2438" w:name="_Toc126748381"/>
      <w:bookmarkStart w:id="2439" w:name="_Toc126754811"/>
      <w:bookmarkStart w:id="2440" w:name="_Toc126741953"/>
      <w:bookmarkStart w:id="2441" w:name="_Toc126748383"/>
      <w:bookmarkStart w:id="2442" w:name="_Toc126754813"/>
      <w:bookmarkStart w:id="2443" w:name="_Toc126741955"/>
      <w:bookmarkStart w:id="2444" w:name="_Toc126748385"/>
      <w:bookmarkStart w:id="2445" w:name="_Toc126754815"/>
      <w:bookmarkStart w:id="2446" w:name="_Toc126741957"/>
      <w:bookmarkStart w:id="2447" w:name="_Toc126748387"/>
      <w:bookmarkStart w:id="2448" w:name="_Toc126754817"/>
      <w:bookmarkStart w:id="2449" w:name="_Toc126741959"/>
      <w:bookmarkStart w:id="2450" w:name="_Toc126748389"/>
      <w:bookmarkStart w:id="2451" w:name="_Toc126754819"/>
      <w:bookmarkStart w:id="2452" w:name="_Toc126741961"/>
      <w:bookmarkStart w:id="2453" w:name="_Toc126748391"/>
      <w:bookmarkStart w:id="2454" w:name="_Toc126754821"/>
      <w:bookmarkStart w:id="2455" w:name="_Toc126741962"/>
      <w:bookmarkStart w:id="2456" w:name="_Toc126748392"/>
      <w:bookmarkStart w:id="2457" w:name="_Toc126754822"/>
      <w:bookmarkStart w:id="2458" w:name="_Toc126741963"/>
      <w:bookmarkStart w:id="2459" w:name="_Toc126748393"/>
      <w:bookmarkStart w:id="2460" w:name="_Toc126754823"/>
      <w:bookmarkStart w:id="2461" w:name="_Toc126741965"/>
      <w:bookmarkStart w:id="2462" w:name="_Toc126748395"/>
      <w:bookmarkStart w:id="2463" w:name="_Toc126754825"/>
      <w:bookmarkStart w:id="2464" w:name="_Toc126741966"/>
      <w:bookmarkStart w:id="2465" w:name="_Toc126748396"/>
      <w:bookmarkStart w:id="2466" w:name="_Toc126754826"/>
      <w:bookmarkStart w:id="2467" w:name="_Toc126741968"/>
      <w:bookmarkStart w:id="2468" w:name="_Toc126748398"/>
      <w:bookmarkStart w:id="2469" w:name="_Toc126754828"/>
      <w:bookmarkStart w:id="2470" w:name="_Toc126741970"/>
      <w:bookmarkStart w:id="2471" w:name="_Toc126748400"/>
      <w:bookmarkStart w:id="2472" w:name="_Toc126754830"/>
      <w:bookmarkStart w:id="2473" w:name="_Toc126741972"/>
      <w:bookmarkStart w:id="2474" w:name="_Toc126748402"/>
      <w:bookmarkStart w:id="2475" w:name="_Toc126754832"/>
      <w:bookmarkStart w:id="2476" w:name="_Toc126741974"/>
      <w:bookmarkStart w:id="2477" w:name="_Toc126748404"/>
      <w:bookmarkStart w:id="2478" w:name="_Toc126754834"/>
      <w:bookmarkStart w:id="2479" w:name="_Toc126741976"/>
      <w:bookmarkStart w:id="2480" w:name="_Toc126748406"/>
      <w:bookmarkStart w:id="2481" w:name="_Toc126754836"/>
      <w:bookmarkStart w:id="2482" w:name="_Toc126741977"/>
      <w:bookmarkStart w:id="2483" w:name="_Toc126748407"/>
      <w:bookmarkStart w:id="2484" w:name="_Toc126754837"/>
      <w:bookmarkStart w:id="2485" w:name="_Toc126741978"/>
      <w:bookmarkStart w:id="2486" w:name="_Toc126748408"/>
      <w:bookmarkStart w:id="2487" w:name="_Toc126754838"/>
      <w:bookmarkStart w:id="2488" w:name="_Toc126741980"/>
      <w:bookmarkStart w:id="2489" w:name="_Toc126748410"/>
      <w:bookmarkStart w:id="2490" w:name="_Toc126754840"/>
      <w:bookmarkStart w:id="2491" w:name="_Toc126741981"/>
      <w:bookmarkStart w:id="2492" w:name="_Toc126748411"/>
      <w:bookmarkStart w:id="2493" w:name="_Toc126754841"/>
      <w:bookmarkStart w:id="2494" w:name="_Toc126741983"/>
      <w:bookmarkStart w:id="2495" w:name="_Toc126748413"/>
      <w:bookmarkStart w:id="2496" w:name="_Toc126754843"/>
      <w:bookmarkStart w:id="2497" w:name="_Toc126741985"/>
      <w:bookmarkStart w:id="2498" w:name="_Toc126748415"/>
      <w:bookmarkStart w:id="2499" w:name="_Toc126754845"/>
      <w:bookmarkStart w:id="2500" w:name="_Toc126741987"/>
      <w:bookmarkStart w:id="2501" w:name="_Toc126748417"/>
      <w:bookmarkStart w:id="2502" w:name="_Toc126754847"/>
      <w:bookmarkStart w:id="2503" w:name="_Toc126741989"/>
      <w:bookmarkStart w:id="2504" w:name="_Toc126748419"/>
      <w:bookmarkStart w:id="2505" w:name="_Toc126754849"/>
      <w:bookmarkStart w:id="2506" w:name="_Toc126741991"/>
      <w:bookmarkStart w:id="2507" w:name="_Toc126748421"/>
      <w:bookmarkStart w:id="2508" w:name="_Toc126754851"/>
      <w:bookmarkStart w:id="2509" w:name="_Toc126741992"/>
      <w:bookmarkStart w:id="2510" w:name="_Toc126748422"/>
      <w:bookmarkStart w:id="2511" w:name="_Toc126754852"/>
      <w:bookmarkStart w:id="2512" w:name="_Toc126741993"/>
      <w:bookmarkStart w:id="2513" w:name="_Toc126748423"/>
      <w:bookmarkStart w:id="2514" w:name="_Toc126754853"/>
      <w:bookmarkStart w:id="2515" w:name="_Toc126741995"/>
      <w:bookmarkStart w:id="2516" w:name="_Toc126748425"/>
      <w:bookmarkStart w:id="2517" w:name="_Toc126754855"/>
      <w:bookmarkStart w:id="2518" w:name="_Toc126741996"/>
      <w:bookmarkStart w:id="2519" w:name="_Toc126748426"/>
      <w:bookmarkStart w:id="2520" w:name="_Toc126754856"/>
      <w:bookmarkStart w:id="2521" w:name="_Toc126741998"/>
      <w:bookmarkStart w:id="2522" w:name="_Toc126748428"/>
      <w:bookmarkStart w:id="2523" w:name="_Toc126754858"/>
      <w:bookmarkStart w:id="2524" w:name="_Toc126742000"/>
      <w:bookmarkStart w:id="2525" w:name="_Toc126748430"/>
      <w:bookmarkStart w:id="2526" w:name="_Toc126754860"/>
      <w:bookmarkStart w:id="2527" w:name="_Toc126742002"/>
      <w:bookmarkStart w:id="2528" w:name="_Toc126748432"/>
      <w:bookmarkStart w:id="2529" w:name="_Toc126754862"/>
      <w:bookmarkStart w:id="2530" w:name="_Toc126742004"/>
      <w:bookmarkStart w:id="2531" w:name="_Toc126748434"/>
      <w:bookmarkStart w:id="2532" w:name="_Toc126754864"/>
      <w:bookmarkStart w:id="2533" w:name="_Toc126742006"/>
      <w:bookmarkStart w:id="2534" w:name="_Toc126748436"/>
      <w:bookmarkStart w:id="2535" w:name="_Toc126754866"/>
      <w:bookmarkStart w:id="2536" w:name="_Toc126742007"/>
      <w:bookmarkStart w:id="2537" w:name="_Toc126748437"/>
      <w:bookmarkStart w:id="2538" w:name="_Toc126754867"/>
      <w:bookmarkStart w:id="2539" w:name="_Toc126742008"/>
      <w:bookmarkStart w:id="2540" w:name="_Toc126748438"/>
      <w:bookmarkStart w:id="2541" w:name="_Toc126754868"/>
      <w:bookmarkStart w:id="2542" w:name="_Toc126742010"/>
      <w:bookmarkStart w:id="2543" w:name="_Toc126748440"/>
      <w:bookmarkStart w:id="2544" w:name="_Toc126754870"/>
      <w:bookmarkStart w:id="2545" w:name="_Toc126742011"/>
      <w:bookmarkStart w:id="2546" w:name="_Toc126748441"/>
      <w:bookmarkStart w:id="2547" w:name="_Toc126754871"/>
      <w:bookmarkStart w:id="2548" w:name="_Toc126742013"/>
      <w:bookmarkStart w:id="2549" w:name="_Toc126748443"/>
      <w:bookmarkStart w:id="2550" w:name="_Toc126754873"/>
      <w:bookmarkStart w:id="2551" w:name="_Toc126742015"/>
      <w:bookmarkStart w:id="2552" w:name="_Toc126748445"/>
      <w:bookmarkStart w:id="2553" w:name="_Toc126754875"/>
      <w:bookmarkStart w:id="2554" w:name="_Toc126742017"/>
      <w:bookmarkStart w:id="2555" w:name="_Toc126748447"/>
      <w:bookmarkStart w:id="2556" w:name="_Toc126754877"/>
      <w:bookmarkStart w:id="2557" w:name="_Toc126742019"/>
      <w:bookmarkStart w:id="2558" w:name="_Toc126748449"/>
      <w:bookmarkStart w:id="2559" w:name="_Toc126754879"/>
      <w:bookmarkStart w:id="2560" w:name="_Toc126742021"/>
      <w:bookmarkStart w:id="2561" w:name="_Toc126748451"/>
      <w:bookmarkStart w:id="2562" w:name="_Toc126754881"/>
      <w:bookmarkStart w:id="2563" w:name="_Toc126742022"/>
      <w:bookmarkStart w:id="2564" w:name="_Toc126748452"/>
      <w:bookmarkStart w:id="2565" w:name="_Toc126754882"/>
      <w:bookmarkStart w:id="2566" w:name="_Toc126742023"/>
      <w:bookmarkStart w:id="2567" w:name="_Toc126748453"/>
      <w:bookmarkStart w:id="2568" w:name="_Toc126754883"/>
      <w:bookmarkStart w:id="2569" w:name="_Toc126742025"/>
      <w:bookmarkStart w:id="2570" w:name="_Toc126748455"/>
      <w:bookmarkStart w:id="2571" w:name="_Toc126754885"/>
      <w:bookmarkStart w:id="2572" w:name="_Toc126742026"/>
      <w:bookmarkStart w:id="2573" w:name="_Toc126748456"/>
      <w:bookmarkStart w:id="2574" w:name="_Toc126754886"/>
      <w:bookmarkStart w:id="2575" w:name="_Toc126742028"/>
      <w:bookmarkStart w:id="2576" w:name="_Toc126748458"/>
      <w:bookmarkStart w:id="2577" w:name="_Toc126754888"/>
      <w:bookmarkStart w:id="2578" w:name="_Toc126742030"/>
      <w:bookmarkStart w:id="2579" w:name="_Toc126748460"/>
      <w:bookmarkStart w:id="2580" w:name="_Toc126754890"/>
      <w:bookmarkStart w:id="2581" w:name="_Toc126742032"/>
      <w:bookmarkStart w:id="2582" w:name="_Toc126748462"/>
      <w:bookmarkStart w:id="2583" w:name="_Toc126754892"/>
      <w:bookmarkStart w:id="2584" w:name="_Toc126742034"/>
      <w:bookmarkStart w:id="2585" w:name="_Toc126748464"/>
      <w:bookmarkStart w:id="2586" w:name="_Toc126754894"/>
      <w:bookmarkStart w:id="2587" w:name="_Toc126742036"/>
      <w:bookmarkStart w:id="2588" w:name="_Toc126748466"/>
      <w:bookmarkStart w:id="2589" w:name="_Toc126754896"/>
      <w:bookmarkStart w:id="2590" w:name="_Toc126742037"/>
      <w:bookmarkStart w:id="2591" w:name="_Toc126748467"/>
      <w:bookmarkStart w:id="2592" w:name="_Toc126754897"/>
      <w:bookmarkStart w:id="2593" w:name="_Toc126742038"/>
      <w:bookmarkStart w:id="2594" w:name="_Toc126748468"/>
      <w:bookmarkStart w:id="2595" w:name="_Toc126754898"/>
      <w:bookmarkStart w:id="2596" w:name="_Toc126742040"/>
      <w:bookmarkStart w:id="2597" w:name="_Toc126748470"/>
      <w:bookmarkStart w:id="2598" w:name="_Toc126754900"/>
      <w:bookmarkStart w:id="2599" w:name="_Toc126742041"/>
      <w:bookmarkStart w:id="2600" w:name="_Toc126748471"/>
      <w:bookmarkStart w:id="2601" w:name="_Toc126754901"/>
      <w:bookmarkStart w:id="2602" w:name="_Toc126742043"/>
      <w:bookmarkStart w:id="2603" w:name="_Toc126748473"/>
      <w:bookmarkStart w:id="2604" w:name="_Toc126754903"/>
      <w:bookmarkStart w:id="2605" w:name="_Toc126742045"/>
      <w:bookmarkStart w:id="2606" w:name="_Toc126748475"/>
      <w:bookmarkStart w:id="2607" w:name="_Toc126754905"/>
      <w:bookmarkStart w:id="2608" w:name="_Toc126742047"/>
      <w:bookmarkStart w:id="2609" w:name="_Toc126748477"/>
      <w:bookmarkStart w:id="2610" w:name="_Toc126754907"/>
      <w:bookmarkStart w:id="2611" w:name="_Toc126742049"/>
      <w:bookmarkStart w:id="2612" w:name="_Toc126748479"/>
      <w:bookmarkStart w:id="2613" w:name="_Toc126754909"/>
      <w:bookmarkStart w:id="2614" w:name="_Toc126742051"/>
      <w:bookmarkStart w:id="2615" w:name="_Toc126748481"/>
      <w:bookmarkStart w:id="2616" w:name="_Toc126754911"/>
      <w:bookmarkStart w:id="2617" w:name="_Toc126742052"/>
      <w:bookmarkStart w:id="2618" w:name="_Toc126748482"/>
      <w:bookmarkStart w:id="2619" w:name="_Toc126754912"/>
      <w:bookmarkStart w:id="2620" w:name="_Toc126742053"/>
      <w:bookmarkStart w:id="2621" w:name="_Toc126748483"/>
      <w:bookmarkStart w:id="2622" w:name="_Toc126754913"/>
      <w:bookmarkStart w:id="2623" w:name="_Toc126742055"/>
      <w:bookmarkStart w:id="2624" w:name="_Toc126748485"/>
      <w:bookmarkStart w:id="2625" w:name="_Toc126754915"/>
      <w:bookmarkStart w:id="2626" w:name="_Toc126742056"/>
      <w:bookmarkStart w:id="2627" w:name="_Toc126748486"/>
      <w:bookmarkStart w:id="2628" w:name="_Toc126754916"/>
      <w:bookmarkStart w:id="2629" w:name="_Toc126742058"/>
      <w:bookmarkStart w:id="2630" w:name="_Toc126748488"/>
      <w:bookmarkStart w:id="2631" w:name="_Toc126754918"/>
      <w:bookmarkStart w:id="2632" w:name="_Toc126742060"/>
      <w:bookmarkStart w:id="2633" w:name="_Toc126748490"/>
      <w:bookmarkStart w:id="2634" w:name="_Toc126754920"/>
      <w:bookmarkStart w:id="2635" w:name="_Toc126742062"/>
      <w:bookmarkStart w:id="2636" w:name="_Toc126748492"/>
      <w:bookmarkStart w:id="2637" w:name="_Toc126754922"/>
      <w:bookmarkStart w:id="2638" w:name="_Toc126742064"/>
      <w:bookmarkStart w:id="2639" w:name="_Toc126748494"/>
      <w:bookmarkStart w:id="2640" w:name="_Toc126754924"/>
      <w:bookmarkStart w:id="2641" w:name="_Toc126742066"/>
      <w:bookmarkStart w:id="2642" w:name="_Toc126748496"/>
      <w:bookmarkStart w:id="2643" w:name="_Toc126754926"/>
      <w:bookmarkStart w:id="2644" w:name="_Toc126742067"/>
      <w:bookmarkStart w:id="2645" w:name="_Toc126748497"/>
      <w:bookmarkStart w:id="2646" w:name="_Toc126754927"/>
      <w:bookmarkStart w:id="2647" w:name="_Toc126742068"/>
      <w:bookmarkStart w:id="2648" w:name="_Toc126748498"/>
      <w:bookmarkStart w:id="2649" w:name="_Toc126754928"/>
      <w:bookmarkStart w:id="2650" w:name="_Toc126742070"/>
      <w:bookmarkStart w:id="2651" w:name="_Toc126748500"/>
      <w:bookmarkStart w:id="2652" w:name="_Toc126754930"/>
      <w:bookmarkStart w:id="2653" w:name="_Toc126742071"/>
      <w:bookmarkStart w:id="2654" w:name="_Toc126748501"/>
      <w:bookmarkStart w:id="2655" w:name="_Toc126754931"/>
      <w:bookmarkStart w:id="2656" w:name="_Toc126742073"/>
      <w:bookmarkStart w:id="2657" w:name="_Toc126748503"/>
      <w:bookmarkStart w:id="2658" w:name="_Toc126754933"/>
      <w:bookmarkStart w:id="2659" w:name="_Toc126742075"/>
      <w:bookmarkStart w:id="2660" w:name="_Toc126748505"/>
      <w:bookmarkStart w:id="2661" w:name="_Toc126754935"/>
      <w:bookmarkStart w:id="2662" w:name="_Toc126742077"/>
      <w:bookmarkStart w:id="2663" w:name="_Toc126748507"/>
      <w:bookmarkStart w:id="2664" w:name="_Toc126754937"/>
      <w:bookmarkStart w:id="2665" w:name="_Toc126742079"/>
      <w:bookmarkStart w:id="2666" w:name="_Toc126748509"/>
      <w:bookmarkStart w:id="2667" w:name="_Toc126754939"/>
      <w:bookmarkStart w:id="2668" w:name="_Toc126742081"/>
      <w:bookmarkStart w:id="2669" w:name="_Toc126748511"/>
      <w:bookmarkStart w:id="2670" w:name="_Toc126754941"/>
      <w:bookmarkStart w:id="2671" w:name="_Toc126742082"/>
      <w:bookmarkStart w:id="2672" w:name="_Toc126748512"/>
      <w:bookmarkStart w:id="2673" w:name="_Toc126754942"/>
      <w:bookmarkStart w:id="2674" w:name="_Toc126742083"/>
      <w:bookmarkStart w:id="2675" w:name="_Toc126748513"/>
      <w:bookmarkStart w:id="2676" w:name="_Toc126754943"/>
      <w:bookmarkStart w:id="2677" w:name="_Toc126742085"/>
      <w:bookmarkStart w:id="2678" w:name="_Toc126748515"/>
      <w:bookmarkStart w:id="2679" w:name="_Toc126754945"/>
      <w:bookmarkStart w:id="2680" w:name="_Toc126742086"/>
      <w:bookmarkStart w:id="2681" w:name="_Toc126748516"/>
      <w:bookmarkStart w:id="2682" w:name="_Toc126754946"/>
      <w:bookmarkStart w:id="2683" w:name="_Toc126742088"/>
      <w:bookmarkStart w:id="2684" w:name="_Toc126748518"/>
      <w:bookmarkStart w:id="2685" w:name="_Toc126754948"/>
      <w:bookmarkStart w:id="2686" w:name="_Toc126742090"/>
      <w:bookmarkStart w:id="2687" w:name="_Toc126748520"/>
      <w:bookmarkStart w:id="2688" w:name="_Toc126754950"/>
      <w:bookmarkStart w:id="2689" w:name="_Toc126742092"/>
      <w:bookmarkStart w:id="2690" w:name="_Toc126748522"/>
      <w:bookmarkStart w:id="2691" w:name="_Toc126754952"/>
      <w:bookmarkStart w:id="2692" w:name="_Toc126742094"/>
      <w:bookmarkStart w:id="2693" w:name="_Toc126748524"/>
      <w:bookmarkStart w:id="2694" w:name="_Toc126754954"/>
      <w:bookmarkStart w:id="2695" w:name="_Toc126742096"/>
      <w:bookmarkStart w:id="2696" w:name="_Toc126748526"/>
      <w:bookmarkStart w:id="2697" w:name="_Toc126754956"/>
      <w:bookmarkStart w:id="2698" w:name="_Toc126742097"/>
      <w:bookmarkStart w:id="2699" w:name="_Toc126748527"/>
      <w:bookmarkStart w:id="2700" w:name="_Toc126754957"/>
      <w:bookmarkStart w:id="2701" w:name="_Toc126742098"/>
      <w:bookmarkStart w:id="2702" w:name="_Toc126748528"/>
      <w:bookmarkStart w:id="2703" w:name="_Toc126754958"/>
      <w:bookmarkStart w:id="2704" w:name="_Toc126742100"/>
      <w:bookmarkStart w:id="2705" w:name="_Toc126748530"/>
      <w:bookmarkStart w:id="2706" w:name="_Toc126754960"/>
      <w:bookmarkStart w:id="2707" w:name="_Toc126742101"/>
      <w:bookmarkStart w:id="2708" w:name="_Toc126748531"/>
      <w:bookmarkStart w:id="2709" w:name="_Toc126754961"/>
      <w:bookmarkStart w:id="2710" w:name="_Toc126742103"/>
      <w:bookmarkStart w:id="2711" w:name="_Toc126748533"/>
      <w:bookmarkStart w:id="2712" w:name="_Toc126754963"/>
      <w:bookmarkStart w:id="2713" w:name="_Toc126742105"/>
      <w:bookmarkStart w:id="2714" w:name="_Toc126748535"/>
      <w:bookmarkStart w:id="2715" w:name="_Toc126754965"/>
      <w:bookmarkStart w:id="2716" w:name="_Toc126742107"/>
      <w:bookmarkStart w:id="2717" w:name="_Toc126748537"/>
      <w:bookmarkStart w:id="2718" w:name="_Toc126754967"/>
      <w:bookmarkStart w:id="2719" w:name="_Toc126742109"/>
      <w:bookmarkStart w:id="2720" w:name="_Toc126748539"/>
      <w:bookmarkStart w:id="2721" w:name="_Toc126754969"/>
      <w:bookmarkStart w:id="2722" w:name="_Toc126742111"/>
      <w:bookmarkStart w:id="2723" w:name="_Toc126748541"/>
      <w:bookmarkStart w:id="2724" w:name="_Toc126754971"/>
      <w:bookmarkStart w:id="2725" w:name="_Toc126742112"/>
      <w:bookmarkStart w:id="2726" w:name="_Toc126748542"/>
      <w:bookmarkStart w:id="2727" w:name="_Toc126754972"/>
      <w:bookmarkStart w:id="2728" w:name="_Toc126742113"/>
      <w:bookmarkStart w:id="2729" w:name="_Toc126748543"/>
      <w:bookmarkStart w:id="2730" w:name="_Toc126754973"/>
      <w:bookmarkStart w:id="2731" w:name="_Toc126742115"/>
      <w:bookmarkStart w:id="2732" w:name="_Toc126748545"/>
      <w:bookmarkStart w:id="2733" w:name="_Toc126754975"/>
      <w:bookmarkStart w:id="2734" w:name="_Toc126742116"/>
      <w:bookmarkStart w:id="2735" w:name="_Toc126748546"/>
      <w:bookmarkStart w:id="2736" w:name="_Toc126754976"/>
      <w:bookmarkStart w:id="2737" w:name="_Toc126742118"/>
      <w:bookmarkStart w:id="2738" w:name="_Toc126748548"/>
      <w:bookmarkStart w:id="2739" w:name="_Toc126754978"/>
      <w:bookmarkStart w:id="2740" w:name="_Toc126742120"/>
      <w:bookmarkStart w:id="2741" w:name="_Toc126748550"/>
      <w:bookmarkStart w:id="2742" w:name="_Toc126754980"/>
      <w:bookmarkStart w:id="2743" w:name="_Toc126742122"/>
      <w:bookmarkStart w:id="2744" w:name="_Toc126748552"/>
      <w:bookmarkStart w:id="2745" w:name="_Toc126754982"/>
      <w:bookmarkStart w:id="2746" w:name="_Toc126742124"/>
      <w:bookmarkStart w:id="2747" w:name="_Toc126748554"/>
      <w:bookmarkStart w:id="2748" w:name="_Toc126754984"/>
      <w:bookmarkStart w:id="2749" w:name="_Toc126742126"/>
      <w:bookmarkStart w:id="2750" w:name="_Toc126748556"/>
      <w:bookmarkStart w:id="2751" w:name="_Toc126754986"/>
      <w:bookmarkStart w:id="2752" w:name="_Toc126742127"/>
      <w:bookmarkStart w:id="2753" w:name="_Toc126748557"/>
      <w:bookmarkStart w:id="2754" w:name="_Toc126754987"/>
      <w:bookmarkStart w:id="2755" w:name="_Toc126742128"/>
      <w:bookmarkStart w:id="2756" w:name="_Toc126748558"/>
      <w:bookmarkStart w:id="2757" w:name="_Toc126754988"/>
      <w:bookmarkStart w:id="2758" w:name="_Toc126742130"/>
      <w:bookmarkStart w:id="2759" w:name="_Toc126748560"/>
      <w:bookmarkStart w:id="2760" w:name="_Toc126754990"/>
      <w:bookmarkStart w:id="2761" w:name="_Toc126742131"/>
      <w:bookmarkStart w:id="2762" w:name="_Toc126748561"/>
      <w:bookmarkStart w:id="2763" w:name="_Toc126754991"/>
      <w:bookmarkStart w:id="2764" w:name="_Toc126742133"/>
      <w:bookmarkStart w:id="2765" w:name="_Toc126748563"/>
      <w:bookmarkStart w:id="2766" w:name="_Toc126754993"/>
      <w:bookmarkStart w:id="2767" w:name="_Toc126742135"/>
      <w:bookmarkStart w:id="2768" w:name="_Toc126748565"/>
      <w:bookmarkStart w:id="2769" w:name="_Toc126754995"/>
      <w:bookmarkStart w:id="2770" w:name="_Toc126742137"/>
      <w:bookmarkStart w:id="2771" w:name="_Toc126748567"/>
      <w:bookmarkStart w:id="2772" w:name="_Toc126754997"/>
      <w:bookmarkStart w:id="2773" w:name="_Toc126742139"/>
      <w:bookmarkStart w:id="2774" w:name="_Toc126748569"/>
      <w:bookmarkStart w:id="2775" w:name="_Toc126754999"/>
      <w:bookmarkStart w:id="2776" w:name="_Toc126742141"/>
      <w:bookmarkStart w:id="2777" w:name="_Toc126748571"/>
      <w:bookmarkStart w:id="2778" w:name="_Toc126755001"/>
      <w:bookmarkStart w:id="2779" w:name="_Toc126742142"/>
      <w:bookmarkStart w:id="2780" w:name="_Toc126748572"/>
      <w:bookmarkStart w:id="2781" w:name="_Toc126755002"/>
      <w:bookmarkStart w:id="2782" w:name="_Toc126742143"/>
      <w:bookmarkStart w:id="2783" w:name="_Toc126748573"/>
      <w:bookmarkStart w:id="2784" w:name="_Toc126755003"/>
      <w:bookmarkStart w:id="2785" w:name="_Toc126742145"/>
      <w:bookmarkStart w:id="2786" w:name="_Toc126748575"/>
      <w:bookmarkStart w:id="2787" w:name="_Toc126755005"/>
      <w:bookmarkStart w:id="2788" w:name="_Toc126742146"/>
      <w:bookmarkStart w:id="2789" w:name="_Toc126748576"/>
      <w:bookmarkStart w:id="2790" w:name="_Toc126755006"/>
      <w:bookmarkStart w:id="2791" w:name="_Toc126742148"/>
      <w:bookmarkStart w:id="2792" w:name="_Toc126748578"/>
      <w:bookmarkStart w:id="2793" w:name="_Toc126755008"/>
      <w:bookmarkStart w:id="2794" w:name="_Toc126742150"/>
      <w:bookmarkStart w:id="2795" w:name="_Toc126748580"/>
      <w:bookmarkStart w:id="2796" w:name="_Toc126755010"/>
      <w:bookmarkStart w:id="2797" w:name="_Toc126742152"/>
      <w:bookmarkStart w:id="2798" w:name="_Toc126748582"/>
      <w:bookmarkStart w:id="2799" w:name="_Toc126755012"/>
      <w:bookmarkStart w:id="2800" w:name="_Toc126742154"/>
      <w:bookmarkStart w:id="2801" w:name="_Toc126748584"/>
      <w:bookmarkStart w:id="2802" w:name="_Toc126755014"/>
      <w:bookmarkStart w:id="2803" w:name="_Toc126742156"/>
      <w:bookmarkStart w:id="2804" w:name="_Toc126748586"/>
      <w:bookmarkStart w:id="2805" w:name="_Toc126755016"/>
      <w:bookmarkStart w:id="2806" w:name="_Toc126742157"/>
      <w:bookmarkStart w:id="2807" w:name="_Toc126748587"/>
      <w:bookmarkStart w:id="2808" w:name="_Toc126755017"/>
      <w:bookmarkStart w:id="2809" w:name="_Toc126742158"/>
      <w:bookmarkStart w:id="2810" w:name="_Toc126748588"/>
      <w:bookmarkStart w:id="2811" w:name="_Toc126755018"/>
      <w:bookmarkStart w:id="2812" w:name="_Toc126742160"/>
      <w:bookmarkStart w:id="2813" w:name="_Toc126748590"/>
      <w:bookmarkStart w:id="2814" w:name="_Toc126755020"/>
      <w:bookmarkStart w:id="2815" w:name="_Toc126742161"/>
      <w:bookmarkStart w:id="2816" w:name="_Toc126748591"/>
      <w:bookmarkStart w:id="2817" w:name="_Toc126755021"/>
      <w:bookmarkStart w:id="2818" w:name="_Toc126742163"/>
      <w:bookmarkStart w:id="2819" w:name="_Toc126748593"/>
      <w:bookmarkStart w:id="2820" w:name="_Toc126755023"/>
      <w:bookmarkStart w:id="2821" w:name="_Toc126742165"/>
      <w:bookmarkStart w:id="2822" w:name="_Toc126748595"/>
      <w:bookmarkStart w:id="2823" w:name="_Toc126755025"/>
      <w:bookmarkStart w:id="2824" w:name="_Toc126742167"/>
      <w:bookmarkStart w:id="2825" w:name="_Toc126748597"/>
      <w:bookmarkStart w:id="2826" w:name="_Toc126755027"/>
      <w:bookmarkStart w:id="2827" w:name="_Toc126742169"/>
      <w:bookmarkStart w:id="2828" w:name="_Toc126748599"/>
      <w:bookmarkStart w:id="2829" w:name="_Toc126755029"/>
      <w:bookmarkStart w:id="2830" w:name="_Toc126742171"/>
      <w:bookmarkStart w:id="2831" w:name="_Toc126748601"/>
      <w:bookmarkStart w:id="2832" w:name="_Toc126755031"/>
      <w:bookmarkStart w:id="2833" w:name="_Toc126742172"/>
      <w:bookmarkStart w:id="2834" w:name="_Toc126748602"/>
      <w:bookmarkStart w:id="2835" w:name="_Toc126755032"/>
      <w:bookmarkStart w:id="2836" w:name="_Toc126742173"/>
      <w:bookmarkStart w:id="2837" w:name="_Toc126748603"/>
      <w:bookmarkStart w:id="2838" w:name="_Toc126755033"/>
      <w:bookmarkStart w:id="2839" w:name="_Toc126742175"/>
      <w:bookmarkStart w:id="2840" w:name="_Toc126748605"/>
      <w:bookmarkStart w:id="2841" w:name="_Toc126755035"/>
      <w:bookmarkStart w:id="2842" w:name="_Toc126742176"/>
      <w:bookmarkStart w:id="2843" w:name="_Toc126748606"/>
      <w:bookmarkStart w:id="2844" w:name="_Toc126755036"/>
      <w:bookmarkStart w:id="2845" w:name="_Toc126742178"/>
      <w:bookmarkStart w:id="2846" w:name="_Toc126748608"/>
      <w:bookmarkStart w:id="2847" w:name="_Toc126755038"/>
      <w:bookmarkStart w:id="2848" w:name="_Toc126742180"/>
      <w:bookmarkStart w:id="2849" w:name="_Toc126748610"/>
      <w:bookmarkStart w:id="2850" w:name="_Toc126755040"/>
      <w:bookmarkStart w:id="2851" w:name="_Toc126742182"/>
      <w:bookmarkStart w:id="2852" w:name="_Toc126748612"/>
      <w:bookmarkStart w:id="2853" w:name="_Toc126755042"/>
      <w:bookmarkStart w:id="2854" w:name="_Toc126742184"/>
      <w:bookmarkStart w:id="2855" w:name="_Toc126748614"/>
      <w:bookmarkStart w:id="2856" w:name="_Toc126755044"/>
      <w:bookmarkStart w:id="2857" w:name="_Toc126742186"/>
      <w:bookmarkStart w:id="2858" w:name="_Toc126748616"/>
      <w:bookmarkStart w:id="2859" w:name="_Toc126755046"/>
      <w:bookmarkStart w:id="2860" w:name="_Toc126742187"/>
      <w:bookmarkStart w:id="2861" w:name="_Toc126748617"/>
      <w:bookmarkStart w:id="2862" w:name="_Toc126755047"/>
      <w:bookmarkStart w:id="2863" w:name="_Toc126742188"/>
      <w:bookmarkStart w:id="2864" w:name="_Toc126748618"/>
      <w:bookmarkStart w:id="2865" w:name="_Toc126755048"/>
      <w:bookmarkStart w:id="2866" w:name="_Toc126742190"/>
      <w:bookmarkStart w:id="2867" w:name="_Toc126748620"/>
      <w:bookmarkStart w:id="2868" w:name="_Toc126755050"/>
      <w:bookmarkStart w:id="2869" w:name="_Toc126742191"/>
      <w:bookmarkStart w:id="2870" w:name="_Toc126748621"/>
      <w:bookmarkStart w:id="2871" w:name="_Toc126755051"/>
      <w:bookmarkStart w:id="2872" w:name="_Toc126742193"/>
      <w:bookmarkStart w:id="2873" w:name="_Toc126748623"/>
      <w:bookmarkStart w:id="2874" w:name="_Toc126755053"/>
      <w:bookmarkStart w:id="2875" w:name="_Toc126742195"/>
      <w:bookmarkStart w:id="2876" w:name="_Toc126748625"/>
      <w:bookmarkStart w:id="2877" w:name="_Toc126755055"/>
      <w:bookmarkStart w:id="2878" w:name="_Toc126742197"/>
      <w:bookmarkStart w:id="2879" w:name="_Toc126748627"/>
      <w:bookmarkStart w:id="2880" w:name="_Toc126755057"/>
      <w:bookmarkStart w:id="2881" w:name="_Toc126742199"/>
      <w:bookmarkStart w:id="2882" w:name="_Toc126748629"/>
      <w:bookmarkStart w:id="2883" w:name="_Toc126755059"/>
      <w:bookmarkStart w:id="2884" w:name="_Toc126742201"/>
      <w:bookmarkStart w:id="2885" w:name="_Toc126748631"/>
      <w:bookmarkStart w:id="2886" w:name="_Toc126755061"/>
      <w:bookmarkStart w:id="2887" w:name="_Toc126742202"/>
      <w:bookmarkStart w:id="2888" w:name="_Toc126748632"/>
      <w:bookmarkStart w:id="2889" w:name="_Toc126755062"/>
      <w:bookmarkStart w:id="2890" w:name="_Toc126742203"/>
      <w:bookmarkStart w:id="2891" w:name="_Toc126748633"/>
      <w:bookmarkStart w:id="2892" w:name="_Toc126755063"/>
      <w:bookmarkStart w:id="2893" w:name="_Toc126742205"/>
      <w:bookmarkStart w:id="2894" w:name="_Toc126748635"/>
      <w:bookmarkStart w:id="2895" w:name="_Toc126755065"/>
      <w:bookmarkStart w:id="2896" w:name="_Toc126742206"/>
      <w:bookmarkStart w:id="2897" w:name="_Toc126748636"/>
      <w:bookmarkStart w:id="2898" w:name="_Toc126755066"/>
      <w:bookmarkStart w:id="2899" w:name="_Toc126742208"/>
      <w:bookmarkStart w:id="2900" w:name="_Toc126748638"/>
      <w:bookmarkStart w:id="2901" w:name="_Toc126755068"/>
      <w:bookmarkStart w:id="2902" w:name="_Toc126742210"/>
      <w:bookmarkStart w:id="2903" w:name="_Toc126748640"/>
      <w:bookmarkStart w:id="2904" w:name="_Toc126755070"/>
      <w:bookmarkStart w:id="2905" w:name="_Toc126742212"/>
      <w:bookmarkStart w:id="2906" w:name="_Toc126748642"/>
      <w:bookmarkStart w:id="2907" w:name="_Toc126755072"/>
      <w:bookmarkStart w:id="2908" w:name="_Toc126742214"/>
      <w:bookmarkStart w:id="2909" w:name="_Toc126748644"/>
      <w:bookmarkStart w:id="2910" w:name="_Toc126755074"/>
      <w:bookmarkStart w:id="2911" w:name="_Toc126742216"/>
      <w:bookmarkStart w:id="2912" w:name="_Toc126748646"/>
      <w:bookmarkStart w:id="2913" w:name="_Toc126755076"/>
      <w:bookmarkStart w:id="2914" w:name="_Toc126742217"/>
      <w:bookmarkStart w:id="2915" w:name="_Toc126748647"/>
      <w:bookmarkStart w:id="2916" w:name="_Toc126755077"/>
      <w:bookmarkStart w:id="2917" w:name="_Toc126742218"/>
      <w:bookmarkStart w:id="2918" w:name="_Toc126748648"/>
      <w:bookmarkStart w:id="2919" w:name="_Toc126755078"/>
      <w:bookmarkStart w:id="2920" w:name="_Toc126742220"/>
      <w:bookmarkStart w:id="2921" w:name="_Toc126748650"/>
      <w:bookmarkStart w:id="2922" w:name="_Toc126755080"/>
      <w:bookmarkStart w:id="2923" w:name="_Toc126742221"/>
      <w:bookmarkStart w:id="2924" w:name="_Toc126748651"/>
      <w:bookmarkStart w:id="2925" w:name="_Toc126755081"/>
      <w:bookmarkStart w:id="2926" w:name="_Toc126742223"/>
      <w:bookmarkStart w:id="2927" w:name="_Toc126748653"/>
      <w:bookmarkStart w:id="2928" w:name="_Toc126755083"/>
      <w:bookmarkStart w:id="2929" w:name="_Toc126742225"/>
      <w:bookmarkStart w:id="2930" w:name="_Toc126748655"/>
      <w:bookmarkStart w:id="2931" w:name="_Toc126755085"/>
      <w:bookmarkStart w:id="2932" w:name="_Toc126742227"/>
      <w:bookmarkStart w:id="2933" w:name="_Toc126748657"/>
      <w:bookmarkStart w:id="2934" w:name="_Toc126755087"/>
      <w:bookmarkStart w:id="2935" w:name="_Toc126742229"/>
      <w:bookmarkStart w:id="2936" w:name="_Toc126748659"/>
      <w:bookmarkStart w:id="2937" w:name="_Toc126755089"/>
      <w:bookmarkStart w:id="2938" w:name="_Toc126742231"/>
      <w:bookmarkStart w:id="2939" w:name="_Toc126748661"/>
      <w:bookmarkStart w:id="2940" w:name="_Toc126755091"/>
      <w:bookmarkStart w:id="2941" w:name="_Toc126742232"/>
      <w:bookmarkStart w:id="2942" w:name="_Toc126748662"/>
      <w:bookmarkStart w:id="2943" w:name="_Toc126755092"/>
      <w:bookmarkStart w:id="2944" w:name="_Toc126742233"/>
      <w:bookmarkStart w:id="2945" w:name="_Toc126748663"/>
      <w:bookmarkStart w:id="2946" w:name="_Toc126755093"/>
      <w:bookmarkStart w:id="2947" w:name="_Toc126742235"/>
      <w:bookmarkStart w:id="2948" w:name="_Toc126748665"/>
      <w:bookmarkStart w:id="2949" w:name="_Toc126755095"/>
      <w:bookmarkStart w:id="2950" w:name="_Toc126742236"/>
      <w:bookmarkStart w:id="2951" w:name="_Toc126748666"/>
      <w:bookmarkStart w:id="2952" w:name="_Toc126755096"/>
      <w:bookmarkStart w:id="2953" w:name="_Toc126742238"/>
      <w:bookmarkStart w:id="2954" w:name="_Toc126748668"/>
      <w:bookmarkStart w:id="2955" w:name="_Toc126755098"/>
      <w:bookmarkStart w:id="2956" w:name="_Toc126742240"/>
      <w:bookmarkStart w:id="2957" w:name="_Toc126748670"/>
      <w:bookmarkStart w:id="2958" w:name="_Toc126755100"/>
      <w:bookmarkStart w:id="2959" w:name="_Toc126742242"/>
      <w:bookmarkStart w:id="2960" w:name="_Toc126748672"/>
      <w:bookmarkStart w:id="2961" w:name="_Toc126755102"/>
      <w:bookmarkStart w:id="2962" w:name="_Toc126742244"/>
      <w:bookmarkStart w:id="2963" w:name="_Toc126748674"/>
      <w:bookmarkStart w:id="2964" w:name="_Toc126755104"/>
      <w:bookmarkStart w:id="2965" w:name="_Toc126742246"/>
      <w:bookmarkStart w:id="2966" w:name="_Toc126748676"/>
      <w:bookmarkStart w:id="2967" w:name="_Toc126755106"/>
      <w:bookmarkStart w:id="2968" w:name="_Toc126742247"/>
      <w:bookmarkStart w:id="2969" w:name="_Toc126748677"/>
      <w:bookmarkStart w:id="2970" w:name="_Toc126755107"/>
      <w:bookmarkStart w:id="2971" w:name="_Toc126742248"/>
      <w:bookmarkStart w:id="2972" w:name="_Toc126748678"/>
      <w:bookmarkStart w:id="2973" w:name="_Toc126755108"/>
      <w:bookmarkStart w:id="2974" w:name="_Toc126742250"/>
      <w:bookmarkStart w:id="2975" w:name="_Toc126748680"/>
      <w:bookmarkStart w:id="2976" w:name="_Toc126755110"/>
      <w:bookmarkStart w:id="2977" w:name="_Toc126742251"/>
      <w:bookmarkStart w:id="2978" w:name="_Toc126748681"/>
      <w:bookmarkStart w:id="2979" w:name="_Toc126755111"/>
      <w:bookmarkStart w:id="2980" w:name="_Toc126742253"/>
      <w:bookmarkStart w:id="2981" w:name="_Toc126748683"/>
      <w:bookmarkStart w:id="2982" w:name="_Toc126755113"/>
      <w:bookmarkStart w:id="2983" w:name="_Toc126742255"/>
      <w:bookmarkStart w:id="2984" w:name="_Toc126748685"/>
      <w:bookmarkStart w:id="2985" w:name="_Toc126755115"/>
      <w:bookmarkStart w:id="2986" w:name="_Toc126742257"/>
      <w:bookmarkStart w:id="2987" w:name="_Toc126748687"/>
      <w:bookmarkStart w:id="2988" w:name="_Toc126755117"/>
      <w:bookmarkStart w:id="2989" w:name="_Toc126742259"/>
      <w:bookmarkStart w:id="2990" w:name="_Toc126748689"/>
      <w:bookmarkStart w:id="2991" w:name="_Toc126755119"/>
      <w:bookmarkStart w:id="2992" w:name="_Toc126742261"/>
      <w:bookmarkStart w:id="2993" w:name="_Toc126748691"/>
      <w:bookmarkStart w:id="2994" w:name="_Toc126755121"/>
      <w:bookmarkStart w:id="2995" w:name="_Toc126742262"/>
      <w:bookmarkStart w:id="2996" w:name="_Toc126748692"/>
      <w:bookmarkStart w:id="2997" w:name="_Toc126755122"/>
      <w:bookmarkStart w:id="2998" w:name="_Toc126742263"/>
      <w:bookmarkStart w:id="2999" w:name="_Toc126748693"/>
      <w:bookmarkStart w:id="3000" w:name="_Toc126755123"/>
      <w:bookmarkStart w:id="3001" w:name="_Toc126742265"/>
      <w:bookmarkStart w:id="3002" w:name="_Toc126748695"/>
      <w:bookmarkStart w:id="3003" w:name="_Toc126755125"/>
      <w:bookmarkStart w:id="3004" w:name="_Toc126742266"/>
      <w:bookmarkStart w:id="3005" w:name="_Toc126748696"/>
      <w:bookmarkStart w:id="3006" w:name="_Toc126755126"/>
      <w:bookmarkStart w:id="3007" w:name="_Toc126742268"/>
      <w:bookmarkStart w:id="3008" w:name="_Toc126748698"/>
      <w:bookmarkStart w:id="3009" w:name="_Toc126755128"/>
      <w:bookmarkStart w:id="3010" w:name="_Toc126742270"/>
      <w:bookmarkStart w:id="3011" w:name="_Toc126748700"/>
      <w:bookmarkStart w:id="3012" w:name="_Toc126755130"/>
      <w:bookmarkStart w:id="3013" w:name="_Toc126742272"/>
      <w:bookmarkStart w:id="3014" w:name="_Toc126748702"/>
      <w:bookmarkStart w:id="3015" w:name="_Toc126755132"/>
      <w:bookmarkStart w:id="3016" w:name="_Toc126742274"/>
      <w:bookmarkStart w:id="3017" w:name="_Toc126748704"/>
      <w:bookmarkStart w:id="3018" w:name="_Toc126755134"/>
      <w:bookmarkStart w:id="3019" w:name="_Toc126742276"/>
      <w:bookmarkStart w:id="3020" w:name="_Toc126748706"/>
      <w:bookmarkStart w:id="3021" w:name="_Toc126755136"/>
      <w:bookmarkStart w:id="3022" w:name="_Toc126742277"/>
      <w:bookmarkStart w:id="3023" w:name="_Toc126748707"/>
      <w:bookmarkStart w:id="3024" w:name="_Toc126755137"/>
      <w:bookmarkStart w:id="3025" w:name="_Toc126742278"/>
      <w:bookmarkStart w:id="3026" w:name="_Toc126748708"/>
      <w:bookmarkStart w:id="3027" w:name="_Toc126755138"/>
      <w:bookmarkStart w:id="3028" w:name="_Toc126742280"/>
      <w:bookmarkStart w:id="3029" w:name="_Toc126748710"/>
      <w:bookmarkStart w:id="3030" w:name="_Toc126755140"/>
      <w:bookmarkStart w:id="3031" w:name="_Toc126742281"/>
      <w:bookmarkStart w:id="3032" w:name="_Toc126748711"/>
      <w:bookmarkStart w:id="3033" w:name="_Toc126755141"/>
      <w:bookmarkStart w:id="3034" w:name="_Toc126742283"/>
      <w:bookmarkStart w:id="3035" w:name="_Toc126748713"/>
      <w:bookmarkStart w:id="3036" w:name="_Toc126755143"/>
      <w:bookmarkStart w:id="3037" w:name="_Toc126742285"/>
      <w:bookmarkStart w:id="3038" w:name="_Toc126748715"/>
      <w:bookmarkStart w:id="3039" w:name="_Toc126755145"/>
      <w:bookmarkStart w:id="3040" w:name="_Toc126742287"/>
      <w:bookmarkStart w:id="3041" w:name="_Toc126748717"/>
      <w:bookmarkStart w:id="3042" w:name="_Toc126755147"/>
      <w:bookmarkStart w:id="3043" w:name="_Toc126742289"/>
      <w:bookmarkStart w:id="3044" w:name="_Toc126748719"/>
      <w:bookmarkStart w:id="3045" w:name="_Toc126755149"/>
      <w:bookmarkStart w:id="3046" w:name="_Toc126742291"/>
      <w:bookmarkStart w:id="3047" w:name="_Toc126748721"/>
      <w:bookmarkStart w:id="3048" w:name="_Toc126755151"/>
      <w:bookmarkStart w:id="3049" w:name="_Toc126742292"/>
      <w:bookmarkStart w:id="3050" w:name="_Toc126748722"/>
      <w:bookmarkStart w:id="3051" w:name="_Toc126755152"/>
      <w:bookmarkStart w:id="3052" w:name="_Toc126742293"/>
      <w:bookmarkStart w:id="3053" w:name="_Toc126748723"/>
      <w:bookmarkStart w:id="3054" w:name="_Toc126755153"/>
      <w:bookmarkStart w:id="3055" w:name="_Toc126742295"/>
      <w:bookmarkStart w:id="3056" w:name="_Toc126748725"/>
      <w:bookmarkStart w:id="3057" w:name="_Toc126755155"/>
      <w:bookmarkStart w:id="3058" w:name="_Toc126742296"/>
      <w:bookmarkStart w:id="3059" w:name="_Toc126748726"/>
      <w:bookmarkStart w:id="3060" w:name="_Toc126755156"/>
      <w:bookmarkStart w:id="3061" w:name="_Toc126742298"/>
      <w:bookmarkStart w:id="3062" w:name="_Toc126748728"/>
      <w:bookmarkStart w:id="3063" w:name="_Toc126755158"/>
      <w:bookmarkStart w:id="3064" w:name="_Toc126742300"/>
      <w:bookmarkStart w:id="3065" w:name="_Toc126748730"/>
      <w:bookmarkStart w:id="3066" w:name="_Toc126755160"/>
      <w:bookmarkStart w:id="3067" w:name="_Toc126742302"/>
      <w:bookmarkStart w:id="3068" w:name="_Toc126748732"/>
      <w:bookmarkStart w:id="3069" w:name="_Toc126755162"/>
      <w:bookmarkStart w:id="3070" w:name="_Toc126742304"/>
      <w:bookmarkStart w:id="3071" w:name="_Toc126748734"/>
      <w:bookmarkStart w:id="3072" w:name="_Toc126755164"/>
      <w:bookmarkStart w:id="3073" w:name="_Toc126742306"/>
      <w:bookmarkStart w:id="3074" w:name="_Toc126748736"/>
      <w:bookmarkStart w:id="3075" w:name="_Toc126755166"/>
      <w:bookmarkStart w:id="3076" w:name="_Toc126742307"/>
      <w:bookmarkStart w:id="3077" w:name="_Toc126748737"/>
      <w:bookmarkStart w:id="3078" w:name="_Toc126755167"/>
      <w:bookmarkStart w:id="3079" w:name="_Toc126742308"/>
      <w:bookmarkStart w:id="3080" w:name="_Toc126748738"/>
      <w:bookmarkStart w:id="3081" w:name="_Toc126755168"/>
      <w:bookmarkStart w:id="3082" w:name="_Toc126742310"/>
      <w:bookmarkStart w:id="3083" w:name="_Toc126748740"/>
      <w:bookmarkStart w:id="3084" w:name="_Toc126755170"/>
      <w:bookmarkStart w:id="3085" w:name="_Toc126742311"/>
      <w:bookmarkStart w:id="3086" w:name="_Toc126748741"/>
      <w:bookmarkStart w:id="3087" w:name="_Toc126755171"/>
      <w:bookmarkStart w:id="3088" w:name="_Toc126742313"/>
      <w:bookmarkStart w:id="3089" w:name="_Toc126748743"/>
      <w:bookmarkStart w:id="3090" w:name="_Toc126755173"/>
      <w:bookmarkStart w:id="3091" w:name="_Toc126742315"/>
      <w:bookmarkStart w:id="3092" w:name="_Toc126748745"/>
      <w:bookmarkStart w:id="3093" w:name="_Toc126755175"/>
      <w:bookmarkStart w:id="3094" w:name="_Toc126742317"/>
      <w:bookmarkStart w:id="3095" w:name="_Toc126748747"/>
      <w:bookmarkStart w:id="3096" w:name="_Toc126755177"/>
      <w:bookmarkStart w:id="3097" w:name="_Toc126742319"/>
      <w:bookmarkStart w:id="3098" w:name="_Toc126748749"/>
      <w:bookmarkStart w:id="3099" w:name="_Toc126755179"/>
      <w:bookmarkStart w:id="3100" w:name="_Toc126742321"/>
      <w:bookmarkStart w:id="3101" w:name="_Toc126748751"/>
      <w:bookmarkStart w:id="3102" w:name="_Toc126755181"/>
      <w:bookmarkStart w:id="3103" w:name="_Toc126742322"/>
      <w:bookmarkStart w:id="3104" w:name="_Toc126748752"/>
      <w:bookmarkStart w:id="3105" w:name="_Toc126755182"/>
      <w:bookmarkStart w:id="3106" w:name="_Toc126742323"/>
      <w:bookmarkStart w:id="3107" w:name="_Toc126748753"/>
      <w:bookmarkStart w:id="3108" w:name="_Toc126755183"/>
      <w:bookmarkStart w:id="3109" w:name="_Toc126742325"/>
      <w:bookmarkStart w:id="3110" w:name="_Toc126748755"/>
      <w:bookmarkStart w:id="3111" w:name="_Toc126755185"/>
      <w:bookmarkStart w:id="3112" w:name="_Toc126742326"/>
      <w:bookmarkStart w:id="3113" w:name="_Toc126748756"/>
      <w:bookmarkStart w:id="3114" w:name="_Toc126755186"/>
      <w:bookmarkStart w:id="3115" w:name="_Toc126742328"/>
      <w:bookmarkStart w:id="3116" w:name="_Toc126748758"/>
      <w:bookmarkStart w:id="3117" w:name="_Toc126755188"/>
      <w:bookmarkStart w:id="3118" w:name="_Toc126742330"/>
      <w:bookmarkStart w:id="3119" w:name="_Toc126748760"/>
      <w:bookmarkStart w:id="3120" w:name="_Toc126755190"/>
      <w:bookmarkStart w:id="3121" w:name="_Toc126742332"/>
      <w:bookmarkStart w:id="3122" w:name="_Toc126748762"/>
      <w:bookmarkStart w:id="3123" w:name="_Toc126755192"/>
      <w:bookmarkStart w:id="3124" w:name="_Toc126742334"/>
      <w:bookmarkStart w:id="3125" w:name="_Toc126748764"/>
      <w:bookmarkStart w:id="3126" w:name="_Toc126755194"/>
      <w:bookmarkStart w:id="3127" w:name="_Toc126742336"/>
      <w:bookmarkStart w:id="3128" w:name="_Toc126748766"/>
      <w:bookmarkStart w:id="3129" w:name="_Toc126755196"/>
      <w:bookmarkStart w:id="3130" w:name="_Toc126742337"/>
      <w:bookmarkStart w:id="3131" w:name="_Toc126748767"/>
      <w:bookmarkStart w:id="3132" w:name="_Toc126755197"/>
      <w:bookmarkStart w:id="3133" w:name="_Toc126742338"/>
      <w:bookmarkStart w:id="3134" w:name="_Toc126748768"/>
      <w:bookmarkStart w:id="3135" w:name="_Toc126755198"/>
      <w:bookmarkStart w:id="3136" w:name="_Toc126742340"/>
      <w:bookmarkStart w:id="3137" w:name="_Toc126748770"/>
      <w:bookmarkStart w:id="3138" w:name="_Toc126755200"/>
      <w:bookmarkStart w:id="3139" w:name="_Toc126742341"/>
      <w:bookmarkStart w:id="3140" w:name="_Toc126748771"/>
      <w:bookmarkStart w:id="3141" w:name="_Toc126755201"/>
      <w:bookmarkStart w:id="3142" w:name="_Toc126742343"/>
      <w:bookmarkStart w:id="3143" w:name="_Toc126748773"/>
      <w:bookmarkStart w:id="3144" w:name="_Toc126755203"/>
      <w:bookmarkStart w:id="3145" w:name="_Toc126742345"/>
      <w:bookmarkStart w:id="3146" w:name="_Toc126748775"/>
      <w:bookmarkStart w:id="3147" w:name="_Toc126755205"/>
      <w:bookmarkStart w:id="3148" w:name="_Toc126742347"/>
      <w:bookmarkStart w:id="3149" w:name="_Toc126748777"/>
      <w:bookmarkStart w:id="3150" w:name="_Toc126755207"/>
      <w:bookmarkStart w:id="3151" w:name="_Toc126742349"/>
      <w:bookmarkStart w:id="3152" w:name="_Toc126748779"/>
      <w:bookmarkStart w:id="3153" w:name="_Toc126755209"/>
      <w:bookmarkStart w:id="3154" w:name="_Toc126742351"/>
      <w:bookmarkStart w:id="3155" w:name="_Toc126748781"/>
      <w:bookmarkStart w:id="3156" w:name="_Toc126755211"/>
      <w:bookmarkStart w:id="3157" w:name="_Toc126742352"/>
      <w:bookmarkStart w:id="3158" w:name="_Toc126748782"/>
      <w:bookmarkStart w:id="3159" w:name="_Toc126755212"/>
      <w:bookmarkStart w:id="3160" w:name="_Toc126742353"/>
      <w:bookmarkStart w:id="3161" w:name="_Toc126748783"/>
      <w:bookmarkStart w:id="3162" w:name="_Toc126755213"/>
      <w:bookmarkStart w:id="3163" w:name="_Toc126742355"/>
      <w:bookmarkStart w:id="3164" w:name="_Toc126748785"/>
      <w:bookmarkStart w:id="3165" w:name="_Toc126755215"/>
      <w:bookmarkStart w:id="3166" w:name="_Toc126742356"/>
      <w:bookmarkStart w:id="3167" w:name="_Toc126748786"/>
      <w:bookmarkStart w:id="3168" w:name="_Toc126755216"/>
      <w:bookmarkStart w:id="3169" w:name="_Toc126742358"/>
      <w:bookmarkStart w:id="3170" w:name="_Toc126748788"/>
      <w:bookmarkStart w:id="3171" w:name="_Toc126755218"/>
      <w:bookmarkStart w:id="3172" w:name="_Toc126742360"/>
      <w:bookmarkStart w:id="3173" w:name="_Toc126748790"/>
      <w:bookmarkStart w:id="3174" w:name="_Toc126755220"/>
      <w:bookmarkStart w:id="3175" w:name="_Toc126742362"/>
      <w:bookmarkStart w:id="3176" w:name="_Toc126748792"/>
      <w:bookmarkStart w:id="3177" w:name="_Toc126755222"/>
      <w:bookmarkStart w:id="3178" w:name="_Toc126742364"/>
      <w:bookmarkStart w:id="3179" w:name="_Toc126748794"/>
      <w:bookmarkStart w:id="3180" w:name="_Toc126755224"/>
      <w:bookmarkStart w:id="3181" w:name="_Toc126742366"/>
      <w:bookmarkStart w:id="3182" w:name="_Toc126748796"/>
      <w:bookmarkStart w:id="3183" w:name="_Toc126755226"/>
      <w:bookmarkStart w:id="3184" w:name="_Toc126742367"/>
      <w:bookmarkStart w:id="3185" w:name="_Toc126748797"/>
      <w:bookmarkStart w:id="3186" w:name="_Toc126755227"/>
      <w:bookmarkStart w:id="3187" w:name="_Toc126742368"/>
      <w:bookmarkStart w:id="3188" w:name="_Toc126748798"/>
      <w:bookmarkStart w:id="3189" w:name="_Toc126755228"/>
      <w:bookmarkStart w:id="3190" w:name="_Toc126742370"/>
      <w:bookmarkStart w:id="3191" w:name="_Toc126748800"/>
      <w:bookmarkStart w:id="3192" w:name="_Toc126755230"/>
      <w:bookmarkStart w:id="3193" w:name="_Toc126742371"/>
      <w:bookmarkStart w:id="3194" w:name="_Toc126748801"/>
      <w:bookmarkStart w:id="3195" w:name="_Toc126755231"/>
      <w:bookmarkStart w:id="3196" w:name="_Toc126742373"/>
      <w:bookmarkStart w:id="3197" w:name="_Toc126748803"/>
      <w:bookmarkStart w:id="3198" w:name="_Toc126755233"/>
      <w:bookmarkStart w:id="3199" w:name="_Toc126742375"/>
      <w:bookmarkStart w:id="3200" w:name="_Toc126748805"/>
      <w:bookmarkStart w:id="3201" w:name="_Toc126755235"/>
      <w:bookmarkStart w:id="3202" w:name="_Toc126742377"/>
      <w:bookmarkStart w:id="3203" w:name="_Toc126748807"/>
      <w:bookmarkStart w:id="3204" w:name="_Toc126755237"/>
      <w:bookmarkStart w:id="3205" w:name="_Toc126742379"/>
      <w:bookmarkStart w:id="3206" w:name="_Toc126748809"/>
      <w:bookmarkStart w:id="3207" w:name="_Toc126755239"/>
      <w:bookmarkStart w:id="3208" w:name="_Toc126742381"/>
      <w:bookmarkStart w:id="3209" w:name="_Toc126748811"/>
      <w:bookmarkStart w:id="3210" w:name="_Toc126755241"/>
      <w:bookmarkStart w:id="3211" w:name="_Toc126742382"/>
      <w:bookmarkStart w:id="3212" w:name="_Toc126748812"/>
      <w:bookmarkStart w:id="3213" w:name="_Toc126755242"/>
      <w:bookmarkStart w:id="3214" w:name="_Toc126742383"/>
      <w:bookmarkStart w:id="3215" w:name="_Toc126748813"/>
      <w:bookmarkStart w:id="3216" w:name="_Toc126755243"/>
      <w:bookmarkStart w:id="3217" w:name="_Toc126742385"/>
      <w:bookmarkStart w:id="3218" w:name="_Toc126748815"/>
      <w:bookmarkStart w:id="3219" w:name="_Toc126755245"/>
      <w:bookmarkStart w:id="3220" w:name="_Toc126742386"/>
      <w:bookmarkStart w:id="3221" w:name="_Toc126748816"/>
      <w:bookmarkStart w:id="3222" w:name="_Toc126755246"/>
      <w:bookmarkStart w:id="3223" w:name="_Toc126742388"/>
      <w:bookmarkStart w:id="3224" w:name="_Toc126748818"/>
      <w:bookmarkStart w:id="3225" w:name="_Toc126755248"/>
      <w:bookmarkStart w:id="3226" w:name="_Toc126742390"/>
      <w:bookmarkStart w:id="3227" w:name="_Toc126748820"/>
      <w:bookmarkStart w:id="3228" w:name="_Toc126755250"/>
      <w:bookmarkStart w:id="3229" w:name="_Toc126742392"/>
      <w:bookmarkStart w:id="3230" w:name="_Toc126748822"/>
      <w:bookmarkStart w:id="3231" w:name="_Toc126755252"/>
      <w:bookmarkStart w:id="3232" w:name="_Toc126742394"/>
      <w:bookmarkStart w:id="3233" w:name="_Toc126748824"/>
      <w:bookmarkStart w:id="3234" w:name="_Toc126755254"/>
      <w:bookmarkStart w:id="3235" w:name="_Toc126742396"/>
      <w:bookmarkStart w:id="3236" w:name="_Toc126748826"/>
      <w:bookmarkStart w:id="3237" w:name="_Toc126755256"/>
      <w:bookmarkStart w:id="3238" w:name="_Toc126742397"/>
      <w:bookmarkStart w:id="3239" w:name="_Toc126748827"/>
      <w:bookmarkStart w:id="3240" w:name="_Toc126755257"/>
      <w:bookmarkStart w:id="3241" w:name="_Toc126742398"/>
      <w:bookmarkStart w:id="3242" w:name="_Toc126748828"/>
      <w:bookmarkStart w:id="3243" w:name="_Toc126755258"/>
      <w:bookmarkStart w:id="3244" w:name="_Toc126742400"/>
      <w:bookmarkStart w:id="3245" w:name="_Toc126748830"/>
      <w:bookmarkStart w:id="3246" w:name="_Toc126755260"/>
      <w:bookmarkStart w:id="3247" w:name="_Toc126742401"/>
      <w:bookmarkStart w:id="3248" w:name="_Toc126748831"/>
      <w:bookmarkStart w:id="3249" w:name="_Toc126755261"/>
      <w:bookmarkStart w:id="3250" w:name="_Toc126742403"/>
      <w:bookmarkStart w:id="3251" w:name="_Toc126748833"/>
      <w:bookmarkStart w:id="3252" w:name="_Toc126755263"/>
      <w:bookmarkStart w:id="3253" w:name="_Toc126742405"/>
      <w:bookmarkStart w:id="3254" w:name="_Toc126748835"/>
      <w:bookmarkStart w:id="3255" w:name="_Toc126755265"/>
      <w:bookmarkStart w:id="3256" w:name="_Toc126742407"/>
      <w:bookmarkStart w:id="3257" w:name="_Toc126748837"/>
      <w:bookmarkStart w:id="3258" w:name="_Toc126755267"/>
      <w:bookmarkStart w:id="3259" w:name="_Toc126742409"/>
      <w:bookmarkStart w:id="3260" w:name="_Toc126748839"/>
      <w:bookmarkStart w:id="3261" w:name="_Toc126755269"/>
      <w:bookmarkStart w:id="3262" w:name="_Toc126742411"/>
      <w:bookmarkStart w:id="3263" w:name="_Toc126748841"/>
      <w:bookmarkStart w:id="3264" w:name="_Toc126755271"/>
      <w:bookmarkStart w:id="3265" w:name="_Toc126742412"/>
      <w:bookmarkStart w:id="3266" w:name="_Toc126748842"/>
      <w:bookmarkStart w:id="3267" w:name="_Toc126755272"/>
      <w:bookmarkStart w:id="3268" w:name="_Toc126742413"/>
      <w:bookmarkStart w:id="3269" w:name="_Toc126748843"/>
      <w:bookmarkStart w:id="3270" w:name="_Toc126755273"/>
      <w:bookmarkStart w:id="3271" w:name="_Toc126742415"/>
      <w:bookmarkStart w:id="3272" w:name="_Toc126748845"/>
      <w:bookmarkStart w:id="3273" w:name="_Toc126755275"/>
      <w:bookmarkStart w:id="3274" w:name="_Toc126742416"/>
      <w:bookmarkStart w:id="3275" w:name="_Toc126748846"/>
      <w:bookmarkStart w:id="3276" w:name="_Toc126755276"/>
      <w:bookmarkStart w:id="3277" w:name="_Toc126742418"/>
      <w:bookmarkStart w:id="3278" w:name="_Toc126748848"/>
      <w:bookmarkStart w:id="3279" w:name="_Toc126755278"/>
      <w:bookmarkStart w:id="3280" w:name="_Toc126742420"/>
      <w:bookmarkStart w:id="3281" w:name="_Toc126748850"/>
      <w:bookmarkStart w:id="3282" w:name="_Toc126755280"/>
      <w:bookmarkStart w:id="3283" w:name="_Toc126742422"/>
      <w:bookmarkStart w:id="3284" w:name="_Toc126748852"/>
      <w:bookmarkStart w:id="3285" w:name="_Toc126755282"/>
      <w:bookmarkStart w:id="3286" w:name="_Toc126742424"/>
      <w:bookmarkStart w:id="3287" w:name="_Toc126748854"/>
      <w:bookmarkStart w:id="3288" w:name="_Toc126755284"/>
      <w:bookmarkStart w:id="3289" w:name="_Toc126742426"/>
      <w:bookmarkStart w:id="3290" w:name="_Toc126748856"/>
      <w:bookmarkStart w:id="3291" w:name="_Toc126755286"/>
      <w:bookmarkStart w:id="3292" w:name="_Toc126742427"/>
      <w:bookmarkStart w:id="3293" w:name="_Toc126748857"/>
      <w:bookmarkStart w:id="3294" w:name="_Toc126755287"/>
      <w:bookmarkStart w:id="3295" w:name="_Toc126742428"/>
      <w:bookmarkStart w:id="3296" w:name="_Toc126748858"/>
      <w:bookmarkStart w:id="3297" w:name="_Toc126755288"/>
      <w:bookmarkStart w:id="3298" w:name="_Toc126742430"/>
      <w:bookmarkStart w:id="3299" w:name="_Toc126748860"/>
      <w:bookmarkStart w:id="3300" w:name="_Toc126755290"/>
      <w:bookmarkStart w:id="3301" w:name="_Toc126742431"/>
      <w:bookmarkStart w:id="3302" w:name="_Toc126748861"/>
      <w:bookmarkStart w:id="3303" w:name="_Toc126755291"/>
      <w:bookmarkStart w:id="3304" w:name="_Toc126742433"/>
      <w:bookmarkStart w:id="3305" w:name="_Toc126748863"/>
      <w:bookmarkStart w:id="3306" w:name="_Toc126755293"/>
      <w:bookmarkStart w:id="3307" w:name="_Toc126742435"/>
      <w:bookmarkStart w:id="3308" w:name="_Toc126748865"/>
      <w:bookmarkStart w:id="3309" w:name="_Toc126755295"/>
      <w:bookmarkStart w:id="3310" w:name="_Toc126742437"/>
      <w:bookmarkStart w:id="3311" w:name="_Toc126748867"/>
      <w:bookmarkStart w:id="3312" w:name="_Toc126755297"/>
      <w:bookmarkStart w:id="3313" w:name="_Toc126742439"/>
      <w:bookmarkStart w:id="3314" w:name="_Toc126748869"/>
      <w:bookmarkStart w:id="3315" w:name="_Toc126755299"/>
      <w:bookmarkStart w:id="3316" w:name="_Toc126742441"/>
      <w:bookmarkStart w:id="3317" w:name="_Toc126748871"/>
      <w:bookmarkStart w:id="3318" w:name="_Toc126755301"/>
      <w:bookmarkStart w:id="3319" w:name="_Toc126742442"/>
      <w:bookmarkStart w:id="3320" w:name="_Toc126748872"/>
      <w:bookmarkStart w:id="3321" w:name="_Toc126755302"/>
      <w:bookmarkStart w:id="3322" w:name="_Toc126742443"/>
      <w:bookmarkStart w:id="3323" w:name="_Toc126748873"/>
      <w:bookmarkStart w:id="3324" w:name="_Toc126755303"/>
      <w:bookmarkStart w:id="3325" w:name="_Toc126742445"/>
      <w:bookmarkStart w:id="3326" w:name="_Toc126748875"/>
      <w:bookmarkStart w:id="3327" w:name="_Toc126755305"/>
      <w:bookmarkStart w:id="3328" w:name="_Toc126742446"/>
      <w:bookmarkStart w:id="3329" w:name="_Toc126748876"/>
      <w:bookmarkStart w:id="3330" w:name="_Toc126755306"/>
      <w:bookmarkStart w:id="3331" w:name="_Toc126742448"/>
      <w:bookmarkStart w:id="3332" w:name="_Toc126748878"/>
      <w:bookmarkStart w:id="3333" w:name="_Toc126755308"/>
      <w:bookmarkStart w:id="3334" w:name="_Toc126742450"/>
      <w:bookmarkStart w:id="3335" w:name="_Toc126748880"/>
      <w:bookmarkStart w:id="3336" w:name="_Toc126755310"/>
      <w:bookmarkStart w:id="3337" w:name="_Toc126742452"/>
      <w:bookmarkStart w:id="3338" w:name="_Toc126748882"/>
      <w:bookmarkStart w:id="3339" w:name="_Toc126755312"/>
      <w:bookmarkStart w:id="3340" w:name="_Toc126742454"/>
      <w:bookmarkStart w:id="3341" w:name="_Toc126748884"/>
      <w:bookmarkStart w:id="3342" w:name="_Toc126755314"/>
      <w:bookmarkStart w:id="3343" w:name="_Toc126742456"/>
      <w:bookmarkStart w:id="3344" w:name="_Toc126748886"/>
      <w:bookmarkStart w:id="3345" w:name="_Toc126755316"/>
      <w:bookmarkStart w:id="3346" w:name="_Toc126742457"/>
      <w:bookmarkStart w:id="3347" w:name="_Toc126748887"/>
      <w:bookmarkStart w:id="3348" w:name="_Toc126755317"/>
      <w:bookmarkStart w:id="3349" w:name="_Toc126742458"/>
      <w:bookmarkStart w:id="3350" w:name="_Toc126748888"/>
      <w:bookmarkStart w:id="3351" w:name="_Toc126755318"/>
      <w:bookmarkStart w:id="3352" w:name="_Toc126742460"/>
      <w:bookmarkStart w:id="3353" w:name="_Toc126748890"/>
      <w:bookmarkStart w:id="3354" w:name="_Toc126755320"/>
      <w:bookmarkStart w:id="3355" w:name="_Toc126742461"/>
      <w:bookmarkStart w:id="3356" w:name="_Toc126748891"/>
      <w:bookmarkStart w:id="3357" w:name="_Toc126755321"/>
      <w:bookmarkStart w:id="3358" w:name="_Toc126742463"/>
      <w:bookmarkStart w:id="3359" w:name="_Toc126748893"/>
      <w:bookmarkStart w:id="3360" w:name="_Toc126755323"/>
      <w:bookmarkStart w:id="3361" w:name="_Toc126742465"/>
      <w:bookmarkStart w:id="3362" w:name="_Toc126748895"/>
      <w:bookmarkStart w:id="3363" w:name="_Toc126755325"/>
      <w:bookmarkStart w:id="3364" w:name="_Toc126742467"/>
      <w:bookmarkStart w:id="3365" w:name="_Toc126748897"/>
      <w:bookmarkStart w:id="3366" w:name="_Toc126755327"/>
      <w:bookmarkStart w:id="3367" w:name="_Toc126742469"/>
      <w:bookmarkStart w:id="3368" w:name="_Toc126748899"/>
      <w:bookmarkStart w:id="3369" w:name="_Toc126755329"/>
      <w:bookmarkStart w:id="3370" w:name="_Toc126742471"/>
      <w:bookmarkStart w:id="3371" w:name="_Toc126748901"/>
      <w:bookmarkStart w:id="3372" w:name="_Toc126755331"/>
      <w:bookmarkStart w:id="3373" w:name="_Toc126742472"/>
      <w:bookmarkStart w:id="3374" w:name="_Toc126748902"/>
      <w:bookmarkStart w:id="3375" w:name="_Toc126755332"/>
      <w:bookmarkStart w:id="3376" w:name="_Toc126742473"/>
      <w:bookmarkStart w:id="3377" w:name="_Toc126748903"/>
      <w:bookmarkStart w:id="3378" w:name="_Toc126755333"/>
      <w:bookmarkStart w:id="3379" w:name="_Toc126742475"/>
      <w:bookmarkStart w:id="3380" w:name="_Toc126748905"/>
      <w:bookmarkStart w:id="3381" w:name="_Toc126755335"/>
      <w:bookmarkStart w:id="3382" w:name="_Toc126742476"/>
      <w:bookmarkStart w:id="3383" w:name="_Toc126748906"/>
      <w:bookmarkStart w:id="3384" w:name="_Toc126755336"/>
      <w:bookmarkStart w:id="3385" w:name="_Toc126742478"/>
      <w:bookmarkStart w:id="3386" w:name="_Toc126748908"/>
      <w:bookmarkStart w:id="3387" w:name="_Toc126755338"/>
      <w:bookmarkStart w:id="3388" w:name="_Toc126742480"/>
      <w:bookmarkStart w:id="3389" w:name="_Toc126748910"/>
      <w:bookmarkStart w:id="3390" w:name="_Toc126755340"/>
      <w:bookmarkStart w:id="3391" w:name="_Toc126742482"/>
      <w:bookmarkStart w:id="3392" w:name="_Toc126748912"/>
      <w:bookmarkStart w:id="3393" w:name="_Toc126755342"/>
      <w:bookmarkStart w:id="3394" w:name="_Toc126742484"/>
      <w:bookmarkStart w:id="3395" w:name="_Toc126748914"/>
      <w:bookmarkStart w:id="3396" w:name="_Toc126755344"/>
      <w:bookmarkStart w:id="3397" w:name="_Toc126742486"/>
      <w:bookmarkStart w:id="3398" w:name="_Toc126748916"/>
      <w:bookmarkStart w:id="3399" w:name="_Toc126755346"/>
      <w:bookmarkStart w:id="3400" w:name="_Toc126742487"/>
      <w:bookmarkStart w:id="3401" w:name="_Toc126748917"/>
      <w:bookmarkStart w:id="3402" w:name="_Toc126755347"/>
      <w:bookmarkStart w:id="3403" w:name="_Toc126742488"/>
      <w:bookmarkStart w:id="3404" w:name="_Toc126748918"/>
      <w:bookmarkStart w:id="3405" w:name="_Toc126755348"/>
      <w:bookmarkStart w:id="3406" w:name="_Toc126742490"/>
      <w:bookmarkStart w:id="3407" w:name="_Toc126748920"/>
      <w:bookmarkStart w:id="3408" w:name="_Toc126755350"/>
      <w:bookmarkStart w:id="3409" w:name="_Toc126742491"/>
      <w:bookmarkStart w:id="3410" w:name="_Toc126748921"/>
      <w:bookmarkStart w:id="3411" w:name="_Toc126755351"/>
      <w:bookmarkStart w:id="3412" w:name="_Toc126742493"/>
      <w:bookmarkStart w:id="3413" w:name="_Toc126748923"/>
      <w:bookmarkStart w:id="3414" w:name="_Toc126755353"/>
      <w:bookmarkStart w:id="3415" w:name="_Toc126742495"/>
      <w:bookmarkStart w:id="3416" w:name="_Toc126748925"/>
      <w:bookmarkStart w:id="3417" w:name="_Toc126755355"/>
      <w:bookmarkStart w:id="3418" w:name="_Toc126742497"/>
      <w:bookmarkStart w:id="3419" w:name="_Toc126748927"/>
      <w:bookmarkStart w:id="3420" w:name="_Toc126755357"/>
      <w:bookmarkStart w:id="3421" w:name="_Toc126742499"/>
      <w:bookmarkStart w:id="3422" w:name="_Toc126748929"/>
      <w:bookmarkStart w:id="3423" w:name="_Toc126755359"/>
      <w:bookmarkStart w:id="3424" w:name="_Toc126742501"/>
      <w:bookmarkStart w:id="3425" w:name="_Toc126748931"/>
      <w:bookmarkStart w:id="3426" w:name="_Toc126755361"/>
      <w:bookmarkStart w:id="3427" w:name="_Toc126742502"/>
      <w:bookmarkStart w:id="3428" w:name="_Toc126748932"/>
      <w:bookmarkStart w:id="3429" w:name="_Toc126755362"/>
      <w:bookmarkStart w:id="3430" w:name="_Toc126742503"/>
      <w:bookmarkStart w:id="3431" w:name="_Toc126748933"/>
      <w:bookmarkStart w:id="3432" w:name="_Toc126755363"/>
      <w:bookmarkStart w:id="3433" w:name="_Toc126742505"/>
      <w:bookmarkStart w:id="3434" w:name="_Toc126748935"/>
      <w:bookmarkStart w:id="3435" w:name="_Toc126755365"/>
      <w:bookmarkStart w:id="3436" w:name="_Toc126742506"/>
      <w:bookmarkStart w:id="3437" w:name="_Toc126748936"/>
      <w:bookmarkStart w:id="3438" w:name="_Toc126755366"/>
      <w:bookmarkStart w:id="3439" w:name="_Toc126742508"/>
      <w:bookmarkStart w:id="3440" w:name="_Toc126748938"/>
      <w:bookmarkStart w:id="3441" w:name="_Toc126755368"/>
      <w:bookmarkStart w:id="3442" w:name="_Toc126742510"/>
      <w:bookmarkStart w:id="3443" w:name="_Toc126748940"/>
      <w:bookmarkStart w:id="3444" w:name="_Toc126755370"/>
      <w:bookmarkStart w:id="3445" w:name="_Toc126742512"/>
      <w:bookmarkStart w:id="3446" w:name="_Toc126748942"/>
      <w:bookmarkStart w:id="3447" w:name="_Toc126755372"/>
      <w:bookmarkStart w:id="3448" w:name="_Toc126742514"/>
      <w:bookmarkStart w:id="3449" w:name="_Toc126748944"/>
      <w:bookmarkStart w:id="3450" w:name="_Toc126755374"/>
      <w:bookmarkStart w:id="3451" w:name="_Toc126742516"/>
      <w:bookmarkStart w:id="3452" w:name="_Toc126748946"/>
      <w:bookmarkStart w:id="3453" w:name="_Toc126755376"/>
      <w:bookmarkStart w:id="3454" w:name="_Toc126742517"/>
      <w:bookmarkStart w:id="3455" w:name="_Toc126748947"/>
      <w:bookmarkStart w:id="3456" w:name="_Toc126755377"/>
      <w:bookmarkStart w:id="3457" w:name="_Toc126742518"/>
      <w:bookmarkStart w:id="3458" w:name="_Toc126748948"/>
      <w:bookmarkStart w:id="3459" w:name="_Toc126755378"/>
      <w:bookmarkStart w:id="3460" w:name="_Toc126742520"/>
      <w:bookmarkStart w:id="3461" w:name="_Toc126748950"/>
      <w:bookmarkStart w:id="3462" w:name="_Toc126755380"/>
      <w:bookmarkStart w:id="3463" w:name="_Toc126742521"/>
      <w:bookmarkStart w:id="3464" w:name="_Toc126748951"/>
      <w:bookmarkStart w:id="3465" w:name="_Toc126755381"/>
      <w:bookmarkStart w:id="3466" w:name="_Toc126742523"/>
      <w:bookmarkStart w:id="3467" w:name="_Toc126748953"/>
      <w:bookmarkStart w:id="3468" w:name="_Toc126755383"/>
      <w:bookmarkStart w:id="3469" w:name="_Toc126742525"/>
      <w:bookmarkStart w:id="3470" w:name="_Toc126748955"/>
      <w:bookmarkStart w:id="3471" w:name="_Toc126755385"/>
      <w:bookmarkStart w:id="3472" w:name="_Toc126742527"/>
      <w:bookmarkStart w:id="3473" w:name="_Toc126748957"/>
      <w:bookmarkStart w:id="3474" w:name="_Toc126755387"/>
      <w:bookmarkStart w:id="3475" w:name="_Toc126742529"/>
      <w:bookmarkStart w:id="3476" w:name="_Toc126748959"/>
      <w:bookmarkStart w:id="3477" w:name="_Toc126755389"/>
      <w:bookmarkStart w:id="3478" w:name="_Toc126742531"/>
      <w:bookmarkStart w:id="3479" w:name="_Toc126748961"/>
      <w:bookmarkStart w:id="3480" w:name="_Toc126755391"/>
      <w:bookmarkStart w:id="3481" w:name="_Toc126742532"/>
      <w:bookmarkStart w:id="3482" w:name="_Toc126748962"/>
      <w:bookmarkStart w:id="3483" w:name="_Toc126755392"/>
      <w:bookmarkStart w:id="3484" w:name="_Toc126742533"/>
      <w:bookmarkStart w:id="3485" w:name="_Toc126748963"/>
      <w:bookmarkStart w:id="3486" w:name="_Toc126755393"/>
      <w:bookmarkStart w:id="3487" w:name="_Toc126742535"/>
      <w:bookmarkStart w:id="3488" w:name="_Toc126748965"/>
      <w:bookmarkStart w:id="3489" w:name="_Toc126755395"/>
      <w:bookmarkStart w:id="3490" w:name="_Toc126742536"/>
      <w:bookmarkStart w:id="3491" w:name="_Toc126748966"/>
      <w:bookmarkStart w:id="3492" w:name="_Toc126755396"/>
      <w:bookmarkStart w:id="3493" w:name="_Toc126742538"/>
      <w:bookmarkStart w:id="3494" w:name="_Toc126748968"/>
      <w:bookmarkStart w:id="3495" w:name="_Toc126755398"/>
      <w:bookmarkStart w:id="3496" w:name="_Toc126742540"/>
      <w:bookmarkStart w:id="3497" w:name="_Toc126748970"/>
      <w:bookmarkStart w:id="3498" w:name="_Toc126755400"/>
      <w:bookmarkStart w:id="3499" w:name="_Toc126742542"/>
      <w:bookmarkStart w:id="3500" w:name="_Toc126748972"/>
      <w:bookmarkStart w:id="3501" w:name="_Toc126755402"/>
      <w:bookmarkStart w:id="3502" w:name="_Toc126742544"/>
      <w:bookmarkStart w:id="3503" w:name="_Toc126748974"/>
      <w:bookmarkStart w:id="3504" w:name="_Toc126755404"/>
      <w:bookmarkStart w:id="3505" w:name="_Toc126742546"/>
      <w:bookmarkStart w:id="3506" w:name="_Toc126748976"/>
      <w:bookmarkStart w:id="3507" w:name="_Toc126755406"/>
      <w:bookmarkStart w:id="3508" w:name="_Toc126742547"/>
      <w:bookmarkStart w:id="3509" w:name="_Toc126748977"/>
      <w:bookmarkStart w:id="3510" w:name="_Toc126755407"/>
      <w:bookmarkStart w:id="3511" w:name="_Toc126742548"/>
      <w:bookmarkStart w:id="3512" w:name="_Toc126748978"/>
      <w:bookmarkStart w:id="3513" w:name="_Toc126755408"/>
      <w:bookmarkStart w:id="3514" w:name="_Toc126742550"/>
      <w:bookmarkStart w:id="3515" w:name="_Toc126748980"/>
      <w:bookmarkStart w:id="3516" w:name="_Toc126755410"/>
      <w:bookmarkStart w:id="3517" w:name="_Toc126742551"/>
      <w:bookmarkStart w:id="3518" w:name="_Toc126748981"/>
      <w:bookmarkStart w:id="3519" w:name="_Toc126755411"/>
      <w:bookmarkStart w:id="3520" w:name="_Toc126742553"/>
      <w:bookmarkStart w:id="3521" w:name="_Toc126748983"/>
      <w:bookmarkStart w:id="3522" w:name="_Toc126755413"/>
      <w:bookmarkStart w:id="3523" w:name="_Toc126742555"/>
      <w:bookmarkStart w:id="3524" w:name="_Toc126748985"/>
      <w:bookmarkStart w:id="3525" w:name="_Toc126755415"/>
      <w:bookmarkStart w:id="3526" w:name="_Toc126742557"/>
      <w:bookmarkStart w:id="3527" w:name="_Toc126748987"/>
      <w:bookmarkStart w:id="3528" w:name="_Toc126755417"/>
      <w:bookmarkStart w:id="3529" w:name="_Toc126742559"/>
      <w:bookmarkStart w:id="3530" w:name="_Toc126748989"/>
      <w:bookmarkStart w:id="3531" w:name="_Toc126755419"/>
      <w:bookmarkStart w:id="3532" w:name="_Toc126742561"/>
      <w:bookmarkStart w:id="3533" w:name="_Toc126748991"/>
      <w:bookmarkStart w:id="3534" w:name="_Toc126755421"/>
      <w:bookmarkStart w:id="3535" w:name="_Toc126742562"/>
      <w:bookmarkStart w:id="3536" w:name="_Toc126748992"/>
      <w:bookmarkStart w:id="3537" w:name="_Toc126755422"/>
      <w:bookmarkStart w:id="3538" w:name="_Toc126742563"/>
      <w:bookmarkStart w:id="3539" w:name="_Toc126748993"/>
      <w:bookmarkStart w:id="3540" w:name="_Toc126755423"/>
      <w:bookmarkStart w:id="3541" w:name="_Toc126742565"/>
      <w:bookmarkStart w:id="3542" w:name="_Toc126748995"/>
      <w:bookmarkStart w:id="3543" w:name="_Toc126755425"/>
      <w:bookmarkStart w:id="3544" w:name="_Toc126742566"/>
      <w:bookmarkStart w:id="3545" w:name="_Toc126748996"/>
      <w:bookmarkStart w:id="3546" w:name="_Toc126755426"/>
      <w:bookmarkStart w:id="3547" w:name="_Toc126742568"/>
      <w:bookmarkStart w:id="3548" w:name="_Toc126748998"/>
      <w:bookmarkStart w:id="3549" w:name="_Toc126755428"/>
      <w:bookmarkStart w:id="3550" w:name="_Toc126742570"/>
      <w:bookmarkStart w:id="3551" w:name="_Toc126749000"/>
      <w:bookmarkStart w:id="3552" w:name="_Toc126755430"/>
      <w:bookmarkStart w:id="3553" w:name="_Toc126742572"/>
      <w:bookmarkStart w:id="3554" w:name="_Toc126749002"/>
      <w:bookmarkStart w:id="3555" w:name="_Toc126755432"/>
      <w:bookmarkStart w:id="3556" w:name="_Toc126742574"/>
      <w:bookmarkStart w:id="3557" w:name="_Toc126749004"/>
      <w:bookmarkStart w:id="3558" w:name="_Toc126755434"/>
      <w:bookmarkStart w:id="3559" w:name="_Toc126742576"/>
      <w:bookmarkStart w:id="3560" w:name="_Toc126749006"/>
      <w:bookmarkStart w:id="3561" w:name="_Toc126755436"/>
      <w:bookmarkStart w:id="3562" w:name="_Toc126742577"/>
      <w:bookmarkStart w:id="3563" w:name="_Toc126749007"/>
      <w:bookmarkStart w:id="3564" w:name="_Toc126755437"/>
      <w:bookmarkStart w:id="3565" w:name="_Toc126742578"/>
      <w:bookmarkStart w:id="3566" w:name="_Toc126749008"/>
      <w:bookmarkStart w:id="3567" w:name="_Toc126755438"/>
      <w:bookmarkStart w:id="3568" w:name="_Toc126742580"/>
      <w:bookmarkStart w:id="3569" w:name="_Toc126749010"/>
      <w:bookmarkStart w:id="3570" w:name="_Toc126755440"/>
      <w:bookmarkStart w:id="3571" w:name="_Toc126742581"/>
      <w:bookmarkStart w:id="3572" w:name="_Toc126749011"/>
      <w:bookmarkStart w:id="3573" w:name="_Toc126755441"/>
      <w:bookmarkStart w:id="3574" w:name="_Toc126742583"/>
      <w:bookmarkStart w:id="3575" w:name="_Toc126749013"/>
      <w:bookmarkStart w:id="3576" w:name="_Toc126755443"/>
      <w:bookmarkStart w:id="3577" w:name="_Toc126742585"/>
      <w:bookmarkStart w:id="3578" w:name="_Toc126749015"/>
      <w:bookmarkStart w:id="3579" w:name="_Toc126755445"/>
      <w:bookmarkStart w:id="3580" w:name="_Toc126742587"/>
      <w:bookmarkStart w:id="3581" w:name="_Toc126749017"/>
      <w:bookmarkStart w:id="3582" w:name="_Toc126755447"/>
      <w:bookmarkStart w:id="3583" w:name="_Toc126742589"/>
      <w:bookmarkStart w:id="3584" w:name="_Toc126749019"/>
      <w:bookmarkStart w:id="3585" w:name="_Toc126755449"/>
      <w:bookmarkStart w:id="3586" w:name="_Toc126742591"/>
      <w:bookmarkStart w:id="3587" w:name="_Toc126749021"/>
      <w:bookmarkStart w:id="3588" w:name="_Toc126755451"/>
      <w:bookmarkStart w:id="3589" w:name="_Toc126742592"/>
      <w:bookmarkStart w:id="3590" w:name="_Toc126749022"/>
      <w:bookmarkStart w:id="3591" w:name="_Toc126755452"/>
      <w:bookmarkStart w:id="3592" w:name="_Toc126742593"/>
      <w:bookmarkStart w:id="3593" w:name="_Toc126749023"/>
      <w:bookmarkStart w:id="3594" w:name="_Toc126755453"/>
      <w:bookmarkStart w:id="3595" w:name="_Toc126742595"/>
      <w:bookmarkStart w:id="3596" w:name="_Toc126749025"/>
      <w:bookmarkStart w:id="3597" w:name="_Toc126755455"/>
      <w:bookmarkStart w:id="3598" w:name="_Toc126742596"/>
      <w:bookmarkStart w:id="3599" w:name="_Toc126749026"/>
      <w:bookmarkStart w:id="3600" w:name="_Toc126755456"/>
      <w:bookmarkStart w:id="3601" w:name="_Toc126742598"/>
      <w:bookmarkStart w:id="3602" w:name="_Toc126749028"/>
      <w:bookmarkStart w:id="3603" w:name="_Toc126755458"/>
      <w:bookmarkStart w:id="3604" w:name="_Toc126742600"/>
      <w:bookmarkStart w:id="3605" w:name="_Toc126749030"/>
      <w:bookmarkStart w:id="3606" w:name="_Toc126755460"/>
      <w:bookmarkStart w:id="3607" w:name="_Toc126742602"/>
      <w:bookmarkStart w:id="3608" w:name="_Toc126749032"/>
      <w:bookmarkStart w:id="3609" w:name="_Toc126755462"/>
      <w:bookmarkStart w:id="3610" w:name="_Toc126742604"/>
      <w:bookmarkStart w:id="3611" w:name="_Toc126749034"/>
      <w:bookmarkStart w:id="3612" w:name="_Toc126755464"/>
      <w:bookmarkStart w:id="3613" w:name="_Toc126742606"/>
      <w:bookmarkStart w:id="3614" w:name="_Toc126749036"/>
      <w:bookmarkStart w:id="3615" w:name="_Toc126755466"/>
      <w:bookmarkStart w:id="3616" w:name="_Toc126742607"/>
      <w:bookmarkStart w:id="3617" w:name="_Toc126749037"/>
      <w:bookmarkStart w:id="3618" w:name="_Toc126755467"/>
      <w:bookmarkStart w:id="3619" w:name="_Toc126742608"/>
      <w:bookmarkStart w:id="3620" w:name="_Toc126749038"/>
      <w:bookmarkStart w:id="3621" w:name="_Toc126755468"/>
      <w:bookmarkStart w:id="3622" w:name="_Toc126742610"/>
      <w:bookmarkStart w:id="3623" w:name="_Toc126749040"/>
      <w:bookmarkStart w:id="3624" w:name="_Toc126755470"/>
      <w:bookmarkStart w:id="3625" w:name="_Toc126742611"/>
      <w:bookmarkStart w:id="3626" w:name="_Toc126749041"/>
      <w:bookmarkStart w:id="3627" w:name="_Toc126755471"/>
      <w:bookmarkStart w:id="3628" w:name="_Toc126742613"/>
      <w:bookmarkStart w:id="3629" w:name="_Toc126749043"/>
      <w:bookmarkStart w:id="3630" w:name="_Toc126755473"/>
      <w:bookmarkStart w:id="3631" w:name="_Toc126742615"/>
      <w:bookmarkStart w:id="3632" w:name="_Toc126749045"/>
      <w:bookmarkStart w:id="3633" w:name="_Toc126755475"/>
      <w:bookmarkStart w:id="3634" w:name="_Toc126742617"/>
      <w:bookmarkStart w:id="3635" w:name="_Toc126749047"/>
      <w:bookmarkStart w:id="3636" w:name="_Toc126755477"/>
      <w:bookmarkStart w:id="3637" w:name="_Toc126742619"/>
      <w:bookmarkStart w:id="3638" w:name="_Toc126749049"/>
      <w:bookmarkStart w:id="3639" w:name="_Toc126755479"/>
      <w:bookmarkStart w:id="3640" w:name="_Toc126742621"/>
      <w:bookmarkStart w:id="3641" w:name="_Toc126749051"/>
      <w:bookmarkStart w:id="3642" w:name="_Toc126755481"/>
      <w:bookmarkStart w:id="3643" w:name="_Toc126742622"/>
      <w:bookmarkStart w:id="3644" w:name="_Toc126749052"/>
      <w:bookmarkStart w:id="3645" w:name="_Toc126755482"/>
      <w:bookmarkStart w:id="3646" w:name="_Toc126742623"/>
      <w:bookmarkStart w:id="3647" w:name="_Toc126749053"/>
      <w:bookmarkStart w:id="3648" w:name="_Toc126755483"/>
      <w:bookmarkStart w:id="3649" w:name="_Toc126742625"/>
      <w:bookmarkStart w:id="3650" w:name="_Toc126749055"/>
      <w:bookmarkStart w:id="3651" w:name="_Toc126755485"/>
      <w:bookmarkStart w:id="3652" w:name="_Toc126742626"/>
      <w:bookmarkStart w:id="3653" w:name="_Toc126749056"/>
      <w:bookmarkStart w:id="3654" w:name="_Toc126755486"/>
      <w:bookmarkStart w:id="3655" w:name="_Toc126742628"/>
      <w:bookmarkStart w:id="3656" w:name="_Toc126749058"/>
      <w:bookmarkStart w:id="3657" w:name="_Toc126755488"/>
      <w:bookmarkStart w:id="3658" w:name="_Toc126742630"/>
      <w:bookmarkStart w:id="3659" w:name="_Toc126749060"/>
      <w:bookmarkStart w:id="3660" w:name="_Toc126755490"/>
      <w:bookmarkStart w:id="3661" w:name="_Toc126742632"/>
      <w:bookmarkStart w:id="3662" w:name="_Toc126749062"/>
      <w:bookmarkStart w:id="3663" w:name="_Toc126755492"/>
      <w:bookmarkStart w:id="3664" w:name="_Toc126742634"/>
      <w:bookmarkStart w:id="3665" w:name="_Toc126749064"/>
      <w:bookmarkStart w:id="3666" w:name="_Toc126755494"/>
      <w:bookmarkStart w:id="3667" w:name="_Toc126742636"/>
      <w:bookmarkStart w:id="3668" w:name="_Toc126749066"/>
      <w:bookmarkStart w:id="3669" w:name="_Toc126755496"/>
      <w:bookmarkStart w:id="3670" w:name="_Toc126742637"/>
      <w:bookmarkStart w:id="3671" w:name="_Toc126749067"/>
      <w:bookmarkStart w:id="3672" w:name="_Toc126755497"/>
      <w:bookmarkStart w:id="3673" w:name="_Toc126742638"/>
      <w:bookmarkStart w:id="3674" w:name="_Toc126749068"/>
      <w:bookmarkStart w:id="3675" w:name="_Toc126755498"/>
      <w:bookmarkStart w:id="3676" w:name="_Toc126742640"/>
      <w:bookmarkStart w:id="3677" w:name="_Toc126749070"/>
      <w:bookmarkStart w:id="3678" w:name="_Toc126755500"/>
      <w:bookmarkStart w:id="3679" w:name="_Toc126742641"/>
      <w:bookmarkStart w:id="3680" w:name="_Toc126749071"/>
      <w:bookmarkStart w:id="3681" w:name="_Toc126755501"/>
      <w:bookmarkStart w:id="3682" w:name="_Toc126742643"/>
      <w:bookmarkStart w:id="3683" w:name="_Toc126749073"/>
      <w:bookmarkStart w:id="3684" w:name="_Toc126755503"/>
      <w:bookmarkStart w:id="3685" w:name="_Toc126742645"/>
      <w:bookmarkStart w:id="3686" w:name="_Toc126749075"/>
      <w:bookmarkStart w:id="3687" w:name="_Toc126755505"/>
      <w:bookmarkStart w:id="3688" w:name="_Toc126742647"/>
      <w:bookmarkStart w:id="3689" w:name="_Toc126749077"/>
      <w:bookmarkStart w:id="3690" w:name="_Toc126755507"/>
      <w:bookmarkStart w:id="3691" w:name="_Toc126742649"/>
      <w:bookmarkStart w:id="3692" w:name="_Toc126749079"/>
      <w:bookmarkStart w:id="3693" w:name="_Toc126755509"/>
      <w:bookmarkStart w:id="3694" w:name="_Toc126742651"/>
      <w:bookmarkStart w:id="3695" w:name="_Toc126749081"/>
      <w:bookmarkStart w:id="3696" w:name="_Toc126755511"/>
      <w:bookmarkStart w:id="3697" w:name="_Toc126742652"/>
      <w:bookmarkStart w:id="3698" w:name="_Toc126749082"/>
      <w:bookmarkStart w:id="3699" w:name="_Toc126755512"/>
      <w:bookmarkStart w:id="3700" w:name="_Toc126742653"/>
      <w:bookmarkStart w:id="3701" w:name="_Toc126749083"/>
      <w:bookmarkStart w:id="3702" w:name="_Toc126755513"/>
      <w:bookmarkStart w:id="3703" w:name="_Toc126742655"/>
      <w:bookmarkStart w:id="3704" w:name="_Toc126749085"/>
      <w:bookmarkStart w:id="3705" w:name="_Toc126755515"/>
      <w:bookmarkStart w:id="3706" w:name="_Toc126742656"/>
      <w:bookmarkStart w:id="3707" w:name="_Toc126749086"/>
      <w:bookmarkStart w:id="3708" w:name="_Toc126755516"/>
      <w:bookmarkStart w:id="3709" w:name="_Toc126742658"/>
      <w:bookmarkStart w:id="3710" w:name="_Toc126749088"/>
      <w:bookmarkStart w:id="3711" w:name="_Toc126755518"/>
      <w:bookmarkStart w:id="3712" w:name="_Toc126742660"/>
      <w:bookmarkStart w:id="3713" w:name="_Toc126749090"/>
      <w:bookmarkStart w:id="3714" w:name="_Toc126755520"/>
      <w:bookmarkStart w:id="3715" w:name="_Toc126742662"/>
      <w:bookmarkStart w:id="3716" w:name="_Toc126749092"/>
      <w:bookmarkStart w:id="3717" w:name="_Toc126755522"/>
      <w:bookmarkStart w:id="3718" w:name="_Toc126742664"/>
      <w:bookmarkStart w:id="3719" w:name="_Toc126749094"/>
      <w:bookmarkStart w:id="3720" w:name="_Toc126755524"/>
      <w:bookmarkStart w:id="3721" w:name="_Toc126742666"/>
      <w:bookmarkStart w:id="3722" w:name="_Toc126749096"/>
      <w:bookmarkStart w:id="3723" w:name="_Toc126755526"/>
      <w:bookmarkStart w:id="3724" w:name="_Toc126742667"/>
      <w:bookmarkStart w:id="3725" w:name="_Toc126749097"/>
      <w:bookmarkStart w:id="3726" w:name="_Toc126755527"/>
      <w:bookmarkStart w:id="3727" w:name="_Toc126742668"/>
      <w:bookmarkStart w:id="3728" w:name="_Toc126749098"/>
      <w:bookmarkStart w:id="3729" w:name="_Toc126755528"/>
      <w:bookmarkStart w:id="3730" w:name="_Toc126742670"/>
      <w:bookmarkStart w:id="3731" w:name="_Toc126749100"/>
      <w:bookmarkStart w:id="3732" w:name="_Toc126755530"/>
      <w:bookmarkStart w:id="3733" w:name="_Toc126742671"/>
      <w:bookmarkStart w:id="3734" w:name="_Toc126749101"/>
      <w:bookmarkStart w:id="3735" w:name="_Toc126755531"/>
      <w:bookmarkStart w:id="3736" w:name="_Toc126742673"/>
      <w:bookmarkStart w:id="3737" w:name="_Toc126749103"/>
      <w:bookmarkStart w:id="3738" w:name="_Toc126755533"/>
      <w:bookmarkStart w:id="3739" w:name="_Toc126742675"/>
      <w:bookmarkStart w:id="3740" w:name="_Toc126749105"/>
      <w:bookmarkStart w:id="3741" w:name="_Toc126755535"/>
      <w:bookmarkStart w:id="3742" w:name="_Toc126742677"/>
      <w:bookmarkStart w:id="3743" w:name="_Toc126749107"/>
      <w:bookmarkStart w:id="3744" w:name="_Toc126755537"/>
      <w:bookmarkStart w:id="3745" w:name="_Toc126742679"/>
      <w:bookmarkStart w:id="3746" w:name="_Toc126749109"/>
      <w:bookmarkStart w:id="3747" w:name="_Toc126755539"/>
      <w:bookmarkStart w:id="3748" w:name="_Toc126742681"/>
      <w:bookmarkStart w:id="3749" w:name="_Toc126749111"/>
      <w:bookmarkStart w:id="3750" w:name="_Toc126755541"/>
      <w:bookmarkStart w:id="3751" w:name="_Toc126742682"/>
      <w:bookmarkStart w:id="3752" w:name="_Toc126749112"/>
      <w:bookmarkStart w:id="3753" w:name="_Toc126755542"/>
      <w:bookmarkStart w:id="3754" w:name="_Toc126742683"/>
      <w:bookmarkStart w:id="3755" w:name="_Toc126749113"/>
      <w:bookmarkStart w:id="3756" w:name="_Toc126755543"/>
      <w:bookmarkStart w:id="3757" w:name="_Toc126742685"/>
      <w:bookmarkStart w:id="3758" w:name="_Toc126749115"/>
      <w:bookmarkStart w:id="3759" w:name="_Toc126755545"/>
      <w:bookmarkStart w:id="3760" w:name="_Toc126742686"/>
      <w:bookmarkStart w:id="3761" w:name="_Toc126749116"/>
      <w:bookmarkStart w:id="3762" w:name="_Toc126755546"/>
      <w:bookmarkStart w:id="3763" w:name="_Toc126742688"/>
      <w:bookmarkStart w:id="3764" w:name="_Toc126749118"/>
      <w:bookmarkStart w:id="3765" w:name="_Toc126755548"/>
      <w:bookmarkStart w:id="3766" w:name="_Toc126742690"/>
      <w:bookmarkStart w:id="3767" w:name="_Toc126749120"/>
      <w:bookmarkStart w:id="3768" w:name="_Toc126755550"/>
      <w:bookmarkStart w:id="3769" w:name="_Toc126742692"/>
      <w:bookmarkStart w:id="3770" w:name="_Toc126749122"/>
      <w:bookmarkStart w:id="3771" w:name="_Toc126755552"/>
      <w:bookmarkStart w:id="3772" w:name="_Toc126742694"/>
      <w:bookmarkStart w:id="3773" w:name="_Toc126749124"/>
      <w:bookmarkStart w:id="3774" w:name="_Toc126755554"/>
      <w:bookmarkStart w:id="3775" w:name="_Toc126742696"/>
      <w:bookmarkStart w:id="3776" w:name="_Toc126749126"/>
      <w:bookmarkStart w:id="3777" w:name="_Toc126755556"/>
      <w:bookmarkStart w:id="3778" w:name="_Toc126742697"/>
      <w:bookmarkStart w:id="3779" w:name="_Toc126749127"/>
      <w:bookmarkStart w:id="3780" w:name="_Toc126755557"/>
      <w:bookmarkStart w:id="3781" w:name="_Toc126742698"/>
      <w:bookmarkStart w:id="3782" w:name="_Toc126749128"/>
      <w:bookmarkStart w:id="3783" w:name="_Toc126755558"/>
      <w:bookmarkStart w:id="3784" w:name="_Toc126742700"/>
      <w:bookmarkStart w:id="3785" w:name="_Toc126749130"/>
      <w:bookmarkStart w:id="3786" w:name="_Toc126755560"/>
      <w:bookmarkStart w:id="3787" w:name="_Toc126742701"/>
      <w:bookmarkStart w:id="3788" w:name="_Toc126749131"/>
      <w:bookmarkStart w:id="3789" w:name="_Toc126755561"/>
      <w:bookmarkStart w:id="3790" w:name="_Toc126742703"/>
      <w:bookmarkStart w:id="3791" w:name="_Toc126749133"/>
      <w:bookmarkStart w:id="3792" w:name="_Toc126755563"/>
      <w:bookmarkStart w:id="3793" w:name="_Toc126742705"/>
      <w:bookmarkStart w:id="3794" w:name="_Toc126749135"/>
      <w:bookmarkStart w:id="3795" w:name="_Toc126755565"/>
      <w:bookmarkStart w:id="3796" w:name="_Toc126742707"/>
      <w:bookmarkStart w:id="3797" w:name="_Toc126749137"/>
      <w:bookmarkStart w:id="3798" w:name="_Toc126755567"/>
      <w:bookmarkStart w:id="3799" w:name="_Toc126742709"/>
      <w:bookmarkStart w:id="3800" w:name="_Toc126749139"/>
      <w:bookmarkStart w:id="3801" w:name="_Toc126755569"/>
      <w:bookmarkStart w:id="3802" w:name="_Toc126742711"/>
      <w:bookmarkStart w:id="3803" w:name="_Toc126749141"/>
      <w:bookmarkStart w:id="3804" w:name="_Toc126755571"/>
      <w:bookmarkStart w:id="3805" w:name="_Toc126742712"/>
      <w:bookmarkStart w:id="3806" w:name="_Toc126749142"/>
      <w:bookmarkStart w:id="3807" w:name="_Toc126755572"/>
      <w:bookmarkStart w:id="3808" w:name="_Toc126742713"/>
      <w:bookmarkStart w:id="3809" w:name="_Toc126749143"/>
      <w:bookmarkStart w:id="3810" w:name="_Toc126755573"/>
      <w:bookmarkStart w:id="3811" w:name="_Toc126742715"/>
      <w:bookmarkStart w:id="3812" w:name="_Toc126749145"/>
      <w:bookmarkStart w:id="3813" w:name="_Toc126755575"/>
      <w:bookmarkStart w:id="3814" w:name="_Toc126742716"/>
      <w:bookmarkStart w:id="3815" w:name="_Toc126749146"/>
      <w:bookmarkStart w:id="3816" w:name="_Toc126755576"/>
      <w:bookmarkStart w:id="3817" w:name="_Toc126742718"/>
      <w:bookmarkStart w:id="3818" w:name="_Toc126749148"/>
      <w:bookmarkStart w:id="3819" w:name="_Toc126755578"/>
      <w:bookmarkStart w:id="3820" w:name="_Toc126742720"/>
      <w:bookmarkStart w:id="3821" w:name="_Toc126749150"/>
      <w:bookmarkStart w:id="3822" w:name="_Toc126755580"/>
      <w:bookmarkStart w:id="3823" w:name="_Toc126742722"/>
      <w:bookmarkStart w:id="3824" w:name="_Toc126749152"/>
      <w:bookmarkStart w:id="3825" w:name="_Toc126755582"/>
      <w:bookmarkStart w:id="3826" w:name="_Toc126742724"/>
      <w:bookmarkStart w:id="3827" w:name="_Toc126749154"/>
      <w:bookmarkStart w:id="3828" w:name="_Toc126755584"/>
      <w:bookmarkStart w:id="3829" w:name="_Toc126742726"/>
      <w:bookmarkStart w:id="3830" w:name="_Toc126749156"/>
      <w:bookmarkStart w:id="3831" w:name="_Toc126755586"/>
      <w:bookmarkStart w:id="3832" w:name="_Toc126742727"/>
      <w:bookmarkStart w:id="3833" w:name="_Toc126749157"/>
      <w:bookmarkStart w:id="3834" w:name="_Toc126755587"/>
      <w:bookmarkStart w:id="3835" w:name="_Toc126742728"/>
      <w:bookmarkStart w:id="3836" w:name="_Toc126749158"/>
      <w:bookmarkStart w:id="3837" w:name="_Toc126755588"/>
      <w:bookmarkStart w:id="3838" w:name="_Toc126742730"/>
      <w:bookmarkStart w:id="3839" w:name="_Toc126749160"/>
      <w:bookmarkStart w:id="3840" w:name="_Toc126755590"/>
      <w:bookmarkStart w:id="3841" w:name="_Toc126742731"/>
      <w:bookmarkStart w:id="3842" w:name="_Toc126749161"/>
      <w:bookmarkStart w:id="3843" w:name="_Toc126755591"/>
      <w:bookmarkStart w:id="3844" w:name="_Toc126742733"/>
      <w:bookmarkStart w:id="3845" w:name="_Toc126749163"/>
      <w:bookmarkStart w:id="3846" w:name="_Toc126755593"/>
      <w:bookmarkStart w:id="3847" w:name="_Toc126742735"/>
      <w:bookmarkStart w:id="3848" w:name="_Toc126749165"/>
      <w:bookmarkStart w:id="3849" w:name="_Toc126755595"/>
      <w:bookmarkStart w:id="3850" w:name="_Toc126742737"/>
      <w:bookmarkStart w:id="3851" w:name="_Toc126749167"/>
      <w:bookmarkStart w:id="3852" w:name="_Toc126755597"/>
      <w:bookmarkStart w:id="3853" w:name="_Toc126742739"/>
      <w:bookmarkStart w:id="3854" w:name="_Toc126749169"/>
      <w:bookmarkStart w:id="3855" w:name="_Toc126755599"/>
      <w:bookmarkStart w:id="3856" w:name="_Toc126742741"/>
      <w:bookmarkStart w:id="3857" w:name="_Toc126749171"/>
      <w:bookmarkStart w:id="3858" w:name="_Toc126755601"/>
      <w:bookmarkStart w:id="3859" w:name="_Toc126742742"/>
      <w:bookmarkStart w:id="3860" w:name="_Toc126749172"/>
      <w:bookmarkStart w:id="3861" w:name="_Toc126755602"/>
      <w:bookmarkStart w:id="3862" w:name="_Toc126742743"/>
      <w:bookmarkStart w:id="3863" w:name="_Toc126749173"/>
      <w:bookmarkStart w:id="3864" w:name="_Toc126755603"/>
      <w:bookmarkStart w:id="3865" w:name="_Toc126742745"/>
      <w:bookmarkStart w:id="3866" w:name="_Toc126749175"/>
      <w:bookmarkStart w:id="3867" w:name="_Toc126755605"/>
      <w:bookmarkStart w:id="3868" w:name="_Toc126742746"/>
      <w:bookmarkStart w:id="3869" w:name="_Toc126749176"/>
      <w:bookmarkStart w:id="3870" w:name="_Toc126755606"/>
      <w:bookmarkStart w:id="3871" w:name="_Toc126742748"/>
      <w:bookmarkStart w:id="3872" w:name="_Toc126749178"/>
      <w:bookmarkStart w:id="3873" w:name="_Toc126755608"/>
      <w:bookmarkStart w:id="3874" w:name="_Toc126742750"/>
      <w:bookmarkStart w:id="3875" w:name="_Toc126749180"/>
      <w:bookmarkStart w:id="3876" w:name="_Toc126755610"/>
      <w:bookmarkStart w:id="3877" w:name="_Toc126742752"/>
      <w:bookmarkStart w:id="3878" w:name="_Toc126749182"/>
      <w:bookmarkStart w:id="3879" w:name="_Toc126755612"/>
      <w:bookmarkStart w:id="3880" w:name="_Toc126742754"/>
      <w:bookmarkStart w:id="3881" w:name="_Toc126749184"/>
      <w:bookmarkStart w:id="3882" w:name="_Toc126755614"/>
      <w:bookmarkStart w:id="3883" w:name="_Toc126742756"/>
      <w:bookmarkStart w:id="3884" w:name="_Toc126749186"/>
      <w:bookmarkStart w:id="3885" w:name="_Toc126755616"/>
      <w:bookmarkStart w:id="3886" w:name="_Toc126742757"/>
      <w:bookmarkStart w:id="3887" w:name="_Toc126749187"/>
      <w:bookmarkStart w:id="3888" w:name="_Toc126755617"/>
      <w:bookmarkStart w:id="3889" w:name="_Toc126742758"/>
      <w:bookmarkStart w:id="3890" w:name="_Toc126749188"/>
      <w:bookmarkStart w:id="3891" w:name="_Toc126755618"/>
      <w:bookmarkStart w:id="3892" w:name="_Toc126742760"/>
      <w:bookmarkStart w:id="3893" w:name="_Toc126749190"/>
      <w:bookmarkStart w:id="3894" w:name="_Toc126755620"/>
      <w:bookmarkStart w:id="3895" w:name="_Toc126742761"/>
      <w:bookmarkStart w:id="3896" w:name="_Toc126749191"/>
      <w:bookmarkStart w:id="3897" w:name="_Toc126755621"/>
      <w:bookmarkStart w:id="3898" w:name="_Toc126742763"/>
      <w:bookmarkStart w:id="3899" w:name="_Toc126749193"/>
      <w:bookmarkStart w:id="3900" w:name="_Toc126755623"/>
      <w:bookmarkStart w:id="3901" w:name="_Toc126742765"/>
      <w:bookmarkStart w:id="3902" w:name="_Toc126749195"/>
      <w:bookmarkStart w:id="3903" w:name="_Toc126755625"/>
      <w:bookmarkStart w:id="3904" w:name="_Toc126742767"/>
      <w:bookmarkStart w:id="3905" w:name="_Toc126749197"/>
      <w:bookmarkStart w:id="3906" w:name="_Toc126755627"/>
      <w:bookmarkStart w:id="3907" w:name="_Toc126742769"/>
      <w:bookmarkStart w:id="3908" w:name="_Toc126749199"/>
      <w:bookmarkStart w:id="3909" w:name="_Toc126755629"/>
      <w:bookmarkStart w:id="3910" w:name="_Toc126742771"/>
      <w:bookmarkStart w:id="3911" w:name="_Toc126749201"/>
      <w:bookmarkStart w:id="3912" w:name="_Toc126755631"/>
      <w:bookmarkStart w:id="3913" w:name="_Toc126742772"/>
      <w:bookmarkStart w:id="3914" w:name="_Toc126749202"/>
      <w:bookmarkStart w:id="3915" w:name="_Toc126755632"/>
      <w:bookmarkStart w:id="3916" w:name="_Toc126742773"/>
      <w:bookmarkStart w:id="3917" w:name="_Toc126749203"/>
      <w:bookmarkStart w:id="3918" w:name="_Toc126755633"/>
      <w:bookmarkStart w:id="3919" w:name="_Toc126742775"/>
      <w:bookmarkStart w:id="3920" w:name="_Toc126749205"/>
      <w:bookmarkStart w:id="3921" w:name="_Toc126755635"/>
      <w:bookmarkStart w:id="3922" w:name="_Toc126742776"/>
      <w:bookmarkStart w:id="3923" w:name="_Toc126749206"/>
      <w:bookmarkStart w:id="3924" w:name="_Toc126755636"/>
      <w:bookmarkStart w:id="3925" w:name="_Toc126742778"/>
      <w:bookmarkStart w:id="3926" w:name="_Toc126749208"/>
      <w:bookmarkStart w:id="3927" w:name="_Toc126755638"/>
      <w:bookmarkStart w:id="3928" w:name="_Toc126742780"/>
      <w:bookmarkStart w:id="3929" w:name="_Toc126749210"/>
      <w:bookmarkStart w:id="3930" w:name="_Toc126755640"/>
      <w:bookmarkStart w:id="3931" w:name="_Toc126742782"/>
      <w:bookmarkStart w:id="3932" w:name="_Toc126749212"/>
      <w:bookmarkStart w:id="3933" w:name="_Toc126755642"/>
      <w:bookmarkStart w:id="3934" w:name="_Toc126742784"/>
      <w:bookmarkStart w:id="3935" w:name="_Toc126749214"/>
      <w:bookmarkStart w:id="3936" w:name="_Toc126755644"/>
      <w:bookmarkStart w:id="3937" w:name="_Toc126742786"/>
      <w:bookmarkStart w:id="3938" w:name="_Toc126749216"/>
      <w:bookmarkStart w:id="3939" w:name="_Toc126755646"/>
      <w:bookmarkStart w:id="3940" w:name="_Toc126742787"/>
      <w:bookmarkStart w:id="3941" w:name="_Toc126749217"/>
      <w:bookmarkStart w:id="3942" w:name="_Toc126755647"/>
      <w:bookmarkStart w:id="3943" w:name="_Toc126742788"/>
      <w:bookmarkStart w:id="3944" w:name="_Toc126749218"/>
      <w:bookmarkStart w:id="3945" w:name="_Toc126755648"/>
      <w:bookmarkStart w:id="3946" w:name="_Toc126742790"/>
      <w:bookmarkStart w:id="3947" w:name="_Toc126749220"/>
      <w:bookmarkStart w:id="3948" w:name="_Toc126755650"/>
      <w:bookmarkStart w:id="3949" w:name="_Toc126742791"/>
      <w:bookmarkStart w:id="3950" w:name="_Toc126749221"/>
      <w:bookmarkStart w:id="3951" w:name="_Toc126755651"/>
      <w:bookmarkStart w:id="3952" w:name="_Toc126742793"/>
      <w:bookmarkStart w:id="3953" w:name="_Toc126749223"/>
      <w:bookmarkStart w:id="3954" w:name="_Toc126755653"/>
      <w:bookmarkStart w:id="3955" w:name="_Toc126742795"/>
      <w:bookmarkStart w:id="3956" w:name="_Toc126749225"/>
      <w:bookmarkStart w:id="3957" w:name="_Toc126755655"/>
      <w:bookmarkStart w:id="3958" w:name="_Toc126742797"/>
      <w:bookmarkStart w:id="3959" w:name="_Toc126749227"/>
      <w:bookmarkStart w:id="3960" w:name="_Toc126755657"/>
      <w:bookmarkStart w:id="3961" w:name="_Toc126742799"/>
      <w:bookmarkStart w:id="3962" w:name="_Toc126749229"/>
      <w:bookmarkStart w:id="3963" w:name="_Toc126755659"/>
      <w:bookmarkStart w:id="3964" w:name="_Toc126742801"/>
      <w:bookmarkStart w:id="3965" w:name="_Toc126749231"/>
      <w:bookmarkStart w:id="3966" w:name="_Toc126755661"/>
      <w:bookmarkStart w:id="3967" w:name="_Toc126742802"/>
      <w:bookmarkStart w:id="3968" w:name="_Toc126749232"/>
      <w:bookmarkStart w:id="3969" w:name="_Toc126755662"/>
      <w:bookmarkStart w:id="3970" w:name="_Toc126742803"/>
      <w:bookmarkStart w:id="3971" w:name="_Toc126749233"/>
      <w:bookmarkStart w:id="3972" w:name="_Toc126755663"/>
      <w:bookmarkStart w:id="3973" w:name="_Toc126742805"/>
      <w:bookmarkStart w:id="3974" w:name="_Toc126749235"/>
      <w:bookmarkStart w:id="3975" w:name="_Toc126755665"/>
      <w:bookmarkStart w:id="3976" w:name="_Toc126742806"/>
      <w:bookmarkStart w:id="3977" w:name="_Toc126749236"/>
      <w:bookmarkStart w:id="3978" w:name="_Toc126755666"/>
      <w:bookmarkStart w:id="3979" w:name="_Toc126742808"/>
      <w:bookmarkStart w:id="3980" w:name="_Toc126749238"/>
      <w:bookmarkStart w:id="3981" w:name="_Toc126755668"/>
      <w:bookmarkStart w:id="3982" w:name="_Toc126742810"/>
      <w:bookmarkStart w:id="3983" w:name="_Toc126749240"/>
      <w:bookmarkStart w:id="3984" w:name="_Toc126755670"/>
      <w:bookmarkStart w:id="3985" w:name="_Toc126742812"/>
      <w:bookmarkStart w:id="3986" w:name="_Toc126749242"/>
      <w:bookmarkStart w:id="3987" w:name="_Toc126755672"/>
      <w:bookmarkStart w:id="3988" w:name="_Toc126742814"/>
      <w:bookmarkStart w:id="3989" w:name="_Toc126749244"/>
      <w:bookmarkStart w:id="3990" w:name="_Toc126755674"/>
      <w:bookmarkStart w:id="3991" w:name="_Toc126742816"/>
      <w:bookmarkStart w:id="3992" w:name="_Toc126749246"/>
      <w:bookmarkStart w:id="3993" w:name="_Toc126755676"/>
      <w:bookmarkStart w:id="3994" w:name="_Toc126742817"/>
      <w:bookmarkStart w:id="3995" w:name="_Toc126749247"/>
      <w:bookmarkStart w:id="3996" w:name="_Toc126755677"/>
      <w:bookmarkStart w:id="3997" w:name="_Toc126742818"/>
      <w:bookmarkStart w:id="3998" w:name="_Toc126749248"/>
      <w:bookmarkStart w:id="3999" w:name="_Toc126755678"/>
      <w:bookmarkStart w:id="4000" w:name="_Toc126742820"/>
      <w:bookmarkStart w:id="4001" w:name="_Toc126749250"/>
      <w:bookmarkStart w:id="4002" w:name="_Toc126755680"/>
      <w:bookmarkStart w:id="4003" w:name="_Toc126742821"/>
      <w:bookmarkStart w:id="4004" w:name="_Toc126749251"/>
      <w:bookmarkStart w:id="4005" w:name="_Toc126755681"/>
      <w:bookmarkStart w:id="4006" w:name="_Toc126742823"/>
      <w:bookmarkStart w:id="4007" w:name="_Toc126749253"/>
      <w:bookmarkStart w:id="4008" w:name="_Toc126755683"/>
      <w:bookmarkStart w:id="4009" w:name="_Toc126742825"/>
      <w:bookmarkStart w:id="4010" w:name="_Toc126749255"/>
      <w:bookmarkStart w:id="4011" w:name="_Toc126755685"/>
      <w:bookmarkStart w:id="4012" w:name="_Toc126742827"/>
      <w:bookmarkStart w:id="4013" w:name="_Toc126749257"/>
      <w:bookmarkStart w:id="4014" w:name="_Toc126755687"/>
      <w:bookmarkStart w:id="4015" w:name="_Toc126742829"/>
      <w:bookmarkStart w:id="4016" w:name="_Toc126749259"/>
      <w:bookmarkStart w:id="4017" w:name="_Toc126755689"/>
      <w:bookmarkStart w:id="4018" w:name="_Toc126742831"/>
      <w:bookmarkStart w:id="4019" w:name="_Toc126749261"/>
      <w:bookmarkStart w:id="4020" w:name="_Toc126755691"/>
      <w:bookmarkStart w:id="4021" w:name="_Toc126742832"/>
      <w:bookmarkStart w:id="4022" w:name="_Toc126749262"/>
      <w:bookmarkStart w:id="4023" w:name="_Toc126755692"/>
      <w:bookmarkStart w:id="4024" w:name="_Toc126742833"/>
      <w:bookmarkStart w:id="4025" w:name="_Toc126749263"/>
      <w:bookmarkStart w:id="4026" w:name="_Toc126755693"/>
      <w:bookmarkStart w:id="4027" w:name="_Toc126742835"/>
      <w:bookmarkStart w:id="4028" w:name="_Toc126749265"/>
      <w:bookmarkStart w:id="4029" w:name="_Toc126755695"/>
      <w:bookmarkStart w:id="4030" w:name="_Toc126742836"/>
      <w:bookmarkStart w:id="4031" w:name="_Toc126749266"/>
      <w:bookmarkStart w:id="4032" w:name="_Toc126755696"/>
      <w:bookmarkStart w:id="4033" w:name="_Toc126742838"/>
      <w:bookmarkStart w:id="4034" w:name="_Toc126749268"/>
      <w:bookmarkStart w:id="4035" w:name="_Toc126755698"/>
      <w:bookmarkStart w:id="4036" w:name="_Toc126742840"/>
      <w:bookmarkStart w:id="4037" w:name="_Toc126749270"/>
      <w:bookmarkStart w:id="4038" w:name="_Toc126755700"/>
      <w:bookmarkStart w:id="4039" w:name="_Toc126742842"/>
      <w:bookmarkStart w:id="4040" w:name="_Toc126749272"/>
      <w:bookmarkStart w:id="4041" w:name="_Toc126755702"/>
      <w:bookmarkStart w:id="4042" w:name="_Toc126742844"/>
      <w:bookmarkStart w:id="4043" w:name="_Toc126749274"/>
      <w:bookmarkStart w:id="4044" w:name="_Toc126755704"/>
      <w:bookmarkStart w:id="4045" w:name="_Toc126742846"/>
      <w:bookmarkStart w:id="4046" w:name="_Toc126749276"/>
      <w:bookmarkStart w:id="4047" w:name="_Toc126755706"/>
      <w:bookmarkStart w:id="4048" w:name="_Toc126742847"/>
      <w:bookmarkStart w:id="4049" w:name="_Toc126749277"/>
      <w:bookmarkStart w:id="4050" w:name="_Toc126755707"/>
      <w:bookmarkStart w:id="4051" w:name="_Toc126742848"/>
      <w:bookmarkStart w:id="4052" w:name="_Toc126749278"/>
      <w:bookmarkStart w:id="4053" w:name="_Toc126755708"/>
      <w:bookmarkStart w:id="4054" w:name="_Toc126742850"/>
      <w:bookmarkStart w:id="4055" w:name="_Toc126749280"/>
      <w:bookmarkStart w:id="4056" w:name="_Toc126755710"/>
      <w:bookmarkStart w:id="4057" w:name="_Toc126742851"/>
      <w:bookmarkStart w:id="4058" w:name="_Toc126749281"/>
      <w:bookmarkStart w:id="4059" w:name="_Toc126755711"/>
      <w:bookmarkStart w:id="4060" w:name="_Toc126742853"/>
      <w:bookmarkStart w:id="4061" w:name="_Toc126749283"/>
      <w:bookmarkStart w:id="4062" w:name="_Toc126755713"/>
      <w:bookmarkStart w:id="4063" w:name="_Toc126742855"/>
      <w:bookmarkStart w:id="4064" w:name="_Toc126749285"/>
      <w:bookmarkStart w:id="4065" w:name="_Toc126755715"/>
      <w:bookmarkStart w:id="4066" w:name="_Toc126742857"/>
      <w:bookmarkStart w:id="4067" w:name="_Toc126749287"/>
      <w:bookmarkStart w:id="4068" w:name="_Toc126755717"/>
      <w:bookmarkStart w:id="4069" w:name="_Toc126742859"/>
      <w:bookmarkStart w:id="4070" w:name="_Toc126749289"/>
      <w:bookmarkStart w:id="4071" w:name="_Toc126755719"/>
      <w:bookmarkStart w:id="4072" w:name="_Toc126742861"/>
      <w:bookmarkStart w:id="4073" w:name="_Toc126749291"/>
      <w:bookmarkStart w:id="4074" w:name="_Toc126755721"/>
      <w:bookmarkStart w:id="4075" w:name="_Toc126742862"/>
      <w:bookmarkStart w:id="4076" w:name="_Toc126749292"/>
      <w:bookmarkStart w:id="4077" w:name="_Toc126755722"/>
      <w:bookmarkStart w:id="4078" w:name="_Toc126742863"/>
      <w:bookmarkStart w:id="4079" w:name="_Toc126749293"/>
      <w:bookmarkStart w:id="4080" w:name="_Toc126755723"/>
      <w:bookmarkStart w:id="4081" w:name="_Toc126742865"/>
      <w:bookmarkStart w:id="4082" w:name="_Toc126749295"/>
      <w:bookmarkStart w:id="4083" w:name="_Toc126755725"/>
      <w:bookmarkStart w:id="4084" w:name="_Toc126742866"/>
      <w:bookmarkStart w:id="4085" w:name="_Toc126749296"/>
      <w:bookmarkStart w:id="4086" w:name="_Toc126755726"/>
      <w:bookmarkStart w:id="4087" w:name="_Toc126742868"/>
      <w:bookmarkStart w:id="4088" w:name="_Toc126749298"/>
      <w:bookmarkStart w:id="4089" w:name="_Toc126755728"/>
      <w:bookmarkStart w:id="4090" w:name="_Toc126742870"/>
      <w:bookmarkStart w:id="4091" w:name="_Toc126749300"/>
      <w:bookmarkStart w:id="4092" w:name="_Toc126755730"/>
      <w:bookmarkStart w:id="4093" w:name="_Toc126742872"/>
      <w:bookmarkStart w:id="4094" w:name="_Toc126749302"/>
      <w:bookmarkStart w:id="4095" w:name="_Toc126755732"/>
      <w:bookmarkStart w:id="4096" w:name="_Toc126742874"/>
      <w:bookmarkStart w:id="4097" w:name="_Toc126749304"/>
      <w:bookmarkStart w:id="4098" w:name="_Toc126755734"/>
      <w:bookmarkStart w:id="4099" w:name="_Toc126742876"/>
      <w:bookmarkStart w:id="4100" w:name="_Toc126749306"/>
      <w:bookmarkStart w:id="4101" w:name="_Toc126755736"/>
      <w:bookmarkStart w:id="4102" w:name="_Toc126742877"/>
      <w:bookmarkStart w:id="4103" w:name="_Toc126749307"/>
      <w:bookmarkStart w:id="4104" w:name="_Toc126755737"/>
      <w:bookmarkStart w:id="4105" w:name="_Toc126742878"/>
      <w:bookmarkStart w:id="4106" w:name="_Toc126749308"/>
      <w:bookmarkStart w:id="4107" w:name="_Toc126755738"/>
      <w:bookmarkStart w:id="4108" w:name="_Toc126742880"/>
      <w:bookmarkStart w:id="4109" w:name="_Toc126749310"/>
      <w:bookmarkStart w:id="4110" w:name="_Toc126755740"/>
      <w:bookmarkStart w:id="4111" w:name="_Toc126742881"/>
      <w:bookmarkStart w:id="4112" w:name="_Toc126749311"/>
      <w:bookmarkStart w:id="4113" w:name="_Toc126755741"/>
      <w:bookmarkStart w:id="4114" w:name="_Toc126742883"/>
      <w:bookmarkStart w:id="4115" w:name="_Toc126749313"/>
      <w:bookmarkStart w:id="4116" w:name="_Toc126755743"/>
      <w:bookmarkStart w:id="4117" w:name="_Toc126742885"/>
      <w:bookmarkStart w:id="4118" w:name="_Toc126749315"/>
      <w:bookmarkStart w:id="4119" w:name="_Toc126755745"/>
      <w:bookmarkStart w:id="4120" w:name="_Toc126742887"/>
      <w:bookmarkStart w:id="4121" w:name="_Toc126749317"/>
      <w:bookmarkStart w:id="4122" w:name="_Toc126755747"/>
      <w:bookmarkStart w:id="4123" w:name="_Toc126742889"/>
      <w:bookmarkStart w:id="4124" w:name="_Toc126749319"/>
      <w:bookmarkStart w:id="4125" w:name="_Toc126755749"/>
      <w:bookmarkStart w:id="4126" w:name="_Toc126742891"/>
      <w:bookmarkStart w:id="4127" w:name="_Toc126749321"/>
      <w:bookmarkStart w:id="4128" w:name="_Toc126755751"/>
      <w:bookmarkStart w:id="4129" w:name="_Toc126742892"/>
      <w:bookmarkStart w:id="4130" w:name="_Toc126749322"/>
      <w:bookmarkStart w:id="4131" w:name="_Toc126755752"/>
      <w:bookmarkStart w:id="4132" w:name="_Toc126742893"/>
      <w:bookmarkStart w:id="4133" w:name="_Toc126749323"/>
      <w:bookmarkStart w:id="4134" w:name="_Toc126755753"/>
      <w:bookmarkStart w:id="4135" w:name="_Toc126742895"/>
      <w:bookmarkStart w:id="4136" w:name="_Toc126749325"/>
      <w:bookmarkStart w:id="4137" w:name="_Toc126755755"/>
      <w:bookmarkStart w:id="4138" w:name="_Toc126742896"/>
      <w:bookmarkStart w:id="4139" w:name="_Toc126749326"/>
      <w:bookmarkStart w:id="4140" w:name="_Toc126755756"/>
      <w:bookmarkStart w:id="4141" w:name="_Toc126742898"/>
      <w:bookmarkStart w:id="4142" w:name="_Toc126749328"/>
      <w:bookmarkStart w:id="4143" w:name="_Toc126755758"/>
      <w:bookmarkStart w:id="4144" w:name="_Toc126742900"/>
      <w:bookmarkStart w:id="4145" w:name="_Toc126749330"/>
      <w:bookmarkStart w:id="4146" w:name="_Toc126755760"/>
      <w:bookmarkStart w:id="4147" w:name="_Toc126742902"/>
      <w:bookmarkStart w:id="4148" w:name="_Toc126749332"/>
      <w:bookmarkStart w:id="4149" w:name="_Toc126755762"/>
      <w:bookmarkStart w:id="4150" w:name="_Toc126742904"/>
      <w:bookmarkStart w:id="4151" w:name="_Toc126749334"/>
      <w:bookmarkStart w:id="4152" w:name="_Toc126755764"/>
      <w:bookmarkStart w:id="4153" w:name="_Toc126742906"/>
      <w:bookmarkStart w:id="4154" w:name="_Toc126749336"/>
      <w:bookmarkStart w:id="4155" w:name="_Toc126755766"/>
      <w:bookmarkStart w:id="4156" w:name="_Toc126742907"/>
      <w:bookmarkStart w:id="4157" w:name="_Toc126749337"/>
      <w:bookmarkStart w:id="4158" w:name="_Toc126755767"/>
      <w:bookmarkStart w:id="4159" w:name="_Toc126742908"/>
      <w:bookmarkStart w:id="4160" w:name="_Toc126749338"/>
      <w:bookmarkStart w:id="4161" w:name="_Toc126755768"/>
      <w:bookmarkStart w:id="4162" w:name="_Toc126742910"/>
      <w:bookmarkStart w:id="4163" w:name="_Toc126749340"/>
      <w:bookmarkStart w:id="4164" w:name="_Toc126755770"/>
      <w:bookmarkStart w:id="4165" w:name="_Toc126742911"/>
      <w:bookmarkStart w:id="4166" w:name="_Toc126749341"/>
      <w:bookmarkStart w:id="4167" w:name="_Toc126755771"/>
      <w:bookmarkStart w:id="4168" w:name="_Toc126742913"/>
      <w:bookmarkStart w:id="4169" w:name="_Toc126749343"/>
      <w:bookmarkStart w:id="4170" w:name="_Toc126755773"/>
      <w:bookmarkStart w:id="4171" w:name="_Toc126742915"/>
      <w:bookmarkStart w:id="4172" w:name="_Toc126749345"/>
      <w:bookmarkStart w:id="4173" w:name="_Toc126755775"/>
      <w:bookmarkStart w:id="4174" w:name="_Toc126742917"/>
      <w:bookmarkStart w:id="4175" w:name="_Toc126749347"/>
      <w:bookmarkStart w:id="4176" w:name="_Toc126755777"/>
      <w:bookmarkStart w:id="4177" w:name="_Toc126742919"/>
      <w:bookmarkStart w:id="4178" w:name="_Toc126749349"/>
      <w:bookmarkStart w:id="4179" w:name="_Toc126755779"/>
      <w:bookmarkStart w:id="4180" w:name="_Toc126742921"/>
      <w:bookmarkStart w:id="4181" w:name="_Toc126749351"/>
      <w:bookmarkStart w:id="4182" w:name="_Toc126755781"/>
      <w:bookmarkStart w:id="4183" w:name="_Toc126742922"/>
      <w:bookmarkStart w:id="4184" w:name="_Toc126749352"/>
      <w:bookmarkStart w:id="4185" w:name="_Toc126755782"/>
      <w:bookmarkStart w:id="4186" w:name="_Toc126742923"/>
      <w:bookmarkStart w:id="4187" w:name="_Toc126749353"/>
      <w:bookmarkStart w:id="4188" w:name="_Toc126755783"/>
      <w:bookmarkStart w:id="4189" w:name="_Toc126742925"/>
      <w:bookmarkStart w:id="4190" w:name="_Toc126749355"/>
      <w:bookmarkStart w:id="4191" w:name="_Toc126755785"/>
      <w:bookmarkStart w:id="4192" w:name="_Toc126742926"/>
      <w:bookmarkStart w:id="4193" w:name="_Toc126749356"/>
      <w:bookmarkStart w:id="4194" w:name="_Toc126755786"/>
      <w:bookmarkStart w:id="4195" w:name="_Toc126742928"/>
      <w:bookmarkStart w:id="4196" w:name="_Toc126749358"/>
      <w:bookmarkStart w:id="4197" w:name="_Toc126755788"/>
      <w:bookmarkStart w:id="4198" w:name="_Toc126742930"/>
      <w:bookmarkStart w:id="4199" w:name="_Toc126749360"/>
      <w:bookmarkStart w:id="4200" w:name="_Toc126755790"/>
      <w:bookmarkStart w:id="4201" w:name="_Toc126742932"/>
      <w:bookmarkStart w:id="4202" w:name="_Toc126749362"/>
      <w:bookmarkStart w:id="4203" w:name="_Toc126755792"/>
      <w:bookmarkStart w:id="4204" w:name="_Toc126742934"/>
      <w:bookmarkStart w:id="4205" w:name="_Toc126749364"/>
      <w:bookmarkStart w:id="4206" w:name="_Toc126755794"/>
      <w:bookmarkStart w:id="4207" w:name="_Toc126742936"/>
      <w:bookmarkStart w:id="4208" w:name="_Toc126749366"/>
      <w:bookmarkStart w:id="4209" w:name="_Toc126755796"/>
      <w:bookmarkStart w:id="4210" w:name="_Toc126742937"/>
      <w:bookmarkStart w:id="4211" w:name="_Toc126749367"/>
      <w:bookmarkStart w:id="4212" w:name="_Toc126755797"/>
      <w:bookmarkStart w:id="4213" w:name="_Toc126742938"/>
      <w:bookmarkStart w:id="4214" w:name="_Toc126749368"/>
      <w:bookmarkStart w:id="4215" w:name="_Toc126755798"/>
      <w:bookmarkStart w:id="4216" w:name="_Toc126742940"/>
      <w:bookmarkStart w:id="4217" w:name="_Toc126749370"/>
      <w:bookmarkStart w:id="4218" w:name="_Toc126755800"/>
      <w:bookmarkStart w:id="4219" w:name="_Toc126742941"/>
      <w:bookmarkStart w:id="4220" w:name="_Toc126749371"/>
      <w:bookmarkStart w:id="4221" w:name="_Toc126755801"/>
      <w:bookmarkStart w:id="4222" w:name="_Toc126742943"/>
      <w:bookmarkStart w:id="4223" w:name="_Toc126749373"/>
      <w:bookmarkStart w:id="4224" w:name="_Toc126755803"/>
      <w:bookmarkStart w:id="4225" w:name="_Toc126742945"/>
      <w:bookmarkStart w:id="4226" w:name="_Toc126749375"/>
      <w:bookmarkStart w:id="4227" w:name="_Toc126755805"/>
      <w:bookmarkStart w:id="4228" w:name="_Toc126742947"/>
      <w:bookmarkStart w:id="4229" w:name="_Toc126749377"/>
      <w:bookmarkStart w:id="4230" w:name="_Toc126755807"/>
      <w:bookmarkStart w:id="4231" w:name="_Toc126742949"/>
      <w:bookmarkStart w:id="4232" w:name="_Toc126749379"/>
      <w:bookmarkStart w:id="4233" w:name="_Toc126755809"/>
      <w:bookmarkStart w:id="4234" w:name="_Toc126742951"/>
      <w:bookmarkStart w:id="4235" w:name="_Toc126749381"/>
      <w:bookmarkStart w:id="4236" w:name="_Toc126755811"/>
      <w:bookmarkStart w:id="4237" w:name="_Toc126742952"/>
      <w:bookmarkStart w:id="4238" w:name="_Toc126749382"/>
      <w:bookmarkStart w:id="4239" w:name="_Toc126755812"/>
      <w:bookmarkStart w:id="4240" w:name="_Toc126742953"/>
      <w:bookmarkStart w:id="4241" w:name="_Toc126749383"/>
      <w:bookmarkStart w:id="4242" w:name="_Toc126755813"/>
      <w:bookmarkStart w:id="4243" w:name="_Toc126742955"/>
      <w:bookmarkStart w:id="4244" w:name="_Toc126749385"/>
      <w:bookmarkStart w:id="4245" w:name="_Toc126755815"/>
      <w:bookmarkStart w:id="4246" w:name="_Toc126742956"/>
      <w:bookmarkStart w:id="4247" w:name="_Toc126749386"/>
      <w:bookmarkStart w:id="4248" w:name="_Toc126755816"/>
      <w:bookmarkStart w:id="4249" w:name="_Toc126742958"/>
      <w:bookmarkStart w:id="4250" w:name="_Toc126749388"/>
      <w:bookmarkStart w:id="4251" w:name="_Toc126755818"/>
      <w:bookmarkStart w:id="4252" w:name="_Toc126742960"/>
      <w:bookmarkStart w:id="4253" w:name="_Toc126749390"/>
      <w:bookmarkStart w:id="4254" w:name="_Toc126755820"/>
      <w:bookmarkStart w:id="4255" w:name="_Toc126742962"/>
      <w:bookmarkStart w:id="4256" w:name="_Toc126749392"/>
      <w:bookmarkStart w:id="4257" w:name="_Toc126755822"/>
      <w:bookmarkStart w:id="4258" w:name="_Toc126742964"/>
      <w:bookmarkStart w:id="4259" w:name="_Toc126749394"/>
      <w:bookmarkStart w:id="4260" w:name="_Toc126755824"/>
      <w:bookmarkStart w:id="4261" w:name="_Toc126742966"/>
      <w:bookmarkStart w:id="4262" w:name="_Toc126749396"/>
      <w:bookmarkStart w:id="4263" w:name="_Toc126755826"/>
      <w:bookmarkStart w:id="4264" w:name="_Toc126742967"/>
      <w:bookmarkStart w:id="4265" w:name="_Toc126749397"/>
      <w:bookmarkStart w:id="4266" w:name="_Toc126755827"/>
      <w:bookmarkStart w:id="4267" w:name="_Toc126742968"/>
      <w:bookmarkStart w:id="4268" w:name="_Toc126749398"/>
      <w:bookmarkStart w:id="4269" w:name="_Toc126755828"/>
      <w:bookmarkStart w:id="4270" w:name="_Toc126742970"/>
      <w:bookmarkStart w:id="4271" w:name="_Toc126749400"/>
      <w:bookmarkStart w:id="4272" w:name="_Toc126755830"/>
      <w:bookmarkStart w:id="4273" w:name="_Toc126742971"/>
      <w:bookmarkStart w:id="4274" w:name="_Toc126749401"/>
      <w:bookmarkStart w:id="4275" w:name="_Toc126755831"/>
      <w:bookmarkStart w:id="4276" w:name="_Toc126742973"/>
      <w:bookmarkStart w:id="4277" w:name="_Toc126749403"/>
      <w:bookmarkStart w:id="4278" w:name="_Toc126755833"/>
      <w:bookmarkStart w:id="4279" w:name="_Toc126742975"/>
      <w:bookmarkStart w:id="4280" w:name="_Toc126749405"/>
      <w:bookmarkStart w:id="4281" w:name="_Toc126755835"/>
      <w:bookmarkStart w:id="4282" w:name="_Toc126742977"/>
      <w:bookmarkStart w:id="4283" w:name="_Toc126749407"/>
      <w:bookmarkStart w:id="4284" w:name="_Toc126755837"/>
      <w:bookmarkStart w:id="4285" w:name="_Toc126742979"/>
      <w:bookmarkStart w:id="4286" w:name="_Toc126749409"/>
      <w:bookmarkStart w:id="4287" w:name="_Toc126755839"/>
      <w:bookmarkStart w:id="4288" w:name="_Toc126742981"/>
      <w:bookmarkStart w:id="4289" w:name="_Toc126749411"/>
      <w:bookmarkStart w:id="4290" w:name="_Toc126755841"/>
      <w:bookmarkStart w:id="4291" w:name="_Toc126742982"/>
      <w:bookmarkStart w:id="4292" w:name="_Toc126749412"/>
      <w:bookmarkStart w:id="4293" w:name="_Toc126755842"/>
      <w:bookmarkStart w:id="4294" w:name="_Toc126742983"/>
      <w:bookmarkStart w:id="4295" w:name="_Toc126749413"/>
      <w:bookmarkStart w:id="4296" w:name="_Toc126755843"/>
      <w:bookmarkStart w:id="4297" w:name="_Toc126742985"/>
      <w:bookmarkStart w:id="4298" w:name="_Toc126749415"/>
      <w:bookmarkStart w:id="4299" w:name="_Toc126755845"/>
      <w:bookmarkStart w:id="4300" w:name="_Toc126742986"/>
      <w:bookmarkStart w:id="4301" w:name="_Toc126749416"/>
      <w:bookmarkStart w:id="4302" w:name="_Toc126755846"/>
      <w:bookmarkStart w:id="4303" w:name="_Toc126742988"/>
      <w:bookmarkStart w:id="4304" w:name="_Toc126749418"/>
      <w:bookmarkStart w:id="4305" w:name="_Toc126755848"/>
      <w:bookmarkStart w:id="4306" w:name="_Toc126742990"/>
      <w:bookmarkStart w:id="4307" w:name="_Toc126749420"/>
      <w:bookmarkStart w:id="4308" w:name="_Toc126755850"/>
      <w:bookmarkStart w:id="4309" w:name="_Toc126742992"/>
      <w:bookmarkStart w:id="4310" w:name="_Toc126749422"/>
      <w:bookmarkStart w:id="4311" w:name="_Toc126755852"/>
      <w:bookmarkStart w:id="4312" w:name="_Toc126742994"/>
      <w:bookmarkStart w:id="4313" w:name="_Toc126749424"/>
      <w:bookmarkStart w:id="4314" w:name="_Toc126755854"/>
      <w:bookmarkStart w:id="4315" w:name="_Toc126742996"/>
      <w:bookmarkStart w:id="4316" w:name="_Toc126749426"/>
      <w:bookmarkStart w:id="4317" w:name="_Toc126755856"/>
      <w:bookmarkStart w:id="4318" w:name="_Toc126742997"/>
      <w:bookmarkStart w:id="4319" w:name="_Toc126749427"/>
      <w:bookmarkStart w:id="4320" w:name="_Toc126755857"/>
      <w:bookmarkStart w:id="4321" w:name="_Toc126742998"/>
      <w:bookmarkStart w:id="4322" w:name="_Toc126749428"/>
      <w:bookmarkStart w:id="4323" w:name="_Toc126755858"/>
      <w:bookmarkStart w:id="4324" w:name="_Toc126743000"/>
      <w:bookmarkStart w:id="4325" w:name="_Toc126749430"/>
      <w:bookmarkStart w:id="4326" w:name="_Toc126755860"/>
      <w:bookmarkStart w:id="4327" w:name="_Toc126743001"/>
      <w:bookmarkStart w:id="4328" w:name="_Toc126749431"/>
      <w:bookmarkStart w:id="4329" w:name="_Toc126755861"/>
      <w:bookmarkStart w:id="4330" w:name="_Toc126743003"/>
      <w:bookmarkStart w:id="4331" w:name="_Toc126749433"/>
      <w:bookmarkStart w:id="4332" w:name="_Toc126755863"/>
      <w:bookmarkStart w:id="4333" w:name="_Toc126743005"/>
      <w:bookmarkStart w:id="4334" w:name="_Toc126749435"/>
      <w:bookmarkStart w:id="4335" w:name="_Toc126755865"/>
      <w:bookmarkStart w:id="4336" w:name="_Toc126743007"/>
      <w:bookmarkStart w:id="4337" w:name="_Toc126749437"/>
      <w:bookmarkStart w:id="4338" w:name="_Toc126755867"/>
      <w:bookmarkStart w:id="4339" w:name="_Toc126743009"/>
      <w:bookmarkStart w:id="4340" w:name="_Toc126749439"/>
      <w:bookmarkStart w:id="4341" w:name="_Toc126755869"/>
      <w:bookmarkStart w:id="4342" w:name="_Toc126743011"/>
      <w:bookmarkStart w:id="4343" w:name="_Toc126749441"/>
      <w:bookmarkStart w:id="4344" w:name="_Toc126755871"/>
      <w:bookmarkStart w:id="4345" w:name="_Toc126743012"/>
      <w:bookmarkStart w:id="4346" w:name="_Toc126749442"/>
      <w:bookmarkStart w:id="4347" w:name="_Toc126755872"/>
      <w:bookmarkStart w:id="4348" w:name="_Toc126743013"/>
      <w:bookmarkStart w:id="4349" w:name="_Toc126749443"/>
      <w:bookmarkStart w:id="4350" w:name="_Toc126755873"/>
      <w:bookmarkStart w:id="4351" w:name="_Toc126743015"/>
      <w:bookmarkStart w:id="4352" w:name="_Toc126749445"/>
      <w:bookmarkStart w:id="4353" w:name="_Toc126755875"/>
      <w:bookmarkStart w:id="4354" w:name="_Toc126743016"/>
      <w:bookmarkStart w:id="4355" w:name="_Toc126749446"/>
      <w:bookmarkStart w:id="4356" w:name="_Toc126755876"/>
      <w:bookmarkStart w:id="4357" w:name="_Toc126743018"/>
      <w:bookmarkStart w:id="4358" w:name="_Toc126749448"/>
      <w:bookmarkStart w:id="4359" w:name="_Toc126755878"/>
      <w:bookmarkStart w:id="4360" w:name="_Toc126743020"/>
      <w:bookmarkStart w:id="4361" w:name="_Toc126749450"/>
      <w:bookmarkStart w:id="4362" w:name="_Toc126755880"/>
      <w:bookmarkStart w:id="4363" w:name="_Toc126743022"/>
      <w:bookmarkStart w:id="4364" w:name="_Toc126749452"/>
      <w:bookmarkStart w:id="4365" w:name="_Toc126755882"/>
      <w:bookmarkStart w:id="4366" w:name="_Toc126743024"/>
      <w:bookmarkStart w:id="4367" w:name="_Toc126749454"/>
      <w:bookmarkStart w:id="4368" w:name="_Toc126755884"/>
      <w:bookmarkStart w:id="4369" w:name="_Toc126743026"/>
      <w:bookmarkStart w:id="4370" w:name="_Toc126749456"/>
      <w:bookmarkStart w:id="4371" w:name="_Toc126755886"/>
      <w:bookmarkStart w:id="4372" w:name="_Toc126743027"/>
      <w:bookmarkStart w:id="4373" w:name="_Toc126749457"/>
      <w:bookmarkStart w:id="4374" w:name="_Toc126755887"/>
      <w:bookmarkStart w:id="4375" w:name="_Toc126743028"/>
      <w:bookmarkStart w:id="4376" w:name="_Toc126749458"/>
      <w:bookmarkStart w:id="4377" w:name="_Toc126755888"/>
      <w:bookmarkStart w:id="4378" w:name="_Toc126743030"/>
      <w:bookmarkStart w:id="4379" w:name="_Toc126749460"/>
      <w:bookmarkStart w:id="4380" w:name="_Toc126755890"/>
      <w:bookmarkStart w:id="4381" w:name="_Toc126743031"/>
      <w:bookmarkStart w:id="4382" w:name="_Toc126749461"/>
      <w:bookmarkStart w:id="4383" w:name="_Toc126755891"/>
      <w:bookmarkStart w:id="4384" w:name="_Toc126743033"/>
      <w:bookmarkStart w:id="4385" w:name="_Toc126749463"/>
      <w:bookmarkStart w:id="4386" w:name="_Toc126755893"/>
      <w:bookmarkStart w:id="4387" w:name="_Toc126743035"/>
      <w:bookmarkStart w:id="4388" w:name="_Toc126749465"/>
      <w:bookmarkStart w:id="4389" w:name="_Toc126755895"/>
      <w:bookmarkStart w:id="4390" w:name="_Toc126743037"/>
      <w:bookmarkStart w:id="4391" w:name="_Toc126749467"/>
      <w:bookmarkStart w:id="4392" w:name="_Toc126755897"/>
      <w:bookmarkStart w:id="4393" w:name="_Toc126743039"/>
      <w:bookmarkStart w:id="4394" w:name="_Toc126749469"/>
      <w:bookmarkStart w:id="4395" w:name="_Toc126755899"/>
      <w:bookmarkStart w:id="4396" w:name="_Toc126743041"/>
      <w:bookmarkStart w:id="4397" w:name="_Toc126749471"/>
      <w:bookmarkStart w:id="4398" w:name="_Toc126755901"/>
      <w:bookmarkStart w:id="4399" w:name="_Toc126743042"/>
      <w:bookmarkStart w:id="4400" w:name="_Toc126749472"/>
      <w:bookmarkStart w:id="4401" w:name="_Toc126755902"/>
      <w:bookmarkStart w:id="4402" w:name="_Toc126743043"/>
      <w:bookmarkStart w:id="4403" w:name="_Toc126749473"/>
      <w:bookmarkStart w:id="4404" w:name="_Toc126755903"/>
      <w:bookmarkStart w:id="4405" w:name="_Toc126743045"/>
      <w:bookmarkStart w:id="4406" w:name="_Toc126749475"/>
      <w:bookmarkStart w:id="4407" w:name="_Toc126755905"/>
      <w:bookmarkStart w:id="4408" w:name="_Toc126743046"/>
      <w:bookmarkStart w:id="4409" w:name="_Toc126749476"/>
      <w:bookmarkStart w:id="4410" w:name="_Toc126755906"/>
      <w:bookmarkStart w:id="4411" w:name="_Toc126743048"/>
      <w:bookmarkStart w:id="4412" w:name="_Toc126749478"/>
      <w:bookmarkStart w:id="4413" w:name="_Toc126755908"/>
      <w:bookmarkStart w:id="4414" w:name="_Toc126743050"/>
      <w:bookmarkStart w:id="4415" w:name="_Toc126749480"/>
      <w:bookmarkStart w:id="4416" w:name="_Toc126755910"/>
      <w:bookmarkStart w:id="4417" w:name="_Toc126743052"/>
      <w:bookmarkStart w:id="4418" w:name="_Toc126749482"/>
      <w:bookmarkStart w:id="4419" w:name="_Toc126755912"/>
      <w:bookmarkStart w:id="4420" w:name="_Toc126743054"/>
      <w:bookmarkStart w:id="4421" w:name="_Toc126749484"/>
      <w:bookmarkStart w:id="4422" w:name="_Toc126755914"/>
      <w:bookmarkStart w:id="4423" w:name="_Toc126743056"/>
      <w:bookmarkStart w:id="4424" w:name="_Toc126749486"/>
      <w:bookmarkStart w:id="4425" w:name="_Toc126755916"/>
      <w:bookmarkStart w:id="4426" w:name="_Toc126743057"/>
      <w:bookmarkStart w:id="4427" w:name="_Toc126749487"/>
      <w:bookmarkStart w:id="4428" w:name="_Toc126755917"/>
      <w:bookmarkStart w:id="4429" w:name="_Toc126743058"/>
      <w:bookmarkStart w:id="4430" w:name="_Toc126749488"/>
      <w:bookmarkStart w:id="4431" w:name="_Toc126755918"/>
      <w:bookmarkStart w:id="4432" w:name="_Toc126743060"/>
      <w:bookmarkStart w:id="4433" w:name="_Toc126749490"/>
      <w:bookmarkStart w:id="4434" w:name="_Toc126755920"/>
      <w:bookmarkStart w:id="4435" w:name="_Toc126743061"/>
      <w:bookmarkStart w:id="4436" w:name="_Toc126749491"/>
      <w:bookmarkStart w:id="4437" w:name="_Toc126755921"/>
      <w:bookmarkStart w:id="4438" w:name="_Toc126743063"/>
      <w:bookmarkStart w:id="4439" w:name="_Toc126749493"/>
      <w:bookmarkStart w:id="4440" w:name="_Toc126755923"/>
      <w:bookmarkStart w:id="4441" w:name="_Toc126743065"/>
      <w:bookmarkStart w:id="4442" w:name="_Toc126749495"/>
      <w:bookmarkStart w:id="4443" w:name="_Toc126755925"/>
      <w:bookmarkStart w:id="4444" w:name="_Toc126743067"/>
      <w:bookmarkStart w:id="4445" w:name="_Toc126749497"/>
      <w:bookmarkStart w:id="4446" w:name="_Toc126755927"/>
      <w:bookmarkStart w:id="4447" w:name="_Toc126743069"/>
      <w:bookmarkStart w:id="4448" w:name="_Toc126749499"/>
      <w:bookmarkStart w:id="4449" w:name="_Toc126755929"/>
      <w:bookmarkStart w:id="4450" w:name="_Toc126743071"/>
      <w:bookmarkStart w:id="4451" w:name="_Toc126749501"/>
      <w:bookmarkStart w:id="4452" w:name="_Toc126755931"/>
      <w:bookmarkStart w:id="4453" w:name="_Toc126743072"/>
      <w:bookmarkStart w:id="4454" w:name="_Toc126749502"/>
      <w:bookmarkStart w:id="4455" w:name="_Toc126755932"/>
      <w:bookmarkStart w:id="4456" w:name="_Toc126743073"/>
      <w:bookmarkStart w:id="4457" w:name="_Toc126749503"/>
      <w:bookmarkStart w:id="4458" w:name="_Toc126755933"/>
      <w:bookmarkStart w:id="4459" w:name="_Toc126743075"/>
      <w:bookmarkStart w:id="4460" w:name="_Toc126749505"/>
      <w:bookmarkStart w:id="4461" w:name="_Toc126755935"/>
      <w:bookmarkStart w:id="4462" w:name="_Toc126743076"/>
      <w:bookmarkStart w:id="4463" w:name="_Toc126749506"/>
      <w:bookmarkStart w:id="4464" w:name="_Toc126755936"/>
      <w:bookmarkStart w:id="4465" w:name="_Toc126743078"/>
      <w:bookmarkStart w:id="4466" w:name="_Toc126749508"/>
      <w:bookmarkStart w:id="4467" w:name="_Toc126755938"/>
      <w:bookmarkStart w:id="4468" w:name="_Toc126743080"/>
      <w:bookmarkStart w:id="4469" w:name="_Toc126749510"/>
      <w:bookmarkStart w:id="4470" w:name="_Toc126755940"/>
      <w:bookmarkStart w:id="4471" w:name="_Toc126743082"/>
      <w:bookmarkStart w:id="4472" w:name="_Toc126749512"/>
      <w:bookmarkStart w:id="4473" w:name="_Toc126755942"/>
      <w:bookmarkStart w:id="4474" w:name="_Toc126743084"/>
      <w:bookmarkStart w:id="4475" w:name="_Toc126749514"/>
      <w:bookmarkStart w:id="4476" w:name="_Toc126755944"/>
      <w:bookmarkStart w:id="4477" w:name="_Toc126743086"/>
      <w:bookmarkStart w:id="4478" w:name="_Toc126749516"/>
      <w:bookmarkStart w:id="4479" w:name="_Toc126755946"/>
      <w:bookmarkStart w:id="4480" w:name="_Toc126743087"/>
      <w:bookmarkStart w:id="4481" w:name="_Toc126749517"/>
      <w:bookmarkStart w:id="4482" w:name="_Toc126755947"/>
      <w:bookmarkStart w:id="4483" w:name="_Toc126743088"/>
      <w:bookmarkStart w:id="4484" w:name="_Toc126749518"/>
      <w:bookmarkStart w:id="4485" w:name="_Toc126755948"/>
      <w:bookmarkStart w:id="4486" w:name="_Toc126743090"/>
      <w:bookmarkStart w:id="4487" w:name="_Toc126749520"/>
      <w:bookmarkStart w:id="4488" w:name="_Toc126755950"/>
      <w:bookmarkStart w:id="4489" w:name="_Toc126743091"/>
      <w:bookmarkStart w:id="4490" w:name="_Toc126749521"/>
      <w:bookmarkStart w:id="4491" w:name="_Toc126755951"/>
      <w:bookmarkStart w:id="4492" w:name="_Toc126743093"/>
      <w:bookmarkStart w:id="4493" w:name="_Toc126749523"/>
      <w:bookmarkStart w:id="4494" w:name="_Toc126755953"/>
      <w:bookmarkStart w:id="4495" w:name="_Toc126743095"/>
      <w:bookmarkStart w:id="4496" w:name="_Toc126749525"/>
      <w:bookmarkStart w:id="4497" w:name="_Toc126755955"/>
      <w:bookmarkStart w:id="4498" w:name="_Toc126743097"/>
      <w:bookmarkStart w:id="4499" w:name="_Toc126749527"/>
      <w:bookmarkStart w:id="4500" w:name="_Toc126755957"/>
      <w:bookmarkStart w:id="4501" w:name="_Toc126743099"/>
      <w:bookmarkStart w:id="4502" w:name="_Toc126749529"/>
      <w:bookmarkStart w:id="4503" w:name="_Toc126755959"/>
      <w:bookmarkStart w:id="4504" w:name="_Toc126743101"/>
      <w:bookmarkStart w:id="4505" w:name="_Toc126749531"/>
      <w:bookmarkStart w:id="4506" w:name="_Toc126755961"/>
      <w:bookmarkStart w:id="4507" w:name="_Toc126743102"/>
      <w:bookmarkStart w:id="4508" w:name="_Toc126749532"/>
      <w:bookmarkStart w:id="4509" w:name="_Toc126755962"/>
      <w:bookmarkStart w:id="4510" w:name="_Toc126743103"/>
      <w:bookmarkStart w:id="4511" w:name="_Toc126749533"/>
      <w:bookmarkStart w:id="4512" w:name="_Toc126755963"/>
      <w:bookmarkStart w:id="4513" w:name="_Toc126743105"/>
      <w:bookmarkStart w:id="4514" w:name="_Toc126749535"/>
      <w:bookmarkStart w:id="4515" w:name="_Toc126755965"/>
      <w:bookmarkStart w:id="4516" w:name="_Toc126743106"/>
      <w:bookmarkStart w:id="4517" w:name="_Toc126749536"/>
      <w:bookmarkStart w:id="4518" w:name="_Toc126755966"/>
      <w:bookmarkStart w:id="4519" w:name="_Toc126743108"/>
      <w:bookmarkStart w:id="4520" w:name="_Toc126749538"/>
      <w:bookmarkStart w:id="4521" w:name="_Toc126755968"/>
      <w:bookmarkStart w:id="4522" w:name="_Toc126743110"/>
      <w:bookmarkStart w:id="4523" w:name="_Toc126749540"/>
      <w:bookmarkStart w:id="4524" w:name="_Toc126755970"/>
      <w:bookmarkStart w:id="4525" w:name="_Toc126743112"/>
      <w:bookmarkStart w:id="4526" w:name="_Toc126749542"/>
      <w:bookmarkStart w:id="4527" w:name="_Toc126755972"/>
      <w:bookmarkStart w:id="4528" w:name="_Toc126743114"/>
      <w:bookmarkStart w:id="4529" w:name="_Toc126749544"/>
      <w:bookmarkStart w:id="4530" w:name="_Toc126755974"/>
      <w:bookmarkStart w:id="4531" w:name="_Toc126743116"/>
      <w:bookmarkStart w:id="4532" w:name="_Toc126749546"/>
      <w:bookmarkStart w:id="4533" w:name="_Toc126755976"/>
      <w:bookmarkStart w:id="4534" w:name="_Toc126743117"/>
      <w:bookmarkStart w:id="4535" w:name="_Toc126749547"/>
      <w:bookmarkStart w:id="4536" w:name="_Toc126755977"/>
      <w:bookmarkStart w:id="4537" w:name="_Toc126743118"/>
      <w:bookmarkStart w:id="4538" w:name="_Toc126749548"/>
      <w:bookmarkStart w:id="4539" w:name="_Toc126755978"/>
      <w:bookmarkStart w:id="4540" w:name="_Toc126743120"/>
      <w:bookmarkStart w:id="4541" w:name="_Toc126749550"/>
      <w:bookmarkStart w:id="4542" w:name="_Toc126755980"/>
      <w:bookmarkStart w:id="4543" w:name="_Toc126743121"/>
      <w:bookmarkStart w:id="4544" w:name="_Toc126749551"/>
      <w:bookmarkStart w:id="4545" w:name="_Toc126755981"/>
      <w:bookmarkStart w:id="4546" w:name="_Toc126743123"/>
      <w:bookmarkStart w:id="4547" w:name="_Toc126749553"/>
      <w:bookmarkStart w:id="4548" w:name="_Toc126755983"/>
      <w:bookmarkStart w:id="4549" w:name="_Toc126743125"/>
      <w:bookmarkStart w:id="4550" w:name="_Toc126749555"/>
      <w:bookmarkStart w:id="4551" w:name="_Toc126755985"/>
      <w:bookmarkStart w:id="4552" w:name="_Toc126743127"/>
      <w:bookmarkStart w:id="4553" w:name="_Toc126749557"/>
      <w:bookmarkStart w:id="4554" w:name="_Toc126755987"/>
      <w:bookmarkStart w:id="4555" w:name="_Toc126743129"/>
      <w:bookmarkStart w:id="4556" w:name="_Toc126749559"/>
      <w:bookmarkStart w:id="4557" w:name="_Toc126755989"/>
      <w:bookmarkStart w:id="4558" w:name="_Toc126743131"/>
      <w:bookmarkStart w:id="4559" w:name="_Toc126749561"/>
      <w:bookmarkStart w:id="4560" w:name="_Toc126755991"/>
      <w:bookmarkStart w:id="4561" w:name="_Toc126743132"/>
      <w:bookmarkStart w:id="4562" w:name="_Toc126749562"/>
      <w:bookmarkStart w:id="4563" w:name="_Toc126755992"/>
      <w:bookmarkStart w:id="4564" w:name="_Toc126743133"/>
      <w:bookmarkStart w:id="4565" w:name="_Toc126749563"/>
      <w:bookmarkStart w:id="4566" w:name="_Toc126755993"/>
      <w:bookmarkStart w:id="4567" w:name="_Toc126743135"/>
      <w:bookmarkStart w:id="4568" w:name="_Toc126749565"/>
      <w:bookmarkStart w:id="4569" w:name="_Toc126755995"/>
      <w:bookmarkStart w:id="4570" w:name="_Toc126743136"/>
      <w:bookmarkStart w:id="4571" w:name="_Toc126749566"/>
      <w:bookmarkStart w:id="4572" w:name="_Toc126755996"/>
      <w:bookmarkStart w:id="4573" w:name="_Toc126743138"/>
      <w:bookmarkStart w:id="4574" w:name="_Toc126749568"/>
      <w:bookmarkStart w:id="4575" w:name="_Toc126755998"/>
      <w:bookmarkStart w:id="4576" w:name="_Toc126743140"/>
      <w:bookmarkStart w:id="4577" w:name="_Toc126749570"/>
      <w:bookmarkStart w:id="4578" w:name="_Toc126756000"/>
      <w:bookmarkStart w:id="4579" w:name="_Toc126743142"/>
      <w:bookmarkStart w:id="4580" w:name="_Toc126749572"/>
      <w:bookmarkStart w:id="4581" w:name="_Toc126756002"/>
      <w:bookmarkStart w:id="4582" w:name="_Toc126743144"/>
      <w:bookmarkStart w:id="4583" w:name="_Toc126749574"/>
      <w:bookmarkStart w:id="4584" w:name="_Toc126756004"/>
      <w:bookmarkStart w:id="4585" w:name="_Toc126743146"/>
      <w:bookmarkStart w:id="4586" w:name="_Toc126749576"/>
      <w:bookmarkStart w:id="4587" w:name="_Toc126756006"/>
      <w:bookmarkStart w:id="4588" w:name="_Toc126743147"/>
      <w:bookmarkStart w:id="4589" w:name="_Toc126749577"/>
      <w:bookmarkStart w:id="4590" w:name="_Toc126756007"/>
      <w:bookmarkStart w:id="4591" w:name="_Toc126743148"/>
      <w:bookmarkStart w:id="4592" w:name="_Toc126749578"/>
      <w:bookmarkStart w:id="4593" w:name="_Toc126756008"/>
      <w:bookmarkStart w:id="4594" w:name="_Toc126743150"/>
      <w:bookmarkStart w:id="4595" w:name="_Toc126749580"/>
      <w:bookmarkStart w:id="4596" w:name="_Toc126756010"/>
      <w:bookmarkStart w:id="4597" w:name="_Toc126743151"/>
      <w:bookmarkStart w:id="4598" w:name="_Toc126749581"/>
      <w:bookmarkStart w:id="4599" w:name="_Toc126756011"/>
      <w:bookmarkStart w:id="4600" w:name="_Toc126743153"/>
      <w:bookmarkStart w:id="4601" w:name="_Toc126749583"/>
      <w:bookmarkStart w:id="4602" w:name="_Toc126756013"/>
      <w:bookmarkStart w:id="4603" w:name="_Toc126743155"/>
      <w:bookmarkStart w:id="4604" w:name="_Toc126749585"/>
      <w:bookmarkStart w:id="4605" w:name="_Toc126756015"/>
      <w:bookmarkStart w:id="4606" w:name="_Toc126743157"/>
      <w:bookmarkStart w:id="4607" w:name="_Toc126749587"/>
      <w:bookmarkStart w:id="4608" w:name="_Toc126756017"/>
      <w:bookmarkStart w:id="4609" w:name="_Toc126743159"/>
      <w:bookmarkStart w:id="4610" w:name="_Toc126749589"/>
      <w:bookmarkStart w:id="4611" w:name="_Toc126756019"/>
      <w:bookmarkStart w:id="4612" w:name="_Toc126743161"/>
      <w:bookmarkStart w:id="4613" w:name="_Toc126749591"/>
      <w:bookmarkStart w:id="4614" w:name="_Toc126756021"/>
      <w:bookmarkStart w:id="4615" w:name="_Toc126743162"/>
      <w:bookmarkStart w:id="4616" w:name="_Toc126749592"/>
      <w:bookmarkStart w:id="4617" w:name="_Toc126756022"/>
      <w:bookmarkStart w:id="4618" w:name="_Toc126743163"/>
      <w:bookmarkStart w:id="4619" w:name="_Toc126749593"/>
      <w:bookmarkStart w:id="4620" w:name="_Toc126756023"/>
      <w:bookmarkStart w:id="4621" w:name="_Toc126743165"/>
      <w:bookmarkStart w:id="4622" w:name="_Toc126749595"/>
      <w:bookmarkStart w:id="4623" w:name="_Toc126756025"/>
      <w:bookmarkStart w:id="4624" w:name="_Toc126743166"/>
      <w:bookmarkStart w:id="4625" w:name="_Toc126749596"/>
      <w:bookmarkStart w:id="4626" w:name="_Toc126756026"/>
      <w:bookmarkStart w:id="4627" w:name="_Toc126743168"/>
      <w:bookmarkStart w:id="4628" w:name="_Toc126749598"/>
      <w:bookmarkStart w:id="4629" w:name="_Toc126756028"/>
      <w:bookmarkStart w:id="4630" w:name="_Toc126743170"/>
      <w:bookmarkStart w:id="4631" w:name="_Toc126749600"/>
      <w:bookmarkStart w:id="4632" w:name="_Toc126756030"/>
      <w:bookmarkStart w:id="4633" w:name="_Toc126743172"/>
      <w:bookmarkStart w:id="4634" w:name="_Toc126749602"/>
      <w:bookmarkStart w:id="4635" w:name="_Toc126756032"/>
      <w:bookmarkStart w:id="4636" w:name="_Toc126743174"/>
      <w:bookmarkStart w:id="4637" w:name="_Toc126749604"/>
      <w:bookmarkStart w:id="4638" w:name="_Toc126756034"/>
      <w:bookmarkStart w:id="4639" w:name="_Toc126743176"/>
      <w:bookmarkStart w:id="4640" w:name="_Toc126749606"/>
      <w:bookmarkStart w:id="4641" w:name="_Toc126756036"/>
      <w:bookmarkStart w:id="4642" w:name="_Toc126743177"/>
      <w:bookmarkStart w:id="4643" w:name="_Toc126749607"/>
      <w:bookmarkStart w:id="4644" w:name="_Toc126756037"/>
      <w:bookmarkStart w:id="4645" w:name="_Toc126743178"/>
      <w:bookmarkStart w:id="4646" w:name="_Toc126749608"/>
      <w:bookmarkStart w:id="4647" w:name="_Toc126756038"/>
      <w:bookmarkStart w:id="4648" w:name="_Toc126743180"/>
      <w:bookmarkStart w:id="4649" w:name="_Toc126749610"/>
      <w:bookmarkStart w:id="4650" w:name="_Toc126756040"/>
      <w:bookmarkStart w:id="4651" w:name="_Toc126743181"/>
      <w:bookmarkStart w:id="4652" w:name="_Toc126749611"/>
      <w:bookmarkStart w:id="4653" w:name="_Toc126756041"/>
      <w:bookmarkStart w:id="4654" w:name="_Toc126743183"/>
      <w:bookmarkStart w:id="4655" w:name="_Toc126749613"/>
      <w:bookmarkStart w:id="4656" w:name="_Toc126756043"/>
      <w:bookmarkStart w:id="4657" w:name="_Toc126743185"/>
      <w:bookmarkStart w:id="4658" w:name="_Toc126749615"/>
      <w:bookmarkStart w:id="4659" w:name="_Toc126756045"/>
      <w:bookmarkStart w:id="4660" w:name="_Toc126743187"/>
      <w:bookmarkStart w:id="4661" w:name="_Toc126749617"/>
      <w:bookmarkStart w:id="4662" w:name="_Toc126756047"/>
      <w:bookmarkStart w:id="4663" w:name="_Toc126743189"/>
      <w:bookmarkStart w:id="4664" w:name="_Toc126749619"/>
      <w:bookmarkStart w:id="4665" w:name="_Toc126756049"/>
      <w:bookmarkStart w:id="4666" w:name="_Toc126743191"/>
      <w:bookmarkStart w:id="4667" w:name="_Toc126749621"/>
      <w:bookmarkStart w:id="4668" w:name="_Toc126756051"/>
      <w:bookmarkStart w:id="4669" w:name="_Toc126743192"/>
      <w:bookmarkStart w:id="4670" w:name="_Toc126749622"/>
      <w:bookmarkStart w:id="4671" w:name="_Toc126756052"/>
      <w:bookmarkStart w:id="4672" w:name="_Toc126743193"/>
      <w:bookmarkStart w:id="4673" w:name="_Toc126749623"/>
      <w:bookmarkStart w:id="4674" w:name="_Toc126756053"/>
      <w:bookmarkStart w:id="4675" w:name="_Toc126743195"/>
      <w:bookmarkStart w:id="4676" w:name="_Toc126749625"/>
      <w:bookmarkStart w:id="4677" w:name="_Toc126756055"/>
      <w:bookmarkStart w:id="4678" w:name="_Toc126743196"/>
      <w:bookmarkStart w:id="4679" w:name="_Toc126749626"/>
      <w:bookmarkStart w:id="4680" w:name="_Toc126756056"/>
      <w:bookmarkStart w:id="4681" w:name="_Toc126743198"/>
      <w:bookmarkStart w:id="4682" w:name="_Toc126749628"/>
      <w:bookmarkStart w:id="4683" w:name="_Toc126756058"/>
      <w:bookmarkStart w:id="4684" w:name="_Toc126743200"/>
      <w:bookmarkStart w:id="4685" w:name="_Toc126749630"/>
      <w:bookmarkStart w:id="4686" w:name="_Toc126756060"/>
      <w:bookmarkStart w:id="4687" w:name="_Toc126743202"/>
      <w:bookmarkStart w:id="4688" w:name="_Toc126749632"/>
      <w:bookmarkStart w:id="4689" w:name="_Toc126756062"/>
      <w:bookmarkStart w:id="4690" w:name="_Toc126743204"/>
      <w:bookmarkStart w:id="4691" w:name="_Toc126749634"/>
      <w:bookmarkStart w:id="4692" w:name="_Toc126756064"/>
      <w:bookmarkStart w:id="4693" w:name="_Toc126743206"/>
      <w:bookmarkStart w:id="4694" w:name="_Toc126749636"/>
      <w:bookmarkStart w:id="4695" w:name="_Toc126756066"/>
      <w:bookmarkStart w:id="4696" w:name="_Toc126743207"/>
      <w:bookmarkStart w:id="4697" w:name="_Toc126749637"/>
      <w:bookmarkStart w:id="4698" w:name="_Toc126756067"/>
      <w:bookmarkStart w:id="4699" w:name="_Toc126743208"/>
      <w:bookmarkStart w:id="4700" w:name="_Toc126749638"/>
      <w:bookmarkStart w:id="4701" w:name="_Toc126756068"/>
      <w:bookmarkStart w:id="4702" w:name="_Toc126743210"/>
      <w:bookmarkStart w:id="4703" w:name="_Toc126749640"/>
      <w:bookmarkStart w:id="4704" w:name="_Toc126756070"/>
      <w:bookmarkStart w:id="4705" w:name="_Toc126743211"/>
      <w:bookmarkStart w:id="4706" w:name="_Toc126749641"/>
      <w:bookmarkStart w:id="4707" w:name="_Toc126756071"/>
      <w:bookmarkStart w:id="4708" w:name="_Toc126743213"/>
      <w:bookmarkStart w:id="4709" w:name="_Toc126749643"/>
      <w:bookmarkStart w:id="4710" w:name="_Toc126756073"/>
      <w:bookmarkStart w:id="4711" w:name="_Toc126743215"/>
      <w:bookmarkStart w:id="4712" w:name="_Toc126749645"/>
      <w:bookmarkStart w:id="4713" w:name="_Toc126756075"/>
      <w:bookmarkStart w:id="4714" w:name="_Toc126743217"/>
      <w:bookmarkStart w:id="4715" w:name="_Toc126749647"/>
      <w:bookmarkStart w:id="4716" w:name="_Toc126756077"/>
      <w:bookmarkStart w:id="4717" w:name="_Toc126743219"/>
      <w:bookmarkStart w:id="4718" w:name="_Toc126749649"/>
      <w:bookmarkStart w:id="4719" w:name="_Toc126756079"/>
      <w:bookmarkStart w:id="4720" w:name="_Toc126743221"/>
      <w:bookmarkStart w:id="4721" w:name="_Toc126749651"/>
      <w:bookmarkStart w:id="4722" w:name="_Toc126756081"/>
      <w:bookmarkStart w:id="4723" w:name="_Toc126743222"/>
      <w:bookmarkStart w:id="4724" w:name="_Toc126749652"/>
      <w:bookmarkStart w:id="4725" w:name="_Toc126756082"/>
      <w:bookmarkStart w:id="4726" w:name="_Toc126743223"/>
      <w:bookmarkStart w:id="4727" w:name="_Toc126749653"/>
      <w:bookmarkStart w:id="4728" w:name="_Toc126756083"/>
      <w:bookmarkStart w:id="4729" w:name="_Toc126743225"/>
      <w:bookmarkStart w:id="4730" w:name="_Toc126749655"/>
      <w:bookmarkStart w:id="4731" w:name="_Toc126756085"/>
      <w:bookmarkStart w:id="4732" w:name="_Toc126743226"/>
      <w:bookmarkStart w:id="4733" w:name="_Toc126749656"/>
      <w:bookmarkStart w:id="4734" w:name="_Toc126756086"/>
      <w:bookmarkStart w:id="4735" w:name="_Toc126743228"/>
      <w:bookmarkStart w:id="4736" w:name="_Toc126749658"/>
      <w:bookmarkStart w:id="4737" w:name="_Toc126756088"/>
      <w:bookmarkStart w:id="4738" w:name="_Toc126743230"/>
      <w:bookmarkStart w:id="4739" w:name="_Toc126749660"/>
      <w:bookmarkStart w:id="4740" w:name="_Toc126756090"/>
      <w:bookmarkStart w:id="4741" w:name="_Toc126743232"/>
      <w:bookmarkStart w:id="4742" w:name="_Toc126749662"/>
      <w:bookmarkStart w:id="4743" w:name="_Toc126756092"/>
      <w:bookmarkStart w:id="4744" w:name="_Toc126743234"/>
      <w:bookmarkStart w:id="4745" w:name="_Toc126749664"/>
      <w:bookmarkStart w:id="4746" w:name="_Toc126756094"/>
      <w:bookmarkStart w:id="4747" w:name="_Toc126743236"/>
      <w:bookmarkStart w:id="4748" w:name="_Toc126749666"/>
      <w:bookmarkStart w:id="4749" w:name="_Toc126756096"/>
      <w:bookmarkStart w:id="4750" w:name="_Toc126743237"/>
      <w:bookmarkStart w:id="4751" w:name="_Toc126749667"/>
      <w:bookmarkStart w:id="4752" w:name="_Toc126756097"/>
      <w:bookmarkStart w:id="4753" w:name="_Toc126743238"/>
      <w:bookmarkStart w:id="4754" w:name="_Toc126749668"/>
      <w:bookmarkStart w:id="4755" w:name="_Toc126756098"/>
      <w:bookmarkStart w:id="4756" w:name="_Toc126743240"/>
      <w:bookmarkStart w:id="4757" w:name="_Toc126749670"/>
      <w:bookmarkStart w:id="4758" w:name="_Toc126756100"/>
      <w:bookmarkStart w:id="4759" w:name="_Toc126743241"/>
      <w:bookmarkStart w:id="4760" w:name="_Toc126749671"/>
      <w:bookmarkStart w:id="4761" w:name="_Toc126756101"/>
      <w:bookmarkStart w:id="4762" w:name="_Toc126743243"/>
      <w:bookmarkStart w:id="4763" w:name="_Toc126749673"/>
      <w:bookmarkStart w:id="4764" w:name="_Toc126756103"/>
      <w:bookmarkStart w:id="4765" w:name="_Toc126743245"/>
      <w:bookmarkStart w:id="4766" w:name="_Toc126749675"/>
      <w:bookmarkStart w:id="4767" w:name="_Toc126756105"/>
      <w:bookmarkStart w:id="4768" w:name="_Toc126743247"/>
      <w:bookmarkStart w:id="4769" w:name="_Toc126749677"/>
      <w:bookmarkStart w:id="4770" w:name="_Toc126756107"/>
      <w:bookmarkStart w:id="4771" w:name="_Toc126743249"/>
      <w:bookmarkStart w:id="4772" w:name="_Toc126749679"/>
      <w:bookmarkStart w:id="4773" w:name="_Toc126756109"/>
      <w:bookmarkStart w:id="4774" w:name="_Toc126743251"/>
      <w:bookmarkStart w:id="4775" w:name="_Toc126749681"/>
      <w:bookmarkStart w:id="4776" w:name="_Toc126756111"/>
      <w:bookmarkStart w:id="4777" w:name="_Toc126743252"/>
      <w:bookmarkStart w:id="4778" w:name="_Toc126749682"/>
      <w:bookmarkStart w:id="4779" w:name="_Toc126756112"/>
      <w:bookmarkStart w:id="4780" w:name="_Toc126743253"/>
      <w:bookmarkStart w:id="4781" w:name="_Toc126749683"/>
      <w:bookmarkStart w:id="4782" w:name="_Toc126756113"/>
      <w:bookmarkStart w:id="4783" w:name="_Toc126743255"/>
      <w:bookmarkStart w:id="4784" w:name="_Toc126749685"/>
      <w:bookmarkStart w:id="4785" w:name="_Toc126756115"/>
      <w:bookmarkStart w:id="4786" w:name="_Toc126743256"/>
      <w:bookmarkStart w:id="4787" w:name="_Toc126749686"/>
      <w:bookmarkStart w:id="4788" w:name="_Toc126756116"/>
      <w:bookmarkStart w:id="4789" w:name="_Toc126743258"/>
      <w:bookmarkStart w:id="4790" w:name="_Toc126749688"/>
      <w:bookmarkStart w:id="4791" w:name="_Toc126756118"/>
      <w:bookmarkStart w:id="4792" w:name="_Toc126743260"/>
      <w:bookmarkStart w:id="4793" w:name="_Toc126749690"/>
      <w:bookmarkStart w:id="4794" w:name="_Toc126756120"/>
      <w:bookmarkStart w:id="4795" w:name="_Toc126743262"/>
      <w:bookmarkStart w:id="4796" w:name="_Toc126749692"/>
      <w:bookmarkStart w:id="4797" w:name="_Toc126756122"/>
      <w:bookmarkStart w:id="4798" w:name="_Toc126743264"/>
      <w:bookmarkStart w:id="4799" w:name="_Toc126749694"/>
      <w:bookmarkStart w:id="4800" w:name="_Toc126756124"/>
      <w:bookmarkStart w:id="4801" w:name="_Toc126743266"/>
      <w:bookmarkStart w:id="4802" w:name="_Toc126749696"/>
      <w:bookmarkStart w:id="4803" w:name="_Toc126756126"/>
      <w:bookmarkStart w:id="4804" w:name="_Toc126743267"/>
      <w:bookmarkStart w:id="4805" w:name="_Toc126749697"/>
      <w:bookmarkStart w:id="4806" w:name="_Toc126756127"/>
      <w:bookmarkStart w:id="4807" w:name="_Toc126743268"/>
      <w:bookmarkStart w:id="4808" w:name="_Toc126749698"/>
      <w:bookmarkStart w:id="4809" w:name="_Toc126756128"/>
      <w:bookmarkStart w:id="4810" w:name="_Toc126743270"/>
      <w:bookmarkStart w:id="4811" w:name="_Toc126749700"/>
      <w:bookmarkStart w:id="4812" w:name="_Toc126756130"/>
      <w:bookmarkStart w:id="4813" w:name="_Toc126743271"/>
      <w:bookmarkStart w:id="4814" w:name="_Toc126749701"/>
      <w:bookmarkStart w:id="4815" w:name="_Toc126756131"/>
      <w:bookmarkStart w:id="4816" w:name="_Toc126743273"/>
      <w:bookmarkStart w:id="4817" w:name="_Toc126749703"/>
      <w:bookmarkStart w:id="4818" w:name="_Toc126756133"/>
      <w:bookmarkStart w:id="4819" w:name="_Toc126743275"/>
      <w:bookmarkStart w:id="4820" w:name="_Toc126749705"/>
      <w:bookmarkStart w:id="4821" w:name="_Toc126756135"/>
      <w:bookmarkStart w:id="4822" w:name="_Toc126743277"/>
      <w:bookmarkStart w:id="4823" w:name="_Toc126749707"/>
      <w:bookmarkStart w:id="4824" w:name="_Toc126756137"/>
      <w:bookmarkStart w:id="4825" w:name="_Toc126743279"/>
      <w:bookmarkStart w:id="4826" w:name="_Toc126749709"/>
      <w:bookmarkStart w:id="4827" w:name="_Toc126756139"/>
      <w:bookmarkStart w:id="4828" w:name="_Toc126743281"/>
      <w:bookmarkStart w:id="4829" w:name="_Toc126749711"/>
      <w:bookmarkStart w:id="4830" w:name="_Toc126756141"/>
      <w:bookmarkStart w:id="4831" w:name="_Toc126743282"/>
      <w:bookmarkStart w:id="4832" w:name="_Toc126749712"/>
      <w:bookmarkStart w:id="4833" w:name="_Toc126756142"/>
      <w:bookmarkStart w:id="4834" w:name="_Toc126743283"/>
      <w:bookmarkStart w:id="4835" w:name="_Toc126749713"/>
      <w:bookmarkStart w:id="4836" w:name="_Toc126756143"/>
      <w:bookmarkStart w:id="4837" w:name="_Toc126743285"/>
      <w:bookmarkStart w:id="4838" w:name="_Toc126749715"/>
      <w:bookmarkStart w:id="4839" w:name="_Toc126756145"/>
      <w:bookmarkStart w:id="4840" w:name="_Toc126743286"/>
      <w:bookmarkStart w:id="4841" w:name="_Toc126749716"/>
      <w:bookmarkStart w:id="4842" w:name="_Toc126756146"/>
      <w:bookmarkStart w:id="4843" w:name="_Toc126743288"/>
      <w:bookmarkStart w:id="4844" w:name="_Toc126749718"/>
      <w:bookmarkStart w:id="4845" w:name="_Toc126756148"/>
      <w:bookmarkStart w:id="4846" w:name="_Toc126743290"/>
      <w:bookmarkStart w:id="4847" w:name="_Toc126749720"/>
      <w:bookmarkStart w:id="4848" w:name="_Toc126756150"/>
      <w:bookmarkStart w:id="4849" w:name="_Toc126743292"/>
      <w:bookmarkStart w:id="4850" w:name="_Toc126749722"/>
      <w:bookmarkStart w:id="4851" w:name="_Toc126756152"/>
      <w:bookmarkStart w:id="4852" w:name="_Toc126743294"/>
      <w:bookmarkStart w:id="4853" w:name="_Toc126749724"/>
      <w:bookmarkStart w:id="4854" w:name="_Toc126756154"/>
      <w:bookmarkStart w:id="4855" w:name="_Toc126743296"/>
      <w:bookmarkStart w:id="4856" w:name="_Toc126749726"/>
      <w:bookmarkStart w:id="4857" w:name="_Toc126756156"/>
      <w:bookmarkStart w:id="4858" w:name="_Toc126743297"/>
      <w:bookmarkStart w:id="4859" w:name="_Toc126749727"/>
      <w:bookmarkStart w:id="4860" w:name="_Toc126756157"/>
      <w:bookmarkStart w:id="4861" w:name="_Toc126743298"/>
      <w:bookmarkStart w:id="4862" w:name="_Toc126749728"/>
      <w:bookmarkStart w:id="4863" w:name="_Toc126756158"/>
      <w:bookmarkStart w:id="4864" w:name="_Toc126743300"/>
      <w:bookmarkStart w:id="4865" w:name="_Toc126749730"/>
      <w:bookmarkStart w:id="4866" w:name="_Toc126756160"/>
      <w:bookmarkStart w:id="4867" w:name="_Toc126743301"/>
      <w:bookmarkStart w:id="4868" w:name="_Toc126749731"/>
      <w:bookmarkStart w:id="4869" w:name="_Toc126756161"/>
      <w:bookmarkStart w:id="4870" w:name="_Toc126743303"/>
      <w:bookmarkStart w:id="4871" w:name="_Toc126749733"/>
      <w:bookmarkStart w:id="4872" w:name="_Toc126756163"/>
      <w:bookmarkStart w:id="4873" w:name="_Toc126743305"/>
      <w:bookmarkStart w:id="4874" w:name="_Toc126749735"/>
      <w:bookmarkStart w:id="4875" w:name="_Toc126756165"/>
      <w:bookmarkStart w:id="4876" w:name="_Toc126743307"/>
      <w:bookmarkStart w:id="4877" w:name="_Toc126749737"/>
      <w:bookmarkStart w:id="4878" w:name="_Toc126756167"/>
      <w:bookmarkStart w:id="4879" w:name="_Toc126743309"/>
      <w:bookmarkStart w:id="4880" w:name="_Toc126749739"/>
      <w:bookmarkStart w:id="4881" w:name="_Toc126756169"/>
      <w:bookmarkStart w:id="4882" w:name="_Toc126743311"/>
      <w:bookmarkStart w:id="4883" w:name="_Toc126749741"/>
      <w:bookmarkStart w:id="4884" w:name="_Toc126756171"/>
      <w:bookmarkStart w:id="4885" w:name="_Toc126743312"/>
      <w:bookmarkStart w:id="4886" w:name="_Toc126749742"/>
      <w:bookmarkStart w:id="4887" w:name="_Toc126756172"/>
      <w:bookmarkStart w:id="4888" w:name="_Toc126743313"/>
      <w:bookmarkStart w:id="4889" w:name="_Toc126749743"/>
      <w:bookmarkStart w:id="4890" w:name="_Toc126756173"/>
      <w:bookmarkStart w:id="4891" w:name="_Toc126743315"/>
      <w:bookmarkStart w:id="4892" w:name="_Toc126749745"/>
      <w:bookmarkStart w:id="4893" w:name="_Toc126756175"/>
      <w:bookmarkStart w:id="4894" w:name="_Toc126743316"/>
      <w:bookmarkStart w:id="4895" w:name="_Toc126749746"/>
      <w:bookmarkStart w:id="4896" w:name="_Toc126756176"/>
      <w:bookmarkStart w:id="4897" w:name="_Toc126743318"/>
      <w:bookmarkStart w:id="4898" w:name="_Toc126749748"/>
      <w:bookmarkStart w:id="4899" w:name="_Toc126756178"/>
      <w:bookmarkStart w:id="4900" w:name="_Toc126743320"/>
      <w:bookmarkStart w:id="4901" w:name="_Toc126749750"/>
      <w:bookmarkStart w:id="4902" w:name="_Toc126756180"/>
      <w:bookmarkStart w:id="4903" w:name="_Toc126743322"/>
      <w:bookmarkStart w:id="4904" w:name="_Toc126749752"/>
      <w:bookmarkStart w:id="4905" w:name="_Toc126756182"/>
      <w:bookmarkStart w:id="4906" w:name="_Toc126743324"/>
      <w:bookmarkStart w:id="4907" w:name="_Toc126749754"/>
      <w:bookmarkStart w:id="4908" w:name="_Toc126756184"/>
      <w:bookmarkStart w:id="4909" w:name="_Toc126743326"/>
      <w:bookmarkStart w:id="4910" w:name="_Toc126749756"/>
      <w:bookmarkStart w:id="4911" w:name="_Toc126756186"/>
      <w:bookmarkStart w:id="4912" w:name="_Toc126743327"/>
      <w:bookmarkStart w:id="4913" w:name="_Toc126749757"/>
      <w:bookmarkStart w:id="4914" w:name="_Toc126756187"/>
      <w:bookmarkStart w:id="4915" w:name="_Toc126743328"/>
      <w:bookmarkStart w:id="4916" w:name="_Toc126749758"/>
      <w:bookmarkStart w:id="4917" w:name="_Toc126756188"/>
      <w:bookmarkStart w:id="4918" w:name="_Toc126743330"/>
      <w:bookmarkStart w:id="4919" w:name="_Toc126749760"/>
      <w:bookmarkStart w:id="4920" w:name="_Toc126756190"/>
      <w:bookmarkStart w:id="4921" w:name="_Toc126743331"/>
      <w:bookmarkStart w:id="4922" w:name="_Toc126749761"/>
      <w:bookmarkStart w:id="4923" w:name="_Toc126756191"/>
      <w:bookmarkStart w:id="4924" w:name="_Toc126743333"/>
      <w:bookmarkStart w:id="4925" w:name="_Toc126749763"/>
      <w:bookmarkStart w:id="4926" w:name="_Toc126756193"/>
      <w:bookmarkStart w:id="4927" w:name="_Toc126743335"/>
      <w:bookmarkStart w:id="4928" w:name="_Toc126749765"/>
      <w:bookmarkStart w:id="4929" w:name="_Toc126756195"/>
      <w:bookmarkStart w:id="4930" w:name="_Toc126743337"/>
      <w:bookmarkStart w:id="4931" w:name="_Toc126749767"/>
      <w:bookmarkStart w:id="4932" w:name="_Toc126756197"/>
      <w:bookmarkStart w:id="4933" w:name="_Toc126743339"/>
      <w:bookmarkStart w:id="4934" w:name="_Toc126749769"/>
      <w:bookmarkStart w:id="4935" w:name="_Toc126756199"/>
      <w:bookmarkStart w:id="4936" w:name="_Toc126743341"/>
      <w:bookmarkStart w:id="4937" w:name="_Toc126749771"/>
      <w:bookmarkStart w:id="4938" w:name="_Toc126756201"/>
      <w:bookmarkStart w:id="4939" w:name="_Toc126743342"/>
      <w:bookmarkStart w:id="4940" w:name="_Toc126749772"/>
      <w:bookmarkStart w:id="4941" w:name="_Toc126756202"/>
      <w:bookmarkStart w:id="4942" w:name="_Toc126743343"/>
      <w:bookmarkStart w:id="4943" w:name="_Toc126749773"/>
      <w:bookmarkStart w:id="4944" w:name="_Toc126756203"/>
      <w:bookmarkStart w:id="4945" w:name="_Toc126743345"/>
      <w:bookmarkStart w:id="4946" w:name="_Toc126749775"/>
      <w:bookmarkStart w:id="4947" w:name="_Toc126756205"/>
      <w:bookmarkStart w:id="4948" w:name="_Toc126743346"/>
      <w:bookmarkStart w:id="4949" w:name="_Toc126749776"/>
      <w:bookmarkStart w:id="4950" w:name="_Toc126756206"/>
      <w:bookmarkStart w:id="4951" w:name="_Toc126743348"/>
      <w:bookmarkStart w:id="4952" w:name="_Toc126749778"/>
      <w:bookmarkStart w:id="4953" w:name="_Toc126756208"/>
      <w:bookmarkStart w:id="4954" w:name="_Toc126743350"/>
      <w:bookmarkStart w:id="4955" w:name="_Toc126749780"/>
      <w:bookmarkStart w:id="4956" w:name="_Toc126756210"/>
      <w:bookmarkStart w:id="4957" w:name="_Toc126743352"/>
      <w:bookmarkStart w:id="4958" w:name="_Toc126749782"/>
      <w:bookmarkStart w:id="4959" w:name="_Toc126756212"/>
      <w:bookmarkStart w:id="4960" w:name="_Toc126743354"/>
      <w:bookmarkStart w:id="4961" w:name="_Toc126749784"/>
      <w:bookmarkStart w:id="4962" w:name="_Toc126756214"/>
      <w:bookmarkStart w:id="4963" w:name="_Toc126743356"/>
      <w:bookmarkStart w:id="4964" w:name="_Toc126749786"/>
      <w:bookmarkStart w:id="4965" w:name="_Toc126756216"/>
      <w:bookmarkStart w:id="4966" w:name="_Toc126743357"/>
      <w:bookmarkStart w:id="4967" w:name="_Toc126749787"/>
      <w:bookmarkStart w:id="4968" w:name="_Toc126756217"/>
      <w:bookmarkStart w:id="4969" w:name="_Toc126743358"/>
      <w:bookmarkStart w:id="4970" w:name="_Toc126749788"/>
      <w:bookmarkStart w:id="4971" w:name="_Toc126756218"/>
      <w:bookmarkStart w:id="4972" w:name="_Toc126743360"/>
      <w:bookmarkStart w:id="4973" w:name="_Toc126749790"/>
      <w:bookmarkStart w:id="4974" w:name="_Toc126756220"/>
      <w:bookmarkStart w:id="4975" w:name="_Toc126743361"/>
      <w:bookmarkStart w:id="4976" w:name="_Toc126749791"/>
      <w:bookmarkStart w:id="4977" w:name="_Toc126756221"/>
      <w:bookmarkStart w:id="4978" w:name="_Toc126743363"/>
      <w:bookmarkStart w:id="4979" w:name="_Toc126749793"/>
      <w:bookmarkStart w:id="4980" w:name="_Toc126756223"/>
      <w:bookmarkStart w:id="4981" w:name="_Toc126743365"/>
      <w:bookmarkStart w:id="4982" w:name="_Toc126749795"/>
      <w:bookmarkStart w:id="4983" w:name="_Toc126756225"/>
      <w:bookmarkStart w:id="4984" w:name="_Toc126743367"/>
      <w:bookmarkStart w:id="4985" w:name="_Toc126749797"/>
      <w:bookmarkStart w:id="4986" w:name="_Toc126756227"/>
      <w:bookmarkStart w:id="4987" w:name="_Toc126743369"/>
      <w:bookmarkStart w:id="4988" w:name="_Toc126749799"/>
      <w:bookmarkStart w:id="4989" w:name="_Toc126756229"/>
      <w:bookmarkStart w:id="4990" w:name="_Toc126743371"/>
      <w:bookmarkStart w:id="4991" w:name="_Toc126749801"/>
      <w:bookmarkStart w:id="4992" w:name="_Toc126756231"/>
      <w:bookmarkStart w:id="4993" w:name="_Toc126743372"/>
      <w:bookmarkStart w:id="4994" w:name="_Toc126749802"/>
      <w:bookmarkStart w:id="4995" w:name="_Toc126756232"/>
      <w:bookmarkStart w:id="4996" w:name="_Toc126743373"/>
      <w:bookmarkStart w:id="4997" w:name="_Toc126749803"/>
      <w:bookmarkStart w:id="4998" w:name="_Toc126756233"/>
      <w:bookmarkStart w:id="4999" w:name="_Toc126743375"/>
      <w:bookmarkStart w:id="5000" w:name="_Toc126749805"/>
      <w:bookmarkStart w:id="5001" w:name="_Toc126756235"/>
      <w:bookmarkStart w:id="5002" w:name="_Toc126743376"/>
      <w:bookmarkStart w:id="5003" w:name="_Toc126749806"/>
      <w:bookmarkStart w:id="5004" w:name="_Toc126756236"/>
      <w:bookmarkStart w:id="5005" w:name="_Toc126743378"/>
      <w:bookmarkStart w:id="5006" w:name="_Toc126749808"/>
      <w:bookmarkStart w:id="5007" w:name="_Toc126756238"/>
      <w:bookmarkStart w:id="5008" w:name="_Toc126743380"/>
      <w:bookmarkStart w:id="5009" w:name="_Toc126749810"/>
      <w:bookmarkStart w:id="5010" w:name="_Toc126756240"/>
      <w:bookmarkStart w:id="5011" w:name="_Toc126743382"/>
      <w:bookmarkStart w:id="5012" w:name="_Toc126749812"/>
      <w:bookmarkStart w:id="5013" w:name="_Toc126756242"/>
      <w:bookmarkStart w:id="5014" w:name="_Toc126743384"/>
      <w:bookmarkStart w:id="5015" w:name="_Toc126749814"/>
      <w:bookmarkStart w:id="5016" w:name="_Toc126756244"/>
      <w:bookmarkStart w:id="5017" w:name="_Toc126743386"/>
      <w:bookmarkStart w:id="5018" w:name="_Toc126749816"/>
      <w:bookmarkStart w:id="5019" w:name="_Toc126756246"/>
      <w:bookmarkStart w:id="5020" w:name="_Toc126743387"/>
      <w:bookmarkStart w:id="5021" w:name="_Toc126749817"/>
      <w:bookmarkStart w:id="5022" w:name="_Toc126756247"/>
      <w:bookmarkStart w:id="5023" w:name="_Toc126743388"/>
      <w:bookmarkStart w:id="5024" w:name="_Toc126749818"/>
      <w:bookmarkStart w:id="5025" w:name="_Toc126756248"/>
      <w:bookmarkStart w:id="5026" w:name="_Toc126743390"/>
      <w:bookmarkStart w:id="5027" w:name="_Toc126749820"/>
      <w:bookmarkStart w:id="5028" w:name="_Toc126756250"/>
      <w:bookmarkStart w:id="5029" w:name="_Toc126743391"/>
      <w:bookmarkStart w:id="5030" w:name="_Toc126749821"/>
      <w:bookmarkStart w:id="5031" w:name="_Toc126756251"/>
      <w:bookmarkStart w:id="5032" w:name="_Toc126743393"/>
      <w:bookmarkStart w:id="5033" w:name="_Toc126749823"/>
      <w:bookmarkStart w:id="5034" w:name="_Toc126756253"/>
      <w:bookmarkStart w:id="5035" w:name="_Toc126743395"/>
      <w:bookmarkStart w:id="5036" w:name="_Toc126749825"/>
      <w:bookmarkStart w:id="5037" w:name="_Toc126756255"/>
      <w:bookmarkStart w:id="5038" w:name="_Toc126743397"/>
      <w:bookmarkStart w:id="5039" w:name="_Toc126749827"/>
      <w:bookmarkStart w:id="5040" w:name="_Toc126756257"/>
      <w:bookmarkStart w:id="5041" w:name="_Toc126743399"/>
      <w:bookmarkStart w:id="5042" w:name="_Toc126749829"/>
      <w:bookmarkStart w:id="5043" w:name="_Toc126756259"/>
      <w:bookmarkStart w:id="5044" w:name="_Toc126743401"/>
      <w:bookmarkStart w:id="5045" w:name="_Toc126749831"/>
      <w:bookmarkStart w:id="5046" w:name="_Toc126756261"/>
      <w:bookmarkStart w:id="5047" w:name="_Toc126743402"/>
      <w:bookmarkStart w:id="5048" w:name="_Toc126749832"/>
      <w:bookmarkStart w:id="5049" w:name="_Toc126756262"/>
      <w:bookmarkStart w:id="5050" w:name="_Toc126743403"/>
      <w:bookmarkStart w:id="5051" w:name="_Toc126749833"/>
      <w:bookmarkStart w:id="5052" w:name="_Toc126756263"/>
      <w:bookmarkStart w:id="5053" w:name="_Toc126743405"/>
      <w:bookmarkStart w:id="5054" w:name="_Toc126749835"/>
      <w:bookmarkStart w:id="5055" w:name="_Toc126756265"/>
      <w:bookmarkStart w:id="5056" w:name="_Toc126743406"/>
      <w:bookmarkStart w:id="5057" w:name="_Toc126749836"/>
      <w:bookmarkStart w:id="5058" w:name="_Toc126756266"/>
      <w:bookmarkStart w:id="5059" w:name="_Toc126743408"/>
      <w:bookmarkStart w:id="5060" w:name="_Toc126749838"/>
      <w:bookmarkStart w:id="5061" w:name="_Toc126756268"/>
      <w:bookmarkStart w:id="5062" w:name="_Toc126743410"/>
      <w:bookmarkStart w:id="5063" w:name="_Toc126749840"/>
      <w:bookmarkStart w:id="5064" w:name="_Toc126756270"/>
      <w:bookmarkStart w:id="5065" w:name="_Toc126743412"/>
      <w:bookmarkStart w:id="5066" w:name="_Toc126749842"/>
      <w:bookmarkStart w:id="5067" w:name="_Toc126756272"/>
      <w:bookmarkStart w:id="5068" w:name="_Toc126743414"/>
      <w:bookmarkStart w:id="5069" w:name="_Toc126749844"/>
      <w:bookmarkStart w:id="5070" w:name="_Toc126756274"/>
      <w:bookmarkStart w:id="5071" w:name="_Toc126743416"/>
      <w:bookmarkStart w:id="5072" w:name="_Toc126749846"/>
      <w:bookmarkStart w:id="5073" w:name="_Toc126756276"/>
      <w:bookmarkStart w:id="5074" w:name="_Toc126743417"/>
      <w:bookmarkStart w:id="5075" w:name="_Toc126749847"/>
      <w:bookmarkStart w:id="5076" w:name="_Toc126756277"/>
      <w:bookmarkStart w:id="5077" w:name="_Toc126743418"/>
      <w:bookmarkStart w:id="5078" w:name="_Toc126749848"/>
      <w:bookmarkStart w:id="5079" w:name="_Toc126756278"/>
      <w:bookmarkStart w:id="5080" w:name="_Toc126743420"/>
      <w:bookmarkStart w:id="5081" w:name="_Toc126749850"/>
      <w:bookmarkStart w:id="5082" w:name="_Toc126756280"/>
      <w:bookmarkStart w:id="5083" w:name="_Toc126743421"/>
      <w:bookmarkStart w:id="5084" w:name="_Toc126749851"/>
      <w:bookmarkStart w:id="5085" w:name="_Toc126756281"/>
      <w:bookmarkStart w:id="5086" w:name="_Toc126743423"/>
      <w:bookmarkStart w:id="5087" w:name="_Toc126749853"/>
      <w:bookmarkStart w:id="5088" w:name="_Toc126756283"/>
      <w:bookmarkStart w:id="5089" w:name="_Toc126743425"/>
      <w:bookmarkStart w:id="5090" w:name="_Toc126749855"/>
      <w:bookmarkStart w:id="5091" w:name="_Toc126756285"/>
      <w:bookmarkStart w:id="5092" w:name="_Toc126743427"/>
      <w:bookmarkStart w:id="5093" w:name="_Toc126749857"/>
      <w:bookmarkStart w:id="5094" w:name="_Toc126756287"/>
      <w:bookmarkStart w:id="5095" w:name="_Toc126743429"/>
      <w:bookmarkStart w:id="5096" w:name="_Toc126749859"/>
      <w:bookmarkStart w:id="5097" w:name="_Toc126756289"/>
      <w:bookmarkStart w:id="5098" w:name="_Toc126743431"/>
      <w:bookmarkStart w:id="5099" w:name="_Toc126749861"/>
      <w:bookmarkStart w:id="5100" w:name="_Toc126756291"/>
      <w:bookmarkStart w:id="5101" w:name="_Toc126743432"/>
      <w:bookmarkStart w:id="5102" w:name="_Toc126749862"/>
      <w:bookmarkStart w:id="5103" w:name="_Toc126756292"/>
      <w:bookmarkStart w:id="5104" w:name="_Toc126743433"/>
      <w:bookmarkStart w:id="5105" w:name="_Toc126749863"/>
      <w:bookmarkStart w:id="5106" w:name="_Toc126756293"/>
      <w:bookmarkStart w:id="5107" w:name="_Toc126743435"/>
      <w:bookmarkStart w:id="5108" w:name="_Toc126749865"/>
      <w:bookmarkStart w:id="5109" w:name="_Toc126756295"/>
      <w:bookmarkStart w:id="5110" w:name="_Toc126743436"/>
      <w:bookmarkStart w:id="5111" w:name="_Toc126749866"/>
      <w:bookmarkStart w:id="5112" w:name="_Toc126756296"/>
      <w:bookmarkStart w:id="5113" w:name="_Toc126743438"/>
      <w:bookmarkStart w:id="5114" w:name="_Toc126749868"/>
      <w:bookmarkStart w:id="5115" w:name="_Toc126756298"/>
      <w:bookmarkStart w:id="5116" w:name="_Toc126743440"/>
      <w:bookmarkStart w:id="5117" w:name="_Toc126749870"/>
      <w:bookmarkStart w:id="5118" w:name="_Toc126756300"/>
      <w:bookmarkStart w:id="5119" w:name="_Toc126743442"/>
      <w:bookmarkStart w:id="5120" w:name="_Toc126749872"/>
      <w:bookmarkStart w:id="5121" w:name="_Toc126756302"/>
      <w:bookmarkStart w:id="5122" w:name="_Toc126743444"/>
      <w:bookmarkStart w:id="5123" w:name="_Toc126749874"/>
      <w:bookmarkStart w:id="5124" w:name="_Toc126756304"/>
      <w:bookmarkStart w:id="5125" w:name="_Toc126743446"/>
      <w:bookmarkStart w:id="5126" w:name="_Toc126749876"/>
      <w:bookmarkStart w:id="5127" w:name="_Toc126756306"/>
      <w:bookmarkStart w:id="5128" w:name="_Toc126743447"/>
      <w:bookmarkStart w:id="5129" w:name="_Toc126749877"/>
      <w:bookmarkStart w:id="5130" w:name="_Toc126756307"/>
      <w:bookmarkStart w:id="5131" w:name="_Toc126743448"/>
      <w:bookmarkStart w:id="5132" w:name="_Toc126749878"/>
      <w:bookmarkStart w:id="5133" w:name="_Toc126756308"/>
      <w:bookmarkStart w:id="5134" w:name="_Toc126743450"/>
      <w:bookmarkStart w:id="5135" w:name="_Toc126749880"/>
      <w:bookmarkStart w:id="5136" w:name="_Toc126756310"/>
      <w:bookmarkStart w:id="5137" w:name="_Toc126743451"/>
      <w:bookmarkStart w:id="5138" w:name="_Toc126749881"/>
      <w:bookmarkStart w:id="5139" w:name="_Toc126756311"/>
      <w:bookmarkStart w:id="5140" w:name="_Toc126743453"/>
      <w:bookmarkStart w:id="5141" w:name="_Toc126749883"/>
      <w:bookmarkStart w:id="5142" w:name="_Toc126756313"/>
      <w:bookmarkStart w:id="5143" w:name="_Toc126743455"/>
      <w:bookmarkStart w:id="5144" w:name="_Toc126749885"/>
      <w:bookmarkStart w:id="5145" w:name="_Toc126756315"/>
      <w:bookmarkStart w:id="5146" w:name="_Toc126743457"/>
      <w:bookmarkStart w:id="5147" w:name="_Toc126749887"/>
      <w:bookmarkStart w:id="5148" w:name="_Toc126756317"/>
      <w:bookmarkStart w:id="5149" w:name="_Toc126743459"/>
      <w:bookmarkStart w:id="5150" w:name="_Toc126749889"/>
      <w:bookmarkStart w:id="5151" w:name="_Toc126756319"/>
      <w:bookmarkStart w:id="5152" w:name="_Toc126743461"/>
      <w:bookmarkStart w:id="5153" w:name="_Toc126749891"/>
      <w:bookmarkStart w:id="5154" w:name="_Toc126756321"/>
      <w:bookmarkStart w:id="5155" w:name="_Toc126743462"/>
      <w:bookmarkStart w:id="5156" w:name="_Toc126749892"/>
      <w:bookmarkStart w:id="5157" w:name="_Toc126756322"/>
      <w:bookmarkStart w:id="5158" w:name="_Toc126743463"/>
      <w:bookmarkStart w:id="5159" w:name="_Toc126749893"/>
      <w:bookmarkStart w:id="5160" w:name="_Toc126756323"/>
      <w:bookmarkStart w:id="5161" w:name="_Toc126743465"/>
      <w:bookmarkStart w:id="5162" w:name="_Toc126749895"/>
      <w:bookmarkStart w:id="5163" w:name="_Toc126756325"/>
      <w:bookmarkStart w:id="5164" w:name="_Toc126743466"/>
      <w:bookmarkStart w:id="5165" w:name="_Toc126749896"/>
      <w:bookmarkStart w:id="5166" w:name="_Toc126756326"/>
      <w:bookmarkStart w:id="5167" w:name="_Toc126743468"/>
      <w:bookmarkStart w:id="5168" w:name="_Toc126749898"/>
      <w:bookmarkStart w:id="5169" w:name="_Toc126756328"/>
      <w:bookmarkStart w:id="5170" w:name="_Toc126743470"/>
      <w:bookmarkStart w:id="5171" w:name="_Toc126749900"/>
      <w:bookmarkStart w:id="5172" w:name="_Toc126756330"/>
      <w:bookmarkStart w:id="5173" w:name="_Toc126743472"/>
      <w:bookmarkStart w:id="5174" w:name="_Toc126749902"/>
      <w:bookmarkStart w:id="5175" w:name="_Toc126756332"/>
      <w:bookmarkStart w:id="5176" w:name="_Toc126743474"/>
      <w:bookmarkStart w:id="5177" w:name="_Toc126749904"/>
      <w:bookmarkStart w:id="5178" w:name="_Toc126756334"/>
      <w:bookmarkStart w:id="5179" w:name="_Toc126743476"/>
      <w:bookmarkStart w:id="5180" w:name="_Toc126749906"/>
      <w:bookmarkStart w:id="5181" w:name="_Toc126756336"/>
      <w:bookmarkStart w:id="5182" w:name="_Toc126743477"/>
      <w:bookmarkStart w:id="5183" w:name="_Toc126749907"/>
      <w:bookmarkStart w:id="5184" w:name="_Toc126756337"/>
      <w:bookmarkStart w:id="5185" w:name="_Toc126743478"/>
      <w:bookmarkStart w:id="5186" w:name="_Toc126749908"/>
      <w:bookmarkStart w:id="5187" w:name="_Toc126756338"/>
      <w:bookmarkStart w:id="5188" w:name="_Toc126743480"/>
      <w:bookmarkStart w:id="5189" w:name="_Toc126749910"/>
      <w:bookmarkStart w:id="5190" w:name="_Toc126756340"/>
      <w:bookmarkStart w:id="5191" w:name="_Toc126743481"/>
      <w:bookmarkStart w:id="5192" w:name="_Toc126749911"/>
      <w:bookmarkStart w:id="5193" w:name="_Toc126756341"/>
      <w:bookmarkStart w:id="5194" w:name="_Toc126743483"/>
      <w:bookmarkStart w:id="5195" w:name="_Toc126749913"/>
      <w:bookmarkStart w:id="5196" w:name="_Toc126756343"/>
      <w:bookmarkStart w:id="5197" w:name="_Toc126743485"/>
      <w:bookmarkStart w:id="5198" w:name="_Toc126749915"/>
      <w:bookmarkStart w:id="5199" w:name="_Toc126756345"/>
      <w:bookmarkStart w:id="5200" w:name="_Toc126743487"/>
      <w:bookmarkStart w:id="5201" w:name="_Toc126749917"/>
      <w:bookmarkStart w:id="5202" w:name="_Toc126756347"/>
      <w:bookmarkStart w:id="5203" w:name="_Toc126743489"/>
      <w:bookmarkStart w:id="5204" w:name="_Toc126749919"/>
      <w:bookmarkStart w:id="5205" w:name="_Toc126756349"/>
      <w:bookmarkStart w:id="5206" w:name="_Toc126743491"/>
      <w:bookmarkStart w:id="5207" w:name="_Toc126749921"/>
      <w:bookmarkStart w:id="5208" w:name="_Toc126756351"/>
      <w:bookmarkStart w:id="5209" w:name="_Toc126743492"/>
      <w:bookmarkStart w:id="5210" w:name="_Toc126749922"/>
      <w:bookmarkStart w:id="5211" w:name="_Toc126756352"/>
      <w:bookmarkStart w:id="5212" w:name="_Toc126743493"/>
      <w:bookmarkStart w:id="5213" w:name="_Toc126749923"/>
      <w:bookmarkStart w:id="5214" w:name="_Toc126756353"/>
      <w:bookmarkStart w:id="5215" w:name="_Toc126743495"/>
      <w:bookmarkStart w:id="5216" w:name="_Toc126749925"/>
      <w:bookmarkStart w:id="5217" w:name="_Toc126756355"/>
      <w:bookmarkStart w:id="5218" w:name="_Toc126743496"/>
      <w:bookmarkStart w:id="5219" w:name="_Toc126749926"/>
      <w:bookmarkStart w:id="5220" w:name="_Toc126756356"/>
      <w:bookmarkStart w:id="5221" w:name="_Toc126743498"/>
      <w:bookmarkStart w:id="5222" w:name="_Toc126749928"/>
      <w:bookmarkStart w:id="5223" w:name="_Toc126756358"/>
      <w:bookmarkStart w:id="5224" w:name="_Toc126743500"/>
      <w:bookmarkStart w:id="5225" w:name="_Toc126749930"/>
      <w:bookmarkStart w:id="5226" w:name="_Toc126756360"/>
      <w:bookmarkStart w:id="5227" w:name="_Toc126743502"/>
      <w:bookmarkStart w:id="5228" w:name="_Toc126749932"/>
      <w:bookmarkStart w:id="5229" w:name="_Toc126756362"/>
      <w:bookmarkStart w:id="5230" w:name="_Toc126743504"/>
      <w:bookmarkStart w:id="5231" w:name="_Toc126749934"/>
      <w:bookmarkStart w:id="5232" w:name="_Toc126756364"/>
      <w:bookmarkStart w:id="5233" w:name="_Toc126743506"/>
      <w:bookmarkStart w:id="5234" w:name="_Toc126749936"/>
      <w:bookmarkStart w:id="5235" w:name="_Toc126756366"/>
      <w:bookmarkStart w:id="5236" w:name="_Toc126743507"/>
      <w:bookmarkStart w:id="5237" w:name="_Toc126749937"/>
      <w:bookmarkStart w:id="5238" w:name="_Toc126756367"/>
      <w:bookmarkStart w:id="5239" w:name="_Toc126743508"/>
      <w:bookmarkStart w:id="5240" w:name="_Toc126749938"/>
      <w:bookmarkStart w:id="5241" w:name="_Toc126756368"/>
      <w:bookmarkStart w:id="5242" w:name="_Toc126743510"/>
      <w:bookmarkStart w:id="5243" w:name="_Toc126749940"/>
      <w:bookmarkStart w:id="5244" w:name="_Toc126756370"/>
      <w:bookmarkStart w:id="5245" w:name="_Toc126743511"/>
      <w:bookmarkStart w:id="5246" w:name="_Toc126749941"/>
      <w:bookmarkStart w:id="5247" w:name="_Toc126756371"/>
      <w:bookmarkStart w:id="5248" w:name="_Toc126743513"/>
      <w:bookmarkStart w:id="5249" w:name="_Toc126749943"/>
      <w:bookmarkStart w:id="5250" w:name="_Toc126756373"/>
      <w:bookmarkStart w:id="5251" w:name="_Toc126743515"/>
      <w:bookmarkStart w:id="5252" w:name="_Toc126749945"/>
      <w:bookmarkStart w:id="5253" w:name="_Toc126756375"/>
      <w:bookmarkStart w:id="5254" w:name="_Toc126743517"/>
      <w:bookmarkStart w:id="5255" w:name="_Toc126749947"/>
      <w:bookmarkStart w:id="5256" w:name="_Toc126756377"/>
      <w:bookmarkStart w:id="5257" w:name="_Toc126743519"/>
      <w:bookmarkStart w:id="5258" w:name="_Toc126749949"/>
      <w:bookmarkStart w:id="5259" w:name="_Toc126756379"/>
      <w:bookmarkStart w:id="5260" w:name="_Toc126743521"/>
      <w:bookmarkStart w:id="5261" w:name="_Toc126749951"/>
      <w:bookmarkStart w:id="5262" w:name="_Toc126756381"/>
      <w:bookmarkStart w:id="5263" w:name="_Toc126743522"/>
      <w:bookmarkStart w:id="5264" w:name="_Toc126749952"/>
      <w:bookmarkStart w:id="5265" w:name="_Toc126756382"/>
      <w:bookmarkStart w:id="5266" w:name="_Toc126743523"/>
      <w:bookmarkStart w:id="5267" w:name="_Toc126749953"/>
      <w:bookmarkStart w:id="5268" w:name="_Toc126756383"/>
      <w:bookmarkStart w:id="5269" w:name="_Toc126743525"/>
      <w:bookmarkStart w:id="5270" w:name="_Toc126749955"/>
      <w:bookmarkStart w:id="5271" w:name="_Toc126756385"/>
      <w:bookmarkStart w:id="5272" w:name="_Toc126743526"/>
      <w:bookmarkStart w:id="5273" w:name="_Toc126749956"/>
      <w:bookmarkStart w:id="5274" w:name="_Toc126756386"/>
      <w:bookmarkStart w:id="5275" w:name="_Toc126743528"/>
      <w:bookmarkStart w:id="5276" w:name="_Toc126749958"/>
      <w:bookmarkStart w:id="5277" w:name="_Toc126756388"/>
      <w:bookmarkStart w:id="5278" w:name="_Toc126743530"/>
      <w:bookmarkStart w:id="5279" w:name="_Toc126749960"/>
      <w:bookmarkStart w:id="5280" w:name="_Toc126756390"/>
      <w:bookmarkStart w:id="5281" w:name="_Toc126743532"/>
      <w:bookmarkStart w:id="5282" w:name="_Toc126749962"/>
      <w:bookmarkStart w:id="5283" w:name="_Toc126756392"/>
      <w:bookmarkStart w:id="5284" w:name="_Toc126743534"/>
      <w:bookmarkStart w:id="5285" w:name="_Toc126749964"/>
      <w:bookmarkStart w:id="5286" w:name="_Toc126756394"/>
      <w:bookmarkStart w:id="5287" w:name="_Toc126743536"/>
      <w:bookmarkStart w:id="5288" w:name="_Toc126749966"/>
      <w:bookmarkStart w:id="5289" w:name="_Toc126756396"/>
      <w:bookmarkStart w:id="5290" w:name="_Toc126743537"/>
      <w:bookmarkStart w:id="5291" w:name="_Toc126749967"/>
      <w:bookmarkStart w:id="5292" w:name="_Toc126756397"/>
      <w:bookmarkStart w:id="5293" w:name="_Toc126743538"/>
      <w:bookmarkStart w:id="5294" w:name="_Toc126749968"/>
      <w:bookmarkStart w:id="5295" w:name="_Toc126756398"/>
      <w:bookmarkStart w:id="5296" w:name="_Toc126743540"/>
      <w:bookmarkStart w:id="5297" w:name="_Toc126749970"/>
      <w:bookmarkStart w:id="5298" w:name="_Toc126756400"/>
      <w:bookmarkStart w:id="5299" w:name="_Toc126743541"/>
      <w:bookmarkStart w:id="5300" w:name="_Toc126749971"/>
      <w:bookmarkStart w:id="5301" w:name="_Toc126756401"/>
      <w:bookmarkStart w:id="5302" w:name="_Toc126743543"/>
      <w:bookmarkStart w:id="5303" w:name="_Toc126749973"/>
      <w:bookmarkStart w:id="5304" w:name="_Toc126756403"/>
      <w:bookmarkStart w:id="5305" w:name="_Toc126743545"/>
      <w:bookmarkStart w:id="5306" w:name="_Toc126749975"/>
      <w:bookmarkStart w:id="5307" w:name="_Toc126756405"/>
      <w:bookmarkStart w:id="5308" w:name="_Toc126743547"/>
      <w:bookmarkStart w:id="5309" w:name="_Toc126749977"/>
      <w:bookmarkStart w:id="5310" w:name="_Toc126756407"/>
      <w:bookmarkStart w:id="5311" w:name="_Toc126743549"/>
      <w:bookmarkStart w:id="5312" w:name="_Toc126749979"/>
      <w:bookmarkStart w:id="5313" w:name="_Toc126756409"/>
      <w:bookmarkStart w:id="5314" w:name="_Toc126743551"/>
      <w:bookmarkStart w:id="5315" w:name="_Toc126749981"/>
      <w:bookmarkStart w:id="5316" w:name="_Toc126756411"/>
      <w:bookmarkStart w:id="5317" w:name="_Toc126743552"/>
      <w:bookmarkStart w:id="5318" w:name="_Toc126749982"/>
      <w:bookmarkStart w:id="5319" w:name="_Toc126756412"/>
      <w:bookmarkStart w:id="5320" w:name="_Toc126743553"/>
      <w:bookmarkStart w:id="5321" w:name="_Toc126749983"/>
      <w:bookmarkStart w:id="5322" w:name="_Toc126756413"/>
      <w:bookmarkStart w:id="5323" w:name="_Toc126743555"/>
      <w:bookmarkStart w:id="5324" w:name="_Toc126749985"/>
      <w:bookmarkStart w:id="5325" w:name="_Toc126756415"/>
      <w:bookmarkStart w:id="5326" w:name="_Toc126743556"/>
      <w:bookmarkStart w:id="5327" w:name="_Toc126749986"/>
      <w:bookmarkStart w:id="5328" w:name="_Toc126756416"/>
      <w:bookmarkStart w:id="5329" w:name="_Toc126743558"/>
      <w:bookmarkStart w:id="5330" w:name="_Toc126749988"/>
      <w:bookmarkStart w:id="5331" w:name="_Toc126756418"/>
      <w:bookmarkStart w:id="5332" w:name="_Toc126743560"/>
      <w:bookmarkStart w:id="5333" w:name="_Toc126749990"/>
      <w:bookmarkStart w:id="5334" w:name="_Toc126756420"/>
      <w:bookmarkStart w:id="5335" w:name="_Toc126743562"/>
      <w:bookmarkStart w:id="5336" w:name="_Toc126749992"/>
      <w:bookmarkStart w:id="5337" w:name="_Toc126756422"/>
      <w:bookmarkStart w:id="5338" w:name="_Toc126743564"/>
      <w:bookmarkStart w:id="5339" w:name="_Toc126749994"/>
      <w:bookmarkStart w:id="5340" w:name="_Toc126756424"/>
      <w:bookmarkStart w:id="5341" w:name="_Toc126743566"/>
      <w:bookmarkStart w:id="5342" w:name="_Toc126749996"/>
      <w:bookmarkStart w:id="5343" w:name="_Toc126756426"/>
      <w:bookmarkStart w:id="5344" w:name="_Toc126743567"/>
      <w:bookmarkStart w:id="5345" w:name="_Toc126749997"/>
      <w:bookmarkStart w:id="5346" w:name="_Toc126756427"/>
      <w:bookmarkStart w:id="5347" w:name="_Toc126743568"/>
      <w:bookmarkStart w:id="5348" w:name="_Toc126749998"/>
      <w:bookmarkStart w:id="5349" w:name="_Toc126756428"/>
      <w:bookmarkStart w:id="5350" w:name="_Toc126743570"/>
      <w:bookmarkStart w:id="5351" w:name="_Toc126750000"/>
      <w:bookmarkStart w:id="5352" w:name="_Toc126756430"/>
      <w:bookmarkStart w:id="5353" w:name="_Toc126743571"/>
      <w:bookmarkStart w:id="5354" w:name="_Toc126750001"/>
      <w:bookmarkStart w:id="5355" w:name="_Toc126756431"/>
      <w:bookmarkStart w:id="5356" w:name="_Toc126743573"/>
      <w:bookmarkStart w:id="5357" w:name="_Toc126750003"/>
      <w:bookmarkStart w:id="5358" w:name="_Toc126756433"/>
      <w:bookmarkStart w:id="5359" w:name="_Toc126743575"/>
      <w:bookmarkStart w:id="5360" w:name="_Toc126750005"/>
      <w:bookmarkStart w:id="5361" w:name="_Toc126756435"/>
      <w:bookmarkStart w:id="5362" w:name="_Toc126743577"/>
      <w:bookmarkStart w:id="5363" w:name="_Toc126750007"/>
      <w:bookmarkStart w:id="5364" w:name="_Toc126756437"/>
      <w:bookmarkStart w:id="5365" w:name="_Toc126743579"/>
      <w:bookmarkStart w:id="5366" w:name="_Toc126750009"/>
      <w:bookmarkStart w:id="5367" w:name="_Toc126756439"/>
      <w:bookmarkStart w:id="5368" w:name="_Toc126743581"/>
      <w:bookmarkStart w:id="5369" w:name="_Toc126750011"/>
      <w:bookmarkStart w:id="5370" w:name="_Toc126756441"/>
      <w:bookmarkStart w:id="5371" w:name="_Toc126743582"/>
      <w:bookmarkStart w:id="5372" w:name="_Toc126750012"/>
      <w:bookmarkStart w:id="5373" w:name="_Toc126756442"/>
      <w:bookmarkStart w:id="5374" w:name="_Toc126743583"/>
      <w:bookmarkStart w:id="5375" w:name="_Toc126750013"/>
      <w:bookmarkStart w:id="5376" w:name="_Toc126756443"/>
      <w:bookmarkStart w:id="5377" w:name="_Toc126743585"/>
      <w:bookmarkStart w:id="5378" w:name="_Toc126750015"/>
      <w:bookmarkStart w:id="5379" w:name="_Toc126756445"/>
      <w:bookmarkStart w:id="5380" w:name="_Toc126743586"/>
      <w:bookmarkStart w:id="5381" w:name="_Toc126750016"/>
      <w:bookmarkStart w:id="5382" w:name="_Toc126756446"/>
      <w:bookmarkStart w:id="5383" w:name="_Toc126743588"/>
      <w:bookmarkStart w:id="5384" w:name="_Toc126750018"/>
      <w:bookmarkStart w:id="5385" w:name="_Toc126756448"/>
      <w:bookmarkStart w:id="5386" w:name="_Toc126743590"/>
      <w:bookmarkStart w:id="5387" w:name="_Toc126750020"/>
      <w:bookmarkStart w:id="5388" w:name="_Toc126756450"/>
      <w:bookmarkStart w:id="5389" w:name="_Toc126743592"/>
      <w:bookmarkStart w:id="5390" w:name="_Toc126750022"/>
      <w:bookmarkStart w:id="5391" w:name="_Toc126756452"/>
      <w:bookmarkStart w:id="5392" w:name="_Toc126743594"/>
      <w:bookmarkStart w:id="5393" w:name="_Toc126750024"/>
      <w:bookmarkStart w:id="5394" w:name="_Toc126756454"/>
      <w:bookmarkStart w:id="5395" w:name="_Toc126743596"/>
      <w:bookmarkStart w:id="5396" w:name="_Toc126750026"/>
      <w:bookmarkStart w:id="5397" w:name="_Toc126756456"/>
      <w:bookmarkStart w:id="5398" w:name="_Toc126743597"/>
      <w:bookmarkStart w:id="5399" w:name="_Toc126750027"/>
      <w:bookmarkStart w:id="5400" w:name="_Toc126756457"/>
      <w:bookmarkStart w:id="5401" w:name="_Toc126743598"/>
      <w:bookmarkStart w:id="5402" w:name="_Toc126750028"/>
      <w:bookmarkStart w:id="5403" w:name="_Toc126756458"/>
      <w:bookmarkStart w:id="5404" w:name="_Toc126743600"/>
      <w:bookmarkStart w:id="5405" w:name="_Toc126750030"/>
      <w:bookmarkStart w:id="5406" w:name="_Toc126756460"/>
      <w:bookmarkStart w:id="5407" w:name="_Toc126743601"/>
      <w:bookmarkStart w:id="5408" w:name="_Toc126750031"/>
      <w:bookmarkStart w:id="5409" w:name="_Toc126756461"/>
      <w:bookmarkStart w:id="5410" w:name="_Toc126743603"/>
      <w:bookmarkStart w:id="5411" w:name="_Toc126750033"/>
      <w:bookmarkStart w:id="5412" w:name="_Toc126756463"/>
      <w:bookmarkStart w:id="5413" w:name="_Toc126743605"/>
      <w:bookmarkStart w:id="5414" w:name="_Toc126750035"/>
      <w:bookmarkStart w:id="5415" w:name="_Toc126756465"/>
      <w:bookmarkStart w:id="5416" w:name="_Toc126743607"/>
      <w:bookmarkStart w:id="5417" w:name="_Toc126750037"/>
      <w:bookmarkStart w:id="5418" w:name="_Toc126756467"/>
      <w:bookmarkStart w:id="5419" w:name="_Toc126743609"/>
      <w:bookmarkStart w:id="5420" w:name="_Toc126750039"/>
      <w:bookmarkStart w:id="5421" w:name="_Toc126756469"/>
      <w:bookmarkStart w:id="5422" w:name="_Toc126743611"/>
      <w:bookmarkStart w:id="5423" w:name="_Toc126750041"/>
      <w:bookmarkStart w:id="5424" w:name="_Toc126756471"/>
      <w:bookmarkStart w:id="5425" w:name="_Toc126743612"/>
      <w:bookmarkStart w:id="5426" w:name="_Toc126750042"/>
      <w:bookmarkStart w:id="5427" w:name="_Toc126756472"/>
      <w:bookmarkStart w:id="5428" w:name="_Toc126743613"/>
      <w:bookmarkStart w:id="5429" w:name="_Toc126750043"/>
      <w:bookmarkStart w:id="5430" w:name="_Toc126756473"/>
      <w:bookmarkStart w:id="5431" w:name="_Toc126743615"/>
      <w:bookmarkStart w:id="5432" w:name="_Toc126750045"/>
      <w:bookmarkStart w:id="5433" w:name="_Toc126756475"/>
      <w:bookmarkStart w:id="5434" w:name="_Toc126743616"/>
      <w:bookmarkStart w:id="5435" w:name="_Toc126750046"/>
      <w:bookmarkStart w:id="5436" w:name="_Toc126756476"/>
      <w:bookmarkStart w:id="5437" w:name="_Toc126743618"/>
      <w:bookmarkStart w:id="5438" w:name="_Toc126750048"/>
      <w:bookmarkStart w:id="5439" w:name="_Toc126756478"/>
      <w:bookmarkStart w:id="5440" w:name="_Toc126743620"/>
      <w:bookmarkStart w:id="5441" w:name="_Toc126750050"/>
      <w:bookmarkStart w:id="5442" w:name="_Toc126756480"/>
      <w:bookmarkStart w:id="5443" w:name="_Toc126743622"/>
      <w:bookmarkStart w:id="5444" w:name="_Toc126750052"/>
      <w:bookmarkStart w:id="5445" w:name="_Toc126756482"/>
      <w:bookmarkStart w:id="5446" w:name="_Toc126743624"/>
      <w:bookmarkStart w:id="5447" w:name="_Toc126750054"/>
      <w:bookmarkStart w:id="5448" w:name="_Toc126756484"/>
      <w:bookmarkStart w:id="5449" w:name="_Toc126743626"/>
      <w:bookmarkStart w:id="5450" w:name="_Toc126750056"/>
      <w:bookmarkStart w:id="5451" w:name="_Toc126756486"/>
      <w:bookmarkStart w:id="5452" w:name="_Toc126743627"/>
      <w:bookmarkStart w:id="5453" w:name="_Toc126750057"/>
      <w:bookmarkStart w:id="5454" w:name="_Toc126756487"/>
      <w:bookmarkStart w:id="5455" w:name="_Toc126743628"/>
      <w:bookmarkStart w:id="5456" w:name="_Toc126750058"/>
      <w:bookmarkStart w:id="5457" w:name="_Toc126756488"/>
      <w:bookmarkStart w:id="5458" w:name="_Toc126743630"/>
      <w:bookmarkStart w:id="5459" w:name="_Toc126750060"/>
      <w:bookmarkStart w:id="5460" w:name="_Toc126756490"/>
      <w:bookmarkStart w:id="5461" w:name="_Toc126743631"/>
      <w:bookmarkStart w:id="5462" w:name="_Toc126750061"/>
      <w:bookmarkStart w:id="5463" w:name="_Toc126756491"/>
      <w:bookmarkStart w:id="5464" w:name="_Toc126743633"/>
      <w:bookmarkStart w:id="5465" w:name="_Toc126750063"/>
      <w:bookmarkStart w:id="5466" w:name="_Toc126756493"/>
      <w:bookmarkStart w:id="5467" w:name="_Toc126743635"/>
      <w:bookmarkStart w:id="5468" w:name="_Toc126750065"/>
      <w:bookmarkStart w:id="5469" w:name="_Toc126756495"/>
      <w:bookmarkStart w:id="5470" w:name="_Toc126743637"/>
      <w:bookmarkStart w:id="5471" w:name="_Toc126750067"/>
      <w:bookmarkStart w:id="5472" w:name="_Toc126756497"/>
      <w:bookmarkStart w:id="5473" w:name="_Toc126743639"/>
      <w:bookmarkStart w:id="5474" w:name="_Toc126750069"/>
      <w:bookmarkStart w:id="5475" w:name="_Toc126756499"/>
      <w:bookmarkStart w:id="5476" w:name="_Toc126743641"/>
      <w:bookmarkStart w:id="5477" w:name="_Toc126750071"/>
      <w:bookmarkStart w:id="5478" w:name="_Toc126756501"/>
      <w:bookmarkStart w:id="5479" w:name="_Toc126743642"/>
      <w:bookmarkStart w:id="5480" w:name="_Toc126750072"/>
      <w:bookmarkStart w:id="5481" w:name="_Toc126756502"/>
      <w:bookmarkStart w:id="5482" w:name="_Toc126743643"/>
      <w:bookmarkStart w:id="5483" w:name="_Toc126750073"/>
      <w:bookmarkStart w:id="5484" w:name="_Toc126756503"/>
      <w:bookmarkStart w:id="5485" w:name="_Toc126743645"/>
      <w:bookmarkStart w:id="5486" w:name="_Toc126750075"/>
      <w:bookmarkStart w:id="5487" w:name="_Toc126756505"/>
      <w:bookmarkStart w:id="5488" w:name="_Toc126743646"/>
      <w:bookmarkStart w:id="5489" w:name="_Toc126750076"/>
      <w:bookmarkStart w:id="5490" w:name="_Toc126756506"/>
      <w:bookmarkStart w:id="5491" w:name="_Toc126743648"/>
      <w:bookmarkStart w:id="5492" w:name="_Toc126750078"/>
      <w:bookmarkStart w:id="5493" w:name="_Toc126756508"/>
      <w:bookmarkStart w:id="5494" w:name="_Toc126743650"/>
      <w:bookmarkStart w:id="5495" w:name="_Toc126750080"/>
      <w:bookmarkStart w:id="5496" w:name="_Toc126756510"/>
      <w:bookmarkStart w:id="5497" w:name="_Toc126743652"/>
      <w:bookmarkStart w:id="5498" w:name="_Toc126750082"/>
      <w:bookmarkStart w:id="5499" w:name="_Toc126756512"/>
      <w:bookmarkStart w:id="5500" w:name="_Toc126743654"/>
      <w:bookmarkStart w:id="5501" w:name="_Toc126750084"/>
      <w:bookmarkStart w:id="5502" w:name="_Toc126756514"/>
      <w:bookmarkStart w:id="5503" w:name="_Toc126743656"/>
      <w:bookmarkStart w:id="5504" w:name="_Toc126750086"/>
      <w:bookmarkStart w:id="5505" w:name="_Toc126756516"/>
      <w:bookmarkStart w:id="5506" w:name="_Toc126743657"/>
      <w:bookmarkStart w:id="5507" w:name="_Toc126750087"/>
      <w:bookmarkStart w:id="5508" w:name="_Toc126756517"/>
      <w:bookmarkStart w:id="5509" w:name="_Toc126743658"/>
      <w:bookmarkStart w:id="5510" w:name="_Toc126750088"/>
      <w:bookmarkStart w:id="5511" w:name="_Toc126756518"/>
      <w:bookmarkStart w:id="5512" w:name="_Toc126743660"/>
      <w:bookmarkStart w:id="5513" w:name="_Toc126750090"/>
      <w:bookmarkStart w:id="5514" w:name="_Toc126756520"/>
      <w:bookmarkStart w:id="5515" w:name="_Toc126743661"/>
      <w:bookmarkStart w:id="5516" w:name="_Toc126750091"/>
      <w:bookmarkStart w:id="5517" w:name="_Toc126756521"/>
      <w:bookmarkStart w:id="5518" w:name="_Toc126743663"/>
      <w:bookmarkStart w:id="5519" w:name="_Toc126750093"/>
      <w:bookmarkStart w:id="5520" w:name="_Toc126756523"/>
      <w:bookmarkStart w:id="5521" w:name="_Toc126743665"/>
      <w:bookmarkStart w:id="5522" w:name="_Toc126750095"/>
      <w:bookmarkStart w:id="5523" w:name="_Toc126756525"/>
      <w:bookmarkStart w:id="5524" w:name="_Toc126743667"/>
      <w:bookmarkStart w:id="5525" w:name="_Toc126750097"/>
      <w:bookmarkStart w:id="5526" w:name="_Toc126756527"/>
      <w:bookmarkStart w:id="5527" w:name="_Toc126743669"/>
      <w:bookmarkStart w:id="5528" w:name="_Toc126750099"/>
      <w:bookmarkStart w:id="5529" w:name="_Toc126756529"/>
      <w:bookmarkStart w:id="5530" w:name="_Toc126743671"/>
      <w:bookmarkStart w:id="5531" w:name="_Toc126750101"/>
      <w:bookmarkStart w:id="5532" w:name="_Toc126756531"/>
      <w:bookmarkStart w:id="5533" w:name="_Toc126743672"/>
      <w:bookmarkStart w:id="5534" w:name="_Toc126750102"/>
      <w:bookmarkStart w:id="5535" w:name="_Toc126756532"/>
      <w:bookmarkStart w:id="5536" w:name="_Toc126743673"/>
      <w:bookmarkStart w:id="5537" w:name="_Toc126750103"/>
      <w:bookmarkStart w:id="5538" w:name="_Toc126756533"/>
      <w:bookmarkStart w:id="5539" w:name="_Toc126743675"/>
      <w:bookmarkStart w:id="5540" w:name="_Toc126750105"/>
      <w:bookmarkStart w:id="5541" w:name="_Toc126756535"/>
      <w:bookmarkStart w:id="5542" w:name="_Toc126743676"/>
      <w:bookmarkStart w:id="5543" w:name="_Toc126750106"/>
      <w:bookmarkStart w:id="5544" w:name="_Toc126756536"/>
      <w:bookmarkStart w:id="5545" w:name="_Toc126743678"/>
      <w:bookmarkStart w:id="5546" w:name="_Toc126750108"/>
      <w:bookmarkStart w:id="5547" w:name="_Toc126756538"/>
      <w:bookmarkStart w:id="5548" w:name="_Toc126743680"/>
      <w:bookmarkStart w:id="5549" w:name="_Toc126750110"/>
      <w:bookmarkStart w:id="5550" w:name="_Toc126756540"/>
      <w:bookmarkStart w:id="5551" w:name="_Toc126743682"/>
      <w:bookmarkStart w:id="5552" w:name="_Toc126750112"/>
      <w:bookmarkStart w:id="5553" w:name="_Toc126756542"/>
      <w:bookmarkStart w:id="5554" w:name="_Toc126743684"/>
      <w:bookmarkStart w:id="5555" w:name="_Toc126750114"/>
      <w:bookmarkStart w:id="5556" w:name="_Toc126756544"/>
      <w:bookmarkStart w:id="5557" w:name="_Toc126743686"/>
      <w:bookmarkStart w:id="5558" w:name="_Toc126750116"/>
      <w:bookmarkStart w:id="5559" w:name="_Toc126756546"/>
      <w:bookmarkStart w:id="5560" w:name="_Toc126743687"/>
      <w:bookmarkStart w:id="5561" w:name="_Toc126750117"/>
      <w:bookmarkStart w:id="5562" w:name="_Toc126756547"/>
      <w:bookmarkStart w:id="5563" w:name="_Toc126743688"/>
      <w:bookmarkStart w:id="5564" w:name="_Toc126750118"/>
      <w:bookmarkStart w:id="5565" w:name="_Toc126756548"/>
      <w:bookmarkStart w:id="5566" w:name="_Toc126743690"/>
      <w:bookmarkStart w:id="5567" w:name="_Toc126750120"/>
      <w:bookmarkStart w:id="5568" w:name="_Toc126756550"/>
      <w:bookmarkStart w:id="5569" w:name="_Toc126743691"/>
      <w:bookmarkStart w:id="5570" w:name="_Toc126750121"/>
      <w:bookmarkStart w:id="5571" w:name="_Toc126756551"/>
      <w:bookmarkStart w:id="5572" w:name="_Toc126743693"/>
      <w:bookmarkStart w:id="5573" w:name="_Toc126750123"/>
      <w:bookmarkStart w:id="5574" w:name="_Toc126756553"/>
      <w:bookmarkStart w:id="5575" w:name="_Toc126743695"/>
      <w:bookmarkStart w:id="5576" w:name="_Toc126750125"/>
      <w:bookmarkStart w:id="5577" w:name="_Toc126756555"/>
      <w:bookmarkStart w:id="5578" w:name="_Toc126743697"/>
      <w:bookmarkStart w:id="5579" w:name="_Toc126750127"/>
      <w:bookmarkStart w:id="5580" w:name="_Toc126756557"/>
      <w:bookmarkStart w:id="5581" w:name="_Toc126743699"/>
      <w:bookmarkStart w:id="5582" w:name="_Toc126750129"/>
      <w:bookmarkStart w:id="5583" w:name="_Toc126756559"/>
      <w:bookmarkStart w:id="5584" w:name="_Toc126743701"/>
      <w:bookmarkStart w:id="5585" w:name="_Toc126750131"/>
      <w:bookmarkStart w:id="5586" w:name="_Toc126756561"/>
      <w:bookmarkStart w:id="5587" w:name="_Toc126743702"/>
      <w:bookmarkStart w:id="5588" w:name="_Toc126750132"/>
      <w:bookmarkStart w:id="5589" w:name="_Toc126756562"/>
      <w:bookmarkStart w:id="5590" w:name="_Toc126743703"/>
      <w:bookmarkStart w:id="5591" w:name="_Toc126750133"/>
      <w:bookmarkStart w:id="5592" w:name="_Toc126756563"/>
      <w:bookmarkStart w:id="5593" w:name="_Toc126743705"/>
      <w:bookmarkStart w:id="5594" w:name="_Toc126750135"/>
      <w:bookmarkStart w:id="5595" w:name="_Toc126756565"/>
      <w:bookmarkStart w:id="5596" w:name="_Toc126743706"/>
      <w:bookmarkStart w:id="5597" w:name="_Toc126750136"/>
      <w:bookmarkStart w:id="5598" w:name="_Toc126756566"/>
      <w:bookmarkStart w:id="5599" w:name="_Toc126743708"/>
      <w:bookmarkStart w:id="5600" w:name="_Toc126750138"/>
      <w:bookmarkStart w:id="5601" w:name="_Toc126756568"/>
      <w:bookmarkStart w:id="5602" w:name="_Toc126743710"/>
      <w:bookmarkStart w:id="5603" w:name="_Toc126750140"/>
      <w:bookmarkStart w:id="5604" w:name="_Toc126756570"/>
      <w:bookmarkStart w:id="5605" w:name="_Toc126743712"/>
      <w:bookmarkStart w:id="5606" w:name="_Toc126750142"/>
      <w:bookmarkStart w:id="5607" w:name="_Toc126756572"/>
      <w:bookmarkStart w:id="5608" w:name="_Toc126743714"/>
      <w:bookmarkStart w:id="5609" w:name="_Toc126750144"/>
      <w:bookmarkStart w:id="5610" w:name="_Toc126756574"/>
      <w:bookmarkStart w:id="5611" w:name="_Toc126743716"/>
      <w:bookmarkStart w:id="5612" w:name="_Toc126750146"/>
      <w:bookmarkStart w:id="5613" w:name="_Toc126756576"/>
      <w:bookmarkStart w:id="5614" w:name="_Toc126743717"/>
      <w:bookmarkStart w:id="5615" w:name="_Toc126750147"/>
      <w:bookmarkStart w:id="5616" w:name="_Toc126756577"/>
      <w:bookmarkStart w:id="5617" w:name="_Toc126743718"/>
      <w:bookmarkStart w:id="5618" w:name="_Toc126750148"/>
      <w:bookmarkStart w:id="5619" w:name="_Toc126756578"/>
      <w:bookmarkStart w:id="5620" w:name="_Toc126743720"/>
      <w:bookmarkStart w:id="5621" w:name="_Toc126750150"/>
      <w:bookmarkStart w:id="5622" w:name="_Toc126756580"/>
      <w:bookmarkStart w:id="5623" w:name="_Toc126743721"/>
      <w:bookmarkStart w:id="5624" w:name="_Toc126750151"/>
      <w:bookmarkStart w:id="5625" w:name="_Toc126756581"/>
      <w:bookmarkStart w:id="5626" w:name="_Toc126743723"/>
      <w:bookmarkStart w:id="5627" w:name="_Toc126750153"/>
      <w:bookmarkStart w:id="5628" w:name="_Toc126756583"/>
      <w:bookmarkStart w:id="5629" w:name="_Toc126743725"/>
      <w:bookmarkStart w:id="5630" w:name="_Toc126750155"/>
      <w:bookmarkStart w:id="5631" w:name="_Toc126756585"/>
      <w:bookmarkStart w:id="5632" w:name="_Toc126743727"/>
      <w:bookmarkStart w:id="5633" w:name="_Toc126750157"/>
      <w:bookmarkStart w:id="5634" w:name="_Toc126756587"/>
      <w:bookmarkStart w:id="5635" w:name="_Toc126743729"/>
      <w:bookmarkStart w:id="5636" w:name="_Toc126750159"/>
      <w:bookmarkStart w:id="5637" w:name="_Toc126756589"/>
      <w:bookmarkStart w:id="5638" w:name="_Toc126743731"/>
      <w:bookmarkStart w:id="5639" w:name="_Toc126750161"/>
      <w:bookmarkStart w:id="5640" w:name="_Toc126756591"/>
      <w:bookmarkStart w:id="5641" w:name="_Toc126743732"/>
      <w:bookmarkStart w:id="5642" w:name="_Toc126750162"/>
      <w:bookmarkStart w:id="5643" w:name="_Toc126756592"/>
      <w:bookmarkStart w:id="5644" w:name="_Toc126743733"/>
      <w:bookmarkStart w:id="5645" w:name="_Toc126750163"/>
      <w:bookmarkStart w:id="5646" w:name="_Toc126756593"/>
      <w:bookmarkStart w:id="5647" w:name="_Toc126743735"/>
      <w:bookmarkStart w:id="5648" w:name="_Toc126750165"/>
      <w:bookmarkStart w:id="5649" w:name="_Toc126756595"/>
      <w:bookmarkStart w:id="5650" w:name="_Toc126743736"/>
      <w:bookmarkStart w:id="5651" w:name="_Toc126750166"/>
      <w:bookmarkStart w:id="5652" w:name="_Toc126756596"/>
      <w:bookmarkStart w:id="5653" w:name="_Toc126743738"/>
      <w:bookmarkStart w:id="5654" w:name="_Toc126750168"/>
      <w:bookmarkStart w:id="5655" w:name="_Toc126756598"/>
      <w:bookmarkStart w:id="5656" w:name="_Toc126743740"/>
      <w:bookmarkStart w:id="5657" w:name="_Toc126750170"/>
      <w:bookmarkStart w:id="5658" w:name="_Toc126756600"/>
      <w:bookmarkStart w:id="5659" w:name="_Toc126743742"/>
      <w:bookmarkStart w:id="5660" w:name="_Toc126750172"/>
      <w:bookmarkStart w:id="5661" w:name="_Toc126756602"/>
      <w:bookmarkStart w:id="5662" w:name="_Toc126743744"/>
      <w:bookmarkStart w:id="5663" w:name="_Toc126750174"/>
      <w:bookmarkStart w:id="5664" w:name="_Toc126756604"/>
      <w:bookmarkStart w:id="5665" w:name="_Toc126743746"/>
      <w:bookmarkStart w:id="5666" w:name="_Toc126750176"/>
      <w:bookmarkStart w:id="5667" w:name="_Toc126756606"/>
      <w:bookmarkStart w:id="5668" w:name="_Toc126743747"/>
      <w:bookmarkStart w:id="5669" w:name="_Toc126750177"/>
      <w:bookmarkStart w:id="5670" w:name="_Toc126756607"/>
      <w:bookmarkStart w:id="5671" w:name="_Toc126743748"/>
      <w:bookmarkStart w:id="5672" w:name="_Toc126750178"/>
      <w:bookmarkStart w:id="5673" w:name="_Toc126756608"/>
      <w:bookmarkStart w:id="5674" w:name="_Toc126743750"/>
      <w:bookmarkStart w:id="5675" w:name="_Toc126750180"/>
      <w:bookmarkStart w:id="5676" w:name="_Toc126756610"/>
      <w:bookmarkStart w:id="5677" w:name="_Toc126743751"/>
      <w:bookmarkStart w:id="5678" w:name="_Toc126750181"/>
      <w:bookmarkStart w:id="5679" w:name="_Toc126756611"/>
      <w:bookmarkStart w:id="5680" w:name="_Toc126743753"/>
      <w:bookmarkStart w:id="5681" w:name="_Toc126750183"/>
      <w:bookmarkStart w:id="5682" w:name="_Toc126756613"/>
      <w:bookmarkStart w:id="5683" w:name="_Toc126743755"/>
      <w:bookmarkStart w:id="5684" w:name="_Toc126750185"/>
      <w:bookmarkStart w:id="5685" w:name="_Toc126756615"/>
      <w:bookmarkStart w:id="5686" w:name="_Toc126743757"/>
      <w:bookmarkStart w:id="5687" w:name="_Toc126750187"/>
      <w:bookmarkStart w:id="5688" w:name="_Toc126756617"/>
      <w:bookmarkStart w:id="5689" w:name="_Toc126743759"/>
      <w:bookmarkStart w:id="5690" w:name="_Toc126750189"/>
      <w:bookmarkStart w:id="5691" w:name="_Toc126756619"/>
      <w:bookmarkStart w:id="5692" w:name="_Toc126743761"/>
      <w:bookmarkStart w:id="5693" w:name="_Toc126750191"/>
      <w:bookmarkStart w:id="5694" w:name="_Toc126756621"/>
      <w:bookmarkStart w:id="5695" w:name="_Toc126743762"/>
      <w:bookmarkStart w:id="5696" w:name="_Toc126750192"/>
      <w:bookmarkStart w:id="5697" w:name="_Toc126756622"/>
      <w:bookmarkStart w:id="5698" w:name="_Toc126743763"/>
      <w:bookmarkStart w:id="5699" w:name="_Toc126750193"/>
      <w:bookmarkStart w:id="5700" w:name="_Toc126756623"/>
      <w:bookmarkStart w:id="5701" w:name="_Toc126743765"/>
      <w:bookmarkStart w:id="5702" w:name="_Toc126750195"/>
      <w:bookmarkStart w:id="5703" w:name="_Toc126756625"/>
      <w:bookmarkStart w:id="5704" w:name="_Toc126743766"/>
      <w:bookmarkStart w:id="5705" w:name="_Toc126750196"/>
      <w:bookmarkStart w:id="5706" w:name="_Toc126756626"/>
      <w:bookmarkStart w:id="5707" w:name="_Toc126743768"/>
      <w:bookmarkStart w:id="5708" w:name="_Toc126750198"/>
      <w:bookmarkStart w:id="5709" w:name="_Toc126756628"/>
      <w:bookmarkStart w:id="5710" w:name="_Toc126743770"/>
      <w:bookmarkStart w:id="5711" w:name="_Toc126750200"/>
      <w:bookmarkStart w:id="5712" w:name="_Toc126756630"/>
      <w:bookmarkStart w:id="5713" w:name="_Toc126743772"/>
      <w:bookmarkStart w:id="5714" w:name="_Toc126750202"/>
      <w:bookmarkStart w:id="5715" w:name="_Toc126756632"/>
      <w:bookmarkStart w:id="5716" w:name="_Toc126743774"/>
      <w:bookmarkStart w:id="5717" w:name="_Toc126750204"/>
      <w:bookmarkStart w:id="5718" w:name="_Toc126756634"/>
      <w:bookmarkStart w:id="5719" w:name="_Toc126743776"/>
      <w:bookmarkStart w:id="5720" w:name="_Toc126750206"/>
      <w:bookmarkStart w:id="5721" w:name="_Toc126756636"/>
      <w:bookmarkStart w:id="5722" w:name="_Toc126743777"/>
      <w:bookmarkStart w:id="5723" w:name="_Toc126750207"/>
      <w:bookmarkStart w:id="5724" w:name="_Toc126756637"/>
      <w:bookmarkStart w:id="5725" w:name="_Toc126743778"/>
      <w:bookmarkStart w:id="5726" w:name="_Toc126750208"/>
      <w:bookmarkStart w:id="5727" w:name="_Toc126756638"/>
      <w:bookmarkStart w:id="5728" w:name="_Toc126743780"/>
      <w:bookmarkStart w:id="5729" w:name="_Toc126750210"/>
      <w:bookmarkStart w:id="5730" w:name="_Toc126756640"/>
      <w:bookmarkStart w:id="5731" w:name="_Toc126743781"/>
      <w:bookmarkStart w:id="5732" w:name="_Toc126750211"/>
      <w:bookmarkStart w:id="5733" w:name="_Toc126756641"/>
      <w:bookmarkStart w:id="5734" w:name="_Toc126743783"/>
      <w:bookmarkStart w:id="5735" w:name="_Toc126750213"/>
      <w:bookmarkStart w:id="5736" w:name="_Toc126756643"/>
      <w:bookmarkStart w:id="5737" w:name="_Toc126743785"/>
      <w:bookmarkStart w:id="5738" w:name="_Toc126750215"/>
      <w:bookmarkStart w:id="5739" w:name="_Toc126756645"/>
      <w:bookmarkStart w:id="5740" w:name="_Toc126743787"/>
      <w:bookmarkStart w:id="5741" w:name="_Toc126750217"/>
      <w:bookmarkStart w:id="5742" w:name="_Toc126756647"/>
      <w:bookmarkStart w:id="5743" w:name="_Toc126743789"/>
      <w:bookmarkStart w:id="5744" w:name="_Toc126750219"/>
      <w:bookmarkStart w:id="5745" w:name="_Toc126756649"/>
      <w:bookmarkStart w:id="5746" w:name="_Toc126743791"/>
      <w:bookmarkStart w:id="5747" w:name="_Toc126750221"/>
      <w:bookmarkStart w:id="5748" w:name="_Toc126756651"/>
      <w:bookmarkStart w:id="5749" w:name="_Toc126743792"/>
      <w:bookmarkStart w:id="5750" w:name="_Toc126750222"/>
      <w:bookmarkStart w:id="5751" w:name="_Toc126756652"/>
      <w:bookmarkStart w:id="5752" w:name="_Toc126743793"/>
      <w:bookmarkStart w:id="5753" w:name="_Toc126750223"/>
      <w:bookmarkStart w:id="5754" w:name="_Toc126756653"/>
      <w:bookmarkStart w:id="5755" w:name="_Toc126743795"/>
      <w:bookmarkStart w:id="5756" w:name="_Toc126750225"/>
      <w:bookmarkStart w:id="5757" w:name="_Toc126756655"/>
      <w:bookmarkStart w:id="5758" w:name="_Toc126743796"/>
      <w:bookmarkStart w:id="5759" w:name="_Toc126750226"/>
      <w:bookmarkStart w:id="5760" w:name="_Toc126756656"/>
      <w:bookmarkStart w:id="5761" w:name="_Toc126743798"/>
      <w:bookmarkStart w:id="5762" w:name="_Toc126750228"/>
      <w:bookmarkStart w:id="5763" w:name="_Toc126756658"/>
      <w:bookmarkStart w:id="5764" w:name="_Toc126743800"/>
      <w:bookmarkStart w:id="5765" w:name="_Toc126750230"/>
      <w:bookmarkStart w:id="5766" w:name="_Toc126756660"/>
      <w:bookmarkStart w:id="5767" w:name="_Toc126743802"/>
      <w:bookmarkStart w:id="5768" w:name="_Toc126750232"/>
      <w:bookmarkStart w:id="5769" w:name="_Toc126756662"/>
      <w:bookmarkStart w:id="5770" w:name="_Toc126743804"/>
      <w:bookmarkStart w:id="5771" w:name="_Toc126750234"/>
      <w:bookmarkStart w:id="5772" w:name="_Toc126756664"/>
      <w:bookmarkStart w:id="5773" w:name="_Toc126743806"/>
      <w:bookmarkStart w:id="5774" w:name="_Toc126750236"/>
      <w:bookmarkStart w:id="5775" w:name="_Toc126756666"/>
      <w:bookmarkStart w:id="5776" w:name="_Toc126743807"/>
      <w:bookmarkStart w:id="5777" w:name="_Toc126750237"/>
      <w:bookmarkStart w:id="5778" w:name="_Toc126756667"/>
      <w:bookmarkStart w:id="5779" w:name="_Toc126743808"/>
      <w:bookmarkStart w:id="5780" w:name="_Toc126750238"/>
      <w:bookmarkStart w:id="5781" w:name="_Toc126756668"/>
      <w:bookmarkStart w:id="5782" w:name="_Toc126743810"/>
      <w:bookmarkStart w:id="5783" w:name="_Toc126750240"/>
      <w:bookmarkStart w:id="5784" w:name="_Toc126756670"/>
      <w:bookmarkStart w:id="5785" w:name="_Toc126743811"/>
      <w:bookmarkStart w:id="5786" w:name="_Toc126750241"/>
      <w:bookmarkStart w:id="5787" w:name="_Toc126756671"/>
      <w:bookmarkStart w:id="5788" w:name="_Toc126743813"/>
      <w:bookmarkStart w:id="5789" w:name="_Toc126750243"/>
      <w:bookmarkStart w:id="5790" w:name="_Toc126756673"/>
      <w:bookmarkStart w:id="5791" w:name="_Toc126743815"/>
      <w:bookmarkStart w:id="5792" w:name="_Toc126750245"/>
      <w:bookmarkStart w:id="5793" w:name="_Toc126756675"/>
      <w:bookmarkStart w:id="5794" w:name="_Toc126743817"/>
      <w:bookmarkStart w:id="5795" w:name="_Toc126750247"/>
      <w:bookmarkStart w:id="5796" w:name="_Toc126756677"/>
      <w:bookmarkStart w:id="5797" w:name="_Toc126743819"/>
      <w:bookmarkStart w:id="5798" w:name="_Toc126750249"/>
      <w:bookmarkStart w:id="5799" w:name="_Toc126756679"/>
      <w:bookmarkStart w:id="5800" w:name="_Toc126743821"/>
      <w:bookmarkStart w:id="5801" w:name="_Toc126750251"/>
      <w:bookmarkStart w:id="5802" w:name="_Toc126756681"/>
      <w:bookmarkStart w:id="5803" w:name="_Toc126743822"/>
      <w:bookmarkStart w:id="5804" w:name="_Toc126750252"/>
      <w:bookmarkStart w:id="5805" w:name="_Toc126756682"/>
      <w:bookmarkStart w:id="5806" w:name="_Toc126743823"/>
      <w:bookmarkStart w:id="5807" w:name="_Toc126750253"/>
      <w:bookmarkStart w:id="5808" w:name="_Toc126756683"/>
      <w:bookmarkStart w:id="5809" w:name="_Toc126743825"/>
      <w:bookmarkStart w:id="5810" w:name="_Toc126750255"/>
      <w:bookmarkStart w:id="5811" w:name="_Toc126756685"/>
      <w:bookmarkStart w:id="5812" w:name="_Toc126743826"/>
      <w:bookmarkStart w:id="5813" w:name="_Toc126750256"/>
      <w:bookmarkStart w:id="5814" w:name="_Toc126756686"/>
      <w:bookmarkStart w:id="5815" w:name="_Toc126743828"/>
      <w:bookmarkStart w:id="5816" w:name="_Toc126750258"/>
      <w:bookmarkStart w:id="5817" w:name="_Toc126756688"/>
      <w:bookmarkStart w:id="5818" w:name="_Toc126743830"/>
      <w:bookmarkStart w:id="5819" w:name="_Toc126750260"/>
      <w:bookmarkStart w:id="5820" w:name="_Toc126756690"/>
      <w:bookmarkStart w:id="5821" w:name="_Toc126743832"/>
      <w:bookmarkStart w:id="5822" w:name="_Toc126750262"/>
      <w:bookmarkStart w:id="5823" w:name="_Toc126756692"/>
      <w:bookmarkStart w:id="5824" w:name="_Toc126743834"/>
      <w:bookmarkStart w:id="5825" w:name="_Toc126750264"/>
      <w:bookmarkStart w:id="5826" w:name="_Toc126756694"/>
      <w:bookmarkStart w:id="5827" w:name="_Toc126743836"/>
      <w:bookmarkStart w:id="5828" w:name="_Toc126750266"/>
      <w:bookmarkStart w:id="5829" w:name="_Toc126756696"/>
      <w:bookmarkStart w:id="5830" w:name="_Toc126743837"/>
      <w:bookmarkStart w:id="5831" w:name="_Toc126750267"/>
      <w:bookmarkStart w:id="5832" w:name="_Toc126756697"/>
      <w:bookmarkStart w:id="5833" w:name="_Toc126743838"/>
      <w:bookmarkStart w:id="5834" w:name="_Toc126750268"/>
      <w:bookmarkStart w:id="5835" w:name="_Toc126756698"/>
      <w:bookmarkStart w:id="5836" w:name="_Toc126743840"/>
      <w:bookmarkStart w:id="5837" w:name="_Toc126750270"/>
      <w:bookmarkStart w:id="5838" w:name="_Toc126756700"/>
      <w:bookmarkStart w:id="5839" w:name="_Toc126743841"/>
      <w:bookmarkStart w:id="5840" w:name="_Toc126750271"/>
      <w:bookmarkStart w:id="5841" w:name="_Toc126756701"/>
      <w:bookmarkStart w:id="5842" w:name="_Toc126743843"/>
      <w:bookmarkStart w:id="5843" w:name="_Toc126750273"/>
      <w:bookmarkStart w:id="5844" w:name="_Toc126756703"/>
      <w:bookmarkStart w:id="5845" w:name="_Toc126743845"/>
      <w:bookmarkStart w:id="5846" w:name="_Toc126750275"/>
      <w:bookmarkStart w:id="5847" w:name="_Toc126756705"/>
      <w:bookmarkStart w:id="5848" w:name="_Toc126743847"/>
      <w:bookmarkStart w:id="5849" w:name="_Toc126750277"/>
      <w:bookmarkStart w:id="5850" w:name="_Toc126756707"/>
      <w:bookmarkStart w:id="5851" w:name="_Toc126743849"/>
      <w:bookmarkStart w:id="5852" w:name="_Toc126750279"/>
      <w:bookmarkStart w:id="5853" w:name="_Toc126756709"/>
      <w:bookmarkStart w:id="5854" w:name="_Toc126743851"/>
      <w:bookmarkStart w:id="5855" w:name="_Toc126750281"/>
      <w:bookmarkStart w:id="5856" w:name="_Toc126756711"/>
      <w:bookmarkStart w:id="5857" w:name="_Toc126743852"/>
      <w:bookmarkStart w:id="5858" w:name="_Toc126750282"/>
      <w:bookmarkStart w:id="5859" w:name="_Toc126756712"/>
      <w:bookmarkStart w:id="5860" w:name="_Toc126743853"/>
      <w:bookmarkStart w:id="5861" w:name="_Toc126750283"/>
      <w:bookmarkStart w:id="5862" w:name="_Toc126756713"/>
      <w:bookmarkStart w:id="5863" w:name="_Toc126743855"/>
      <w:bookmarkStart w:id="5864" w:name="_Toc126750285"/>
      <w:bookmarkStart w:id="5865" w:name="_Toc126756715"/>
      <w:bookmarkStart w:id="5866" w:name="_Toc126743856"/>
      <w:bookmarkStart w:id="5867" w:name="_Toc126750286"/>
      <w:bookmarkStart w:id="5868" w:name="_Toc126756716"/>
      <w:bookmarkStart w:id="5869" w:name="_Toc126743858"/>
      <w:bookmarkStart w:id="5870" w:name="_Toc126750288"/>
      <w:bookmarkStart w:id="5871" w:name="_Toc126756718"/>
      <w:bookmarkStart w:id="5872" w:name="_Toc126743860"/>
      <w:bookmarkStart w:id="5873" w:name="_Toc126750290"/>
      <w:bookmarkStart w:id="5874" w:name="_Toc126756720"/>
      <w:bookmarkStart w:id="5875" w:name="_Toc126743862"/>
      <w:bookmarkStart w:id="5876" w:name="_Toc126750292"/>
      <w:bookmarkStart w:id="5877" w:name="_Toc126756722"/>
      <w:bookmarkStart w:id="5878" w:name="_Toc126743864"/>
      <w:bookmarkStart w:id="5879" w:name="_Toc126750294"/>
      <w:bookmarkStart w:id="5880" w:name="_Toc126756724"/>
      <w:bookmarkStart w:id="5881" w:name="_Toc126743866"/>
      <w:bookmarkStart w:id="5882" w:name="_Toc126750296"/>
      <w:bookmarkStart w:id="5883" w:name="_Toc126756726"/>
      <w:bookmarkStart w:id="5884" w:name="_Toc126743867"/>
      <w:bookmarkStart w:id="5885" w:name="_Toc126750297"/>
      <w:bookmarkStart w:id="5886" w:name="_Toc126756727"/>
      <w:bookmarkStart w:id="5887" w:name="_Toc126743868"/>
      <w:bookmarkStart w:id="5888" w:name="_Toc126750298"/>
      <w:bookmarkStart w:id="5889" w:name="_Toc126756728"/>
      <w:bookmarkStart w:id="5890" w:name="_Toc126743870"/>
      <w:bookmarkStart w:id="5891" w:name="_Toc126750300"/>
      <w:bookmarkStart w:id="5892" w:name="_Toc126756730"/>
      <w:bookmarkStart w:id="5893" w:name="_Toc126743871"/>
      <w:bookmarkStart w:id="5894" w:name="_Toc126750301"/>
      <w:bookmarkStart w:id="5895" w:name="_Toc126756731"/>
      <w:bookmarkStart w:id="5896" w:name="_Toc126743873"/>
      <w:bookmarkStart w:id="5897" w:name="_Toc126750303"/>
      <w:bookmarkStart w:id="5898" w:name="_Toc126756733"/>
      <w:bookmarkStart w:id="5899" w:name="_Toc126743875"/>
      <w:bookmarkStart w:id="5900" w:name="_Toc126750305"/>
      <w:bookmarkStart w:id="5901" w:name="_Toc126756735"/>
      <w:bookmarkStart w:id="5902" w:name="_Toc126743877"/>
      <w:bookmarkStart w:id="5903" w:name="_Toc126750307"/>
      <w:bookmarkStart w:id="5904" w:name="_Toc126756737"/>
      <w:bookmarkStart w:id="5905" w:name="_Toc126743879"/>
      <w:bookmarkStart w:id="5906" w:name="_Toc126750309"/>
      <w:bookmarkStart w:id="5907" w:name="_Toc126756739"/>
      <w:bookmarkStart w:id="5908" w:name="_Toc126743881"/>
      <w:bookmarkStart w:id="5909" w:name="_Toc126750311"/>
      <w:bookmarkStart w:id="5910" w:name="_Toc126756741"/>
      <w:bookmarkStart w:id="5911" w:name="_Toc126743882"/>
      <w:bookmarkStart w:id="5912" w:name="_Toc126750312"/>
      <w:bookmarkStart w:id="5913" w:name="_Toc126756742"/>
      <w:bookmarkStart w:id="5914" w:name="_Toc126743883"/>
      <w:bookmarkStart w:id="5915" w:name="_Toc126750313"/>
      <w:bookmarkStart w:id="5916" w:name="_Toc126756743"/>
      <w:bookmarkStart w:id="5917" w:name="_Toc126743885"/>
      <w:bookmarkStart w:id="5918" w:name="_Toc126750315"/>
      <w:bookmarkStart w:id="5919" w:name="_Toc126756745"/>
      <w:bookmarkStart w:id="5920" w:name="_Toc126743886"/>
      <w:bookmarkStart w:id="5921" w:name="_Toc126750316"/>
      <w:bookmarkStart w:id="5922" w:name="_Toc126756746"/>
      <w:bookmarkStart w:id="5923" w:name="_Toc126743888"/>
      <w:bookmarkStart w:id="5924" w:name="_Toc126750318"/>
      <w:bookmarkStart w:id="5925" w:name="_Toc126756748"/>
      <w:bookmarkStart w:id="5926" w:name="_Toc126743890"/>
      <w:bookmarkStart w:id="5927" w:name="_Toc126750320"/>
      <w:bookmarkStart w:id="5928" w:name="_Toc126756750"/>
      <w:bookmarkStart w:id="5929" w:name="_Toc126743892"/>
      <w:bookmarkStart w:id="5930" w:name="_Toc126750322"/>
      <w:bookmarkStart w:id="5931" w:name="_Toc126756752"/>
      <w:bookmarkStart w:id="5932" w:name="_Toc126743894"/>
      <w:bookmarkStart w:id="5933" w:name="_Toc126750324"/>
      <w:bookmarkStart w:id="5934" w:name="_Toc126756754"/>
      <w:bookmarkStart w:id="5935" w:name="_Toc126743896"/>
      <w:bookmarkStart w:id="5936" w:name="_Toc126750326"/>
      <w:bookmarkStart w:id="5937" w:name="_Toc126756756"/>
      <w:bookmarkStart w:id="5938" w:name="_Toc126743897"/>
      <w:bookmarkStart w:id="5939" w:name="_Toc126750327"/>
      <w:bookmarkStart w:id="5940" w:name="_Toc126756757"/>
      <w:bookmarkStart w:id="5941" w:name="_Toc126743898"/>
      <w:bookmarkStart w:id="5942" w:name="_Toc126750328"/>
      <w:bookmarkStart w:id="5943" w:name="_Toc126756758"/>
      <w:bookmarkStart w:id="5944" w:name="_Toc126743900"/>
      <w:bookmarkStart w:id="5945" w:name="_Toc126750330"/>
      <w:bookmarkStart w:id="5946" w:name="_Toc126756760"/>
      <w:bookmarkStart w:id="5947" w:name="_Toc126743901"/>
      <w:bookmarkStart w:id="5948" w:name="_Toc126750331"/>
      <w:bookmarkStart w:id="5949" w:name="_Toc126756761"/>
      <w:bookmarkStart w:id="5950" w:name="_Toc126743903"/>
      <w:bookmarkStart w:id="5951" w:name="_Toc126750333"/>
      <w:bookmarkStart w:id="5952" w:name="_Toc126756763"/>
      <w:bookmarkStart w:id="5953" w:name="_Toc126743905"/>
      <w:bookmarkStart w:id="5954" w:name="_Toc126750335"/>
      <w:bookmarkStart w:id="5955" w:name="_Toc126756765"/>
      <w:bookmarkStart w:id="5956" w:name="_Toc126743907"/>
      <w:bookmarkStart w:id="5957" w:name="_Toc126750337"/>
      <w:bookmarkStart w:id="5958" w:name="_Toc126756767"/>
      <w:bookmarkStart w:id="5959" w:name="_Toc126743909"/>
      <w:bookmarkStart w:id="5960" w:name="_Toc126750339"/>
      <w:bookmarkStart w:id="5961" w:name="_Toc126756769"/>
      <w:bookmarkStart w:id="5962" w:name="_Toc126743911"/>
      <w:bookmarkStart w:id="5963" w:name="_Toc126750341"/>
      <w:bookmarkStart w:id="5964" w:name="_Toc126756771"/>
      <w:bookmarkStart w:id="5965" w:name="_Toc126743912"/>
      <w:bookmarkStart w:id="5966" w:name="_Toc126750342"/>
      <w:bookmarkStart w:id="5967" w:name="_Toc126756772"/>
      <w:bookmarkStart w:id="5968" w:name="_Toc126743913"/>
      <w:bookmarkStart w:id="5969" w:name="_Toc126750343"/>
      <w:bookmarkStart w:id="5970" w:name="_Toc126756773"/>
      <w:bookmarkStart w:id="5971" w:name="_Toc126743915"/>
      <w:bookmarkStart w:id="5972" w:name="_Toc126750345"/>
      <w:bookmarkStart w:id="5973" w:name="_Toc126756775"/>
      <w:bookmarkStart w:id="5974" w:name="_Toc126743916"/>
      <w:bookmarkStart w:id="5975" w:name="_Toc126750346"/>
      <w:bookmarkStart w:id="5976" w:name="_Toc126756776"/>
      <w:bookmarkStart w:id="5977" w:name="_Toc126743918"/>
      <w:bookmarkStart w:id="5978" w:name="_Toc126750348"/>
      <w:bookmarkStart w:id="5979" w:name="_Toc126756778"/>
      <w:bookmarkStart w:id="5980" w:name="_Toc126743920"/>
      <w:bookmarkStart w:id="5981" w:name="_Toc126750350"/>
      <w:bookmarkStart w:id="5982" w:name="_Toc126756780"/>
      <w:bookmarkStart w:id="5983" w:name="_Toc126743922"/>
      <w:bookmarkStart w:id="5984" w:name="_Toc126750352"/>
      <w:bookmarkStart w:id="5985" w:name="_Toc126756782"/>
      <w:bookmarkStart w:id="5986" w:name="_Toc126743924"/>
      <w:bookmarkStart w:id="5987" w:name="_Toc126750354"/>
      <w:bookmarkStart w:id="5988" w:name="_Toc126756784"/>
      <w:bookmarkStart w:id="5989" w:name="_Toc126743926"/>
      <w:bookmarkStart w:id="5990" w:name="_Toc126750356"/>
      <w:bookmarkStart w:id="5991" w:name="_Toc126756786"/>
      <w:bookmarkStart w:id="5992" w:name="_Toc126743927"/>
      <w:bookmarkStart w:id="5993" w:name="_Toc126750357"/>
      <w:bookmarkStart w:id="5994" w:name="_Toc126756787"/>
      <w:bookmarkStart w:id="5995" w:name="_Toc126743928"/>
      <w:bookmarkStart w:id="5996" w:name="_Toc126750358"/>
      <w:bookmarkStart w:id="5997" w:name="_Toc126756788"/>
      <w:bookmarkStart w:id="5998" w:name="_Toc126743930"/>
      <w:bookmarkStart w:id="5999" w:name="_Toc126750360"/>
      <w:bookmarkStart w:id="6000" w:name="_Toc126756790"/>
      <w:bookmarkStart w:id="6001" w:name="_Toc126743931"/>
      <w:bookmarkStart w:id="6002" w:name="_Toc126750361"/>
      <w:bookmarkStart w:id="6003" w:name="_Toc126756791"/>
      <w:bookmarkStart w:id="6004" w:name="_Toc126743933"/>
      <w:bookmarkStart w:id="6005" w:name="_Toc126750363"/>
      <w:bookmarkStart w:id="6006" w:name="_Toc126756793"/>
      <w:bookmarkStart w:id="6007" w:name="_Toc126743935"/>
      <w:bookmarkStart w:id="6008" w:name="_Toc126750365"/>
      <w:bookmarkStart w:id="6009" w:name="_Toc126756795"/>
      <w:bookmarkStart w:id="6010" w:name="_Toc126743937"/>
      <w:bookmarkStart w:id="6011" w:name="_Toc126750367"/>
      <w:bookmarkStart w:id="6012" w:name="_Toc126756797"/>
      <w:bookmarkStart w:id="6013" w:name="_Toc126743939"/>
      <w:bookmarkStart w:id="6014" w:name="_Toc126750369"/>
      <w:bookmarkStart w:id="6015" w:name="_Toc126756799"/>
      <w:bookmarkStart w:id="6016" w:name="_Toc126743941"/>
      <w:bookmarkStart w:id="6017" w:name="_Toc126750371"/>
      <w:bookmarkStart w:id="6018" w:name="_Toc126756801"/>
      <w:bookmarkStart w:id="6019" w:name="_Toc126743942"/>
      <w:bookmarkStart w:id="6020" w:name="_Toc126750372"/>
      <w:bookmarkStart w:id="6021" w:name="_Toc126756802"/>
      <w:bookmarkStart w:id="6022" w:name="_Toc126743943"/>
      <w:bookmarkStart w:id="6023" w:name="_Toc126750373"/>
      <w:bookmarkStart w:id="6024" w:name="_Toc126756803"/>
      <w:bookmarkStart w:id="6025" w:name="_Toc126743945"/>
      <w:bookmarkStart w:id="6026" w:name="_Toc126750375"/>
      <w:bookmarkStart w:id="6027" w:name="_Toc126756805"/>
      <w:bookmarkStart w:id="6028" w:name="_Toc126743946"/>
      <w:bookmarkStart w:id="6029" w:name="_Toc126750376"/>
      <w:bookmarkStart w:id="6030" w:name="_Toc126756806"/>
      <w:bookmarkStart w:id="6031" w:name="_Toc126743948"/>
      <w:bookmarkStart w:id="6032" w:name="_Toc126750378"/>
      <w:bookmarkStart w:id="6033" w:name="_Toc126756808"/>
      <w:bookmarkStart w:id="6034" w:name="_Toc126743950"/>
      <w:bookmarkStart w:id="6035" w:name="_Toc126750380"/>
      <w:bookmarkStart w:id="6036" w:name="_Toc126756810"/>
      <w:bookmarkStart w:id="6037" w:name="_Toc126743952"/>
      <w:bookmarkStart w:id="6038" w:name="_Toc126750382"/>
      <w:bookmarkStart w:id="6039" w:name="_Toc126756812"/>
      <w:bookmarkStart w:id="6040" w:name="_Toc126743954"/>
      <w:bookmarkStart w:id="6041" w:name="_Toc126750384"/>
      <w:bookmarkStart w:id="6042" w:name="_Toc126756814"/>
      <w:bookmarkStart w:id="6043" w:name="_Toc126743956"/>
      <w:bookmarkStart w:id="6044" w:name="_Toc126750386"/>
      <w:bookmarkStart w:id="6045" w:name="_Toc126756816"/>
      <w:bookmarkStart w:id="6046" w:name="_Toc126743957"/>
      <w:bookmarkStart w:id="6047" w:name="_Toc126750387"/>
      <w:bookmarkStart w:id="6048" w:name="_Toc126756817"/>
      <w:bookmarkStart w:id="6049" w:name="_Toc126743958"/>
      <w:bookmarkStart w:id="6050" w:name="_Toc126750388"/>
      <w:bookmarkStart w:id="6051" w:name="_Toc126756818"/>
      <w:bookmarkStart w:id="6052" w:name="_Toc126743960"/>
      <w:bookmarkStart w:id="6053" w:name="_Toc126750390"/>
      <w:bookmarkStart w:id="6054" w:name="_Toc126756820"/>
      <w:bookmarkStart w:id="6055" w:name="_Toc126743961"/>
      <w:bookmarkStart w:id="6056" w:name="_Toc126750391"/>
      <w:bookmarkStart w:id="6057" w:name="_Toc126756821"/>
      <w:bookmarkStart w:id="6058" w:name="_Toc126743963"/>
      <w:bookmarkStart w:id="6059" w:name="_Toc126750393"/>
      <w:bookmarkStart w:id="6060" w:name="_Toc126756823"/>
      <w:bookmarkStart w:id="6061" w:name="_Toc126743965"/>
      <w:bookmarkStart w:id="6062" w:name="_Toc126750395"/>
      <w:bookmarkStart w:id="6063" w:name="_Toc126756825"/>
      <w:bookmarkStart w:id="6064" w:name="_Toc126743967"/>
      <w:bookmarkStart w:id="6065" w:name="_Toc126750397"/>
      <w:bookmarkStart w:id="6066" w:name="_Toc126756827"/>
      <w:bookmarkStart w:id="6067" w:name="_Toc126743969"/>
      <w:bookmarkStart w:id="6068" w:name="_Toc126750399"/>
      <w:bookmarkStart w:id="6069" w:name="_Toc126756829"/>
      <w:bookmarkStart w:id="6070" w:name="_Toc126743971"/>
      <w:bookmarkStart w:id="6071" w:name="_Toc126750401"/>
      <w:bookmarkStart w:id="6072" w:name="_Toc126756831"/>
      <w:bookmarkStart w:id="6073" w:name="_Toc126743972"/>
      <w:bookmarkStart w:id="6074" w:name="_Toc126750402"/>
      <w:bookmarkStart w:id="6075" w:name="_Toc126756832"/>
      <w:bookmarkStart w:id="6076" w:name="_Toc126743973"/>
      <w:bookmarkStart w:id="6077" w:name="_Toc126750403"/>
      <w:bookmarkStart w:id="6078" w:name="_Toc126756833"/>
      <w:bookmarkStart w:id="6079" w:name="_Toc126743975"/>
      <w:bookmarkStart w:id="6080" w:name="_Toc126750405"/>
      <w:bookmarkStart w:id="6081" w:name="_Toc126756835"/>
      <w:bookmarkStart w:id="6082" w:name="_Toc126743976"/>
      <w:bookmarkStart w:id="6083" w:name="_Toc126750406"/>
      <w:bookmarkStart w:id="6084" w:name="_Toc126756836"/>
      <w:bookmarkStart w:id="6085" w:name="_Toc126743978"/>
      <w:bookmarkStart w:id="6086" w:name="_Toc126750408"/>
      <w:bookmarkStart w:id="6087" w:name="_Toc126756838"/>
      <w:bookmarkStart w:id="6088" w:name="_Toc126743980"/>
      <w:bookmarkStart w:id="6089" w:name="_Toc126750410"/>
      <w:bookmarkStart w:id="6090" w:name="_Toc126756840"/>
      <w:bookmarkStart w:id="6091" w:name="_Toc126743982"/>
      <w:bookmarkStart w:id="6092" w:name="_Toc126750412"/>
      <w:bookmarkStart w:id="6093" w:name="_Toc126756842"/>
      <w:bookmarkStart w:id="6094" w:name="_Toc126743984"/>
      <w:bookmarkStart w:id="6095" w:name="_Toc126750414"/>
      <w:bookmarkStart w:id="6096" w:name="_Toc126756844"/>
      <w:bookmarkStart w:id="6097" w:name="_Toc126743986"/>
      <w:bookmarkStart w:id="6098" w:name="_Toc126750416"/>
      <w:bookmarkStart w:id="6099" w:name="_Toc126756846"/>
      <w:bookmarkStart w:id="6100" w:name="_Toc126743987"/>
      <w:bookmarkStart w:id="6101" w:name="_Toc126750417"/>
      <w:bookmarkStart w:id="6102" w:name="_Toc126756847"/>
      <w:bookmarkStart w:id="6103" w:name="_Toc126743988"/>
      <w:bookmarkStart w:id="6104" w:name="_Toc126750418"/>
      <w:bookmarkStart w:id="6105" w:name="_Toc126756848"/>
      <w:bookmarkStart w:id="6106" w:name="_Toc126743990"/>
      <w:bookmarkStart w:id="6107" w:name="_Toc126750420"/>
      <w:bookmarkStart w:id="6108" w:name="_Toc126756850"/>
      <w:bookmarkStart w:id="6109" w:name="_Toc126743991"/>
      <w:bookmarkStart w:id="6110" w:name="_Toc126750421"/>
      <w:bookmarkStart w:id="6111" w:name="_Toc126756851"/>
      <w:bookmarkStart w:id="6112" w:name="_Toc126743993"/>
      <w:bookmarkStart w:id="6113" w:name="_Toc126750423"/>
      <w:bookmarkStart w:id="6114" w:name="_Toc126756853"/>
      <w:bookmarkStart w:id="6115" w:name="_Toc126743995"/>
      <w:bookmarkStart w:id="6116" w:name="_Toc126750425"/>
      <w:bookmarkStart w:id="6117" w:name="_Toc126756855"/>
      <w:bookmarkStart w:id="6118" w:name="_Toc126743997"/>
      <w:bookmarkStart w:id="6119" w:name="_Toc126750427"/>
      <w:bookmarkStart w:id="6120" w:name="_Toc126756857"/>
      <w:bookmarkStart w:id="6121" w:name="_Toc126743999"/>
      <w:bookmarkStart w:id="6122" w:name="_Toc126750429"/>
      <w:bookmarkStart w:id="6123" w:name="_Toc126756859"/>
      <w:bookmarkStart w:id="6124" w:name="_Toc126744001"/>
      <w:bookmarkStart w:id="6125" w:name="_Toc126750431"/>
      <w:bookmarkStart w:id="6126" w:name="_Toc126756861"/>
      <w:bookmarkStart w:id="6127" w:name="_Toc126744002"/>
      <w:bookmarkStart w:id="6128" w:name="_Toc126750432"/>
      <w:bookmarkStart w:id="6129" w:name="_Toc126756862"/>
      <w:bookmarkStart w:id="6130" w:name="_Toc126744003"/>
      <w:bookmarkStart w:id="6131" w:name="_Toc126750433"/>
      <w:bookmarkStart w:id="6132" w:name="_Toc126756863"/>
      <w:bookmarkStart w:id="6133" w:name="_Toc126744005"/>
      <w:bookmarkStart w:id="6134" w:name="_Toc126750435"/>
      <w:bookmarkStart w:id="6135" w:name="_Toc126756865"/>
      <w:bookmarkStart w:id="6136" w:name="_Toc126744006"/>
      <w:bookmarkStart w:id="6137" w:name="_Toc126750436"/>
      <w:bookmarkStart w:id="6138" w:name="_Toc126756866"/>
      <w:bookmarkStart w:id="6139" w:name="_Toc126744008"/>
      <w:bookmarkStart w:id="6140" w:name="_Toc126750438"/>
      <w:bookmarkStart w:id="6141" w:name="_Toc126756868"/>
      <w:bookmarkStart w:id="6142" w:name="_Toc126744010"/>
      <w:bookmarkStart w:id="6143" w:name="_Toc126750440"/>
      <w:bookmarkStart w:id="6144" w:name="_Toc126756870"/>
      <w:bookmarkStart w:id="6145" w:name="_Toc126744012"/>
      <w:bookmarkStart w:id="6146" w:name="_Toc126750442"/>
      <w:bookmarkStart w:id="6147" w:name="_Toc126756872"/>
      <w:bookmarkStart w:id="6148" w:name="_Toc126744014"/>
      <w:bookmarkStart w:id="6149" w:name="_Toc126750444"/>
      <w:bookmarkStart w:id="6150" w:name="_Toc126756874"/>
      <w:bookmarkStart w:id="6151" w:name="_Toc126744016"/>
      <w:bookmarkStart w:id="6152" w:name="_Toc126750446"/>
      <w:bookmarkStart w:id="6153" w:name="_Toc126756876"/>
      <w:bookmarkStart w:id="6154" w:name="_Toc126744017"/>
      <w:bookmarkStart w:id="6155" w:name="_Toc126750447"/>
      <w:bookmarkStart w:id="6156" w:name="_Toc126756877"/>
      <w:bookmarkStart w:id="6157" w:name="_Toc126744018"/>
      <w:bookmarkStart w:id="6158" w:name="_Toc126750448"/>
      <w:bookmarkStart w:id="6159" w:name="_Toc126756878"/>
      <w:bookmarkStart w:id="6160" w:name="_Toc126744020"/>
      <w:bookmarkStart w:id="6161" w:name="_Toc126750450"/>
      <w:bookmarkStart w:id="6162" w:name="_Toc126756880"/>
      <w:bookmarkStart w:id="6163" w:name="_Toc126744021"/>
      <w:bookmarkStart w:id="6164" w:name="_Toc126750451"/>
      <w:bookmarkStart w:id="6165" w:name="_Toc126756881"/>
      <w:bookmarkStart w:id="6166" w:name="_Toc126744023"/>
      <w:bookmarkStart w:id="6167" w:name="_Toc126750453"/>
      <w:bookmarkStart w:id="6168" w:name="_Toc126756883"/>
      <w:bookmarkStart w:id="6169" w:name="_Toc126744025"/>
      <w:bookmarkStart w:id="6170" w:name="_Toc126750455"/>
      <w:bookmarkStart w:id="6171" w:name="_Toc126756885"/>
      <w:bookmarkStart w:id="6172" w:name="_Toc126744027"/>
      <w:bookmarkStart w:id="6173" w:name="_Toc126750457"/>
      <w:bookmarkStart w:id="6174" w:name="_Toc126756887"/>
      <w:bookmarkStart w:id="6175" w:name="_Toc126744029"/>
      <w:bookmarkStart w:id="6176" w:name="_Toc126750459"/>
      <w:bookmarkStart w:id="6177" w:name="_Toc126756889"/>
      <w:bookmarkStart w:id="6178" w:name="_Toc126744031"/>
      <w:bookmarkStart w:id="6179" w:name="_Toc126750461"/>
      <w:bookmarkStart w:id="6180" w:name="_Toc126756891"/>
      <w:bookmarkStart w:id="6181" w:name="_Toc126744032"/>
      <w:bookmarkStart w:id="6182" w:name="_Toc126750462"/>
      <w:bookmarkStart w:id="6183" w:name="_Toc126756892"/>
      <w:bookmarkStart w:id="6184" w:name="_Toc126744033"/>
      <w:bookmarkStart w:id="6185" w:name="_Toc126750463"/>
      <w:bookmarkStart w:id="6186" w:name="_Toc126756893"/>
      <w:bookmarkStart w:id="6187" w:name="_Toc126744035"/>
      <w:bookmarkStart w:id="6188" w:name="_Toc126750465"/>
      <w:bookmarkStart w:id="6189" w:name="_Toc126756895"/>
      <w:bookmarkStart w:id="6190" w:name="_Toc126744036"/>
      <w:bookmarkStart w:id="6191" w:name="_Toc126750466"/>
      <w:bookmarkStart w:id="6192" w:name="_Toc126756896"/>
      <w:bookmarkStart w:id="6193" w:name="_Toc126744038"/>
      <w:bookmarkStart w:id="6194" w:name="_Toc126750468"/>
      <w:bookmarkStart w:id="6195" w:name="_Toc126756898"/>
      <w:bookmarkStart w:id="6196" w:name="_Toc126744040"/>
      <w:bookmarkStart w:id="6197" w:name="_Toc126750470"/>
      <w:bookmarkStart w:id="6198" w:name="_Toc126756900"/>
      <w:bookmarkStart w:id="6199" w:name="_Toc126744042"/>
      <w:bookmarkStart w:id="6200" w:name="_Toc126750472"/>
      <w:bookmarkStart w:id="6201" w:name="_Toc126756902"/>
      <w:bookmarkStart w:id="6202" w:name="_Toc126744044"/>
      <w:bookmarkStart w:id="6203" w:name="_Toc126750474"/>
      <w:bookmarkStart w:id="6204" w:name="_Toc126756904"/>
      <w:bookmarkStart w:id="6205" w:name="_Toc126744046"/>
      <w:bookmarkStart w:id="6206" w:name="_Toc126750476"/>
      <w:bookmarkStart w:id="6207" w:name="_Toc126756906"/>
      <w:bookmarkStart w:id="6208" w:name="_Toc126744047"/>
      <w:bookmarkStart w:id="6209" w:name="_Toc126750477"/>
      <w:bookmarkStart w:id="6210" w:name="_Toc126756907"/>
      <w:bookmarkStart w:id="6211" w:name="_Toc126744048"/>
      <w:bookmarkStart w:id="6212" w:name="_Toc126750478"/>
      <w:bookmarkStart w:id="6213" w:name="_Toc126756908"/>
      <w:bookmarkStart w:id="6214" w:name="_Toc126744050"/>
      <w:bookmarkStart w:id="6215" w:name="_Toc126750480"/>
      <w:bookmarkStart w:id="6216" w:name="_Toc126756910"/>
      <w:bookmarkStart w:id="6217" w:name="_Toc126744051"/>
      <w:bookmarkStart w:id="6218" w:name="_Toc126750481"/>
      <w:bookmarkStart w:id="6219" w:name="_Toc126756911"/>
      <w:bookmarkStart w:id="6220" w:name="_Toc126744053"/>
      <w:bookmarkStart w:id="6221" w:name="_Toc126750483"/>
      <w:bookmarkStart w:id="6222" w:name="_Toc126756913"/>
      <w:bookmarkStart w:id="6223" w:name="_Toc126744055"/>
      <w:bookmarkStart w:id="6224" w:name="_Toc126750485"/>
      <w:bookmarkStart w:id="6225" w:name="_Toc126756915"/>
      <w:bookmarkStart w:id="6226" w:name="_Toc126744057"/>
      <w:bookmarkStart w:id="6227" w:name="_Toc126750487"/>
      <w:bookmarkStart w:id="6228" w:name="_Toc126756917"/>
      <w:bookmarkStart w:id="6229" w:name="_Toc126744059"/>
      <w:bookmarkStart w:id="6230" w:name="_Toc126750489"/>
      <w:bookmarkStart w:id="6231" w:name="_Toc126756919"/>
      <w:bookmarkStart w:id="6232" w:name="_Toc126744061"/>
      <w:bookmarkStart w:id="6233" w:name="_Toc126750491"/>
      <w:bookmarkStart w:id="6234" w:name="_Toc126756921"/>
      <w:bookmarkStart w:id="6235" w:name="_Toc126744062"/>
      <w:bookmarkStart w:id="6236" w:name="_Toc126750492"/>
      <w:bookmarkStart w:id="6237" w:name="_Toc126756922"/>
      <w:bookmarkStart w:id="6238" w:name="_Toc126744063"/>
      <w:bookmarkStart w:id="6239" w:name="_Toc126750493"/>
      <w:bookmarkStart w:id="6240" w:name="_Toc126756923"/>
      <w:bookmarkStart w:id="6241" w:name="_Toc126744065"/>
      <w:bookmarkStart w:id="6242" w:name="_Toc126750495"/>
      <w:bookmarkStart w:id="6243" w:name="_Toc126756925"/>
      <w:bookmarkStart w:id="6244" w:name="_Toc126744066"/>
      <w:bookmarkStart w:id="6245" w:name="_Toc126750496"/>
      <w:bookmarkStart w:id="6246" w:name="_Toc126756926"/>
      <w:bookmarkStart w:id="6247" w:name="_Toc126744068"/>
      <w:bookmarkStart w:id="6248" w:name="_Toc126750498"/>
      <w:bookmarkStart w:id="6249" w:name="_Toc126756928"/>
      <w:bookmarkStart w:id="6250" w:name="_Toc126744070"/>
      <w:bookmarkStart w:id="6251" w:name="_Toc126750500"/>
      <w:bookmarkStart w:id="6252" w:name="_Toc126756930"/>
      <w:bookmarkStart w:id="6253" w:name="_Toc126744072"/>
      <w:bookmarkStart w:id="6254" w:name="_Toc126750502"/>
      <w:bookmarkStart w:id="6255" w:name="_Toc126756932"/>
      <w:bookmarkStart w:id="6256" w:name="_Toc126744074"/>
      <w:bookmarkStart w:id="6257" w:name="_Toc126750504"/>
      <w:bookmarkStart w:id="6258" w:name="_Toc126756934"/>
      <w:bookmarkStart w:id="6259" w:name="_Toc126744076"/>
      <w:bookmarkStart w:id="6260" w:name="_Toc126750506"/>
      <w:bookmarkStart w:id="6261" w:name="_Toc126756936"/>
      <w:bookmarkStart w:id="6262" w:name="_Toc126744077"/>
      <w:bookmarkStart w:id="6263" w:name="_Toc126750507"/>
      <w:bookmarkStart w:id="6264" w:name="_Toc126756937"/>
      <w:bookmarkStart w:id="6265" w:name="_Toc126744078"/>
      <w:bookmarkStart w:id="6266" w:name="_Toc126750508"/>
      <w:bookmarkStart w:id="6267" w:name="_Toc126756938"/>
      <w:bookmarkStart w:id="6268" w:name="_Toc126744080"/>
      <w:bookmarkStart w:id="6269" w:name="_Toc126750510"/>
      <w:bookmarkStart w:id="6270" w:name="_Toc126756940"/>
      <w:bookmarkStart w:id="6271" w:name="_Toc126744081"/>
      <w:bookmarkStart w:id="6272" w:name="_Toc126750511"/>
      <w:bookmarkStart w:id="6273" w:name="_Toc126756941"/>
      <w:bookmarkStart w:id="6274" w:name="_Toc126744083"/>
      <w:bookmarkStart w:id="6275" w:name="_Toc126750513"/>
      <w:bookmarkStart w:id="6276" w:name="_Toc126756943"/>
      <w:bookmarkStart w:id="6277" w:name="_Toc126744085"/>
      <w:bookmarkStart w:id="6278" w:name="_Toc126750515"/>
      <w:bookmarkStart w:id="6279" w:name="_Toc126756945"/>
      <w:bookmarkStart w:id="6280" w:name="_Toc126744087"/>
      <w:bookmarkStart w:id="6281" w:name="_Toc126750517"/>
      <w:bookmarkStart w:id="6282" w:name="_Toc126756947"/>
      <w:bookmarkStart w:id="6283" w:name="_Toc126744089"/>
      <w:bookmarkStart w:id="6284" w:name="_Toc126750519"/>
      <w:bookmarkStart w:id="6285" w:name="_Toc126756949"/>
      <w:bookmarkStart w:id="6286" w:name="_Toc126744091"/>
      <w:bookmarkStart w:id="6287" w:name="_Toc126750521"/>
      <w:bookmarkStart w:id="6288" w:name="_Toc126756951"/>
      <w:bookmarkStart w:id="6289" w:name="_Toc126744092"/>
      <w:bookmarkStart w:id="6290" w:name="_Toc126750522"/>
      <w:bookmarkStart w:id="6291" w:name="_Toc126756952"/>
      <w:bookmarkStart w:id="6292" w:name="_Toc126744093"/>
      <w:bookmarkStart w:id="6293" w:name="_Toc126750523"/>
      <w:bookmarkStart w:id="6294" w:name="_Toc126756953"/>
      <w:bookmarkStart w:id="6295" w:name="_Toc126744095"/>
      <w:bookmarkStart w:id="6296" w:name="_Toc126750525"/>
      <w:bookmarkStart w:id="6297" w:name="_Toc126756955"/>
      <w:bookmarkStart w:id="6298" w:name="_Toc126744096"/>
      <w:bookmarkStart w:id="6299" w:name="_Toc126750526"/>
      <w:bookmarkStart w:id="6300" w:name="_Toc126756956"/>
      <w:bookmarkStart w:id="6301" w:name="_Toc126744098"/>
      <w:bookmarkStart w:id="6302" w:name="_Toc126750528"/>
      <w:bookmarkStart w:id="6303" w:name="_Toc126756958"/>
      <w:bookmarkStart w:id="6304" w:name="_Toc126744100"/>
      <w:bookmarkStart w:id="6305" w:name="_Toc126750530"/>
      <w:bookmarkStart w:id="6306" w:name="_Toc126756960"/>
      <w:bookmarkStart w:id="6307" w:name="_Toc126744102"/>
      <w:bookmarkStart w:id="6308" w:name="_Toc126750532"/>
      <w:bookmarkStart w:id="6309" w:name="_Toc126756962"/>
      <w:bookmarkStart w:id="6310" w:name="_Toc126744104"/>
      <w:bookmarkStart w:id="6311" w:name="_Toc126750534"/>
      <w:bookmarkStart w:id="6312" w:name="_Toc126756964"/>
      <w:bookmarkStart w:id="6313" w:name="_Toc126744106"/>
      <w:bookmarkStart w:id="6314" w:name="_Toc126750536"/>
      <w:bookmarkStart w:id="6315" w:name="_Toc126756966"/>
      <w:bookmarkStart w:id="6316" w:name="_Toc126744107"/>
      <w:bookmarkStart w:id="6317" w:name="_Toc126750537"/>
      <w:bookmarkStart w:id="6318" w:name="_Toc126756967"/>
      <w:bookmarkStart w:id="6319" w:name="_Toc126744108"/>
      <w:bookmarkStart w:id="6320" w:name="_Toc126750538"/>
      <w:bookmarkStart w:id="6321" w:name="_Toc126756968"/>
      <w:bookmarkStart w:id="6322" w:name="_Toc126744110"/>
      <w:bookmarkStart w:id="6323" w:name="_Toc126750540"/>
      <w:bookmarkStart w:id="6324" w:name="_Toc126756970"/>
      <w:bookmarkStart w:id="6325" w:name="_Toc126744111"/>
      <w:bookmarkStart w:id="6326" w:name="_Toc126750541"/>
      <w:bookmarkStart w:id="6327" w:name="_Toc126756971"/>
      <w:bookmarkStart w:id="6328" w:name="_Toc126744113"/>
      <w:bookmarkStart w:id="6329" w:name="_Toc126750543"/>
      <w:bookmarkStart w:id="6330" w:name="_Toc126756973"/>
      <w:bookmarkStart w:id="6331" w:name="_Toc126744115"/>
      <w:bookmarkStart w:id="6332" w:name="_Toc126750545"/>
      <w:bookmarkStart w:id="6333" w:name="_Toc126756975"/>
      <w:bookmarkStart w:id="6334" w:name="_Toc126744117"/>
      <w:bookmarkStart w:id="6335" w:name="_Toc126750547"/>
      <w:bookmarkStart w:id="6336" w:name="_Toc126756977"/>
      <w:bookmarkStart w:id="6337" w:name="_Toc126744119"/>
      <w:bookmarkStart w:id="6338" w:name="_Toc126750549"/>
      <w:bookmarkStart w:id="6339" w:name="_Toc126756979"/>
      <w:bookmarkStart w:id="6340" w:name="_Toc126744121"/>
      <w:bookmarkStart w:id="6341" w:name="_Toc126750551"/>
      <w:bookmarkStart w:id="6342" w:name="_Toc126756981"/>
      <w:bookmarkStart w:id="6343" w:name="_Toc126744122"/>
      <w:bookmarkStart w:id="6344" w:name="_Toc126750552"/>
      <w:bookmarkStart w:id="6345" w:name="_Toc126756982"/>
      <w:bookmarkStart w:id="6346" w:name="_Toc126744123"/>
      <w:bookmarkStart w:id="6347" w:name="_Toc126750553"/>
      <w:bookmarkStart w:id="6348" w:name="_Toc126756983"/>
      <w:bookmarkStart w:id="6349" w:name="_Toc126744125"/>
      <w:bookmarkStart w:id="6350" w:name="_Toc126750555"/>
      <w:bookmarkStart w:id="6351" w:name="_Toc126756985"/>
      <w:bookmarkStart w:id="6352" w:name="_Toc126744126"/>
      <w:bookmarkStart w:id="6353" w:name="_Toc126750556"/>
      <w:bookmarkStart w:id="6354" w:name="_Toc126756986"/>
      <w:bookmarkStart w:id="6355" w:name="_Toc126744128"/>
      <w:bookmarkStart w:id="6356" w:name="_Toc126750558"/>
      <w:bookmarkStart w:id="6357" w:name="_Toc126756988"/>
      <w:bookmarkStart w:id="6358" w:name="_Toc126744130"/>
      <w:bookmarkStart w:id="6359" w:name="_Toc126750560"/>
      <w:bookmarkStart w:id="6360" w:name="_Toc126756990"/>
      <w:bookmarkStart w:id="6361" w:name="_Toc126744132"/>
      <w:bookmarkStart w:id="6362" w:name="_Toc126750562"/>
      <w:bookmarkStart w:id="6363" w:name="_Toc126756992"/>
      <w:bookmarkStart w:id="6364" w:name="_Toc126744134"/>
      <w:bookmarkStart w:id="6365" w:name="_Toc126750564"/>
      <w:bookmarkStart w:id="6366" w:name="_Toc126756994"/>
      <w:bookmarkStart w:id="6367" w:name="_Toc126744136"/>
      <w:bookmarkStart w:id="6368" w:name="_Toc126750566"/>
      <w:bookmarkStart w:id="6369" w:name="_Toc126756996"/>
      <w:bookmarkStart w:id="6370" w:name="_Toc126744137"/>
      <w:bookmarkStart w:id="6371" w:name="_Toc126750567"/>
      <w:bookmarkStart w:id="6372" w:name="_Toc126756997"/>
      <w:bookmarkStart w:id="6373" w:name="_Toc126744138"/>
      <w:bookmarkStart w:id="6374" w:name="_Toc126750568"/>
      <w:bookmarkStart w:id="6375" w:name="_Toc126756998"/>
      <w:bookmarkStart w:id="6376" w:name="_Toc126744140"/>
      <w:bookmarkStart w:id="6377" w:name="_Toc126750570"/>
      <w:bookmarkStart w:id="6378" w:name="_Toc126757000"/>
      <w:bookmarkStart w:id="6379" w:name="_Toc126744141"/>
      <w:bookmarkStart w:id="6380" w:name="_Toc126750571"/>
      <w:bookmarkStart w:id="6381" w:name="_Toc126757001"/>
      <w:bookmarkStart w:id="6382" w:name="_Toc126744143"/>
      <w:bookmarkStart w:id="6383" w:name="_Toc126750573"/>
      <w:bookmarkStart w:id="6384" w:name="_Toc126757003"/>
      <w:bookmarkStart w:id="6385" w:name="_Toc126744145"/>
      <w:bookmarkStart w:id="6386" w:name="_Toc126750575"/>
      <w:bookmarkStart w:id="6387" w:name="_Toc126757005"/>
      <w:bookmarkStart w:id="6388" w:name="_Toc126744147"/>
      <w:bookmarkStart w:id="6389" w:name="_Toc126750577"/>
      <w:bookmarkStart w:id="6390" w:name="_Toc126757007"/>
      <w:bookmarkStart w:id="6391" w:name="_Toc126744149"/>
      <w:bookmarkStart w:id="6392" w:name="_Toc126750579"/>
      <w:bookmarkStart w:id="6393" w:name="_Toc126757009"/>
      <w:bookmarkStart w:id="6394" w:name="_Toc126744151"/>
      <w:bookmarkStart w:id="6395" w:name="_Toc126750581"/>
      <w:bookmarkStart w:id="6396" w:name="_Toc126757011"/>
      <w:bookmarkStart w:id="6397" w:name="_Toc126744152"/>
      <w:bookmarkStart w:id="6398" w:name="_Toc126750582"/>
      <w:bookmarkStart w:id="6399" w:name="_Toc126757012"/>
      <w:bookmarkStart w:id="6400" w:name="_Toc126744153"/>
      <w:bookmarkStart w:id="6401" w:name="_Toc126750583"/>
      <w:bookmarkStart w:id="6402" w:name="_Toc126757013"/>
      <w:bookmarkStart w:id="6403" w:name="_Toc126744155"/>
      <w:bookmarkStart w:id="6404" w:name="_Toc126750585"/>
      <w:bookmarkStart w:id="6405" w:name="_Toc126757015"/>
      <w:bookmarkStart w:id="6406" w:name="_Toc126744156"/>
      <w:bookmarkStart w:id="6407" w:name="_Toc126750586"/>
      <w:bookmarkStart w:id="6408" w:name="_Toc126757016"/>
      <w:bookmarkStart w:id="6409" w:name="_Toc126744158"/>
      <w:bookmarkStart w:id="6410" w:name="_Toc126750588"/>
      <w:bookmarkStart w:id="6411" w:name="_Toc126757018"/>
      <w:bookmarkStart w:id="6412" w:name="_Toc126744160"/>
      <w:bookmarkStart w:id="6413" w:name="_Toc126750590"/>
      <w:bookmarkStart w:id="6414" w:name="_Toc126757020"/>
      <w:bookmarkStart w:id="6415" w:name="_Toc126744162"/>
      <w:bookmarkStart w:id="6416" w:name="_Toc126750592"/>
      <w:bookmarkStart w:id="6417" w:name="_Toc126757022"/>
      <w:bookmarkStart w:id="6418" w:name="_Toc126744164"/>
      <w:bookmarkStart w:id="6419" w:name="_Toc126750594"/>
      <w:bookmarkStart w:id="6420" w:name="_Toc126757024"/>
      <w:bookmarkStart w:id="6421" w:name="_Toc126744166"/>
      <w:bookmarkStart w:id="6422" w:name="_Toc126750596"/>
      <w:bookmarkStart w:id="6423" w:name="_Toc126757026"/>
      <w:bookmarkStart w:id="6424" w:name="_Toc126744167"/>
      <w:bookmarkStart w:id="6425" w:name="_Toc126750597"/>
      <w:bookmarkStart w:id="6426" w:name="_Toc126757027"/>
      <w:bookmarkStart w:id="6427" w:name="_Toc126744168"/>
      <w:bookmarkStart w:id="6428" w:name="_Toc126750598"/>
      <w:bookmarkStart w:id="6429" w:name="_Toc126757028"/>
      <w:bookmarkStart w:id="6430" w:name="_Toc126744170"/>
      <w:bookmarkStart w:id="6431" w:name="_Toc126750600"/>
      <w:bookmarkStart w:id="6432" w:name="_Toc126757030"/>
      <w:bookmarkStart w:id="6433" w:name="_Toc126744171"/>
      <w:bookmarkStart w:id="6434" w:name="_Toc126750601"/>
      <w:bookmarkStart w:id="6435" w:name="_Toc126757031"/>
      <w:bookmarkStart w:id="6436" w:name="_Toc126744173"/>
      <w:bookmarkStart w:id="6437" w:name="_Toc126750603"/>
      <w:bookmarkStart w:id="6438" w:name="_Toc126757033"/>
      <w:bookmarkStart w:id="6439" w:name="_Toc126744175"/>
      <w:bookmarkStart w:id="6440" w:name="_Toc126750605"/>
      <w:bookmarkStart w:id="6441" w:name="_Toc126757035"/>
      <w:bookmarkStart w:id="6442" w:name="_Toc126744177"/>
      <w:bookmarkStart w:id="6443" w:name="_Toc126750607"/>
      <w:bookmarkStart w:id="6444" w:name="_Toc126757037"/>
      <w:bookmarkStart w:id="6445" w:name="_Toc126744179"/>
      <w:bookmarkStart w:id="6446" w:name="_Toc126750609"/>
      <w:bookmarkStart w:id="6447" w:name="_Toc126757039"/>
      <w:bookmarkStart w:id="6448" w:name="_Toc126744181"/>
      <w:bookmarkStart w:id="6449" w:name="_Toc126750611"/>
      <w:bookmarkStart w:id="6450" w:name="_Toc126757041"/>
      <w:bookmarkStart w:id="6451" w:name="_Toc126744182"/>
      <w:bookmarkStart w:id="6452" w:name="_Toc126750612"/>
      <w:bookmarkStart w:id="6453" w:name="_Toc126757042"/>
      <w:bookmarkStart w:id="6454" w:name="_Toc126744183"/>
      <w:bookmarkStart w:id="6455" w:name="_Toc126750613"/>
      <w:bookmarkStart w:id="6456" w:name="_Toc126757043"/>
      <w:bookmarkStart w:id="6457" w:name="_Toc126744185"/>
      <w:bookmarkStart w:id="6458" w:name="_Toc126750615"/>
      <w:bookmarkStart w:id="6459" w:name="_Toc126757045"/>
      <w:bookmarkStart w:id="6460" w:name="_Toc126744186"/>
      <w:bookmarkStart w:id="6461" w:name="_Toc126750616"/>
      <w:bookmarkStart w:id="6462" w:name="_Toc126757046"/>
      <w:bookmarkStart w:id="6463" w:name="_Toc126744188"/>
      <w:bookmarkStart w:id="6464" w:name="_Toc126750618"/>
      <w:bookmarkStart w:id="6465" w:name="_Toc126757048"/>
      <w:bookmarkStart w:id="6466" w:name="_Toc126744190"/>
      <w:bookmarkStart w:id="6467" w:name="_Toc126750620"/>
      <w:bookmarkStart w:id="6468" w:name="_Toc126757050"/>
      <w:bookmarkStart w:id="6469" w:name="_Toc126744192"/>
      <w:bookmarkStart w:id="6470" w:name="_Toc126750622"/>
      <w:bookmarkStart w:id="6471" w:name="_Toc126757052"/>
      <w:bookmarkStart w:id="6472" w:name="_Toc126744194"/>
      <w:bookmarkStart w:id="6473" w:name="_Toc126750624"/>
      <w:bookmarkStart w:id="6474" w:name="_Toc126757054"/>
      <w:bookmarkStart w:id="6475" w:name="_Toc126744196"/>
      <w:bookmarkStart w:id="6476" w:name="_Toc126750626"/>
      <w:bookmarkStart w:id="6477" w:name="_Toc126757056"/>
      <w:bookmarkStart w:id="6478" w:name="_Toc126744197"/>
      <w:bookmarkStart w:id="6479" w:name="_Toc126750627"/>
      <w:bookmarkStart w:id="6480" w:name="_Toc126757057"/>
      <w:bookmarkStart w:id="6481" w:name="_Toc126744198"/>
      <w:bookmarkStart w:id="6482" w:name="_Toc126750628"/>
      <w:bookmarkStart w:id="6483" w:name="_Toc126757058"/>
      <w:bookmarkStart w:id="6484" w:name="_Toc126744200"/>
      <w:bookmarkStart w:id="6485" w:name="_Toc126750630"/>
      <w:bookmarkStart w:id="6486" w:name="_Toc126757060"/>
      <w:bookmarkStart w:id="6487" w:name="_Toc126744201"/>
      <w:bookmarkStart w:id="6488" w:name="_Toc126750631"/>
      <w:bookmarkStart w:id="6489" w:name="_Toc126757061"/>
      <w:bookmarkStart w:id="6490" w:name="_Toc126744203"/>
      <w:bookmarkStart w:id="6491" w:name="_Toc126750633"/>
      <w:bookmarkStart w:id="6492" w:name="_Toc126757063"/>
      <w:bookmarkStart w:id="6493" w:name="_Toc126744205"/>
      <w:bookmarkStart w:id="6494" w:name="_Toc126750635"/>
      <w:bookmarkStart w:id="6495" w:name="_Toc126757065"/>
      <w:bookmarkStart w:id="6496" w:name="_Toc126744207"/>
      <w:bookmarkStart w:id="6497" w:name="_Toc126750637"/>
      <w:bookmarkStart w:id="6498" w:name="_Toc126757067"/>
      <w:bookmarkStart w:id="6499" w:name="_Toc126744209"/>
      <w:bookmarkStart w:id="6500" w:name="_Toc126750639"/>
      <w:bookmarkStart w:id="6501" w:name="_Toc126757069"/>
      <w:bookmarkStart w:id="6502" w:name="_Toc126744211"/>
      <w:bookmarkStart w:id="6503" w:name="_Toc126750641"/>
      <w:bookmarkStart w:id="6504" w:name="_Toc126757071"/>
      <w:bookmarkStart w:id="6505" w:name="_Toc126744212"/>
      <w:bookmarkStart w:id="6506" w:name="_Toc126750642"/>
      <w:bookmarkStart w:id="6507" w:name="_Toc126757072"/>
      <w:bookmarkStart w:id="6508" w:name="_Toc126744213"/>
      <w:bookmarkStart w:id="6509" w:name="_Toc126750643"/>
      <w:bookmarkStart w:id="6510" w:name="_Toc126757073"/>
      <w:bookmarkStart w:id="6511" w:name="_Toc126744215"/>
      <w:bookmarkStart w:id="6512" w:name="_Toc126750645"/>
      <w:bookmarkStart w:id="6513" w:name="_Toc126757075"/>
      <w:bookmarkStart w:id="6514" w:name="_Toc126744216"/>
      <w:bookmarkStart w:id="6515" w:name="_Toc126750646"/>
      <w:bookmarkStart w:id="6516" w:name="_Toc126757076"/>
      <w:bookmarkStart w:id="6517" w:name="_Toc126744218"/>
      <w:bookmarkStart w:id="6518" w:name="_Toc126750648"/>
      <w:bookmarkStart w:id="6519" w:name="_Toc126757078"/>
      <w:bookmarkStart w:id="6520" w:name="_Toc126744220"/>
      <w:bookmarkStart w:id="6521" w:name="_Toc126750650"/>
      <w:bookmarkStart w:id="6522" w:name="_Toc126757080"/>
      <w:bookmarkStart w:id="6523" w:name="_Toc126744222"/>
      <w:bookmarkStart w:id="6524" w:name="_Toc126750652"/>
      <w:bookmarkStart w:id="6525" w:name="_Toc126757082"/>
      <w:bookmarkStart w:id="6526" w:name="_Toc126744224"/>
      <w:bookmarkStart w:id="6527" w:name="_Toc126750654"/>
      <w:bookmarkStart w:id="6528" w:name="_Toc126757084"/>
      <w:bookmarkStart w:id="6529" w:name="_Toc126744226"/>
      <w:bookmarkStart w:id="6530" w:name="_Toc126750656"/>
      <w:bookmarkStart w:id="6531" w:name="_Toc126757086"/>
      <w:bookmarkStart w:id="6532" w:name="_Toc126744227"/>
      <w:bookmarkStart w:id="6533" w:name="_Toc126750657"/>
      <w:bookmarkStart w:id="6534" w:name="_Toc126757087"/>
      <w:bookmarkStart w:id="6535" w:name="_Toc126744228"/>
      <w:bookmarkStart w:id="6536" w:name="_Toc126750658"/>
      <w:bookmarkStart w:id="6537" w:name="_Toc126757088"/>
      <w:bookmarkStart w:id="6538" w:name="_Toc126744230"/>
      <w:bookmarkStart w:id="6539" w:name="_Toc126750660"/>
      <w:bookmarkStart w:id="6540" w:name="_Toc126757090"/>
      <w:bookmarkStart w:id="6541" w:name="_Toc126744231"/>
      <w:bookmarkStart w:id="6542" w:name="_Toc126750661"/>
      <w:bookmarkStart w:id="6543" w:name="_Toc126757091"/>
      <w:bookmarkStart w:id="6544" w:name="_Toc126744233"/>
      <w:bookmarkStart w:id="6545" w:name="_Toc126750663"/>
      <w:bookmarkStart w:id="6546" w:name="_Toc126757093"/>
      <w:bookmarkStart w:id="6547" w:name="_Toc126744235"/>
      <w:bookmarkStart w:id="6548" w:name="_Toc126750665"/>
      <w:bookmarkStart w:id="6549" w:name="_Toc126757095"/>
      <w:bookmarkStart w:id="6550" w:name="_Toc126744237"/>
      <w:bookmarkStart w:id="6551" w:name="_Toc126750667"/>
      <w:bookmarkStart w:id="6552" w:name="_Toc126757097"/>
      <w:bookmarkStart w:id="6553" w:name="_Toc126744239"/>
      <w:bookmarkStart w:id="6554" w:name="_Toc126750669"/>
      <w:bookmarkStart w:id="6555" w:name="_Toc126757099"/>
      <w:bookmarkStart w:id="6556" w:name="_Toc126744241"/>
      <w:bookmarkStart w:id="6557" w:name="_Toc126750671"/>
      <w:bookmarkStart w:id="6558" w:name="_Toc126757101"/>
      <w:bookmarkStart w:id="6559" w:name="_Toc126744242"/>
      <w:bookmarkStart w:id="6560" w:name="_Toc126750672"/>
      <w:bookmarkStart w:id="6561" w:name="_Toc126757102"/>
      <w:bookmarkStart w:id="6562" w:name="_Toc126744243"/>
      <w:bookmarkStart w:id="6563" w:name="_Toc126750673"/>
      <w:bookmarkStart w:id="6564" w:name="_Toc126757103"/>
      <w:bookmarkStart w:id="6565" w:name="_Toc126744245"/>
      <w:bookmarkStart w:id="6566" w:name="_Toc126750675"/>
      <w:bookmarkStart w:id="6567" w:name="_Toc126757105"/>
      <w:bookmarkStart w:id="6568" w:name="_Toc126744246"/>
      <w:bookmarkStart w:id="6569" w:name="_Toc126750676"/>
      <w:bookmarkStart w:id="6570" w:name="_Toc126757106"/>
      <w:bookmarkStart w:id="6571" w:name="_Toc126744248"/>
      <w:bookmarkStart w:id="6572" w:name="_Toc126750678"/>
      <w:bookmarkStart w:id="6573" w:name="_Toc126757108"/>
      <w:bookmarkStart w:id="6574" w:name="_Toc126744250"/>
      <w:bookmarkStart w:id="6575" w:name="_Toc126750680"/>
      <w:bookmarkStart w:id="6576" w:name="_Toc126757110"/>
      <w:bookmarkStart w:id="6577" w:name="_Toc126744252"/>
      <w:bookmarkStart w:id="6578" w:name="_Toc126750682"/>
      <w:bookmarkStart w:id="6579" w:name="_Toc126757112"/>
      <w:bookmarkStart w:id="6580" w:name="_Toc126744254"/>
      <w:bookmarkStart w:id="6581" w:name="_Toc126750684"/>
      <w:bookmarkStart w:id="6582" w:name="_Toc126757114"/>
      <w:bookmarkStart w:id="6583" w:name="_Toc126744256"/>
      <w:bookmarkStart w:id="6584" w:name="_Toc126750686"/>
      <w:bookmarkStart w:id="6585" w:name="_Toc126757116"/>
      <w:bookmarkStart w:id="6586" w:name="_Toc126744257"/>
      <w:bookmarkStart w:id="6587" w:name="_Toc126750687"/>
      <w:bookmarkStart w:id="6588" w:name="_Toc126757117"/>
      <w:bookmarkStart w:id="6589" w:name="_Toc126744258"/>
      <w:bookmarkStart w:id="6590" w:name="_Toc126750688"/>
      <w:bookmarkStart w:id="6591" w:name="_Toc126757118"/>
      <w:bookmarkStart w:id="6592" w:name="_Toc126744260"/>
      <w:bookmarkStart w:id="6593" w:name="_Toc126750690"/>
      <w:bookmarkStart w:id="6594" w:name="_Toc126757120"/>
      <w:bookmarkStart w:id="6595" w:name="_Toc126744261"/>
      <w:bookmarkStart w:id="6596" w:name="_Toc126750691"/>
      <w:bookmarkStart w:id="6597" w:name="_Toc126757121"/>
      <w:bookmarkStart w:id="6598" w:name="_Toc126744263"/>
      <w:bookmarkStart w:id="6599" w:name="_Toc126750693"/>
      <w:bookmarkStart w:id="6600" w:name="_Toc126757123"/>
      <w:bookmarkStart w:id="6601" w:name="_Toc126744265"/>
      <w:bookmarkStart w:id="6602" w:name="_Toc126750695"/>
      <w:bookmarkStart w:id="6603" w:name="_Toc126757125"/>
      <w:bookmarkStart w:id="6604" w:name="_Toc126744267"/>
      <w:bookmarkStart w:id="6605" w:name="_Toc126750697"/>
      <w:bookmarkStart w:id="6606" w:name="_Toc126757127"/>
      <w:bookmarkStart w:id="6607" w:name="_Toc126744269"/>
      <w:bookmarkStart w:id="6608" w:name="_Toc126750699"/>
      <w:bookmarkStart w:id="6609" w:name="_Toc126757129"/>
      <w:bookmarkStart w:id="6610" w:name="_Toc126744271"/>
      <w:bookmarkStart w:id="6611" w:name="_Toc126750701"/>
      <w:bookmarkStart w:id="6612" w:name="_Toc126757131"/>
      <w:bookmarkStart w:id="6613" w:name="_Toc126744272"/>
      <w:bookmarkStart w:id="6614" w:name="_Toc126750702"/>
      <w:bookmarkStart w:id="6615" w:name="_Toc126757132"/>
      <w:bookmarkStart w:id="6616" w:name="_Toc126744273"/>
      <w:bookmarkStart w:id="6617" w:name="_Toc126750703"/>
      <w:bookmarkStart w:id="6618" w:name="_Toc126757133"/>
      <w:bookmarkStart w:id="6619" w:name="_Toc126744275"/>
      <w:bookmarkStart w:id="6620" w:name="_Toc126750705"/>
      <w:bookmarkStart w:id="6621" w:name="_Toc126757135"/>
      <w:bookmarkStart w:id="6622" w:name="_Toc126744276"/>
      <w:bookmarkStart w:id="6623" w:name="_Toc126750706"/>
      <w:bookmarkStart w:id="6624" w:name="_Toc126757136"/>
      <w:bookmarkStart w:id="6625" w:name="_Toc126744278"/>
      <w:bookmarkStart w:id="6626" w:name="_Toc126750708"/>
      <w:bookmarkStart w:id="6627" w:name="_Toc126757138"/>
      <w:bookmarkStart w:id="6628" w:name="_Toc126744280"/>
      <w:bookmarkStart w:id="6629" w:name="_Toc126750710"/>
      <w:bookmarkStart w:id="6630" w:name="_Toc126757140"/>
      <w:bookmarkStart w:id="6631" w:name="_Toc126744282"/>
      <w:bookmarkStart w:id="6632" w:name="_Toc126750712"/>
      <w:bookmarkStart w:id="6633" w:name="_Toc126757142"/>
      <w:bookmarkStart w:id="6634" w:name="_Toc126744284"/>
      <w:bookmarkStart w:id="6635" w:name="_Toc126750714"/>
      <w:bookmarkStart w:id="6636" w:name="_Toc126757144"/>
      <w:bookmarkStart w:id="6637" w:name="_Toc126744286"/>
      <w:bookmarkStart w:id="6638" w:name="_Toc126750716"/>
      <w:bookmarkStart w:id="6639" w:name="_Toc126757146"/>
      <w:bookmarkStart w:id="6640" w:name="_Toc126744287"/>
      <w:bookmarkStart w:id="6641" w:name="_Toc126750717"/>
      <w:bookmarkStart w:id="6642" w:name="_Toc126757147"/>
      <w:bookmarkStart w:id="6643" w:name="_Toc126744288"/>
      <w:bookmarkStart w:id="6644" w:name="_Toc126750718"/>
      <w:bookmarkStart w:id="6645" w:name="_Toc126757148"/>
      <w:bookmarkStart w:id="6646" w:name="_Toc126744290"/>
      <w:bookmarkStart w:id="6647" w:name="_Toc126750720"/>
      <w:bookmarkStart w:id="6648" w:name="_Toc126757150"/>
      <w:bookmarkStart w:id="6649" w:name="_Toc126744291"/>
      <w:bookmarkStart w:id="6650" w:name="_Toc126750721"/>
      <w:bookmarkStart w:id="6651" w:name="_Toc126757151"/>
      <w:bookmarkStart w:id="6652" w:name="_Toc126744293"/>
      <w:bookmarkStart w:id="6653" w:name="_Toc126750723"/>
      <w:bookmarkStart w:id="6654" w:name="_Toc126757153"/>
      <w:bookmarkStart w:id="6655" w:name="_Toc126744295"/>
      <w:bookmarkStart w:id="6656" w:name="_Toc126750725"/>
      <w:bookmarkStart w:id="6657" w:name="_Toc126757155"/>
      <w:bookmarkStart w:id="6658" w:name="_Toc126744297"/>
      <w:bookmarkStart w:id="6659" w:name="_Toc126750727"/>
      <w:bookmarkStart w:id="6660" w:name="_Toc126757157"/>
      <w:bookmarkStart w:id="6661" w:name="_Toc126744299"/>
      <w:bookmarkStart w:id="6662" w:name="_Toc126750729"/>
      <w:bookmarkStart w:id="6663" w:name="_Toc126757159"/>
      <w:bookmarkStart w:id="6664" w:name="_Toc126744301"/>
      <w:bookmarkStart w:id="6665" w:name="_Toc126750731"/>
      <w:bookmarkStart w:id="6666" w:name="_Toc126757161"/>
      <w:bookmarkStart w:id="6667" w:name="_Toc126744302"/>
      <w:bookmarkStart w:id="6668" w:name="_Toc126750732"/>
      <w:bookmarkStart w:id="6669" w:name="_Toc126757162"/>
      <w:bookmarkStart w:id="6670" w:name="_Toc126744303"/>
      <w:bookmarkStart w:id="6671" w:name="_Toc126750733"/>
      <w:bookmarkStart w:id="6672" w:name="_Toc126757163"/>
      <w:bookmarkStart w:id="6673" w:name="_Toc126744305"/>
      <w:bookmarkStart w:id="6674" w:name="_Toc126750735"/>
      <w:bookmarkStart w:id="6675" w:name="_Toc126757165"/>
      <w:bookmarkStart w:id="6676" w:name="_Toc126744306"/>
      <w:bookmarkStart w:id="6677" w:name="_Toc126750736"/>
      <w:bookmarkStart w:id="6678" w:name="_Toc126757166"/>
      <w:bookmarkStart w:id="6679" w:name="_Toc126744308"/>
      <w:bookmarkStart w:id="6680" w:name="_Toc126750738"/>
      <w:bookmarkStart w:id="6681" w:name="_Toc126757168"/>
      <w:bookmarkStart w:id="6682" w:name="_Toc126744310"/>
      <w:bookmarkStart w:id="6683" w:name="_Toc126750740"/>
      <w:bookmarkStart w:id="6684" w:name="_Toc126757170"/>
      <w:bookmarkStart w:id="6685" w:name="_Toc126744312"/>
      <w:bookmarkStart w:id="6686" w:name="_Toc126750742"/>
      <w:bookmarkStart w:id="6687" w:name="_Toc126757172"/>
      <w:bookmarkStart w:id="6688" w:name="_Toc126744314"/>
      <w:bookmarkStart w:id="6689" w:name="_Toc126750744"/>
      <w:bookmarkStart w:id="6690" w:name="_Toc126757174"/>
      <w:bookmarkStart w:id="6691" w:name="_Toc126744316"/>
      <w:bookmarkStart w:id="6692" w:name="_Toc126750746"/>
      <w:bookmarkStart w:id="6693" w:name="_Toc126757176"/>
      <w:bookmarkStart w:id="6694" w:name="_Toc126744317"/>
      <w:bookmarkStart w:id="6695" w:name="_Toc126750747"/>
      <w:bookmarkStart w:id="6696" w:name="_Toc126757177"/>
      <w:bookmarkStart w:id="6697" w:name="_Toc126744318"/>
      <w:bookmarkStart w:id="6698" w:name="_Toc126750748"/>
      <w:bookmarkStart w:id="6699" w:name="_Toc126757178"/>
      <w:bookmarkStart w:id="6700" w:name="_Toc126744320"/>
      <w:bookmarkStart w:id="6701" w:name="_Toc126750750"/>
      <w:bookmarkStart w:id="6702" w:name="_Toc126757180"/>
      <w:bookmarkStart w:id="6703" w:name="_Toc126744321"/>
      <w:bookmarkStart w:id="6704" w:name="_Toc126750751"/>
      <w:bookmarkStart w:id="6705" w:name="_Toc126757181"/>
      <w:bookmarkStart w:id="6706" w:name="_Toc126744323"/>
      <w:bookmarkStart w:id="6707" w:name="_Toc126750753"/>
      <w:bookmarkStart w:id="6708" w:name="_Toc126757183"/>
      <w:bookmarkStart w:id="6709" w:name="_Toc126744325"/>
      <w:bookmarkStart w:id="6710" w:name="_Toc126750755"/>
      <w:bookmarkStart w:id="6711" w:name="_Toc126757185"/>
      <w:bookmarkStart w:id="6712" w:name="_Toc126744327"/>
      <w:bookmarkStart w:id="6713" w:name="_Toc126750757"/>
      <w:bookmarkStart w:id="6714" w:name="_Toc126757187"/>
      <w:bookmarkStart w:id="6715" w:name="_Toc126744329"/>
      <w:bookmarkStart w:id="6716" w:name="_Toc126750759"/>
      <w:bookmarkStart w:id="6717" w:name="_Toc126757189"/>
      <w:bookmarkStart w:id="6718" w:name="_Toc126744331"/>
      <w:bookmarkStart w:id="6719" w:name="_Toc126750761"/>
      <w:bookmarkStart w:id="6720" w:name="_Toc126757191"/>
      <w:bookmarkStart w:id="6721" w:name="_Toc126744332"/>
      <w:bookmarkStart w:id="6722" w:name="_Toc126750762"/>
      <w:bookmarkStart w:id="6723" w:name="_Toc126757192"/>
      <w:bookmarkStart w:id="6724" w:name="_Toc126744333"/>
      <w:bookmarkStart w:id="6725" w:name="_Toc126750763"/>
      <w:bookmarkStart w:id="6726" w:name="_Toc126757193"/>
      <w:bookmarkStart w:id="6727" w:name="_Toc126744335"/>
      <w:bookmarkStart w:id="6728" w:name="_Toc126750765"/>
      <w:bookmarkStart w:id="6729" w:name="_Toc126757195"/>
      <w:bookmarkStart w:id="6730" w:name="_Toc126744336"/>
      <w:bookmarkStart w:id="6731" w:name="_Toc126750766"/>
      <w:bookmarkStart w:id="6732" w:name="_Toc126757196"/>
      <w:bookmarkStart w:id="6733" w:name="_Toc126744338"/>
      <w:bookmarkStart w:id="6734" w:name="_Toc126750768"/>
      <w:bookmarkStart w:id="6735" w:name="_Toc126757198"/>
      <w:bookmarkStart w:id="6736" w:name="_Toc126744340"/>
      <w:bookmarkStart w:id="6737" w:name="_Toc126750770"/>
      <w:bookmarkStart w:id="6738" w:name="_Toc126757200"/>
      <w:bookmarkStart w:id="6739" w:name="_Toc126744342"/>
      <w:bookmarkStart w:id="6740" w:name="_Toc126750772"/>
      <w:bookmarkStart w:id="6741" w:name="_Toc126757202"/>
      <w:bookmarkStart w:id="6742" w:name="_Toc126744344"/>
      <w:bookmarkStart w:id="6743" w:name="_Toc126750774"/>
      <w:bookmarkStart w:id="6744" w:name="_Toc126757204"/>
      <w:bookmarkStart w:id="6745" w:name="_Toc126744346"/>
      <w:bookmarkStart w:id="6746" w:name="_Toc126750776"/>
      <w:bookmarkStart w:id="6747" w:name="_Toc126757206"/>
      <w:bookmarkStart w:id="6748" w:name="_Toc126744347"/>
      <w:bookmarkStart w:id="6749" w:name="_Toc126750777"/>
      <w:bookmarkStart w:id="6750" w:name="_Toc126757207"/>
      <w:bookmarkStart w:id="6751" w:name="_Toc126744348"/>
      <w:bookmarkStart w:id="6752" w:name="_Toc126750778"/>
      <w:bookmarkStart w:id="6753" w:name="_Toc126757208"/>
      <w:bookmarkStart w:id="6754" w:name="_Toc126744350"/>
      <w:bookmarkStart w:id="6755" w:name="_Toc126750780"/>
      <w:bookmarkStart w:id="6756" w:name="_Toc126757210"/>
      <w:bookmarkStart w:id="6757" w:name="_Toc126744351"/>
      <w:bookmarkStart w:id="6758" w:name="_Toc126750781"/>
      <w:bookmarkStart w:id="6759" w:name="_Toc126757211"/>
      <w:bookmarkStart w:id="6760" w:name="_Toc126744353"/>
      <w:bookmarkStart w:id="6761" w:name="_Toc126750783"/>
      <w:bookmarkStart w:id="6762" w:name="_Toc126757213"/>
      <w:bookmarkStart w:id="6763" w:name="_Toc126744355"/>
      <w:bookmarkStart w:id="6764" w:name="_Toc126750785"/>
      <w:bookmarkStart w:id="6765" w:name="_Toc126757215"/>
      <w:bookmarkStart w:id="6766" w:name="_Toc126744357"/>
      <w:bookmarkStart w:id="6767" w:name="_Toc126750787"/>
      <w:bookmarkStart w:id="6768" w:name="_Toc126757217"/>
      <w:bookmarkStart w:id="6769" w:name="_Toc126744359"/>
      <w:bookmarkStart w:id="6770" w:name="_Toc126750789"/>
      <w:bookmarkStart w:id="6771" w:name="_Toc126757219"/>
      <w:bookmarkStart w:id="6772" w:name="_Toc126744361"/>
      <w:bookmarkStart w:id="6773" w:name="_Toc126750791"/>
      <w:bookmarkStart w:id="6774" w:name="_Toc126757221"/>
      <w:bookmarkStart w:id="6775" w:name="_Toc126744362"/>
      <w:bookmarkStart w:id="6776" w:name="_Toc126750792"/>
      <w:bookmarkStart w:id="6777" w:name="_Toc126757222"/>
      <w:bookmarkStart w:id="6778" w:name="_Toc126744363"/>
      <w:bookmarkStart w:id="6779" w:name="_Toc126750793"/>
      <w:bookmarkStart w:id="6780" w:name="_Toc126757223"/>
      <w:bookmarkStart w:id="6781" w:name="_Toc126744365"/>
      <w:bookmarkStart w:id="6782" w:name="_Toc126750795"/>
      <w:bookmarkStart w:id="6783" w:name="_Toc126757225"/>
      <w:bookmarkStart w:id="6784" w:name="_Toc126744366"/>
      <w:bookmarkStart w:id="6785" w:name="_Toc126750796"/>
      <w:bookmarkStart w:id="6786" w:name="_Toc126757226"/>
      <w:bookmarkStart w:id="6787" w:name="_Toc126744368"/>
      <w:bookmarkStart w:id="6788" w:name="_Toc126750798"/>
      <w:bookmarkStart w:id="6789" w:name="_Toc126757228"/>
      <w:bookmarkStart w:id="6790" w:name="_Toc126744370"/>
      <w:bookmarkStart w:id="6791" w:name="_Toc126750800"/>
      <w:bookmarkStart w:id="6792" w:name="_Toc126757230"/>
      <w:bookmarkStart w:id="6793" w:name="_Toc126744372"/>
      <w:bookmarkStart w:id="6794" w:name="_Toc126750802"/>
      <w:bookmarkStart w:id="6795" w:name="_Toc126757232"/>
      <w:bookmarkStart w:id="6796" w:name="_Toc126744374"/>
      <w:bookmarkStart w:id="6797" w:name="_Toc126750804"/>
      <w:bookmarkStart w:id="6798" w:name="_Toc126757234"/>
      <w:bookmarkStart w:id="6799" w:name="_Toc126744376"/>
      <w:bookmarkStart w:id="6800" w:name="_Toc126750806"/>
      <w:bookmarkStart w:id="6801" w:name="_Toc126757236"/>
      <w:bookmarkStart w:id="6802" w:name="_Toc126744377"/>
      <w:bookmarkStart w:id="6803" w:name="_Toc126750807"/>
      <w:bookmarkStart w:id="6804" w:name="_Toc126757237"/>
      <w:bookmarkStart w:id="6805" w:name="_Toc126744378"/>
      <w:bookmarkStart w:id="6806" w:name="_Toc126750808"/>
      <w:bookmarkStart w:id="6807" w:name="_Toc126757238"/>
      <w:bookmarkStart w:id="6808" w:name="_Toc126744380"/>
      <w:bookmarkStart w:id="6809" w:name="_Toc126750810"/>
      <w:bookmarkStart w:id="6810" w:name="_Toc126757240"/>
      <w:bookmarkStart w:id="6811" w:name="_Toc126744381"/>
      <w:bookmarkStart w:id="6812" w:name="_Toc126750811"/>
      <w:bookmarkStart w:id="6813" w:name="_Toc126757241"/>
      <w:bookmarkStart w:id="6814" w:name="_Toc126744383"/>
      <w:bookmarkStart w:id="6815" w:name="_Toc126750813"/>
      <w:bookmarkStart w:id="6816" w:name="_Toc126757243"/>
      <w:bookmarkStart w:id="6817" w:name="_Toc126744385"/>
      <w:bookmarkStart w:id="6818" w:name="_Toc126750815"/>
      <w:bookmarkStart w:id="6819" w:name="_Toc126757245"/>
      <w:bookmarkStart w:id="6820" w:name="_Toc126744387"/>
      <w:bookmarkStart w:id="6821" w:name="_Toc126750817"/>
      <w:bookmarkStart w:id="6822" w:name="_Toc126757247"/>
      <w:bookmarkStart w:id="6823" w:name="_Toc126744389"/>
      <w:bookmarkStart w:id="6824" w:name="_Toc126750819"/>
      <w:bookmarkStart w:id="6825" w:name="_Toc126757249"/>
      <w:bookmarkStart w:id="6826" w:name="_Toc126744391"/>
      <w:bookmarkStart w:id="6827" w:name="_Toc126750821"/>
      <w:bookmarkStart w:id="6828" w:name="_Toc126757251"/>
      <w:bookmarkStart w:id="6829" w:name="_Toc126744392"/>
      <w:bookmarkStart w:id="6830" w:name="_Toc126750822"/>
      <w:bookmarkStart w:id="6831" w:name="_Toc126757252"/>
      <w:bookmarkStart w:id="6832" w:name="_Toc126744393"/>
      <w:bookmarkStart w:id="6833" w:name="_Toc126750823"/>
      <w:bookmarkStart w:id="6834" w:name="_Toc126757253"/>
      <w:bookmarkStart w:id="6835" w:name="_Toc126744395"/>
      <w:bookmarkStart w:id="6836" w:name="_Toc126750825"/>
      <w:bookmarkStart w:id="6837" w:name="_Toc126757255"/>
      <w:bookmarkStart w:id="6838" w:name="_Toc126744396"/>
      <w:bookmarkStart w:id="6839" w:name="_Toc126750826"/>
      <w:bookmarkStart w:id="6840" w:name="_Toc126757256"/>
      <w:bookmarkStart w:id="6841" w:name="_Toc126744398"/>
      <w:bookmarkStart w:id="6842" w:name="_Toc126750828"/>
      <w:bookmarkStart w:id="6843" w:name="_Toc126757258"/>
      <w:bookmarkStart w:id="6844" w:name="_Toc126744400"/>
      <w:bookmarkStart w:id="6845" w:name="_Toc126750830"/>
      <w:bookmarkStart w:id="6846" w:name="_Toc126757260"/>
      <w:bookmarkStart w:id="6847" w:name="_Toc126744402"/>
      <w:bookmarkStart w:id="6848" w:name="_Toc126750832"/>
      <w:bookmarkStart w:id="6849" w:name="_Toc126757262"/>
      <w:bookmarkStart w:id="6850" w:name="_Toc126744404"/>
      <w:bookmarkStart w:id="6851" w:name="_Toc126750834"/>
      <w:bookmarkStart w:id="6852" w:name="_Toc126757264"/>
      <w:bookmarkStart w:id="6853" w:name="_Toc126744406"/>
      <w:bookmarkStart w:id="6854" w:name="_Toc126750836"/>
      <w:bookmarkStart w:id="6855" w:name="_Toc126757266"/>
      <w:bookmarkStart w:id="6856" w:name="_Toc126744407"/>
      <w:bookmarkStart w:id="6857" w:name="_Toc126750837"/>
      <w:bookmarkStart w:id="6858" w:name="_Toc126757267"/>
      <w:bookmarkStart w:id="6859" w:name="_Toc126744408"/>
      <w:bookmarkStart w:id="6860" w:name="_Toc126750838"/>
      <w:bookmarkStart w:id="6861" w:name="_Toc126757268"/>
      <w:bookmarkStart w:id="6862" w:name="_Toc126744410"/>
      <w:bookmarkStart w:id="6863" w:name="_Toc126750840"/>
      <w:bookmarkStart w:id="6864" w:name="_Toc126757270"/>
      <w:bookmarkStart w:id="6865" w:name="_Toc126744411"/>
      <w:bookmarkStart w:id="6866" w:name="_Toc126750841"/>
      <w:bookmarkStart w:id="6867" w:name="_Toc126757271"/>
      <w:bookmarkStart w:id="6868" w:name="_Toc126744413"/>
      <w:bookmarkStart w:id="6869" w:name="_Toc126750843"/>
      <w:bookmarkStart w:id="6870" w:name="_Toc126757273"/>
      <w:bookmarkStart w:id="6871" w:name="_Toc126744415"/>
      <w:bookmarkStart w:id="6872" w:name="_Toc126750845"/>
      <w:bookmarkStart w:id="6873" w:name="_Toc126757275"/>
      <w:bookmarkStart w:id="6874" w:name="_Toc126744417"/>
      <w:bookmarkStart w:id="6875" w:name="_Toc126750847"/>
      <w:bookmarkStart w:id="6876" w:name="_Toc126757277"/>
      <w:bookmarkStart w:id="6877" w:name="_Toc126744419"/>
      <w:bookmarkStart w:id="6878" w:name="_Toc126750849"/>
      <w:bookmarkStart w:id="6879" w:name="_Toc126757279"/>
      <w:bookmarkStart w:id="6880" w:name="_Toc126744421"/>
      <w:bookmarkStart w:id="6881" w:name="_Toc126750851"/>
      <w:bookmarkStart w:id="6882" w:name="_Toc126757281"/>
      <w:bookmarkStart w:id="6883" w:name="_Toc126744422"/>
      <w:bookmarkStart w:id="6884" w:name="_Toc126750852"/>
      <w:bookmarkStart w:id="6885" w:name="_Toc126757282"/>
      <w:bookmarkStart w:id="6886" w:name="_Toc126744423"/>
      <w:bookmarkStart w:id="6887" w:name="_Toc126750853"/>
      <w:bookmarkStart w:id="6888" w:name="_Toc126757283"/>
      <w:bookmarkStart w:id="6889" w:name="_Toc126744425"/>
      <w:bookmarkStart w:id="6890" w:name="_Toc126750855"/>
      <w:bookmarkStart w:id="6891" w:name="_Toc126757285"/>
      <w:bookmarkStart w:id="6892" w:name="_Toc126744426"/>
      <w:bookmarkStart w:id="6893" w:name="_Toc126750856"/>
      <w:bookmarkStart w:id="6894" w:name="_Toc126757286"/>
      <w:bookmarkStart w:id="6895" w:name="_Toc126744428"/>
      <w:bookmarkStart w:id="6896" w:name="_Toc126750858"/>
      <w:bookmarkStart w:id="6897" w:name="_Toc126757288"/>
      <w:bookmarkStart w:id="6898" w:name="_Toc126744430"/>
      <w:bookmarkStart w:id="6899" w:name="_Toc126750860"/>
      <w:bookmarkStart w:id="6900" w:name="_Toc126757290"/>
      <w:bookmarkStart w:id="6901" w:name="_Toc126744432"/>
      <w:bookmarkStart w:id="6902" w:name="_Toc126750862"/>
      <w:bookmarkStart w:id="6903" w:name="_Toc126757292"/>
      <w:bookmarkStart w:id="6904" w:name="_Toc126744434"/>
      <w:bookmarkStart w:id="6905" w:name="_Toc126750864"/>
      <w:bookmarkStart w:id="6906" w:name="_Toc126757294"/>
      <w:bookmarkStart w:id="6907" w:name="_Toc126744436"/>
      <w:bookmarkStart w:id="6908" w:name="_Toc126750866"/>
      <w:bookmarkStart w:id="6909" w:name="_Toc126757296"/>
      <w:bookmarkStart w:id="6910" w:name="_Toc126744437"/>
      <w:bookmarkStart w:id="6911" w:name="_Toc126750867"/>
      <w:bookmarkStart w:id="6912" w:name="_Toc126757297"/>
      <w:bookmarkStart w:id="6913" w:name="_Toc126744438"/>
      <w:bookmarkStart w:id="6914" w:name="_Toc126750868"/>
      <w:bookmarkStart w:id="6915" w:name="_Toc126757298"/>
      <w:bookmarkStart w:id="6916" w:name="_Toc126744440"/>
      <w:bookmarkStart w:id="6917" w:name="_Toc126750870"/>
      <w:bookmarkStart w:id="6918" w:name="_Toc126757300"/>
      <w:bookmarkStart w:id="6919" w:name="_Toc126744441"/>
      <w:bookmarkStart w:id="6920" w:name="_Toc126750871"/>
      <w:bookmarkStart w:id="6921" w:name="_Toc126757301"/>
      <w:bookmarkStart w:id="6922" w:name="_Toc126744443"/>
      <w:bookmarkStart w:id="6923" w:name="_Toc126750873"/>
      <w:bookmarkStart w:id="6924" w:name="_Toc126757303"/>
      <w:bookmarkStart w:id="6925" w:name="_Toc126744445"/>
      <w:bookmarkStart w:id="6926" w:name="_Toc126750875"/>
      <w:bookmarkStart w:id="6927" w:name="_Toc126757305"/>
      <w:bookmarkStart w:id="6928" w:name="_Toc126744447"/>
      <w:bookmarkStart w:id="6929" w:name="_Toc126750877"/>
      <w:bookmarkStart w:id="6930" w:name="_Toc126757307"/>
      <w:bookmarkStart w:id="6931" w:name="_Toc126744449"/>
      <w:bookmarkStart w:id="6932" w:name="_Toc126750879"/>
      <w:bookmarkStart w:id="6933" w:name="_Toc126757309"/>
      <w:bookmarkStart w:id="6934" w:name="_Toc126744451"/>
      <w:bookmarkStart w:id="6935" w:name="_Toc126750881"/>
      <w:bookmarkStart w:id="6936" w:name="_Toc126757311"/>
      <w:bookmarkStart w:id="6937" w:name="_Toc126744452"/>
      <w:bookmarkStart w:id="6938" w:name="_Toc126750882"/>
      <w:bookmarkStart w:id="6939" w:name="_Toc126757312"/>
      <w:bookmarkStart w:id="6940" w:name="_Toc126744453"/>
      <w:bookmarkStart w:id="6941" w:name="_Toc126750883"/>
      <w:bookmarkStart w:id="6942" w:name="_Toc126757313"/>
      <w:bookmarkStart w:id="6943" w:name="_Toc126744455"/>
      <w:bookmarkStart w:id="6944" w:name="_Toc126750885"/>
      <w:bookmarkStart w:id="6945" w:name="_Toc126757315"/>
      <w:bookmarkStart w:id="6946" w:name="_Toc126744456"/>
      <w:bookmarkStart w:id="6947" w:name="_Toc126750886"/>
      <w:bookmarkStart w:id="6948" w:name="_Toc126757316"/>
      <w:bookmarkStart w:id="6949" w:name="_Toc126744458"/>
      <w:bookmarkStart w:id="6950" w:name="_Toc126750888"/>
      <w:bookmarkStart w:id="6951" w:name="_Toc126757318"/>
      <w:bookmarkStart w:id="6952" w:name="_Toc126744460"/>
      <w:bookmarkStart w:id="6953" w:name="_Toc126750890"/>
      <w:bookmarkStart w:id="6954" w:name="_Toc126757320"/>
      <w:bookmarkStart w:id="6955" w:name="_Toc126744462"/>
      <w:bookmarkStart w:id="6956" w:name="_Toc126750892"/>
      <w:bookmarkStart w:id="6957" w:name="_Toc126757322"/>
      <w:bookmarkStart w:id="6958" w:name="_Toc126744464"/>
      <w:bookmarkStart w:id="6959" w:name="_Toc126750894"/>
      <w:bookmarkStart w:id="6960" w:name="_Toc126757324"/>
      <w:bookmarkStart w:id="6961" w:name="_Toc126744466"/>
      <w:bookmarkStart w:id="6962" w:name="_Toc126750896"/>
      <w:bookmarkStart w:id="6963" w:name="_Toc126757326"/>
      <w:bookmarkStart w:id="6964" w:name="_Toc126744467"/>
      <w:bookmarkStart w:id="6965" w:name="_Toc126750897"/>
      <w:bookmarkStart w:id="6966" w:name="_Toc126757327"/>
      <w:bookmarkStart w:id="6967" w:name="_Toc126744468"/>
      <w:bookmarkStart w:id="6968" w:name="_Toc126750898"/>
      <w:bookmarkStart w:id="6969" w:name="_Toc126757328"/>
      <w:bookmarkStart w:id="6970" w:name="_Toc126744470"/>
      <w:bookmarkStart w:id="6971" w:name="_Toc126750900"/>
      <w:bookmarkStart w:id="6972" w:name="_Toc126757330"/>
      <w:bookmarkStart w:id="6973" w:name="_Toc126744471"/>
      <w:bookmarkStart w:id="6974" w:name="_Toc126750901"/>
      <w:bookmarkStart w:id="6975" w:name="_Toc126757331"/>
      <w:bookmarkStart w:id="6976" w:name="_Toc126744473"/>
      <w:bookmarkStart w:id="6977" w:name="_Toc126750903"/>
      <w:bookmarkStart w:id="6978" w:name="_Toc126757333"/>
      <w:bookmarkStart w:id="6979" w:name="_Toc126744475"/>
      <w:bookmarkStart w:id="6980" w:name="_Toc126750905"/>
      <w:bookmarkStart w:id="6981" w:name="_Toc126757335"/>
      <w:bookmarkStart w:id="6982" w:name="_Toc126744477"/>
      <w:bookmarkStart w:id="6983" w:name="_Toc126750907"/>
      <w:bookmarkStart w:id="6984" w:name="_Toc126757337"/>
      <w:bookmarkStart w:id="6985" w:name="_Toc126744479"/>
      <w:bookmarkStart w:id="6986" w:name="_Toc126750909"/>
      <w:bookmarkStart w:id="6987" w:name="_Toc126757339"/>
      <w:bookmarkStart w:id="6988" w:name="_Toc126744481"/>
      <w:bookmarkStart w:id="6989" w:name="_Toc126750911"/>
      <w:bookmarkStart w:id="6990" w:name="_Toc126757341"/>
      <w:bookmarkStart w:id="6991" w:name="_Toc126744482"/>
      <w:bookmarkStart w:id="6992" w:name="_Toc126750912"/>
      <w:bookmarkStart w:id="6993" w:name="_Toc126757342"/>
      <w:bookmarkStart w:id="6994" w:name="_Toc126744483"/>
      <w:bookmarkStart w:id="6995" w:name="_Toc126750913"/>
      <w:bookmarkStart w:id="6996" w:name="_Toc126757343"/>
      <w:bookmarkStart w:id="6997" w:name="_Toc126744485"/>
      <w:bookmarkStart w:id="6998" w:name="_Toc126750915"/>
      <w:bookmarkStart w:id="6999" w:name="_Toc126757345"/>
      <w:bookmarkStart w:id="7000" w:name="_Toc126744486"/>
      <w:bookmarkStart w:id="7001" w:name="_Toc126750916"/>
      <w:bookmarkStart w:id="7002" w:name="_Toc126757346"/>
      <w:bookmarkStart w:id="7003" w:name="_Toc126744488"/>
      <w:bookmarkStart w:id="7004" w:name="_Toc126750918"/>
      <w:bookmarkStart w:id="7005" w:name="_Toc126757348"/>
      <w:bookmarkStart w:id="7006" w:name="_Toc126744490"/>
      <w:bookmarkStart w:id="7007" w:name="_Toc126750920"/>
      <w:bookmarkStart w:id="7008" w:name="_Toc126757350"/>
      <w:bookmarkStart w:id="7009" w:name="_Toc126744492"/>
      <w:bookmarkStart w:id="7010" w:name="_Toc126750922"/>
      <w:bookmarkStart w:id="7011" w:name="_Toc126757352"/>
      <w:bookmarkStart w:id="7012" w:name="_Toc126744494"/>
      <w:bookmarkStart w:id="7013" w:name="_Toc126750924"/>
      <w:bookmarkStart w:id="7014" w:name="_Toc126757354"/>
      <w:bookmarkStart w:id="7015" w:name="_Toc126744496"/>
      <w:bookmarkStart w:id="7016" w:name="_Toc126750926"/>
      <w:bookmarkStart w:id="7017" w:name="_Toc126757356"/>
      <w:bookmarkStart w:id="7018" w:name="_Toc126744497"/>
      <w:bookmarkStart w:id="7019" w:name="_Toc126750927"/>
      <w:bookmarkStart w:id="7020" w:name="_Toc126757357"/>
      <w:bookmarkStart w:id="7021" w:name="_Toc126744498"/>
      <w:bookmarkStart w:id="7022" w:name="_Toc126750928"/>
      <w:bookmarkStart w:id="7023" w:name="_Toc126757358"/>
      <w:bookmarkStart w:id="7024" w:name="_Toc126744500"/>
      <w:bookmarkStart w:id="7025" w:name="_Toc126750930"/>
      <w:bookmarkStart w:id="7026" w:name="_Toc126757360"/>
      <w:bookmarkStart w:id="7027" w:name="_Toc126744501"/>
      <w:bookmarkStart w:id="7028" w:name="_Toc126750931"/>
      <w:bookmarkStart w:id="7029" w:name="_Toc126757361"/>
      <w:bookmarkStart w:id="7030" w:name="_Toc126744503"/>
      <w:bookmarkStart w:id="7031" w:name="_Toc126750933"/>
      <w:bookmarkStart w:id="7032" w:name="_Toc126757363"/>
      <w:bookmarkStart w:id="7033" w:name="_Toc126744505"/>
      <w:bookmarkStart w:id="7034" w:name="_Toc126750935"/>
      <w:bookmarkStart w:id="7035" w:name="_Toc126757365"/>
      <w:bookmarkStart w:id="7036" w:name="_Toc126744507"/>
      <w:bookmarkStart w:id="7037" w:name="_Toc126750937"/>
      <w:bookmarkStart w:id="7038" w:name="_Toc126757367"/>
      <w:bookmarkStart w:id="7039" w:name="_Toc126744509"/>
      <w:bookmarkStart w:id="7040" w:name="_Toc126750939"/>
      <w:bookmarkStart w:id="7041" w:name="_Toc126757369"/>
      <w:bookmarkStart w:id="7042" w:name="_Toc126744511"/>
      <w:bookmarkStart w:id="7043" w:name="_Toc126750941"/>
      <w:bookmarkStart w:id="7044" w:name="_Toc126757371"/>
      <w:bookmarkStart w:id="7045" w:name="_Toc126744512"/>
      <w:bookmarkStart w:id="7046" w:name="_Toc126750942"/>
      <w:bookmarkStart w:id="7047" w:name="_Toc126757372"/>
      <w:bookmarkStart w:id="7048" w:name="_Toc126744513"/>
      <w:bookmarkStart w:id="7049" w:name="_Toc126750943"/>
      <w:bookmarkStart w:id="7050" w:name="_Toc126757373"/>
      <w:bookmarkStart w:id="7051" w:name="_Toc126744515"/>
      <w:bookmarkStart w:id="7052" w:name="_Toc126750945"/>
      <w:bookmarkStart w:id="7053" w:name="_Toc126757375"/>
      <w:bookmarkStart w:id="7054" w:name="_Toc126744516"/>
      <w:bookmarkStart w:id="7055" w:name="_Toc126750946"/>
      <w:bookmarkStart w:id="7056" w:name="_Toc126757376"/>
      <w:bookmarkStart w:id="7057" w:name="_Toc126744518"/>
      <w:bookmarkStart w:id="7058" w:name="_Toc126750948"/>
      <w:bookmarkStart w:id="7059" w:name="_Toc126757378"/>
      <w:bookmarkStart w:id="7060" w:name="_Toc126744520"/>
      <w:bookmarkStart w:id="7061" w:name="_Toc126750950"/>
      <w:bookmarkStart w:id="7062" w:name="_Toc126757380"/>
      <w:bookmarkStart w:id="7063" w:name="_Toc126744522"/>
      <w:bookmarkStart w:id="7064" w:name="_Toc126750952"/>
      <w:bookmarkStart w:id="7065" w:name="_Toc126757382"/>
      <w:bookmarkStart w:id="7066" w:name="_Toc126744524"/>
      <w:bookmarkStart w:id="7067" w:name="_Toc126750954"/>
      <w:bookmarkStart w:id="7068" w:name="_Toc126757384"/>
      <w:bookmarkStart w:id="7069" w:name="_Toc126744526"/>
      <w:bookmarkStart w:id="7070" w:name="_Toc126750956"/>
      <w:bookmarkStart w:id="7071" w:name="_Toc126757386"/>
      <w:bookmarkStart w:id="7072" w:name="_Toc126744527"/>
      <w:bookmarkStart w:id="7073" w:name="_Toc126750957"/>
      <w:bookmarkStart w:id="7074" w:name="_Toc126757387"/>
      <w:bookmarkStart w:id="7075" w:name="_Toc126744528"/>
      <w:bookmarkStart w:id="7076" w:name="_Toc126750958"/>
      <w:bookmarkStart w:id="7077" w:name="_Toc126757388"/>
      <w:bookmarkStart w:id="7078" w:name="_Toc126744530"/>
      <w:bookmarkStart w:id="7079" w:name="_Toc126750960"/>
      <w:bookmarkStart w:id="7080" w:name="_Toc126757390"/>
      <w:bookmarkStart w:id="7081" w:name="_Toc126744531"/>
      <w:bookmarkStart w:id="7082" w:name="_Toc126750961"/>
      <w:bookmarkStart w:id="7083" w:name="_Toc126757391"/>
      <w:bookmarkStart w:id="7084" w:name="_Toc126744533"/>
      <w:bookmarkStart w:id="7085" w:name="_Toc126750963"/>
      <w:bookmarkStart w:id="7086" w:name="_Toc126757393"/>
      <w:bookmarkStart w:id="7087" w:name="_Toc126744535"/>
      <w:bookmarkStart w:id="7088" w:name="_Toc126750965"/>
      <w:bookmarkStart w:id="7089" w:name="_Toc126757395"/>
      <w:bookmarkStart w:id="7090" w:name="_Toc126744537"/>
      <w:bookmarkStart w:id="7091" w:name="_Toc126750967"/>
      <w:bookmarkStart w:id="7092" w:name="_Toc126757397"/>
      <w:bookmarkStart w:id="7093" w:name="_Toc126744539"/>
      <w:bookmarkStart w:id="7094" w:name="_Toc126750969"/>
      <w:bookmarkStart w:id="7095" w:name="_Toc126757399"/>
      <w:bookmarkStart w:id="7096" w:name="_Toc126744541"/>
      <w:bookmarkStart w:id="7097" w:name="_Toc126750971"/>
      <w:bookmarkStart w:id="7098" w:name="_Toc126757401"/>
      <w:bookmarkStart w:id="7099" w:name="_Toc126744542"/>
      <w:bookmarkStart w:id="7100" w:name="_Toc126750972"/>
      <w:bookmarkStart w:id="7101" w:name="_Toc126757402"/>
      <w:bookmarkStart w:id="7102" w:name="_Toc126744543"/>
      <w:bookmarkStart w:id="7103" w:name="_Toc126750973"/>
      <w:bookmarkStart w:id="7104" w:name="_Toc126757403"/>
      <w:bookmarkStart w:id="7105" w:name="_Toc126744545"/>
      <w:bookmarkStart w:id="7106" w:name="_Toc126750975"/>
      <w:bookmarkStart w:id="7107" w:name="_Toc126757405"/>
      <w:bookmarkStart w:id="7108" w:name="_Toc126744546"/>
      <w:bookmarkStart w:id="7109" w:name="_Toc126750976"/>
      <w:bookmarkStart w:id="7110" w:name="_Toc126757406"/>
      <w:bookmarkStart w:id="7111" w:name="_Toc126744548"/>
      <w:bookmarkStart w:id="7112" w:name="_Toc126750978"/>
      <w:bookmarkStart w:id="7113" w:name="_Toc126757408"/>
      <w:bookmarkStart w:id="7114" w:name="_Toc126744550"/>
      <w:bookmarkStart w:id="7115" w:name="_Toc126750980"/>
      <w:bookmarkStart w:id="7116" w:name="_Toc126757410"/>
      <w:bookmarkStart w:id="7117" w:name="_Toc126744552"/>
      <w:bookmarkStart w:id="7118" w:name="_Toc126750982"/>
      <w:bookmarkStart w:id="7119" w:name="_Toc126757412"/>
      <w:bookmarkStart w:id="7120" w:name="_Toc126744554"/>
      <w:bookmarkStart w:id="7121" w:name="_Toc126750984"/>
      <w:bookmarkStart w:id="7122" w:name="_Toc126757414"/>
      <w:bookmarkStart w:id="7123" w:name="_Toc126744556"/>
      <w:bookmarkStart w:id="7124" w:name="_Toc126750986"/>
      <w:bookmarkStart w:id="7125" w:name="_Toc126757416"/>
      <w:bookmarkStart w:id="7126" w:name="_Toc126744557"/>
      <w:bookmarkStart w:id="7127" w:name="_Toc126750987"/>
      <w:bookmarkStart w:id="7128" w:name="_Toc126757417"/>
      <w:bookmarkStart w:id="7129" w:name="_Toc126744558"/>
      <w:bookmarkStart w:id="7130" w:name="_Toc126750988"/>
      <w:bookmarkStart w:id="7131" w:name="_Toc126757418"/>
      <w:bookmarkStart w:id="7132" w:name="_Toc126744560"/>
      <w:bookmarkStart w:id="7133" w:name="_Toc126750990"/>
      <w:bookmarkStart w:id="7134" w:name="_Toc126757420"/>
      <w:bookmarkStart w:id="7135" w:name="_Toc126744561"/>
      <w:bookmarkStart w:id="7136" w:name="_Toc126750991"/>
      <w:bookmarkStart w:id="7137" w:name="_Toc126757421"/>
      <w:bookmarkStart w:id="7138" w:name="_Toc126744563"/>
      <w:bookmarkStart w:id="7139" w:name="_Toc126750993"/>
      <w:bookmarkStart w:id="7140" w:name="_Toc126757423"/>
      <w:bookmarkStart w:id="7141" w:name="_Toc126744565"/>
      <w:bookmarkStart w:id="7142" w:name="_Toc126750995"/>
      <w:bookmarkStart w:id="7143" w:name="_Toc126757425"/>
      <w:bookmarkStart w:id="7144" w:name="_Toc126744567"/>
      <w:bookmarkStart w:id="7145" w:name="_Toc126750997"/>
      <w:bookmarkStart w:id="7146" w:name="_Toc126757427"/>
      <w:bookmarkStart w:id="7147" w:name="_Toc126744569"/>
      <w:bookmarkStart w:id="7148" w:name="_Toc126750999"/>
      <w:bookmarkStart w:id="7149" w:name="_Toc126757429"/>
      <w:bookmarkStart w:id="7150" w:name="_Toc126744571"/>
      <w:bookmarkStart w:id="7151" w:name="_Toc126751001"/>
      <w:bookmarkStart w:id="7152" w:name="_Toc126757431"/>
      <w:bookmarkStart w:id="7153" w:name="_Toc126744572"/>
      <w:bookmarkStart w:id="7154" w:name="_Toc126751002"/>
      <w:bookmarkStart w:id="7155" w:name="_Toc126757432"/>
      <w:bookmarkStart w:id="7156" w:name="_Toc126744573"/>
      <w:bookmarkStart w:id="7157" w:name="_Toc126751003"/>
      <w:bookmarkStart w:id="7158" w:name="_Toc126757433"/>
      <w:bookmarkStart w:id="7159" w:name="_Toc126744575"/>
      <w:bookmarkStart w:id="7160" w:name="_Toc126751005"/>
      <w:bookmarkStart w:id="7161" w:name="_Toc126757435"/>
      <w:bookmarkStart w:id="7162" w:name="_Toc126744576"/>
      <w:bookmarkStart w:id="7163" w:name="_Toc126751006"/>
      <w:bookmarkStart w:id="7164" w:name="_Toc126757436"/>
      <w:bookmarkStart w:id="7165" w:name="_Toc126744578"/>
      <w:bookmarkStart w:id="7166" w:name="_Toc126751008"/>
      <w:bookmarkStart w:id="7167" w:name="_Toc126757438"/>
      <w:bookmarkStart w:id="7168" w:name="_Toc126744580"/>
      <w:bookmarkStart w:id="7169" w:name="_Toc126751010"/>
      <w:bookmarkStart w:id="7170" w:name="_Toc126757440"/>
      <w:bookmarkStart w:id="7171" w:name="_Toc126744582"/>
      <w:bookmarkStart w:id="7172" w:name="_Toc126751012"/>
      <w:bookmarkStart w:id="7173" w:name="_Toc126757442"/>
      <w:bookmarkStart w:id="7174" w:name="_Toc126744584"/>
      <w:bookmarkStart w:id="7175" w:name="_Toc126751014"/>
      <w:bookmarkStart w:id="7176" w:name="_Toc126757444"/>
      <w:bookmarkStart w:id="7177" w:name="_Toc126744586"/>
      <w:bookmarkStart w:id="7178" w:name="_Toc126751016"/>
      <w:bookmarkStart w:id="7179" w:name="_Toc126757446"/>
      <w:bookmarkStart w:id="7180" w:name="_Toc126744587"/>
      <w:bookmarkStart w:id="7181" w:name="_Toc126751017"/>
      <w:bookmarkStart w:id="7182" w:name="_Toc126757447"/>
      <w:bookmarkStart w:id="7183" w:name="_Toc126744588"/>
      <w:bookmarkStart w:id="7184" w:name="_Toc126751018"/>
      <w:bookmarkStart w:id="7185" w:name="_Toc126757448"/>
      <w:bookmarkStart w:id="7186" w:name="_Toc126744590"/>
      <w:bookmarkStart w:id="7187" w:name="_Toc126751020"/>
      <w:bookmarkStart w:id="7188" w:name="_Toc126757450"/>
      <w:bookmarkStart w:id="7189" w:name="_Toc126744591"/>
      <w:bookmarkStart w:id="7190" w:name="_Toc126751021"/>
      <w:bookmarkStart w:id="7191" w:name="_Toc126757451"/>
      <w:bookmarkStart w:id="7192" w:name="_Toc126744593"/>
      <w:bookmarkStart w:id="7193" w:name="_Toc126751023"/>
      <w:bookmarkStart w:id="7194" w:name="_Toc126757453"/>
      <w:bookmarkStart w:id="7195" w:name="_Toc126744595"/>
      <w:bookmarkStart w:id="7196" w:name="_Toc126751025"/>
      <w:bookmarkStart w:id="7197" w:name="_Toc126757455"/>
      <w:bookmarkStart w:id="7198" w:name="_Toc126744597"/>
      <w:bookmarkStart w:id="7199" w:name="_Toc126751027"/>
      <w:bookmarkStart w:id="7200" w:name="_Toc126757457"/>
      <w:bookmarkStart w:id="7201" w:name="_Toc126744599"/>
      <w:bookmarkStart w:id="7202" w:name="_Toc126751029"/>
      <w:bookmarkStart w:id="7203" w:name="_Toc126757459"/>
      <w:bookmarkStart w:id="7204" w:name="_Toc126744601"/>
      <w:bookmarkStart w:id="7205" w:name="_Toc126751031"/>
      <w:bookmarkStart w:id="7206" w:name="_Toc126757461"/>
      <w:bookmarkStart w:id="7207" w:name="_Toc126744602"/>
      <w:bookmarkStart w:id="7208" w:name="_Toc126751032"/>
      <w:bookmarkStart w:id="7209" w:name="_Toc126757462"/>
      <w:bookmarkStart w:id="7210" w:name="_Toc126744603"/>
      <w:bookmarkStart w:id="7211" w:name="_Toc126751033"/>
      <w:bookmarkStart w:id="7212" w:name="_Toc126757463"/>
      <w:bookmarkStart w:id="7213" w:name="_Toc126744605"/>
      <w:bookmarkStart w:id="7214" w:name="_Toc126751035"/>
      <w:bookmarkStart w:id="7215" w:name="_Toc126757465"/>
      <w:bookmarkStart w:id="7216" w:name="_Toc126744606"/>
      <w:bookmarkStart w:id="7217" w:name="_Toc126751036"/>
      <w:bookmarkStart w:id="7218" w:name="_Toc126757466"/>
      <w:bookmarkStart w:id="7219" w:name="_Toc126744608"/>
      <w:bookmarkStart w:id="7220" w:name="_Toc126751038"/>
      <w:bookmarkStart w:id="7221" w:name="_Toc126757468"/>
      <w:bookmarkStart w:id="7222" w:name="_Toc126744610"/>
      <w:bookmarkStart w:id="7223" w:name="_Toc126751040"/>
      <w:bookmarkStart w:id="7224" w:name="_Toc126757470"/>
      <w:bookmarkStart w:id="7225" w:name="_Toc126744612"/>
      <w:bookmarkStart w:id="7226" w:name="_Toc126751042"/>
      <w:bookmarkStart w:id="7227" w:name="_Toc126757472"/>
      <w:bookmarkStart w:id="7228" w:name="_Toc126744614"/>
      <w:bookmarkStart w:id="7229" w:name="_Toc126751044"/>
      <w:bookmarkStart w:id="7230" w:name="_Toc126757474"/>
      <w:bookmarkStart w:id="7231" w:name="_Toc126744616"/>
      <w:bookmarkStart w:id="7232" w:name="_Toc126751046"/>
      <w:bookmarkStart w:id="7233" w:name="_Toc126757476"/>
      <w:bookmarkStart w:id="7234" w:name="_Toc126744617"/>
      <w:bookmarkStart w:id="7235" w:name="_Toc126751047"/>
      <w:bookmarkStart w:id="7236" w:name="_Toc126757477"/>
      <w:bookmarkStart w:id="7237" w:name="_Toc126744618"/>
      <w:bookmarkStart w:id="7238" w:name="_Toc126751048"/>
      <w:bookmarkStart w:id="7239" w:name="_Toc126757478"/>
      <w:bookmarkStart w:id="7240" w:name="_Toc126744620"/>
      <w:bookmarkStart w:id="7241" w:name="_Toc126751050"/>
      <w:bookmarkStart w:id="7242" w:name="_Toc126757480"/>
      <w:bookmarkStart w:id="7243" w:name="_Toc126744621"/>
      <w:bookmarkStart w:id="7244" w:name="_Toc126751051"/>
      <w:bookmarkStart w:id="7245" w:name="_Toc126757481"/>
      <w:bookmarkStart w:id="7246" w:name="_Toc126744623"/>
      <w:bookmarkStart w:id="7247" w:name="_Toc126751053"/>
      <w:bookmarkStart w:id="7248" w:name="_Toc126757483"/>
      <w:bookmarkStart w:id="7249" w:name="_Toc126744625"/>
      <w:bookmarkStart w:id="7250" w:name="_Toc126751055"/>
      <w:bookmarkStart w:id="7251" w:name="_Toc126757485"/>
      <w:bookmarkStart w:id="7252" w:name="_Toc126744627"/>
      <w:bookmarkStart w:id="7253" w:name="_Toc126751057"/>
      <w:bookmarkStart w:id="7254" w:name="_Toc126757487"/>
      <w:bookmarkStart w:id="7255" w:name="_Toc126744629"/>
      <w:bookmarkStart w:id="7256" w:name="_Toc126751059"/>
      <w:bookmarkStart w:id="7257" w:name="_Toc126757489"/>
      <w:bookmarkStart w:id="7258" w:name="_Toc126744631"/>
      <w:bookmarkStart w:id="7259" w:name="_Toc126751061"/>
      <w:bookmarkStart w:id="7260" w:name="_Toc126757491"/>
      <w:bookmarkStart w:id="7261" w:name="_Toc126744632"/>
      <w:bookmarkStart w:id="7262" w:name="_Toc126751062"/>
      <w:bookmarkStart w:id="7263" w:name="_Toc126757492"/>
      <w:bookmarkStart w:id="7264" w:name="_Toc126744633"/>
      <w:bookmarkStart w:id="7265" w:name="_Toc126751063"/>
      <w:bookmarkStart w:id="7266" w:name="_Toc126757493"/>
      <w:bookmarkStart w:id="7267" w:name="_Toc126744635"/>
      <w:bookmarkStart w:id="7268" w:name="_Toc126751065"/>
      <w:bookmarkStart w:id="7269" w:name="_Toc126757495"/>
      <w:bookmarkStart w:id="7270" w:name="_Toc126744636"/>
      <w:bookmarkStart w:id="7271" w:name="_Toc126751066"/>
      <w:bookmarkStart w:id="7272" w:name="_Toc126757496"/>
      <w:bookmarkStart w:id="7273" w:name="_Toc126744638"/>
      <w:bookmarkStart w:id="7274" w:name="_Toc126751068"/>
      <w:bookmarkStart w:id="7275" w:name="_Toc126757498"/>
      <w:bookmarkStart w:id="7276" w:name="_Toc126744640"/>
      <w:bookmarkStart w:id="7277" w:name="_Toc126751070"/>
      <w:bookmarkStart w:id="7278" w:name="_Toc126757500"/>
      <w:bookmarkStart w:id="7279" w:name="_Toc126744642"/>
      <w:bookmarkStart w:id="7280" w:name="_Toc126751072"/>
      <w:bookmarkStart w:id="7281" w:name="_Toc126757502"/>
      <w:bookmarkStart w:id="7282" w:name="_Toc126744644"/>
      <w:bookmarkStart w:id="7283" w:name="_Toc126751074"/>
      <w:bookmarkStart w:id="7284" w:name="_Toc126757504"/>
      <w:bookmarkStart w:id="7285" w:name="_Toc126744646"/>
      <w:bookmarkStart w:id="7286" w:name="_Toc126751076"/>
      <w:bookmarkStart w:id="7287" w:name="_Toc126757506"/>
      <w:bookmarkStart w:id="7288" w:name="_Toc126744647"/>
      <w:bookmarkStart w:id="7289" w:name="_Toc126751077"/>
      <w:bookmarkStart w:id="7290" w:name="_Toc126757507"/>
      <w:bookmarkStart w:id="7291" w:name="_Toc126744648"/>
      <w:bookmarkStart w:id="7292" w:name="_Toc126751078"/>
      <w:bookmarkStart w:id="7293" w:name="_Toc126757508"/>
      <w:bookmarkStart w:id="7294" w:name="_Toc126744650"/>
      <w:bookmarkStart w:id="7295" w:name="_Toc126751080"/>
      <w:bookmarkStart w:id="7296" w:name="_Toc126757510"/>
      <w:bookmarkStart w:id="7297" w:name="_Toc126744651"/>
      <w:bookmarkStart w:id="7298" w:name="_Toc126751081"/>
      <w:bookmarkStart w:id="7299" w:name="_Toc126757511"/>
      <w:bookmarkStart w:id="7300" w:name="_Toc126744653"/>
      <w:bookmarkStart w:id="7301" w:name="_Toc126751083"/>
      <w:bookmarkStart w:id="7302" w:name="_Toc126757513"/>
      <w:bookmarkStart w:id="7303" w:name="_Toc126744655"/>
      <w:bookmarkStart w:id="7304" w:name="_Toc126751085"/>
      <w:bookmarkStart w:id="7305" w:name="_Toc126757515"/>
      <w:bookmarkStart w:id="7306" w:name="_Toc126744657"/>
      <w:bookmarkStart w:id="7307" w:name="_Toc126751087"/>
      <w:bookmarkStart w:id="7308" w:name="_Toc126757517"/>
      <w:bookmarkStart w:id="7309" w:name="_Toc126744659"/>
      <w:bookmarkStart w:id="7310" w:name="_Toc126751089"/>
      <w:bookmarkStart w:id="7311" w:name="_Toc126757519"/>
      <w:bookmarkStart w:id="7312" w:name="_Toc126744661"/>
      <w:bookmarkStart w:id="7313" w:name="_Toc126751091"/>
      <w:bookmarkStart w:id="7314" w:name="_Toc126757521"/>
      <w:bookmarkStart w:id="7315" w:name="_Toc126744662"/>
      <w:bookmarkStart w:id="7316" w:name="_Toc126751092"/>
      <w:bookmarkStart w:id="7317" w:name="_Toc126757522"/>
      <w:bookmarkStart w:id="7318" w:name="_Toc126744663"/>
      <w:bookmarkStart w:id="7319" w:name="_Toc126751093"/>
      <w:bookmarkStart w:id="7320" w:name="_Toc126757523"/>
      <w:bookmarkStart w:id="7321" w:name="_Toc126744665"/>
      <w:bookmarkStart w:id="7322" w:name="_Toc126751095"/>
      <w:bookmarkStart w:id="7323" w:name="_Toc126757525"/>
      <w:bookmarkStart w:id="7324" w:name="_Toc126744666"/>
      <w:bookmarkStart w:id="7325" w:name="_Toc126751096"/>
      <w:bookmarkStart w:id="7326" w:name="_Toc126757526"/>
      <w:bookmarkStart w:id="7327" w:name="_Toc126744668"/>
      <w:bookmarkStart w:id="7328" w:name="_Toc126751098"/>
      <w:bookmarkStart w:id="7329" w:name="_Toc126757528"/>
      <w:bookmarkStart w:id="7330" w:name="_Toc126744670"/>
      <w:bookmarkStart w:id="7331" w:name="_Toc126751100"/>
      <w:bookmarkStart w:id="7332" w:name="_Toc126757530"/>
      <w:bookmarkStart w:id="7333" w:name="_Toc126744672"/>
      <w:bookmarkStart w:id="7334" w:name="_Toc126751102"/>
      <w:bookmarkStart w:id="7335" w:name="_Toc126757532"/>
      <w:bookmarkStart w:id="7336" w:name="_Toc126744674"/>
      <w:bookmarkStart w:id="7337" w:name="_Toc126751104"/>
      <w:bookmarkStart w:id="7338" w:name="_Toc126757534"/>
      <w:bookmarkStart w:id="7339" w:name="_Toc126744676"/>
      <w:bookmarkStart w:id="7340" w:name="_Toc126751106"/>
      <w:bookmarkStart w:id="7341" w:name="_Toc126757536"/>
      <w:bookmarkStart w:id="7342" w:name="_Toc126744677"/>
      <w:bookmarkStart w:id="7343" w:name="_Toc126751107"/>
      <w:bookmarkStart w:id="7344" w:name="_Toc126757537"/>
      <w:bookmarkStart w:id="7345" w:name="_Toc126744678"/>
      <w:bookmarkStart w:id="7346" w:name="_Toc126751108"/>
      <w:bookmarkStart w:id="7347" w:name="_Toc126757538"/>
      <w:bookmarkStart w:id="7348" w:name="_Toc126744680"/>
      <w:bookmarkStart w:id="7349" w:name="_Toc126751110"/>
      <w:bookmarkStart w:id="7350" w:name="_Toc126757540"/>
      <w:bookmarkStart w:id="7351" w:name="_Toc126744681"/>
      <w:bookmarkStart w:id="7352" w:name="_Toc126751111"/>
      <w:bookmarkStart w:id="7353" w:name="_Toc126757541"/>
      <w:bookmarkStart w:id="7354" w:name="_Toc126744683"/>
      <w:bookmarkStart w:id="7355" w:name="_Toc126751113"/>
      <w:bookmarkStart w:id="7356" w:name="_Toc126757543"/>
      <w:bookmarkStart w:id="7357" w:name="_Toc126744685"/>
      <w:bookmarkStart w:id="7358" w:name="_Toc126751115"/>
      <w:bookmarkStart w:id="7359" w:name="_Toc126757545"/>
      <w:bookmarkStart w:id="7360" w:name="_Toc126744687"/>
      <w:bookmarkStart w:id="7361" w:name="_Toc126751117"/>
      <w:bookmarkStart w:id="7362" w:name="_Toc126757547"/>
      <w:bookmarkStart w:id="7363" w:name="_Toc126744689"/>
      <w:bookmarkStart w:id="7364" w:name="_Toc126751119"/>
      <w:bookmarkStart w:id="7365" w:name="_Toc126757549"/>
      <w:bookmarkStart w:id="7366" w:name="_Toc126744691"/>
      <w:bookmarkStart w:id="7367" w:name="_Toc126751121"/>
      <w:bookmarkStart w:id="7368" w:name="_Toc126757551"/>
      <w:bookmarkStart w:id="7369" w:name="_Toc126744692"/>
      <w:bookmarkStart w:id="7370" w:name="_Toc126751122"/>
      <w:bookmarkStart w:id="7371" w:name="_Toc126757552"/>
      <w:bookmarkStart w:id="7372" w:name="_Toc126744693"/>
      <w:bookmarkStart w:id="7373" w:name="_Toc126751123"/>
      <w:bookmarkStart w:id="7374" w:name="_Toc126757553"/>
      <w:bookmarkStart w:id="7375" w:name="_Toc126744695"/>
      <w:bookmarkStart w:id="7376" w:name="_Toc126751125"/>
      <w:bookmarkStart w:id="7377" w:name="_Toc126757555"/>
      <w:bookmarkStart w:id="7378" w:name="_Toc126744696"/>
      <w:bookmarkStart w:id="7379" w:name="_Toc126751126"/>
      <w:bookmarkStart w:id="7380" w:name="_Toc126757556"/>
      <w:bookmarkStart w:id="7381" w:name="_Toc126744698"/>
      <w:bookmarkStart w:id="7382" w:name="_Toc126751128"/>
      <w:bookmarkStart w:id="7383" w:name="_Toc126757558"/>
      <w:bookmarkStart w:id="7384" w:name="_Toc126744700"/>
      <w:bookmarkStart w:id="7385" w:name="_Toc126751130"/>
      <w:bookmarkStart w:id="7386" w:name="_Toc126757560"/>
      <w:bookmarkStart w:id="7387" w:name="_Toc126744702"/>
      <w:bookmarkStart w:id="7388" w:name="_Toc126751132"/>
      <w:bookmarkStart w:id="7389" w:name="_Toc126757562"/>
      <w:bookmarkStart w:id="7390" w:name="_Toc126744704"/>
      <w:bookmarkStart w:id="7391" w:name="_Toc126751134"/>
      <w:bookmarkStart w:id="7392" w:name="_Toc126757564"/>
      <w:bookmarkStart w:id="7393" w:name="_Toc126744706"/>
      <w:bookmarkStart w:id="7394" w:name="_Toc126751136"/>
      <w:bookmarkStart w:id="7395" w:name="_Toc126757566"/>
      <w:bookmarkStart w:id="7396" w:name="_Toc126744707"/>
      <w:bookmarkStart w:id="7397" w:name="_Toc126751137"/>
      <w:bookmarkStart w:id="7398" w:name="_Toc126757567"/>
      <w:bookmarkStart w:id="7399" w:name="_Toc126744708"/>
      <w:bookmarkStart w:id="7400" w:name="_Toc126751138"/>
      <w:bookmarkStart w:id="7401" w:name="_Toc126757568"/>
      <w:bookmarkStart w:id="7402" w:name="_Toc126744710"/>
      <w:bookmarkStart w:id="7403" w:name="_Toc126751140"/>
      <w:bookmarkStart w:id="7404" w:name="_Toc126757570"/>
      <w:bookmarkStart w:id="7405" w:name="_Toc126744711"/>
      <w:bookmarkStart w:id="7406" w:name="_Toc126751141"/>
      <w:bookmarkStart w:id="7407" w:name="_Toc126757571"/>
      <w:bookmarkStart w:id="7408" w:name="_Toc126744713"/>
      <w:bookmarkStart w:id="7409" w:name="_Toc126751143"/>
      <w:bookmarkStart w:id="7410" w:name="_Toc126757573"/>
      <w:bookmarkStart w:id="7411" w:name="_Toc126744715"/>
      <w:bookmarkStart w:id="7412" w:name="_Toc126751145"/>
      <w:bookmarkStart w:id="7413" w:name="_Toc126757575"/>
      <w:bookmarkStart w:id="7414" w:name="_Toc126744717"/>
      <w:bookmarkStart w:id="7415" w:name="_Toc126751147"/>
      <w:bookmarkStart w:id="7416" w:name="_Toc126757577"/>
      <w:bookmarkStart w:id="7417" w:name="_Toc126744719"/>
      <w:bookmarkStart w:id="7418" w:name="_Toc126751149"/>
      <w:bookmarkStart w:id="7419" w:name="_Toc126757579"/>
      <w:bookmarkStart w:id="7420" w:name="_Toc126744721"/>
      <w:bookmarkStart w:id="7421" w:name="_Toc126751151"/>
      <w:bookmarkStart w:id="7422" w:name="_Toc126757581"/>
      <w:bookmarkStart w:id="7423" w:name="_Toc126744722"/>
      <w:bookmarkStart w:id="7424" w:name="_Toc126751152"/>
      <w:bookmarkStart w:id="7425" w:name="_Toc126757582"/>
      <w:bookmarkStart w:id="7426" w:name="_Toc126744723"/>
      <w:bookmarkStart w:id="7427" w:name="_Toc126751153"/>
      <w:bookmarkStart w:id="7428" w:name="_Toc126757583"/>
      <w:bookmarkStart w:id="7429" w:name="_Toc126744725"/>
      <w:bookmarkStart w:id="7430" w:name="_Toc126751155"/>
      <w:bookmarkStart w:id="7431" w:name="_Toc126757585"/>
      <w:bookmarkStart w:id="7432" w:name="_Toc126744726"/>
      <w:bookmarkStart w:id="7433" w:name="_Toc126751156"/>
      <w:bookmarkStart w:id="7434" w:name="_Toc126757586"/>
      <w:bookmarkStart w:id="7435" w:name="_Toc126744728"/>
      <w:bookmarkStart w:id="7436" w:name="_Toc126751158"/>
      <w:bookmarkStart w:id="7437" w:name="_Toc126757588"/>
      <w:bookmarkStart w:id="7438" w:name="_Toc126744730"/>
      <w:bookmarkStart w:id="7439" w:name="_Toc126751160"/>
      <w:bookmarkStart w:id="7440" w:name="_Toc126757590"/>
      <w:bookmarkStart w:id="7441" w:name="_Toc126744732"/>
      <w:bookmarkStart w:id="7442" w:name="_Toc126751162"/>
      <w:bookmarkStart w:id="7443" w:name="_Toc126757592"/>
      <w:bookmarkStart w:id="7444" w:name="_Toc126744734"/>
      <w:bookmarkStart w:id="7445" w:name="_Toc126751164"/>
      <w:bookmarkStart w:id="7446" w:name="_Toc126757594"/>
      <w:bookmarkStart w:id="7447" w:name="_Toc126744736"/>
      <w:bookmarkStart w:id="7448" w:name="_Toc126751166"/>
      <w:bookmarkStart w:id="7449" w:name="_Toc126757596"/>
      <w:bookmarkStart w:id="7450" w:name="_Toc126744737"/>
      <w:bookmarkStart w:id="7451" w:name="_Toc126751167"/>
      <w:bookmarkStart w:id="7452" w:name="_Toc126757597"/>
      <w:bookmarkStart w:id="7453" w:name="_Toc126744738"/>
      <w:bookmarkStart w:id="7454" w:name="_Toc126751168"/>
      <w:bookmarkStart w:id="7455" w:name="_Toc126757598"/>
      <w:bookmarkStart w:id="7456" w:name="_Toc126744740"/>
      <w:bookmarkStart w:id="7457" w:name="_Toc126751170"/>
      <w:bookmarkStart w:id="7458" w:name="_Toc126757600"/>
      <w:bookmarkStart w:id="7459" w:name="_Toc126744741"/>
      <w:bookmarkStart w:id="7460" w:name="_Toc126751171"/>
      <w:bookmarkStart w:id="7461" w:name="_Toc126757601"/>
      <w:bookmarkStart w:id="7462" w:name="_Toc126744743"/>
      <w:bookmarkStart w:id="7463" w:name="_Toc126751173"/>
      <w:bookmarkStart w:id="7464" w:name="_Toc126757603"/>
      <w:bookmarkStart w:id="7465" w:name="_Toc126744745"/>
      <w:bookmarkStart w:id="7466" w:name="_Toc126751175"/>
      <w:bookmarkStart w:id="7467" w:name="_Toc126757605"/>
      <w:bookmarkStart w:id="7468" w:name="_Toc126744747"/>
      <w:bookmarkStart w:id="7469" w:name="_Toc126751177"/>
      <w:bookmarkStart w:id="7470" w:name="_Toc126757607"/>
      <w:bookmarkStart w:id="7471" w:name="_Toc126744749"/>
      <w:bookmarkStart w:id="7472" w:name="_Toc126751179"/>
      <w:bookmarkStart w:id="7473" w:name="_Toc126757609"/>
      <w:bookmarkStart w:id="7474" w:name="_Toc126744751"/>
      <w:bookmarkStart w:id="7475" w:name="_Toc126751181"/>
      <w:bookmarkStart w:id="7476" w:name="_Toc126757611"/>
      <w:bookmarkStart w:id="7477" w:name="_Toc126744752"/>
      <w:bookmarkStart w:id="7478" w:name="_Toc126751182"/>
      <w:bookmarkStart w:id="7479" w:name="_Toc126757612"/>
      <w:bookmarkStart w:id="7480" w:name="_Toc126744753"/>
      <w:bookmarkStart w:id="7481" w:name="_Toc126751183"/>
      <w:bookmarkStart w:id="7482" w:name="_Toc126757613"/>
      <w:bookmarkStart w:id="7483" w:name="_Toc126744755"/>
      <w:bookmarkStart w:id="7484" w:name="_Toc126751185"/>
      <w:bookmarkStart w:id="7485" w:name="_Toc126757615"/>
      <w:bookmarkStart w:id="7486" w:name="_Toc126744756"/>
      <w:bookmarkStart w:id="7487" w:name="_Toc126751186"/>
      <w:bookmarkStart w:id="7488" w:name="_Toc126757616"/>
      <w:bookmarkStart w:id="7489" w:name="_Toc126744758"/>
      <w:bookmarkStart w:id="7490" w:name="_Toc126751188"/>
      <w:bookmarkStart w:id="7491" w:name="_Toc126757618"/>
      <w:bookmarkStart w:id="7492" w:name="_Toc126744760"/>
      <w:bookmarkStart w:id="7493" w:name="_Toc126751190"/>
      <w:bookmarkStart w:id="7494" w:name="_Toc126757620"/>
      <w:bookmarkStart w:id="7495" w:name="_Toc126744762"/>
      <w:bookmarkStart w:id="7496" w:name="_Toc126751192"/>
      <w:bookmarkStart w:id="7497" w:name="_Toc126757622"/>
      <w:bookmarkStart w:id="7498" w:name="_Toc126744764"/>
      <w:bookmarkStart w:id="7499" w:name="_Toc126751194"/>
      <w:bookmarkStart w:id="7500" w:name="_Toc126757624"/>
      <w:bookmarkStart w:id="7501" w:name="_Toc126744766"/>
      <w:bookmarkStart w:id="7502" w:name="_Toc126751196"/>
      <w:bookmarkStart w:id="7503" w:name="_Toc126757626"/>
      <w:bookmarkStart w:id="7504" w:name="_Toc126744767"/>
      <w:bookmarkStart w:id="7505" w:name="_Toc126751197"/>
      <w:bookmarkStart w:id="7506" w:name="_Toc126757627"/>
      <w:bookmarkStart w:id="7507" w:name="_Toc126744768"/>
      <w:bookmarkStart w:id="7508" w:name="_Toc126751198"/>
      <w:bookmarkStart w:id="7509" w:name="_Toc126757628"/>
      <w:bookmarkStart w:id="7510" w:name="_Toc126744770"/>
      <w:bookmarkStart w:id="7511" w:name="_Toc126751200"/>
      <w:bookmarkStart w:id="7512" w:name="_Toc126757630"/>
      <w:bookmarkStart w:id="7513" w:name="_Toc126744771"/>
      <w:bookmarkStart w:id="7514" w:name="_Toc126751201"/>
      <w:bookmarkStart w:id="7515" w:name="_Toc126757631"/>
      <w:bookmarkStart w:id="7516" w:name="_Toc126744773"/>
      <w:bookmarkStart w:id="7517" w:name="_Toc126751203"/>
      <w:bookmarkStart w:id="7518" w:name="_Toc126757633"/>
      <w:bookmarkStart w:id="7519" w:name="_Toc126744775"/>
      <w:bookmarkStart w:id="7520" w:name="_Toc126751205"/>
      <w:bookmarkStart w:id="7521" w:name="_Toc126757635"/>
      <w:bookmarkStart w:id="7522" w:name="_Toc126744777"/>
      <w:bookmarkStart w:id="7523" w:name="_Toc126751207"/>
      <w:bookmarkStart w:id="7524" w:name="_Toc126757637"/>
      <w:bookmarkStart w:id="7525" w:name="_Toc126744779"/>
      <w:bookmarkStart w:id="7526" w:name="_Toc126751209"/>
      <w:bookmarkStart w:id="7527" w:name="_Toc126757639"/>
      <w:bookmarkStart w:id="7528" w:name="_Toc126744781"/>
      <w:bookmarkStart w:id="7529" w:name="_Toc126751211"/>
      <w:bookmarkStart w:id="7530" w:name="_Toc126757641"/>
      <w:bookmarkStart w:id="7531" w:name="_Toc126744782"/>
      <w:bookmarkStart w:id="7532" w:name="_Toc126751212"/>
      <w:bookmarkStart w:id="7533" w:name="_Toc126757642"/>
      <w:bookmarkStart w:id="7534" w:name="_Toc126744783"/>
      <w:bookmarkStart w:id="7535" w:name="_Toc126751213"/>
      <w:bookmarkStart w:id="7536" w:name="_Toc126757643"/>
      <w:bookmarkStart w:id="7537" w:name="_Toc126744785"/>
      <w:bookmarkStart w:id="7538" w:name="_Toc126751215"/>
      <w:bookmarkStart w:id="7539" w:name="_Toc126757645"/>
      <w:bookmarkStart w:id="7540" w:name="_Toc126744786"/>
      <w:bookmarkStart w:id="7541" w:name="_Toc126751216"/>
      <w:bookmarkStart w:id="7542" w:name="_Toc126757646"/>
      <w:bookmarkStart w:id="7543" w:name="_Toc126744788"/>
      <w:bookmarkStart w:id="7544" w:name="_Toc126751218"/>
      <w:bookmarkStart w:id="7545" w:name="_Toc126757648"/>
      <w:bookmarkStart w:id="7546" w:name="_Toc126744790"/>
      <w:bookmarkStart w:id="7547" w:name="_Toc126751220"/>
      <w:bookmarkStart w:id="7548" w:name="_Toc126757650"/>
      <w:bookmarkStart w:id="7549" w:name="_Toc126744792"/>
      <w:bookmarkStart w:id="7550" w:name="_Toc126751222"/>
      <w:bookmarkStart w:id="7551" w:name="_Toc126757652"/>
      <w:bookmarkStart w:id="7552" w:name="_Toc126744794"/>
      <w:bookmarkStart w:id="7553" w:name="_Toc126751224"/>
      <w:bookmarkStart w:id="7554" w:name="_Toc126757654"/>
      <w:bookmarkStart w:id="7555" w:name="_Toc126744796"/>
      <w:bookmarkStart w:id="7556" w:name="_Toc126751226"/>
      <w:bookmarkStart w:id="7557" w:name="_Toc126757656"/>
      <w:bookmarkStart w:id="7558" w:name="_Toc126744797"/>
      <w:bookmarkStart w:id="7559" w:name="_Toc126751227"/>
      <w:bookmarkStart w:id="7560" w:name="_Toc126757657"/>
      <w:bookmarkStart w:id="7561" w:name="_Toc126744798"/>
      <w:bookmarkStart w:id="7562" w:name="_Toc126751228"/>
      <w:bookmarkStart w:id="7563" w:name="_Toc126757658"/>
      <w:bookmarkStart w:id="7564" w:name="_Toc126744800"/>
      <w:bookmarkStart w:id="7565" w:name="_Toc126751230"/>
      <w:bookmarkStart w:id="7566" w:name="_Toc126757660"/>
      <w:bookmarkStart w:id="7567" w:name="_Toc126744801"/>
      <w:bookmarkStart w:id="7568" w:name="_Toc126751231"/>
      <w:bookmarkStart w:id="7569" w:name="_Toc126757661"/>
      <w:bookmarkStart w:id="7570" w:name="_Toc126744803"/>
      <w:bookmarkStart w:id="7571" w:name="_Toc126751233"/>
      <w:bookmarkStart w:id="7572" w:name="_Toc126757663"/>
      <w:bookmarkStart w:id="7573" w:name="_Toc126744805"/>
      <w:bookmarkStart w:id="7574" w:name="_Toc126751235"/>
      <w:bookmarkStart w:id="7575" w:name="_Toc126757665"/>
      <w:bookmarkStart w:id="7576" w:name="_Toc126744807"/>
      <w:bookmarkStart w:id="7577" w:name="_Toc126751237"/>
      <w:bookmarkStart w:id="7578" w:name="_Toc126757667"/>
      <w:bookmarkStart w:id="7579" w:name="_Toc126744809"/>
      <w:bookmarkStart w:id="7580" w:name="_Toc126751239"/>
      <w:bookmarkStart w:id="7581" w:name="_Toc126757669"/>
      <w:bookmarkStart w:id="7582" w:name="_Toc126744811"/>
      <w:bookmarkStart w:id="7583" w:name="_Toc126751241"/>
      <w:bookmarkStart w:id="7584" w:name="_Toc126757671"/>
      <w:bookmarkStart w:id="7585" w:name="_Toc126744812"/>
      <w:bookmarkStart w:id="7586" w:name="_Toc126751242"/>
      <w:bookmarkStart w:id="7587" w:name="_Toc126757672"/>
      <w:bookmarkStart w:id="7588" w:name="_Toc126744813"/>
      <w:bookmarkStart w:id="7589" w:name="_Toc126751243"/>
      <w:bookmarkStart w:id="7590" w:name="_Toc126757673"/>
      <w:bookmarkStart w:id="7591" w:name="_Toc126744815"/>
      <w:bookmarkStart w:id="7592" w:name="_Toc126751245"/>
      <w:bookmarkStart w:id="7593" w:name="_Toc126757675"/>
      <w:bookmarkStart w:id="7594" w:name="_Toc126744816"/>
      <w:bookmarkStart w:id="7595" w:name="_Toc126751246"/>
      <w:bookmarkStart w:id="7596" w:name="_Toc126757676"/>
      <w:bookmarkStart w:id="7597" w:name="_Toc126744818"/>
      <w:bookmarkStart w:id="7598" w:name="_Toc126751248"/>
      <w:bookmarkStart w:id="7599" w:name="_Toc126757678"/>
      <w:bookmarkStart w:id="7600" w:name="_Toc126744820"/>
      <w:bookmarkStart w:id="7601" w:name="_Toc126751250"/>
      <w:bookmarkStart w:id="7602" w:name="_Toc126757680"/>
      <w:bookmarkStart w:id="7603" w:name="_Toc126744822"/>
      <w:bookmarkStart w:id="7604" w:name="_Toc126751252"/>
      <w:bookmarkStart w:id="7605" w:name="_Toc126757682"/>
      <w:bookmarkStart w:id="7606" w:name="_Toc126744824"/>
      <w:bookmarkStart w:id="7607" w:name="_Toc126751254"/>
      <w:bookmarkStart w:id="7608" w:name="_Toc126757684"/>
      <w:bookmarkStart w:id="7609" w:name="_Toc126744826"/>
      <w:bookmarkStart w:id="7610" w:name="_Toc126751256"/>
      <w:bookmarkStart w:id="7611" w:name="_Toc126757686"/>
      <w:bookmarkStart w:id="7612" w:name="_Toc126744827"/>
      <w:bookmarkStart w:id="7613" w:name="_Toc126751257"/>
      <w:bookmarkStart w:id="7614" w:name="_Toc126757687"/>
      <w:bookmarkStart w:id="7615" w:name="_Toc126744828"/>
      <w:bookmarkStart w:id="7616" w:name="_Toc126751258"/>
      <w:bookmarkStart w:id="7617" w:name="_Toc126757688"/>
      <w:bookmarkStart w:id="7618" w:name="_Toc126744830"/>
      <w:bookmarkStart w:id="7619" w:name="_Toc126751260"/>
      <w:bookmarkStart w:id="7620" w:name="_Toc126757690"/>
      <w:bookmarkStart w:id="7621" w:name="_Toc126744831"/>
      <w:bookmarkStart w:id="7622" w:name="_Toc126751261"/>
      <w:bookmarkStart w:id="7623" w:name="_Toc126757691"/>
      <w:bookmarkStart w:id="7624" w:name="_Toc126744833"/>
      <w:bookmarkStart w:id="7625" w:name="_Toc126751263"/>
      <w:bookmarkStart w:id="7626" w:name="_Toc126757693"/>
      <w:bookmarkStart w:id="7627" w:name="_Toc126744835"/>
      <w:bookmarkStart w:id="7628" w:name="_Toc126751265"/>
      <w:bookmarkStart w:id="7629" w:name="_Toc126757695"/>
      <w:bookmarkStart w:id="7630" w:name="_Toc126744837"/>
      <w:bookmarkStart w:id="7631" w:name="_Toc126751267"/>
      <w:bookmarkStart w:id="7632" w:name="_Toc126757697"/>
      <w:bookmarkStart w:id="7633" w:name="_Toc126744839"/>
      <w:bookmarkStart w:id="7634" w:name="_Toc126751269"/>
      <w:bookmarkStart w:id="7635" w:name="_Toc126757699"/>
      <w:bookmarkStart w:id="7636" w:name="_Toc126744841"/>
      <w:bookmarkStart w:id="7637" w:name="_Toc126751271"/>
      <w:bookmarkStart w:id="7638" w:name="_Toc126757701"/>
      <w:bookmarkStart w:id="7639" w:name="_Toc126744842"/>
      <w:bookmarkStart w:id="7640" w:name="_Toc126751272"/>
      <w:bookmarkStart w:id="7641" w:name="_Toc126757702"/>
      <w:bookmarkStart w:id="7642" w:name="_Toc126744843"/>
      <w:bookmarkStart w:id="7643" w:name="_Toc126751273"/>
      <w:bookmarkStart w:id="7644" w:name="_Toc126757703"/>
      <w:bookmarkStart w:id="7645" w:name="_Toc126744845"/>
      <w:bookmarkStart w:id="7646" w:name="_Toc126751275"/>
      <w:bookmarkStart w:id="7647" w:name="_Toc126757705"/>
      <w:bookmarkStart w:id="7648" w:name="_Toc126744846"/>
      <w:bookmarkStart w:id="7649" w:name="_Toc126751276"/>
      <w:bookmarkStart w:id="7650" w:name="_Toc126757706"/>
      <w:bookmarkStart w:id="7651" w:name="_Toc126744848"/>
      <w:bookmarkStart w:id="7652" w:name="_Toc126751278"/>
      <w:bookmarkStart w:id="7653" w:name="_Toc126757708"/>
      <w:bookmarkStart w:id="7654" w:name="_Toc126744850"/>
      <w:bookmarkStart w:id="7655" w:name="_Toc126751280"/>
      <w:bookmarkStart w:id="7656" w:name="_Toc126757710"/>
      <w:bookmarkStart w:id="7657" w:name="_Toc126744852"/>
      <w:bookmarkStart w:id="7658" w:name="_Toc126751282"/>
      <w:bookmarkStart w:id="7659" w:name="_Toc126757712"/>
      <w:bookmarkStart w:id="7660" w:name="_Toc126744854"/>
      <w:bookmarkStart w:id="7661" w:name="_Toc126751284"/>
      <w:bookmarkStart w:id="7662" w:name="_Toc126757714"/>
      <w:bookmarkStart w:id="7663" w:name="_Toc126744856"/>
      <w:bookmarkStart w:id="7664" w:name="_Toc126751286"/>
      <w:bookmarkStart w:id="7665" w:name="_Toc126757716"/>
      <w:bookmarkStart w:id="7666" w:name="_Toc126744857"/>
      <w:bookmarkStart w:id="7667" w:name="_Toc126751287"/>
      <w:bookmarkStart w:id="7668" w:name="_Toc126757717"/>
      <w:bookmarkStart w:id="7669" w:name="_Toc126744858"/>
      <w:bookmarkStart w:id="7670" w:name="_Toc126751288"/>
      <w:bookmarkStart w:id="7671" w:name="_Toc126757718"/>
      <w:bookmarkStart w:id="7672" w:name="_Toc126744860"/>
      <w:bookmarkStart w:id="7673" w:name="_Toc126751290"/>
      <w:bookmarkStart w:id="7674" w:name="_Toc126757720"/>
      <w:bookmarkStart w:id="7675" w:name="_Toc126744861"/>
      <w:bookmarkStart w:id="7676" w:name="_Toc126751291"/>
      <w:bookmarkStart w:id="7677" w:name="_Toc126757721"/>
      <w:bookmarkStart w:id="7678" w:name="_Toc126744863"/>
      <w:bookmarkStart w:id="7679" w:name="_Toc126751293"/>
      <w:bookmarkStart w:id="7680" w:name="_Toc126757723"/>
      <w:bookmarkStart w:id="7681" w:name="_Toc126744865"/>
      <w:bookmarkStart w:id="7682" w:name="_Toc126751295"/>
      <w:bookmarkStart w:id="7683" w:name="_Toc126757725"/>
      <w:bookmarkStart w:id="7684" w:name="_Toc126744867"/>
      <w:bookmarkStart w:id="7685" w:name="_Toc126751297"/>
      <w:bookmarkStart w:id="7686" w:name="_Toc126757727"/>
      <w:bookmarkStart w:id="7687" w:name="_Toc126744869"/>
      <w:bookmarkStart w:id="7688" w:name="_Toc126751299"/>
      <w:bookmarkStart w:id="7689" w:name="_Toc126757729"/>
      <w:bookmarkStart w:id="7690" w:name="_Toc126744871"/>
      <w:bookmarkStart w:id="7691" w:name="_Toc126751301"/>
      <w:bookmarkStart w:id="7692" w:name="_Toc126757731"/>
      <w:bookmarkStart w:id="7693" w:name="_Toc126744872"/>
      <w:bookmarkStart w:id="7694" w:name="_Toc126751302"/>
      <w:bookmarkStart w:id="7695" w:name="_Toc126757732"/>
      <w:bookmarkStart w:id="7696" w:name="_Toc126744873"/>
      <w:bookmarkStart w:id="7697" w:name="_Toc126751303"/>
      <w:bookmarkStart w:id="7698" w:name="_Toc126757733"/>
      <w:bookmarkStart w:id="7699" w:name="_Toc126744875"/>
      <w:bookmarkStart w:id="7700" w:name="_Toc126751305"/>
      <w:bookmarkStart w:id="7701" w:name="_Toc126757735"/>
      <w:bookmarkStart w:id="7702" w:name="_Toc126744876"/>
      <w:bookmarkStart w:id="7703" w:name="_Toc126751306"/>
      <w:bookmarkStart w:id="7704" w:name="_Toc126757736"/>
      <w:bookmarkStart w:id="7705" w:name="_Toc126744878"/>
      <w:bookmarkStart w:id="7706" w:name="_Toc126751308"/>
      <w:bookmarkStart w:id="7707" w:name="_Toc126757738"/>
      <w:bookmarkStart w:id="7708" w:name="_Toc126744880"/>
      <w:bookmarkStart w:id="7709" w:name="_Toc126751310"/>
      <w:bookmarkStart w:id="7710" w:name="_Toc126757740"/>
      <w:bookmarkStart w:id="7711" w:name="_Toc126744882"/>
      <w:bookmarkStart w:id="7712" w:name="_Toc126751312"/>
      <w:bookmarkStart w:id="7713" w:name="_Toc126757742"/>
      <w:bookmarkStart w:id="7714" w:name="_Toc126744884"/>
      <w:bookmarkStart w:id="7715" w:name="_Toc126751314"/>
      <w:bookmarkStart w:id="7716" w:name="_Toc126757744"/>
      <w:bookmarkStart w:id="7717" w:name="_Toc126744886"/>
      <w:bookmarkStart w:id="7718" w:name="_Toc126751316"/>
      <w:bookmarkStart w:id="7719" w:name="_Toc126757746"/>
      <w:bookmarkStart w:id="7720" w:name="_Toc126744887"/>
      <w:bookmarkStart w:id="7721" w:name="_Toc126751317"/>
      <w:bookmarkStart w:id="7722" w:name="_Toc126757747"/>
      <w:bookmarkStart w:id="7723" w:name="_Toc126744888"/>
      <w:bookmarkStart w:id="7724" w:name="_Toc126751318"/>
      <w:bookmarkStart w:id="7725" w:name="_Toc126757748"/>
      <w:bookmarkStart w:id="7726" w:name="_Toc126744890"/>
      <w:bookmarkStart w:id="7727" w:name="_Toc126751320"/>
      <w:bookmarkStart w:id="7728" w:name="_Toc126757750"/>
      <w:bookmarkStart w:id="7729" w:name="_Toc126744891"/>
      <w:bookmarkStart w:id="7730" w:name="_Toc126751321"/>
      <w:bookmarkStart w:id="7731" w:name="_Toc126757751"/>
      <w:bookmarkStart w:id="7732" w:name="_Toc126744893"/>
      <w:bookmarkStart w:id="7733" w:name="_Toc126751323"/>
      <w:bookmarkStart w:id="7734" w:name="_Toc126757753"/>
      <w:bookmarkStart w:id="7735" w:name="_Toc126744895"/>
      <w:bookmarkStart w:id="7736" w:name="_Toc126751325"/>
      <w:bookmarkStart w:id="7737" w:name="_Toc126757755"/>
      <w:bookmarkStart w:id="7738" w:name="_Toc126744897"/>
      <w:bookmarkStart w:id="7739" w:name="_Toc126751327"/>
      <w:bookmarkStart w:id="7740" w:name="_Toc126757757"/>
      <w:bookmarkStart w:id="7741" w:name="_Toc126744899"/>
      <w:bookmarkStart w:id="7742" w:name="_Toc126751329"/>
      <w:bookmarkStart w:id="7743" w:name="_Toc126757759"/>
      <w:bookmarkStart w:id="7744" w:name="_Toc126744901"/>
      <w:bookmarkStart w:id="7745" w:name="_Toc126751331"/>
      <w:bookmarkStart w:id="7746" w:name="_Toc126757761"/>
      <w:bookmarkStart w:id="7747" w:name="_Toc126744902"/>
      <w:bookmarkStart w:id="7748" w:name="_Toc126751332"/>
      <w:bookmarkStart w:id="7749" w:name="_Toc126757762"/>
      <w:bookmarkStart w:id="7750" w:name="_Toc126744903"/>
      <w:bookmarkStart w:id="7751" w:name="_Toc126751333"/>
      <w:bookmarkStart w:id="7752" w:name="_Toc126757763"/>
      <w:bookmarkStart w:id="7753" w:name="_Toc126744905"/>
      <w:bookmarkStart w:id="7754" w:name="_Toc126751335"/>
      <w:bookmarkStart w:id="7755" w:name="_Toc126757765"/>
      <w:bookmarkStart w:id="7756" w:name="_Toc126744906"/>
      <w:bookmarkStart w:id="7757" w:name="_Toc126751336"/>
      <w:bookmarkStart w:id="7758" w:name="_Toc126757766"/>
      <w:bookmarkStart w:id="7759" w:name="_Toc126744908"/>
      <w:bookmarkStart w:id="7760" w:name="_Toc126751338"/>
      <w:bookmarkStart w:id="7761" w:name="_Toc126757768"/>
      <w:bookmarkStart w:id="7762" w:name="_Toc126744910"/>
      <w:bookmarkStart w:id="7763" w:name="_Toc126751340"/>
      <w:bookmarkStart w:id="7764" w:name="_Toc126757770"/>
      <w:bookmarkStart w:id="7765" w:name="_Toc126744912"/>
      <w:bookmarkStart w:id="7766" w:name="_Toc126751342"/>
      <w:bookmarkStart w:id="7767" w:name="_Toc126757772"/>
      <w:bookmarkStart w:id="7768" w:name="_Toc126744914"/>
      <w:bookmarkStart w:id="7769" w:name="_Toc126751344"/>
      <w:bookmarkStart w:id="7770" w:name="_Toc126757774"/>
      <w:bookmarkStart w:id="7771" w:name="_Toc126744916"/>
      <w:bookmarkStart w:id="7772" w:name="_Toc126751346"/>
      <w:bookmarkStart w:id="7773" w:name="_Toc126757776"/>
      <w:bookmarkStart w:id="7774" w:name="_Toc126744917"/>
      <w:bookmarkStart w:id="7775" w:name="_Toc126751347"/>
      <w:bookmarkStart w:id="7776" w:name="_Toc126757777"/>
      <w:bookmarkStart w:id="7777" w:name="_Toc126744918"/>
      <w:bookmarkStart w:id="7778" w:name="_Toc126751348"/>
      <w:bookmarkStart w:id="7779" w:name="_Toc126757778"/>
      <w:bookmarkStart w:id="7780" w:name="_Toc126744920"/>
      <w:bookmarkStart w:id="7781" w:name="_Toc126751350"/>
      <w:bookmarkStart w:id="7782" w:name="_Toc126757780"/>
      <w:bookmarkStart w:id="7783" w:name="_Toc126744921"/>
      <w:bookmarkStart w:id="7784" w:name="_Toc126751351"/>
      <w:bookmarkStart w:id="7785" w:name="_Toc126757781"/>
      <w:bookmarkStart w:id="7786" w:name="_Toc126744923"/>
      <w:bookmarkStart w:id="7787" w:name="_Toc126751353"/>
      <w:bookmarkStart w:id="7788" w:name="_Toc126757783"/>
      <w:bookmarkStart w:id="7789" w:name="_Toc126744925"/>
      <w:bookmarkStart w:id="7790" w:name="_Toc126751355"/>
      <w:bookmarkStart w:id="7791" w:name="_Toc126757785"/>
      <w:bookmarkStart w:id="7792" w:name="_Toc126744927"/>
      <w:bookmarkStart w:id="7793" w:name="_Toc126751357"/>
      <w:bookmarkStart w:id="7794" w:name="_Toc126757787"/>
      <w:bookmarkStart w:id="7795" w:name="_Toc126744929"/>
      <w:bookmarkStart w:id="7796" w:name="_Toc126751359"/>
      <w:bookmarkStart w:id="7797" w:name="_Toc126757789"/>
      <w:bookmarkStart w:id="7798" w:name="_Toc126744931"/>
      <w:bookmarkStart w:id="7799" w:name="_Toc126751361"/>
      <w:bookmarkStart w:id="7800" w:name="_Toc126757791"/>
      <w:bookmarkStart w:id="7801" w:name="_Toc126744932"/>
      <w:bookmarkStart w:id="7802" w:name="_Toc126751362"/>
      <w:bookmarkStart w:id="7803" w:name="_Toc126757792"/>
      <w:bookmarkStart w:id="7804" w:name="_Toc126744933"/>
      <w:bookmarkStart w:id="7805" w:name="_Toc126751363"/>
      <w:bookmarkStart w:id="7806" w:name="_Toc126757793"/>
      <w:bookmarkStart w:id="7807" w:name="_Toc126744935"/>
      <w:bookmarkStart w:id="7808" w:name="_Toc126751365"/>
      <w:bookmarkStart w:id="7809" w:name="_Toc126757795"/>
      <w:bookmarkStart w:id="7810" w:name="_Toc126744936"/>
      <w:bookmarkStart w:id="7811" w:name="_Toc126751366"/>
      <w:bookmarkStart w:id="7812" w:name="_Toc126757796"/>
      <w:bookmarkStart w:id="7813" w:name="_Toc126744938"/>
      <w:bookmarkStart w:id="7814" w:name="_Toc126751368"/>
      <w:bookmarkStart w:id="7815" w:name="_Toc126757798"/>
      <w:bookmarkStart w:id="7816" w:name="_Toc126744940"/>
      <w:bookmarkStart w:id="7817" w:name="_Toc126751370"/>
      <w:bookmarkStart w:id="7818" w:name="_Toc126757800"/>
      <w:bookmarkStart w:id="7819" w:name="_Toc126744942"/>
      <w:bookmarkStart w:id="7820" w:name="_Toc126751372"/>
      <w:bookmarkStart w:id="7821" w:name="_Toc126757802"/>
      <w:bookmarkStart w:id="7822" w:name="_Toc126744944"/>
      <w:bookmarkStart w:id="7823" w:name="_Toc126751374"/>
      <w:bookmarkStart w:id="7824" w:name="_Toc126757804"/>
      <w:bookmarkStart w:id="7825" w:name="_Toc126744946"/>
      <w:bookmarkStart w:id="7826" w:name="_Toc126751376"/>
      <w:bookmarkStart w:id="7827" w:name="_Toc126757806"/>
      <w:bookmarkStart w:id="7828" w:name="_Toc126744947"/>
      <w:bookmarkStart w:id="7829" w:name="_Toc126751377"/>
      <w:bookmarkStart w:id="7830" w:name="_Toc126757807"/>
      <w:bookmarkStart w:id="7831" w:name="_Toc126744948"/>
      <w:bookmarkStart w:id="7832" w:name="_Toc126751378"/>
      <w:bookmarkStart w:id="7833" w:name="_Toc126757808"/>
      <w:bookmarkStart w:id="7834" w:name="_Toc126744950"/>
      <w:bookmarkStart w:id="7835" w:name="_Toc126751380"/>
      <w:bookmarkStart w:id="7836" w:name="_Toc126757810"/>
      <w:bookmarkStart w:id="7837" w:name="_Toc126744951"/>
      <w:bookmarkStart w:id="7838" w:name="_Toc126751381"/>
      <w:bookmarkStart w:id="7839" w:name="_Toc126757811"/>
      <w:bookmarkStart w:id="7840" w:name="_Toc126744953"/>
      <w:bookmarkStart w:id="7841" w:name="_Toc126751383"/>
      <w:bookmarkStart w:id="7842" w:name="_Toc126757813"/>
      <w:bookmarkStart w:id="7843" w:name="_Toc126744955"/>
      <w:bookmarkStart w:id="7844" w:name="_Toc126751385"/>
      <w:bookmarkStart w:id="7845" w:name="_Toc126757815"/>
      <w:bookmarkStart w:id="7846" w:name="_Toc126744957"/>
      <w:bookmarkStart w:id="7847" w:name="_Toc126751387"/>
      <w:bookmarkStart w:id="7848" w:name="_Toc126757817"/>
      <w:bookmarkStart w:id="7849" w:name="_Toc126744959"/>
      <w:bookmarkStart w:id="7850" w:name="_Toc126751389"/>
      <w:bookmarkStart w:id="7851" w:name="_Toc126757819"/>
      <w:bookmarkStart w:id="7852" w:name="_Toc126744961"/>
      <w:bookmarkStart w:id="7853" w:name="_Toc126751391"/>
      <w:bookmarkStart w:id="7854" w:name="_Toc126757821"/>
      <w:bookmarkStart w:id="7855" w:name="_Toc126744962"/>
      <w:bookmarkStart w:id="7856" w:name="_Toc126751392"/>
      <w:bookmarkStart w:id="7857" w:name="_Toc126757822"/>
      <w:bookmarkStart w:id="7858" w:name="_Toc126744963"/>
      <w:bookmarkStart w:id="7859" w:name="_Toc126751393"/>
      <w:bookmarkStart w:id="7860" w:name="_Toc126757823"/>
      <w:bookmarkStart w:id="7861" w:name="_Toc126744965"/>
      <w:bookmarkStart w:id="7862" w:name="_Toc126751395"/>
      <w:bookmarkStart w:id="7863" w:name="_Toc126757825"/>
      <w:bookmarkStart w:id="7864" w:name="_Toc126744966"/>
      <w:bookmarkStart w:id="7865" w:name="_Toc126751396"/>
      <w:bookmarkStart w:id="7866" w:name="_Toc126757826"/>
      <w:bookmarkStart w:id="7867" w:name="_Toc126744968"/>
      <w:bookmarkStart w:id="7868" w:name="_Toc126751398"/>
      <w:bookmarkStart w:id="7869" w:name="_Toc126757828"/>
      <w:bookmarkStart w:id="7870" w:name="_Toc126744970"/>
      <w:bookmarkStart w:id="7871" w:name="_Toc126751400"/>
      <w:bookmarkStart w:id="7872" w:name="_Toc126757830"/>
      <w:bookmarkStart w:id="7873" w:name="_Toc126744972"/>
      <w:bookmarkStart w:id="7874" w:name="_Toc126751402"/>
      <w:bookmarkStart w:id="7875" w:name="_Toc126757832"/>
      <w:bookmarkStart w:id="7876" w:name="_Toc126744974"/>
      <w:bookmarkStart w:id="7877" w:name="_Toc126751404"/>
      <w:bookmarkStart w:id="7878" w:name="_Toc126757834"/>
      <w:bookmarkStart w:id="7879" w:name="_Toc126744976"/>
      <w:bookmarkStart w:id="7880" w:name="_Toc126751406"/>
      <w:bookmarkStart w:id="7881" w:name="_Toc126757836"/>
      <w:bookmarkStart w:id="7882" w:name="_Toc126744977"/>
      <w:bookmarkStart w:id="7883" w:name="_Toc126751407"/>
      <w:bookmarkStart w:id="7884" w:name="_Toc126757837"/>
      <w:bookmarkStart w:id="7885" w:name="_Toc126744978"/>
      <w:bookmarkStart w:id="7886" w:name="_Toc126751408"/>
      <w:bookmarkStart w:id="7887" w:name="_Toc126757838"/>
      <w:bookmarkStart w:id="7888" w:name="_Toc126744980"/>
      <w:bookmarkStart w:id="7889" w:name="_Toc126751410"/>
      <w:bookmarkStart w:id="7890" w:name="_Toc126757840"/>
      <w:bookmarkStart w:id="7891" w:name="_Toc126744981"/>
      <w:bookmarkStart w:id="7892" w:name="_Toc126751411"/>
      <w:bookmarkStart w:id="7893" w:name="_Toc126757841"/>
      <w:bookmarkStart w:id="7894" w:name="_Toc126744983"/>
      <w:bookmarkStart w:id="7895" w:name="_Toc126751413"/>
      <w:bookmarkStart w:id="7896" w:name="_Toc126757843"/>
      <w:bookmarkStart w:id="7897" w:name="_Toc126744985"/>
      <w:bookmarkStart w:id="7898" w:name="_Toc126751415"/>
      <w:bookmarkStart w:id="7899" w:name="_Toc126757845"/>
      <w:bookmarkStart w:id="7900" w:name="_Toc126744987"/>
      <w:bookmarkStart w:id="7901" w:name="_Toc126751417"/>
      <w:bookmarkStart w:id="7902" w:name="_Toc126757847"/>
      <w:bookmarkStart w:id="7903" w:name="_Toc126744989"/>
      <w:bookmarkStart w:id="7904" w:name="_Toc126751419"/>
      <w:bookmarkStart w:id="7905" w:name="_Toc126757849"/>
      <w:bookmarkStart w:id="7906" w:name="_Toc126744991"/>
      <w:bookmarkStart w:id="7907" w:name="_Toc126751421"/>
      <w:bookmarkStart w:id="7908" w:name="_Toc126757851"/>
      <w:bookmarkStart w:id="7909" w:name="_Toc126744992"/>
      <w:bookmarkStart w:id="7910" w:name="_Toc126751422"/>
      <w:bookmarkStart w:id="7911" w:name="_Toc126757852"/>
      <w:bookmarkStart w:id="7912" w:name="_Toc126744993"/>
      <w:bookmarkStart w:id="7913" w:name="_Toc126751423"/>
      <w:bookmarkStart w:id="7914" w:name="_Toc126757853"/>
      <w:bookmarkStart w:id="7915" w:name="_Toc126744995"/>
      <w:bookmarkStart w:id="7916" w:name="_Toc126751425"/>
      <w:bookmarkStart w:id="7917" w:name="_Toc126757855"/>
      <w:bookmarkStart w:id="7918" w:name="_Toc126744996"/>
      <w:bookmarkStart w:id="7919" w:name="_Toc126751426"/>
      <w:bookmarkStart w:id="7920" w:name="_Toc126757856"/>
      <w:bookmarkStart w:id="7921" w:name="_Toc126744998"/>
      <w:bookmarkStart w:id="7922" w:name="_Toc126751428"/>
      <w:bookmarkStart w:id="7923" w:name="_Toc126757858"/>
      <w:bookmarkStart w:id="7924" w:name="_Toc126745000"/>
      <w:bookmarkStart w:id="7925" w:name="_Toc126751430"/>
      <w:bookmarkStart w:id="7926" w:name="_Toc126757860"/>
      <w:bookmarkStart w:id="7927" w:name="_Toc126745002"/>
      <w:bookmarkStart w:id="7928" w:name="_Toc126751432"/>
      <w:bookmarkStart w:id="7929" w:name="_Toc126757862"/>
      <w:bookmarkStart w:id="7930" w:name="_Toc126745004"/>
      <w:bookmarkStart w:id="7931" w:name="_Toc126751434"/>
      <w:bookmarkStart w:id="7932" w:name="_Toc126757864"/>
      <w:bookmarkStart w:id="7933" w:name="_Toc126745006"/>
      <w:bookmarkStart w:id="7934" w:name="_Toc126751436"/>
      <w:bookmarkStart w:id="7935" w:name="_Toc126757866"/>
      <w:bookmarkStart w:id="7936" w:name="_Toc126745007"/>
      <w:bookmarkStart w:id="7937" w:name="_Toc126751437"/>
      <w:bookmarkStart w:id="7938" w:name="_Toc126757867"/>
      <w:bookmarkStart w:id="7939" w:name="_Toc126745008"/>
      <w:bookmarkStart w:id="7940" w:name="_Toc126751438"/>
      <w:bookmarkStart w:id="7941" w:name="_Toc126757868"/>
      <w:bookmarkStart w:id="7942" w:name="_Toc126745010"/>
      <w:bookmarkStart w:id="7943" w:name="_Toc126751440"/>
      <w:bookmarkStart w:id="7944" w:name="_Toc126757870"/>
      <w:bookmarkStart w:id="7945" w:name="_Toc126745011"/>
      <w:bookmarkStart w:id="7946" w:name="_Toc126751441"/>
      <w:bookmarkStart w:id="7947" w:name="_Toc126757871"/>
      <w:bookmarkStart w:id="7948" w:name="_Toc126745013"/>
      <w:bookmarkStart w:id="7949" w:name="_Toc126751443"/>
      <w:bookmarkStart w:id="7950" w:name="_Toc126757873"/>
      <w:bookmarkStart w:id="7951" w:name="_Toc126745015"/>
      <w:bookmarkStart w:id="7952" w:name="_Toc126751445"/>
      <w:bookmarkStart w:id="7953" w:name="_Toc126757875"/>
      <w:bookmarkStart w:id="7954" w:name="_Toc126745017"/>
      <w:bookmarkStart w:id="7955" w:name="_Toc126751447"/>
      <w:bookmarkStart w:id="7956" w:name="_Toc126757877"/>
      <w:bookmarkStart w:id="7957" w:name="_Toc126745019"/>
      <w:bookmarkStart w:id="7958" w:name="_Toc126751449"/>
      <w:bookmarkStart w:id="7959" w:name="_Toc126757879"/>
      <w:bookmarkStart w:id="7960" w:name="_Toc126745021"/>
      <w:bookmarkStart w:id="7961" w:name="_Toc126751451"/>
      <w:bookmarkStart w:id="7962" w:name="_Toc126757881"/>
      <w:bookmarkStart w:id="7963" w:name="_Toc126745022"/>
      <w:bookmarkStart w:id="7964" w:name="_Toc126751452"/>
      <w:bookmarkStart w:id="7965" w:name="_Toc126757882"/>
      <w:bookmarkStart w:id="7966" w:name="_Toc126745023"/>
      <w:bookmarkStart w:id="7967" w:name="_Toc126751453"/>
      <w:bookmarkStart w:id="7968" w:name="_Toc126757883"/>
      <w:bookmarkStart w:id="7969" w:name="_Toc126745025"/>
      <w:bookmarkStart w:id="7970" w:name="_Toc126751455"/>
      <w:bookmarkStart w:id="7971" w:name="_Toc126757885"/>
      <w:bookmarkStart w:id="7972" w:name="_Toc126745026"/>
      <w:bookmarkStart w:id="7973" w:name="_Toc126751456"/>
      <w:bookmarkStart w:id="7974" w:name="_Toc126757886"/>
      <w:bookmarkStart w:id="7975" w:name="_Toc126745028"/>
      <w:bookmarkStart w:id="7976" w:name="_Toc126751458"/>
      <w:bookmarkStart w:id="7977" w:name="_Toc126757888"/>
      <w:bookmarkStart w:id="7978" w:name="_Toc126745030"/>
      <w:bookmarkStart w:id="7979" w:name="_Toc126751460"/>
      <w:bookmarkStart w:id="7980" w:name="_Toc126757890"/>
      <w:bookmarkStart w:id="7981" w:name="_Toc126745032"/>
      <w:bookmarkStart w:id="7982" w:name="_Toc126751462"/>
      <w:bookmarkStart w:id="7983" w:name="_Toc126757892"/>
      <w:bookmarkStart w:id="7984" w:name="_Toc126745034"/>
      <w:bookmarkStart w:id="7985" w:name="_Toc126751464"/>
      <w:bookmarkStart w:id="7986" w:name="_Toc126757894"/>
      <w:bookmarkStart w:id="7987" w:name="_Toc126745036"/>
      <w:bookmarkStart w:id="7988" w:name="_Toc126751466"/>
      <w:bookmarkStart w:id="7989" w:name="_Toc126757896"/>
      <w:bookmarkStart w:id="7990" w:name="_Toc126745037"/>
      <w:bookmarkStart w:id="7991" w:name="_Toc126751467"/>
      <w:bookmarkStart w:id="7992" w:name="_Toc126757897"/>
      <w:bookmarkStart w:id="7993" w:name="_Toc126745038"/>
      <w:bookmarkStart w:id="7994" w:name="_Toc126751468"/>
      <w:bookmarkStart w:id="7995" w:name="_Toc126757898"/>
      <w:bookmarkStart w:id="7996" w:name="_Toc126745040"/>
      <w:bookmarkStart w:id="7997" w:name="_Toc126751470"/>
      <w:bookmarkStart w:id="7998" w:name="_Toc126757900"/>
      <w:bookmarkStart w:id="7999" w:name="_Toc126745041"/>
      <w:bookmarkStart w:id="8000" w:name="_Toc126751471"/>
      <w:bookmarkStart w:id="8001" w:name="_Toc126757901"/>
      <w:bookmarkStart w:id="8002" w:name="_Toc126745043"/>
      <w:bookmarkStart w:id="8003" w:name="_Toc126751473"/>
      <w:bookmarkStart w:id="8004" w:name="_Toc126757903"/>
      <w:bookmarkStart w:id="8005" w:name="_Toc126745045"/>
      <w:bookmarkStart w:id="8006" w:name="_Toc126751475"/>
      <w:bookmarkStart w:id="8007" w:name="_Toc126757905"/>
      <w:bookmarkStart w:id="8008" w:name="_Toc126745047"/>
      <w:bookmarkStart w:id="8009" w:name="_Toc126751477"/>
      <w:bookmarkStart w:id="8010" w:name="_Toc126757907"/>
      <w:bookmarkStart w:id="8011" w:name="_Toc126745049"/>
      <w:bookmarkStart w:id="8012" w:name="_Toc126751479"/>
      <w:bookmarkStart w:id="8013" w:name="_Toc126757909"/>
      <w:bookmarkStart w:id="8014" w:name="_Toc126745051"/>
      <w:bookmarkStart w:id="8015" w:name="_Toc126751481"/>
      <w:bookmarkStart w:id="8016" w:name="_Toc126757911"/>
      <w:bookmarkStart w:id="8017" w:name="_Toc126745052"/>
      <w:bookmarkStart w:id="8018" w:name="_Toc126751482"/>
      <w:bookmarkStart w:id="8019" w:name="_Toc126757912"/>
      <w:bookmarkStart w:id="8020" w:name="_Toc126745053"/>
      <w:bookmarkStart w:id="8021" w:name="_Toc126751483"/>
      <w:bookmarkStart w:id="8022" w:name="_Toc126757913"/>
      <w:bookmarkStart w:id="8023" w:name="_Toc126745055"/>
      <w:bookmarkStart w:id="8024" w:name="_Toc126751485"/>
      <w:bookmarkStart w:id="8025" w:name="_Toc126757915"/>
      <w:bookmarkStart w:id="8026" w:name="_Toc126745056"/>
      <w:bookmarkStart w:id="8027" w:name="_Toc126751486"/>
      <w:bookmarkStart w:id="8028" w:name="_Toc126757916"/>
      <w:bookmarkStart w:id="8029" w:name="_Toc126745058"/>
      <w:bookmarkStart w:id="8030" w:name="_Toc126751488"/>
      <w:bookmarkStart w:id="8031" w:name="_Toc126757918"/>
      <w:bookmarkStart w:id="8032" w:name="_Toc126745060"/>
      <w:bookmarkStart w:id="8033" w:name="_Toc126751490"/>
      <w:bookmarkStart w:id="8034" w:name="_Toc126757920"/>
      <w:bookmarkStart w:id="8035" w:name="_Toc126745062"/>
      <w:bookmarkStart w:id="8036" w:name="_Toc126751492"/>
      <w:bookmarkStart w:id="8037" w:name="_Toc126757922"/>
      <w:bookmarkStart w:id="8038" w:name="_Toc126745064"/>
      <w:bookmarkStart w:id="8039" w:name="_Toc126751494"/>
      <w:bookmarkStart w:id="8040" w:name="_Toc126757924"/>
      <w:bookmarkStart w:id="8041" w:name="_Toc126745066"/>
      <w:bookmarkStart w:id="8042" w:name="_Toc126751496"/>
      <w:bookmarkStart w:id="8043" w:name="_Toc126757926"/>
      <w:bookmarkStart w:id="8044" w:name="_Toc126745067"/>
      <w:bookmarkStart w:id="8045" w:name="_Toc126751497"/>
      <w:bookmarkStart w:id="8046" w:name="_Toc126757927"/>
      <w:bookmarkStart w:id="8047" w:name="_Toc126745068"/>
      <w:bookmarkStart w:id="8048" w:name="_Toc126751498"/>
      <w:bookmarkStart w:id="8049" w:name="_Toc126757928"/>
      <w:bookmarkStart w:id="8050" w:name="_Toc126745070"/>
      <w:bookmarkStart w:id="8051" w:name="_Toc126751500"/>
      <w:bookmarkStart w:id="8052" w:name="_Toc126757930"/>
      <w:bookmarkStart w:id="8053" w:name="_Toc126745071"/>
      <w:bookmarkStart w:id="8054" w:name="_Toc126751501"/>
      <w:bookmarkStart w:id="8055" w:name="_Toc126757931"/>
      <w:bookmarkStart w:id="8056" w:name="_Toc126745073"/>
      <w:bookmarkStart w:id="8057" w:name="_Toc126751503"/>
      <w:bookmarkStart w:id="8058" w:name="_Toc126757933"/>
      <w:bookmarkStart w:id="8059" w:name="_Toc126745075"/>
      <w:bookmarkStart w:id="8060" w:name="_Toc126751505"/>
      <w:bookmarkStart w:id="8061" w:name="_Toc126757935"/>
      <w:bookmarkStart w:id="8062" w:name="_Toc126745077"/>
      <w:bookmarkStart w:id="8063" w:name="_Toc126751507"/>
      <w:bookmarkStart w:id="8064" w:name="_Toc126757937"/>
      <w:bookmarkStart w:id="8065" w:name="_Toc126745079"/>
      <w:bookmarkStart w:id="8066" w:name="_Toc126751509"/>
      <w:bookmarkStart w:id="8067" w:name="_Toc126757939"/>
      <w:bookmarkStart w:id="8068" w:name="_Toc126745081"/>
      <w:bookmarkStart w:id="8069" w:name="_Toc126751511"/>
      <w:bookmarkStart w:id="8070" w:name="_Toc126757941"/>
      <w:bookmarkStart w:id="8071" w:name="_Toc126745082"/>
      <w:bookmarkStart w:id="8072" w:name="_Toc126751512"/>
      <w:bookmarkStart w:id="8073" w:name="_Toc126757942"/>
      <w:bookmarkStart w:id="8074" w:name="_Toc126745083"/>
      <w:bookmarkStart w:id="8075" w:name="_Toc126751513"/>
      <w:bookmarkStart w:id="8076" w:name="_Toc126757943"/>
      <w:bookmarkStart w:id="8077" w:name="_Toc126745085"/>
      <w:bookmarkStart w:id="8078" w:name="_Toc126751515"/>
      <w:bookmarkStart w:id="8079" w:name="_Toc126757945"/>
      <w:bookmarkStart w:id="8080" w:name="_Toc126745086"/>
      <w:bookmarkStart w:id="8081" w:name="_Toc126751516"/>
      <w:bookmarkStart w:id="8082" w:name="_Toc126757946"/>
      <w:bookmarkStart w:id="8083" w:name="_Toc126745088"/>
      <w:bookmarkStart w:id="8084" w:name="_Toc126751518"/>
      <w:bookmarkStart w:id="8085" w:name="_Toc126757948"/>
      <w:bookmarkStart w:id="8086" w:name="_Toc126745090"/>
      <w:bookmarkStart w:id="8087" w:name="_Toc126751520"/>
      <w:bookmarkStart w:id="8088" w:name="_Toc126757950"/>
      <w:bookmarkStart w:id="8089" w:name="_Toc126745092"/>
      <w:bookmarkStart w:id="8090" w:name="_Toc126751522"/>
      <w:bookmarkStart w:id="8091" w:name="_Toc126757952"/>
      <w:bookmarkStart w:id="8092" w:name="_Toc126745094"/>
      <w:bookmarkStart w:id="8093" w:name="_Toc126751524"/>
      <w:bookmarkStart w:id="8094" w:name="_Toc126757954"/>
      <w:bookmarkStart w:id="8095" w:name="_Toc126745096"/>
      <w:bookmarkStart w:id="8096" w:name="_Toc126751526"/>
      <w:bookmarkStart w:id="8097" w:name="_Toc126757956"/>
      <w:bookmarkStart w:id="8098" w:name="_Toc126745097"/>
      <w:bookmarkStart w:id="8099" w:name="_Toc126751527"/>
      <w:bookmarkStart w:id="8100" w:name="_Toc126757957"/>
      <w:bookmarkStart w:id="8101" w:name="_Toc126745098"/>
      <w:bookmarkStart w:id="8102" w:name="_Toc126751528"/>
      <w:bookmarkStart w:id="8103" w:name="_Toc126757958"/>
      <w:bookmarkStart w:id="8104" w:name="_Toc126745100"/>
      <w:bookmarkStart w:id="8105" w:name="_Toc126751530"/>
      <w:bookmarkStart w:id="8106" w:name="_Toc126757960"/>
      <w:bookmarkStart w:id="8107" w:name="_Toc126745101"/>
      <w:bookmarkStart w:id="8108" w:name="_Toc126751531"/>
      <w:bookmarkStart w:id="8109" w:name="_Toc126757961"/>
      <w:bookmarkStart w:id="8110" w:name="_Toc126745103"/>
      <w:bookmarkStart w:id="8111" w:name="_Toc126751533"/>
      <w:bookmarkStart w:id="8112" w:name="_Toc126757963"/>
      <w:bookmarkStart w:id="8113" w:name="_Toc126745105"/>
      <w:bookmarkStart w:id="8114" w:name="_Toc126751535"/>
      <w:bookmarkStart w:id="8115" w:name="_Toc126757965"/>
      <w:bookmarkStart w:id="8116" w:name="_Toc126745107"/>
      <w:bookmarkStart w:id="8117" w:name="_Toc126751537"/>
      <w:bookmarkStart w:id="8118" w:name="_Toc126757967"/>
      <w:bookmarkStart w:id="8119" w:name="_Toc126745109"/>
      <w:bookmarkStart w:id="8120" w:name="_Toc126751539"/>
      <w:bookmarkStart w:id="8121" w:name="_Toc126757969"/>
      <w:bookmarkStart w:id="8122" w:name="_Toc126745111"/>
      <w:bookmarkStart w:id="8123" w:name="_Toc126751541"/>
      <w:bookmarkStart w:id="8124" w:name="_Toc126757971"/>
      <w:bookmarkStart w:id="8125" w:name="_Toc126745112"/>
      <w:bookmarkStart w:id="8126" w:name="_Toc126751542"/>
      <w:bookmarkStart w:id="8127" w:name="_Toc126757972"/>
      <w:bookmarkStart w:id="8128" w:name="_Toc126745113"/>
      <w:bookmarkStart w:id="8129" w:name="_Toc126751543"/>
      <w:bookmarkStart w:id="8130" w:name="_Toc126757973"/>
      <w:bookmarkStart w:id="8131" w:name="_Toc126745115"/>
      <w:bookmarkStart w:id="8132" w:name="_Toc126751545"/>
      <w:bookmarkStart w:id="8133" w:name="_Toc126757975"/>
      <w:bookmarkStart w:id="8134" w:name="_Toc126745116"/>
      <w:bookmarkStart w:id="8135" w:name="_Toc126751546"/>
      <w:bookmarkStart w:id="8136" w:name="_Toc126757976"/>
      <w:bookmarkStart w:id="8137" w:name="_Toc126745118"/>
      <w:bookmarkStart w:id="8138" w:name="_Toc126751548"/>
      <w:bookmarkStart w:id="8139" w:name="_Toc126757978"/>
      <w:bookmarkStart w:id="8140" w:name="_Toc126745120"/>
      <w:bookmarkStart w:id="8141" w:name="_Toc126751550"/>
      <w:bookmarkStart w:id="8142" w:name="_Toc126757980"/>
      <w:bookmarkStart w:id="8143" w:name="_Toc126745122"/>
      <w:bookmarkStart w:id="8144" w:name="_Toc126751552"/>
      <w:bookmarkStart w:id="8145" w:name="_Toc126757982"/>
      <w:bookmarkStart w:id="8146" w:name="_Toc126745124"/>
      <w:bookmarkStart w:id="8147" w:name="_Toc126751554"/>
      <w:bookmarkStart w:id="8148" w:name="_Toc126757984"/>
      <w:bookmarkStart w:id="8149" w:name="_Toc126745126"/>
      <w:bookmarkStart w:id="8150" w:name="_Toc126751556"/>
      <w:bookmarkStart w:id="8151" w:name="_Toc126757986"/>
      <w:bookmarkStart w:id="8152" w:name="_Toc126745127"/>
      <w:bookmarkStart w:id="8153" w:name="_Toc126751557"/>
      <w:bookmarkStart w:id="8154" w:name="_Toc126757987"/>
      <w:bookmarkStart w:id="8155" w:name="_Toc126745128"/>
      <w:bookmarkStart w:id="8156" w:name="_Toc126751558"/>
      <w:bookmarkStart w:id="8157" w:name="_Toc126757988"/>
      <w:bookmarkStart w:id="8158" w:name="_Toc126745130"/>
      <w:bookmarkStart w:id="8159" w:name="_Toc126751560"/>
      <w:bookmarkStart w:id="8160" w:name="_Toc126757990"/>
      <w:bookmarkStart w:id="8161" w:name="_Toc126745131"/>
      <w:bookmarkStart w:id="8162" w:name="_Toc126751561"/>
      <w:bookmarkStart w:id="8163" w:name="_Toc126757991"/>
      <w:bookmarkStart w:id="8164" w:name="_Toc126745133"/>
      <w:bookmarkStart w:id="8165" w:name="_Toc126751563"/>
      <w:bookmarkStart w:id="8166" w:name="_Toc126757993"/>
      <w:bookmarkStart w:id="8167" w:name="_Toc126745135"/>
      <w:bookmarkStart w:id="8168" w:name="_Toc126751565"/>
      <w:bookmarkStart w:id="8169" w:name="_Toc126757995"/>
      <w:bookmarkStart w:id="8170" w:name="_Toc126745137"/>
      <w:bookmarkStart w:id="8171" w:name="_Toc126751567"/>
      <w:bookmarkStart w:id="8172" w:name="_Toc126757997"/>
      <w:bookmarkStart w:id="8173" w:name="_Toc126745139"/>
      <w:bookmarkStart w:id="8174" w:name="_Toc126751569"/>
      <w:bookmarkStart w:id="8175" w:name="_Toc126757999"/>
      <w:bookmarkStart w:id="8176" w:name="_Toc126745141"/>
      <w:bookmarkStart w:id="8177" w:name="_Toc126751571"/>
      <w:bookmarkStart w:id="8178" w:name="_Toc126758001"/>
      <w:bookmarkStart w:id="8179" w:name="_Toc126745142"/>
      <w:bookmarkStart w:id="8180" w:name="_Toc126751572"/>
      <w:bookmarkStart w:id="8181" w:name="_Toc126758002"/>
      <w:bookmarkStart w:id="8182" w:name="_Toc126745143"/>
      <w:bookmarkStart w:id="8183" w:name="_Toc126751573"/>
      <w:bookmarkStart w:id="8184" w:name="_Toc126758003"/>
      <w:bookmarkStart w:id="8185" w:name="_Toc126745145"/>
      <w:bookmarkStart w:id="8186" w:name="_Toc126751575"/>
      <w:bookmarkStart w:id="8187" w:name="_Toc126758005"/>
      <w:bookmarkStart w:id="8188" w:name="_Toc126745146"/>
      <w:bookmarkStart w:id="8189" w:name="_Toc126751576"/>
      <w:bookmarkStart w:id="8190" w:name="_Toc126758006"/>
      <w:bookmarkStart w:id="8191" w:name="_Toc126745148"/>
      <w:bookmarkStart w:id="8192" w:name="_Toc126751578"/>
      <w:bookmarkStart w:id="8193" w:name="_Toc126758008"/>
      <w:bookmarkStart w:id="8194" w:name="_Toc126745150"/>
      <w:bookmarkStart w:id="8195" w:name="_Toc126751580"/>
      <w:bookmarkStart w:id="8196" w:name="_Toc126758010"/>
      <w:bookmarkStart w:id="8197" w:name="_Toc126745152"/>
      <w:bookmarkStart w:id="8198" w:name="_Toc126751582"/>
      <w:bookmarkStart w:id="8199" w:name="_Toc126758012"/>
      <w:bookmarkStart w:id="8200" w:name="_Toc126745154"/>
      <w:bookmarkStart w:id="8201" w:name="_Toc126751584"/>
      <w:bookmarkStart w:id="8202" w:name="_Toc126758014"/>
      <w:bookmarkStart w:id="8203" w:name="_Toc126745156"/>
      <w:bookmarkStart w:id="8204" w:name="_Toc126751586"/>
      <w:bookmarkStart w:id="8205" w:name="_Toc126758016"/>
      <w:bookmarkStart w:id="8206" w:name="_Toc126745157"/>
      <w:bookmarkStart w:id="8207" w:name="_Toc126751587"/>
      <w:bookmarkStart w:id="8208" w:name="_Toc126758017"/>
      <w:bookmarkStart w:id="8209" w:name="_Toc126745158"/>
      <w:bookmarkStart w:id="8210" w:name="_Toc126751588"/>
      <w:bookmarkStart w:id="8211" w:name="_Toc126758018"/>
      <w:bookmarkStart w:id="8212" w:name="_Toc126745160"/>
      <w:bookmarkStart w:id="8213" w:name="_Toc126751590"/>
      <w:bookmarkStart w:id="8214" w:name="_Toc126758020"/>
      <w:bookmarkStart w:id="8215" w:name="_Toc126745161"/>
      <w:bookmarkStart w:id="8216" w:name="_Toc126751591"/>
      <w:bookmarkStart w:id="8217" w:name="_Toc126758021"/>
      <w:bookmarkStart w:id="8218" w:name="_Toc126745163"/>
      <w:bookmarkStart w:id="8219" w:name="_Toc126751593"/>
      <w:bookmarkStart w:id="8220" w:name="_Toc126758023"/>
      <w:bookmarkStart w:id="8221" w:name="_Toc126745165"/>
      <w:bookmarkStart w:id="8222" w:name="_Toc126751595"/>
      <w:bookmarkStart w:id="8223" w:name="_Toc126758025"/>
      <w:bookmarkStart w:id="8224" w:name="_Toc126745167"/>
      <w:bookmarkStart w:id="8225" w:name="_Toc126751597"/>
      <w:bookmarkStart w:id="8226" w:name="_Toc126758027"/>
      <w:bookmarkStart w:id="8227" w:name="_Toc126745169"/>
      <w:bookmarkStart w:id="8228" w:name="_Toc126751599"/>
      <w:bookmarkStart w:id="8229" w:name="_Toc126758029"/>
      <w:bookmarkStart w:id="8230" w:name="_Toc126745171"/>
      <w:bookmarkStart w:id="8231" w:name="_Toc126751601"/>
      <w:bookmarkStart w:id="8232" w:name="_Toc126758031"/>
      <w:bookmarkStart w:id="8233" w:name="_Toc126745172"/>
      <w:bookmarkStart w:id="8234" w:name="_Toc126751602"/>
      <w:bookmarkStart w:id="8235" w:name="_Toc126758032"/>
      <w:bookmarkStart w:id="8236" w:name="_Toc126745173"/>
      <w:bookmarkStart w:id="8237" w:name="_Toc126751603"/>
      <w:bookmarkStart w:id="8238" w:name="_Toc126758033"/>
      <w:bookmarkStart w:id="8239" w:name="_Toc126745175"/>
      <w:bookmarkStart w:id="8240" w:name="_Toc126751605"/>
      <w:bookmarkStart w:id="8241" w:name="_Toc126758035"/>
      <w:bookmarkStart w:id="8242" w:name="_Toc126745176"/>
      <w:bookmarkStart w:id="8243" w:name="_Toc126751606"/>
      <w:bookmarkStart w:id="8244" w:name="_Toc126758036"/>
      <w:bookmarkStart w:id="8245" w:name="_Toc126745178"/>
      <w:bookmarkStart w:id="8246" w:name="_Toc126751608"/>
      <w:bookmarkStart w:id="8247" w:name="_Toc126758038"/>
      <w:bookmarkStart w:id="8248" w:name="_Toc126745180"/>
      <w:bookmarkStart w:id="8249" w:name="_Toc126751610"/>
      <w:bookmarkStart w:id="8250" w:name="_Toc126758040"/>
      <w:bookmarkStart w:id="8251" w:name="_Toc126745182"/>
      <w:bookmarkStart w:id="8252" w:name="_Toc126751612"/>
      <w:bookmarkStart w:id="8253" w:name="_Toc126758042"/>
      <w:bookmarkStart w:id="8254" w:name="_Toc126745184"/>
      <w:bookmarkStart w:id="8255" w:name="_Toc126751614"/>
      <w:bookmarkStart w:id="8256" w:name="_Toc126758044"/>
      <w:bookmarkStart w:id="8257" w:name="_Toc126745186"/>
      <w:bookmarkStart w:id="8258" w:name="_Toc126751616"/>
      <w:bookmarkStart w:id="8259" w:name="_Toc126758046"/>
      <w:bookmarkStart w:id="8260" w:name="_Toc126745187"/>
      <w:bookmarkStart w:id="8261" w:name="_Toc126751617"/>
      <w:bookmarkStart w:id="8262" w:name="_Toc126758047"/>
      <w:bookmarkStart w:id="8263" w:name="_Toc126745188"/>
      <w:bookmarkStart w:id="8264" w:name="_Toc126751618"/>
      <w:bookmarkStart w:id="8265" w:name="_Toc126758048"/>
      <w:bookmarkStart w:id="8266" w:name="_Toc126745190"/>
      <w:bookmarkStart w:id="8267" w:name="_Toc126751620"/>
      <w:bookmarkStart w:id="8268" w:name="_Toc126758050"/>
      <w:bookmarkStart w:id="8269" w:name="_Toc126745191"/>
      <w:bookmarkStart w:id="8270" w:name="_Toc126751621"/>
      <w:bookmarkStart w:id="8271" w:name="_Toc126758051"/>
      <w:bookmarkStart w:id="8272" w:name="_Toc126745193"/>
      <w:bookmarkStart w:id="8273" w:name="_Toc126751623"/>
      <w:bookmarkStart w:id="8274" w:name="_Toc126758053"/>
      <w:bookmarkStart w:id="8275" w:name="_Toc126745195"/>
      <w:bookmarkStart w:id="8276" w:name="_Toc126751625"/>
      <w:bookmarkStart w:id="8277" w:name="_Toc126758055"/>
      <w:bookmarkStart w:id="8278" w:name="_Toc126745197"/>
      <w:bookmarkStart w:id="8279" w:name="_Toc126751627"/>
      <w:bookmarkStart w:id="8280" w:name="_Toc126758057"/>
      <w:bookmarkStart w:id="8281" w:name="_Toc126745199"/>
      <w:bookmarkStart w:id="8282" w:name="_Toc126751629"/>
      <w:bookmarkStart w:id="8283" w:name="_Toc126758059"/>
      <w:bookmarkStart w:id="8284" w:name="_Toc126745201"/>
      <w:bookmarkStart w:id="8285" w:name="_Toc126751631"/>
      <w:bookmarkStart w:id="8286" w:name="_Toc126758061"/>
      <w:bookmarkStart w:id="8287" w:name="_Toc126745202"/>
      <w:bookmarkStart w:id="8288" w:name="_Toc126751632"/>
      <w:bookmarkStart w:id="8289" w:name="_Toc126758062"/>
      <w:bookmarkStart w:id="8290" w:name="_Toc126745203"/>
      <w:bookmarkStart w:id="8291" w:name="_Toc126751633"/>
      <w:bookmarkStart w:id="8292" w:name="_Toc126758063"/>
      <w:bookmarkStart w:id="8293" w:name="_Toc126745205"/>
      <w:bookmarkStart w:id="8294" w:name="_Toc126751635"/>
      <w:bookmarkStart w:id="8295" w:name="_Toc126758065"/>
      <w:bookmarkStart w:id="8296" w:name="_Toc126745206"/>
      <w:bookmarkStart w:id="8297" w:name="_Toc126751636"/>
      <w:bookmarkStart w:id="8298" w:name="_Toc126758066"/>
      <w:bookmarkStart w:id="8299" w:name="_Toc126745208"/>
      <w:bookmarkStart w:id="8300" w:name="_Toc126751638"/>
      <w:bookmarkStart w:id="8301" w:name="_Toc126758068"/>
      <w:bookmarkStart w:id="8302" w:name="_Toc126745210"/>
      <w:bookmarkStart w:id="8303" w:name="_Toc126751640"/>
      <w:bookmarkStart w:id="8304" w:name="_Toc126758070"/>
      <w:bookmarkStart w:id="8305" w:name="_Toc126745212"/>
      <w:bookmarkStart w:id="8306" w:name="_Toc126751642"/>
      <w:bookmarkStart w:id="8307" w:name="_Toc126758072"/>
      <w:bookmarkStart w:id="8308" w:name="_Toc126745214"/>
      <w:bookmarkStart w:id="8309" w:name="_Toc126751644"/>
      <w:bookmarkStart w:id="8310" w:name="_Toc126758074"/>
      <w:bookmarkStart w:id="8311" w:name="_Toc126745216"/>
      <w:bookmarkStart w:id="8312" w:name="_Toc126751646"/>
      <w:bookmarkStart w:id="8313" w:name="_Toc126758076"/>
      <w:bookmarkStart w:id="8314" w:name="_Toc126745217"/>
      <w:bookmarkStart w:id="8315" w:name="_Toc126751647"/>
      <w:bookmarkStart w:id="8316" w:name="_Toc126758077"/>
      <w:bookmarkStart w:id="8317" w:name="_Toc126745218"/>
      <w:bookmarkStart w:id="8318" w:name="_Toc126751648"/>
      <w:bookmarkStart w:id="8319" w:name="_Toc126758078"/>
      <w:bookmarkStart w:id="8320" w:name="_Toc126745220"/>
      <w:bookmarkStart w:id="8321" w:name="_Toc126751650"/>
      <w:bookmarkStart w:id="8322" w:name="_Toc126758080"/>
      <w:bookmarkStart w:id="8323" w:name="_Toc126745221"/>
      <w:bookmarkStart w:id="8324" w:name="_Toc126751651"/>
      <w:bookmarkStart w:id="8325" w:name="_Toc126758081"/>
      <w:bookmarkStart w:id="8326" w:name="_Toc126745223"/>
      <w:bookmarkStart w:id="8327" w:name="_Toc126751653"/>
      <w:bookmarkStart w:id="8328" w:name="_Toc126758083"/>
      <w:bookmarkStart w:id="8329" w:name="_Toc126745225"/>
      <w:bookmarkStart w:id="8330" w:name="_Toc126751655"/>
      <w:bookmarkStart w:id="8331" w:name="_Toc126758085"/>
      <w:bookmarkStart w:id="8332" w:name="_Toc126745227"/>
      <w:bookmarkStart w:id="8333" w:name="_Toc126751657"/>
      <w:bookmarkStart w:id="8334" w:name="_Toc126758087"/>
      <w:bookmarkStart w:id="8335" w:name="_Toc126745229"/>
      <w:bookmarkStart w:id="8336" w:name="_Toc126751659"/>
      <w:bookmarkStart w:id="8337" w:name="_Toc126758089"/>
      <w:bookmarkStart w:id="8338" w:name="_Toc126745231"/>
      <w:bookmarkStart w:id="8339" w:name="_Toc126751661"/>
      <w:bookmarkStart w:id="8340" w:name="_Toc126758091"/>
      <w:bookmarkStart w:id="8341" w:name="_Toc126745232"/>
      <w:bookmarkStart w:id="8342" w:name="_Toc126751662"/>
      <w:bookmarkStart w:id="8343" w:name="_Toc126758092"/>
      <w:bookmarkStart w:id="8344" w:name="_Toc126745233"/>
      <w:bookmarkStart w:id="8345" w:name="_Toc126751663"/>
      <w:bookmarkStart w:id="8346" w:name="_Toc126758093"/>
      <w:bookmarkStart w:id="8347" w:name="_Toc126745235"/>
      <w:bookmarkStart w:id="8348" w:name="_Toc126751665"/>
      <w:bookmarkStart w:id="8349" w:name="_Toc126758095"/>
      <w:bookmarkStart w:id="8350" w:name="_Toc126745236"/>
      <w:bookmarkStart w:id="8351" w:name="_Toc126751666"/>
      <w:bookmarkStart w:id="8352" w:name="_Toc126758096"/>
      <w:bookmarkStart w:id="8353" w:name="_Toc126745238"/>
      <w:bookmarkStart w:id="8354" w:name="_Toc126751668"/>
      <w:bookmarkStart w:id="8355" w:name="_Toc126758098"/>
      <w:bookmarkStart w:id="8356" w:name="_Toc126745240"/>
      <w:bookmarkStart w:id="8357" w:name="_Toc126751670"/>
      <w:bookmarkStart w:id="8358" w:name="_Toc126758100"/>
      <w:bookmarkStart w:id="8359" w:name="_Toc126745242"/>
      <w:bookmarkStart w:id="8360" w:name="_Toc126751672"/>
      <w:bookmarkStart w:id="8361" w:name="_Toc126758102"/>
      <w:bookmarkStart w:id="8362" w:name="_Toc126745244"/>
      <w:bookmarkStart w:id="8363" w:name="_Toc126751674"/>
      <w:bookmarkStart w:id="8364" w:name="_Toc126758104"/>
      <w:bookmarkStart w:id="8365" w:name="_Toc126745246"/>
      <w:bookmarkStart w:id="8366" w:name="_Toc126751676"/>
      <w:bookmarkStart w:id="8367" w:name="_Toc126758106"/>
      <w:bookmarkStart w:id="8368" w:name="_Toc126745247"/>
      <w:bookmarkStart w:id="8369" w:name="_Toc126751677"/>
      <w:bookmarkStart w:id="8370" w:name="_Toc126758107"/>
      <w:bookmarkStart w:id="8371" w:name="_Toc126745248"/>
      <w:bookmarkStart w:id="8372" w:name="_Toc126751678"/>
      <w:bookmarkStart w:id="8373" w:name="_Toc126758108"/>
      <w:bookmarkStart w:id="8374" w:name="_Toc126745250"/>
      <w:bookmarkStart w:id="8375" w:name="_Toc126751680"/>
      <w:bookmarkStart w:id="8376" w:name="_Toc126758110"/>
      <w:bookmarkStart w:id="8377" w:name="_Toc126745251"/>
      <w:bookmarkStart w:id="8378" w:name="_Toc126751681"/>
      <w:bookmarkStart w:id="8379" w:name="_Toc126758111"/>
      <w:bookmarkStart w:id="8380" w:name="_Toc126745253"/>
      <w:bookmarkStart w:id="8381" w:name="_Toc126751683"/>
      <w:bookmarkStart w:id="8382" w:name="_Toc126758113"/>
      <w:bookmarkStart w:id="8383" w:name="_Toc126745255"/>
      <w:bookmarkStart w:id="8384" w:name="_Toc126751685"/>
      <w:bookmarkStart w:id="8385" w:name="_Toc126758115"/>
      <w:bookmarkStart w:id="8386" w:name="_Toc126745257"/>
      <w:bookmarkStart w:id="8387" w:name="_Toc126751687"/>
      <w:bookmarkStart w:id="8388" w:name="_Toc126758117"/>
      <w:bookmarkStart w:id="8389" w:name="_Toc126745259"/>
      <w:bookmarkStart w:id="8390" w:name="_Toc126751689"/>
      <w:bookmarkStart w:id="8391" w:name="_Toc126758119"/>
      <w:bookmarkStart w:id="8392" w:name="_Toc126745261"/>
      <w:bookmarkStart w:id="8393" w:name="_Toc126751691"/>
      <w:bookmarkStart w:id="8394" w:name="_Toc126758121"/>
      <w:bookmarkStart w:id="8395" w:name="_Toc126745262"/>
      <w:bookmarkStart w:id="8396" w:name="_Toc126751692"/>
      <w:bookmarkStart w:id="8397" w:name="_Toc126758122"/>
      <w:bookmarkStart w:id="8398" w:name="_Toc126745263"/>
      <w:bookmarkStart w:id="8399" w:name="_Toc126751693"/>
      <w:bookmarkStart w:id="8400" w:name="_Toc126758123"/>
      <w:bookmarkStart w:id="8401" w:name="_Toc126745265"/>
      <w:bookmarkStart w:id="8402" w:name="_Toc126751695"/>
      <w:bookmarkStart w:id="8403" w:name="_Toc126758125"/>
      <w:bookmarkStart w:id="8404" w:name="_Toc126745266"/>
      <w:bookmarkStart w:id="8405" w:name="_Toc126751696"/>
      <w:bookmarkStart w:id="8406" w:name="_Toc126758126"/>
      <w:bookmarkStart w:id="8407" w:name="_Toc126745268"/>
      <w:bookmarkStart w:id="8408" w:name="_Toc126751698"/>
      <w:bookmarkStart w:id="8409" w:name="_Toc126758128"/>
      <w:bookmarkStart w:id="8410" w:name="_Toc126745270"/>
      <w:bookmarkStart w:id="8411" w:name="_Toc126751700"/>
      <w:bookmarkStart w:id="8412" w:name="_Toc126758130"/>
      <w:bookmarkStart w:id="8413" w:name="_Toc126745272"/>
      <w:bookmarkStart w:id="8414" w:name="_Toc126751702"/>
      <w:bookmarkStart w:id="8415" w:name="_Toc126758132"/>
      <w:bookmarkStart w:id="8416" w:name="_Toc126745274"/>
      <w:bookmarkStart w:id="8417" w:name="_Toc126751704"/>
      <w:bookmarkStart w:id="8418" w:name="_Toc126758134"/>
      <w:bookmarkStart w:id="8419" w:name="_Toc126745276"/>
      <w:bookmarkStart w:id="8420" w:name="_Toc126751706"/>
      <w:bookmarkStart w:id="8421" w:name="_Toc126758136"/>
      <w:bookmarkStart w:id="8422" w:name="_Toc126745277"/>
      <w:bookmarkStart w:id="8423" w:name="_Toc126751707"/>
      <w:bookmarkStart w:id="8424" w:name="_Toc126758137"/>
      <w:bookmarkStart w:id="8425" w:name="_Toc126745278"/>
      <w:bookmarkStart w:id="8426" w:name="_Toc126751708"/>
      <w:bookmarkStart w:id="8427" w:name="_Toc126758138"/>
      <w:bookmarkStart w:id="8428" w:name="_Toc126745280"/>
      <w:bookmarkStart w:id="8429" w:name="_Toc126751710"/>
      <w:bookmarkStart w:id="8430" w:name="_Toc126758140"/>
      <w:bookmarkStart w:id="8431" w:name="_Toc126745281"/>
      <w:bookmarkStart w:id="8432" w:name="_Toc126751711"/>
      <w:bookmarkStart w:id="8433" w:name="_Toc126758141"/>
      <w:bookmarkStart w:id="8434" w:name="_Toc126745283"/>
      <w:bookmarkStart w:id="8435" w:name="_Toc126751713"/>
      <w:bookmarkStart w:id="8436" w:name="_Toc126758143"/>
      <w:bookmarkStart w:id="8437" w:name="_Toc126745285"/>
      <w:bookmarkStart w:id="8438" w:name="_Toc126751715"/>
      <w:bookmarkStart w:id="8439" w:name="_Toc126758145"/>
      <w:bookmarkStart w:id="8440" w:name="_Toc126745287"/>
      <w:bookmarkStart w:id="8441" w:name="_Toc126751717"/>
      <w:bookmarkStart w:id="8442" w:name="_Toc126758147"/>
      <w:bookmarkStart w:id="8443" w:name="_Toc126745289"/>
      <w:bookmarkStart w:id="8444" w:name="_Toc126751719"/>
      <w:bookmarkStart w:id="8445" w:name="_Toc126758149"/>
      <w:bookmarkStart w:id="8446" w:name="_Toc126745291"/>
      <w:bookmarkStart w:id="8447" w:name="_Toc126751721"/>
      <w:bookmarkStart w:id="8448" w:name="_Toc126758151"/>
      <w:bookmarkStart w:id="8449" w:name="_Toc126745292"/>
      <w:bookmarkStart w:id="8450" w:name="_Toc126751722"/>
      <w:bookmarkStart w:id="8451" w:name="_Toc126758152"/>
      <w:bookmarkStart w:id="8452" w:name="_Toc126745293"/>
      <w:bookmarkStart w:id="8453" w:name="_Toc126751723"/>
      <w:bookmarkStart w:id="8454" w:name="_Toc126758153"/>
      <w:bookmarkStart w:id="8455" w:name="_Toc126745295"/>
      <w:bookmarkStart w:id="8456" w:name="_Toc126751725"/>
      <w:bookmarkStart w:id="8457" w:name="_Toc126758155"/>
      <w:bookmarkStart w:id="8458" w:name="_Toc126745296"/>
      <w:bookmarkStart w:id="8459" w:name="_Toc126751726"/>
      <w:bookmarkStart w:id="8460" w:name="_Toc126758156"/>
      <w:bookmarkStart w:id="8461" w:name="_Toc126745298"/>
      <w:bookmarkStart w:id="8462" w:name="_Toc126751728"/>
      <w:bookmarkStart w:id="8463" w:name="_Toc126758158"/>
      <w:bookmarkStart w:id="8464" w:name="_Toc126745300"/>
      <w:bookmarkStart w:id="8465" w:name="_Toc126751730"/>
      <w:bookmarkStart w:id="8466" w:name="_Toc126758160"/>
      <w:bookmarkStart w:id="8467" w:name="_Toc126745302"/>
      <w:bookmarkStart w:id="8468" w:name="_Toc126751732"/>
      <w:bookmarkStart w:id="8469" w:name="_Toc126758162"/>
      <w:bookmarkStart w:id="8470" w:name="_Toc126745304"/>
      <w:bookmarkStart w:id="8471" w:name="_Toc126751734"/>
      <w:bookmarkStart w:id="8472" w:name="_Toc126758164"/>
      <w:bookmarkStart w:id="8473" w:name="_Toc126745306"/>
      <w:bookmarkStart w:id="8474" w:name="_Toc126751736"/>
      <w:bookmarkStart w:id="8475" w:name="_Toc126758166"/>
      <w:bookmarkStart w:id="8476" w:name="_Toc126745307"/>
      <w:bookmarkStart w:id="8477" w:name="_Toc126751737"/>
      <w:bookmarkStart w:id="8478" w:name="_Toc126758167"/>
      <w:bookmarkStart w:id="8479" w:name="_Toc126745308"/>
      <w:bookmarkStart w:id="8480" w:name="_Toc126751738"/>
      <w:bookmarkStart w:id="8481" w:name="_Toc126758168"/>
      <w:bookmarkStart w:id="8482" w:name="_Toc126745310"/>
      <w:bookmarkStart w:id="8483" w:name="_Toc126751740"/>
      <w:bookmarkStart w:id="8484" w:name="_Toc126758170"/>
      <w:bookmarkStart w:id="8485" w:name="_Toc126745311"/>
      <w:bookmarkStart w:id="8486" w:name="_Toc126751741"/>
      <w:bookmarkStart w:id="8487" w:name="_Toc126758171"/>
      <w:bookmarkStart w:id="8488" w:name="_Toc126745313"/>
      <w:bookmarkStart w:id="8489" w:name="_Toc126751743"/>
      <w:bookmarkStart w:id="8490" w:name="_Toc126758173"/>
      <w:bookmarkStart w:id="8491" w:name="_Toc126745315"/>
      <w:bookmarkStart w:id="8492" w:name="_Toc126751745"/>
      <w:bookmarkStart w:id="8493" w:name="_Toc126758175"/>
      <w:bookmarkStart w:id="8494" w:name="_Toc126745317"/>
      <w:bookmarkStart w:id="8495" w:name="_Toc126751747"/>
      <w:bookmarkStart w:id="8496" w:name="_Toc126758177"/>
      <w:bookmarkStart w:id="8497" w:name="_Toc126745319"/>
      <w:bookmarkStart w:id="8498" w:name="_Toc126751749"/>
      <w:bookmarkStart w:id="8499" w:name="_Toc126758179"/>
      <w:bookmarkStart w:id="8500" w:name="_Toc126745321"/>
      <w:bookmarkStart w:id="8501" w:name="_Toc126751751"/>
      <w:bookmarkStart w:id="8502" w:name="_Toc126758181"/>
      <w:bookmarkStart w:id="8503" w:name="_Toc126745322"/>
      <w:bookmarkStart w:id="8504" w:name="_Toc126751752"/>
      <w:bookmarkStart w:id="8505" w:name="_Toc126758182"/>
      <w:bookmarkStart w:id="8506" w:name="_Toc126745323"/>
      <w:bookmarkStart w:id="8507" w:name="_Toc126751753"/>
      <w:bookmarkStart w:id="8508" w:name="_Toc126758183"/>
      <w:bookmarkStart w:id="8509" w:name="_Toc126745325"/>
      <w:bookmarkStart w:id="8510" w:name="_Toc126751755"/>
      <w:bookmarkStart w:id="8511" w:name="_Toc126758185"/>
      <w:bookmarkStart w:id="8512" w:name="_Toc126745326"/>
      <w:bookmarkStart w:id="8513" w:name="_Toc126751756"/>
      <w:bookmarkStart w:id="8514" w:name="_Toc126758186"/>
      <w:bookmarkStart w:id="8515" w:name="_Toc126745328"/>
      <w:bookmarkStart w:id="8516" w:name="_Toc126751758"/>
      <w:bookmarkStart w:id="8517" w:name="_Toc126758188"/>
      <w:bookmarkStart w:id="8518" w:name="_Toc126745330"/>
      <w:bookmarkStart w:id="8519" w:name="_Toc126751760"/>
      <w:bookmarkStart w:id="8520" w:name="_Toc126758190"/>
      <w:bookmarkStart w:id="8521" w:name="_Toc126745332"/>
      <w:bookmarkStart w:id="8522" w:name="_Toc126751762"/>
      <w:bookmarkStart w:id="8523" w:name="_Toc126758192"/>
      <w:bookmarkStart w:id="8524" w:name="_Toc126745334"/>
      <w:bookmarkStart w:id="8525" w:name="_Toc126751764"/>
      <w:bookmarkStart w:id="8526" w:name="_Toc126758194"/>
      <w:bookmarkStart w:id="8527" w:name="_Toc126745336"/>
      <w:bookmarkStart w:id="8528" w:name="_Toc126751766"/>
      <w:bookmarkStart w:id="8529" w:name="_Toc126758196"/>
      <w:bookmarkStart w:id="8530" w:name="_Toc126745337"/>
      <w:bookmarkStart w:id="8531" w:name="_Toc126751767"/>
      <w:bookmarkStart w:id="8532" w:name="_Toc126758197"/>
      <w:bookmarkStart w:id="8533" w:name="_Toc126745338"/>
      <w:bookmarkStart w:id="8534" w:name="_Toc126751768"/>
      <w:bookmarkStart w:id="8535" w:name="_Toc126758198"/>
      <w:bookmarkStart w:id="8536" w:name="_Toc126745340"/>
      <w:bookmarkStart w:id="8537" w:name="_Toc126751770"/>
      <w:bookmarkStart w:id="8538" w:name="_Toc126758200"/>
      <w:bookmarkStart w:id="8539" w:name="_Toc126745341"/>
      <w:bookmarkStart w:id="8540" w:name="_Toc126751771"/>
      <w:bookmarkStart w:id="8541" w:name="_Toc126758201"/>
      <w:bookmarkStart w:id="8542" w:name="_Toc126745343"/>
      <w:bookmarkStart w:id="8543" w:name="_Toc126751773"/>
      <w:bookmarkStart w:id="8544" w:name="_Toc126758203"/>
      <w:bookmarkStart w:id="8545" w:name="_Toc126745345"/>
      <w:bookmarkStart w:id="8546" w:name="_Toc126751775"/>
      <w:bookmarkStart w:id="8547" w:name="_Toc126758205"/>
      <w:bookmarkStart w:id="8548" w:name="_Toc126745347"/>
      <w:bookmarkStart w:id="8549" w:name="_Toc126751777"/>
      <w:bookmarkStart w:id="8550" w:name="_Toc126758207"/>
      <w:bookmarkStart w:id="8551" w:name="_Toc126745349"/>
      <w:bookmarkStart w:id="8552" w:name="_Toc126751779"/>
      <w:bookmarkStart w:id="8553" w:name="_Toc126758209"/>
      <w:bookmarkStart w:id="8554" w:name="_Toc126745351"/>
      <w:bookmarkStart w:id="8555" w:name="_Toc126751781"/>
      <w:bookmarkStart w:id="8556" w:name="_Toc126758211"/>
      <w:bookmarkStart w:id="8557" w:name="_Toc126745352"/>
      <w:bookmarkStart w:id="8558" w:name="_Toc126751782"/>
      <w:bookmarkStart w:id="8559" w:name="_Toc126758212"/>
      <w:bookmarkStart w:id="8560" w:name="_Toc126745353"/>
      <w:bookmarkStart w:id="8561" w:name="_Toc126751783"/>
      <w:bookmarkStart w:id="8562" w:name="_Toc126758213"/>
      <w:bookmarkStart w:id="8563" w:name="_Toc126745355"/>
      <w:bookmarkStart w:id="8564" w:name="_Toc126751785"/>
      <w:bookmarkStart w:id="8565" w:name="_Toc126758215"/>
      <w:bookmarkStart w:id="8566" w:name="_Toc126745356"/>
      <w:bookmarkStart w:id="8567" w:name="_Toc126751786"/>
      <w:bookmarkStart w:id="8568" w:name="_Toc126758216"/>
      <w:bookmarkStart w:id="8569" w:name="_Toc126745358"/>
      <w:bookmarkStart w:id="8570" w:name="_Toc126751788"/>
      <w:bookmarkStart w:id="8571" w:name="_Toc126758218"/>
      <w:bookmarkStart w:id="8572" w:name="_Toc126745360"/>
      <w:bookmarkStart w:id="8573" w:name="_Toc126751790"/>
      <w:bookmarkStart w:id="8574" w:name="_Toc126758220"/>
      <w:bookmarkStart w:id="8575" w:name="_Toc126745362"/>
      <w:bookmarkStart w:id="8576" w:name="_Toc126751792"/>
      <w:bookmarkStart w:id="8577" w:name="_Toc126758222"/>
      <w:bookmarkStart w:id="8578" w:name="_Toc126745364"/>
      <w:bookmarkStart w:id="8579" w:name="_Toc126751794"/>
      <w:bookmarkStart w:id="8580" w:name="_Toc126758224"/>
      <w:bookmarkStart w:id="8581" w:name="_Toc126745366"/>
      <w:bookmarkStart w:id="8582" w:name="_Toc126751796"/>
      <w:bookmarkStart w:id="8583" w:name="_Toc126758226"/>
      <w:bookmarkStart w:id="8584" w:name="_Toc126745367"/>
      <w:bookmarkStart w:id="8585" w:name="_Toc126751797"/>
      <w:bookmarkStart w:id="8586" w:name="_Toc126758227"/>
      <w:bookmarkStart w:id="8587" w:name="_Toc126745368"/>
      <w:bookmarkStart w:id="8588" w:name="_Toc126751798"/>
      <w:bookmarkStart w:id="8589" w:name="_Toc126758228"/>
      <w:bookmarkStart w:id="8590" w:name="_Toc126745370"/>
      <w:bookmarkStart w:id="8591" w:name="_Toc126751800"/>
      <w:bookmarkStart w:id="8592" w:name="_Toc126758230"/>
      <w:bookmarkStart w:id="8593" w:name="_Toc126745371"/>
      <w:bookmarkStart w:id="8594" w:name="_Toc126751801"/>
      <w:bookmarkStart w:id="8595" w:name="_Toc126758231"/>
      <w:bookmarkStart w:id="8596" w:name="_Toc126745373"/>
      <w:bookmarkStart w:id="8597" w:name="_Toc126751803"/>
      <w:bookmarkStart w:id="8598" w:name="_Toc126758233"/>
      <w:bookmarkStart w:id="8599" w:name="_Toc126745375"/>
      <w:bookmarkStart w:id="8600" w:name="_Toc126751805"/>
      <w:bookmarkStart w:id="8601" w:name="_Toc126758235"/>
      <w:bookmarkStart w:id="8602" w:name="_Toc126745377"/>
      <w:bookmarkStart w:id="8603" w:name="_Toc126751807"/>
      <w:bookmarkStart w:id="8604" w:name="_Toc126758237"/>
      <w:bookmarkStart w:id="8605" w:name="_Toc126745379"/>
      <w:bookmarkStart w:id="8606" w:name="_Toc126751809"/>
      <w:bookmarkStart w:id="8607" w:name="_Toc126758239"/>
      <w:bookmarkStart w:id="8608" w:name="_Toc126745381"/>
      <w:bookmarkStart w:id="8609" w:name="_Toc126751811"/>
      <w:bookmarkStart w:id="8610" w:name="_Toc126758241"/>
      <w:bookmarkStart w:id="8611" w:name="_Toc126745382"/>
      <w:bookmarkStart w:id="8612" w:name="_Toc126751812"/>
      <w:bookmarkStart w:id="8613" w:name="_Toc126758242"/>
      <w:bookmarkStart w:id="8614" w:name="_Toc126745383"/>
      <w:bookmarkStart w:id="8615" w:name="_Toc126751813"/>
      <w:bookmarkStart w:id="8616" w:name="_Toc126758243"/>
      <w:bookmarkStart w:id="8617" w:name="_Toc126745385"/>
      <w:bookmarkStart w:id="8618" w:name="_Toc126751815"/>
      <w:bookmarkStart w:id="8619" w:name="_Toc126758245"/>
      <w:bookmarkStart w:id="8620" w:name="_Toc126745386"/>
      <w:bookmarkStart w:id="8621" w:name="_Toc126751816"/>
      <w:bookmarkStart w:id="8622" w:name="_Toc126758246"/>
      <w:bookmarkStart w:id="8623" w:name="_Toc126745388"/>
      <w:bookmarkStart w:id="8624" w:name="_Toc126751818"/>
      <w:bookmarkStart w:id="8625" w:name="_Toc126758248"/>
      <w:bookmarkStart w:id="8626" w:name="_Toc126745390"/>
      <w:bookmarkStart w:id="8627" w:name="_Toc126751820"/>
      <w:bookmarkStart w:id="8628" w:name="_Toc126758250"/>
      <w:bookmarkStart w:id="8629" w:name="_Toc126745392"/>
      <w:bookmarkStart w:id="8630" w:name="_Toc126751822"/>
      <w:bookmarkStart w:id="8631" w:name="_Toc126758252"/>
      <w:bookmarkStart w:id="8632" w:name="_Toc126745394"/>
      <w:bookmarkStart w:id="8633" w:name="_Toc126751824"/>
      <w:bookmarkStart w:id="8634" w:name="_Toc126758254"/>
      <w:bookmarkStart w:id="8635" w:name="_Toc126745396"/>
      <w:bookmarkStart w:id="8636" w:name="_Toc126751826"/>
      <w:bookmarkStart w:id="8637" w:name="_Toc126758256"/>
      <w:bookmarkStart w:id="8638" w:name="_Toc126745397"/>
      <w:bookmarkStart w:id="8639" w:name="_Toc126751827"/>
      <w:bookmarkStart w:id="8640" w:name="_Toc126758257"/>
      <w:bookmarkStart w:id="8641" w:name="_Toc126745398"/>
      <w:bookmarkStart w:id="8642" w:name="_Toc126751828"/>
      <w:bookmarkStart w:id="8643" w:name="_Toc126758258"/>
      <w:bookmarkStart w:id="8644" w:name="_Toc126745400"/>
      <w:bookmarkStart w:id="8645" w:name="_Toc126751830"/>
      <w:bookmarkStart w:id="8646" w:name="_Toc126758260"/>
      <w:bookmarkStart w:id="8647" w:name="_Toc126745401"/>
      <w:bookmarkStart w:id="8648" w:name="_Toc126751831"/>
      <w:bookmarkStart w:id="8649" w:name="_Toc126758261"/>
      <w:bookmarkStart w:id="8650" w:name="_Toc126745403"/>
      <w:bookmarkStart w:id="8651" w:name="_Toc126751833"/>
      <w:bookmarkStart w:id="8652" w:name="_Toc126758263"/>
      <w:bookmarkStart w:id="8653" w:name="_Toc126745405"/>
      <w:bookmarkStart w:id="8654" w:name="_Toc126751835"/>
      <w:bookmarkStart w:id="8655" w:name="_Toc126758265"/>
      <w:bookmarkStart w:id="8656" w:name="_Toc126745407"/>
      <w:bookmarkStart w:id="8657" w:name="_Toc126751837"/>
      <w:bookmarkStart w:id="8658" w:name="_Toc126758267"/>
      <w:bookmarkStart w:id="8659" w:name="_Toc126745409"/>
      <w:bookmarkStart w:id="8660" w:name="_Toc126751839"/>
      <w:bookmarkStart w:id="8661" w:name="_Toc126758269"/>
      <w:bookmarkStart w:id="8662" w:name="_Toc126745411"/>
      <w:bookmarkStart w:id="8663" w:name="_Toc126751841"/>
      <w:bookmarkStart w:id="8664" w:name="_Toc126758271"/>
      <w:bookmarkStart w:id="8665" w:name="_Toc126745412"/>
      <w:bookmarkStart w:id="8666" w:name="_Toc126751842"/>
      <w:bookmarkStart w:id="8667" w:name="_Toc126758272"/>
      <w:bookmarkStart w:id="8668" w:name="_Toc126745413"/>
      <w:bookmarkStart w:id="8669" w:name="_Toc126751843"/>
      <w:bookmarkStart w:id="8670" w:name="_Toc126758273"/>
      <w:bookmarkStart w:id="8671" w:name="_Toc126745415"/>
      <w:bookmarkStart w:id="8672" w:name="_Toc126751845"/>
      <w:bookmarkStart w:id="8673" w:name="_Toc126758275"/>
      <w:bookmarkStart w:id="8674" w:name="_Toc126745416"/>
      <w:bookmarkStart w:id="8675" w:name="_Toc126751846"/>
      <w:bookmarkStart w:id="8676" w:name="_Toc126758276"/>
      <w:bookmarkStart w:id="8677" w:name="_Toc126745418"/>
      <w:bookmarkStart w:id="8678" w:name="_Toc126751848"/>
      <w:bookmarkStart w:id="8679" w:name="_Toc126758278"/>
      <w:bookmarkStart w:id="8680" w:name="_Toc126745420"/>
      <w:bookmarkStart w:id="8681" w:name="_Toc126751850"/>
      <w:bookmarkStart w:id="8682" w:name="_Toc126758280"/>
      <w:bookmarkStart w:id="8683" w:name="_Toc126745422"/>
      <w:bookmarkStart w:id="8684" w:name="_Toc126751852"/>
      <w:bookmarkStart w:id="8685" w:name="_Toc126758282"/>
      <w:bookmarkStart w:id="8686" w:name="_Toc126745424"/>
      <w:bookmarkStart w:id="8687" w:name="_Toc126751854"/>
      <w:bookmarkStart w:id="8688" w:name="_Toc126758284"/>
      <w:bookmarkStart w:id="8689" w:name="_Toc126745426"/>
      <w:bookmarkStart w:id="8690" w:name="_Toc126751856"/>
      <w:bookmarkStart w:id="8691" w:name="_Toc126758286"/>
      <w:bookmarkStart w:id="8692" w:name="_Toc126745427"/>
      <w:bookmarkStart w:id="8693" w:name="_Toc126751857"/>
      <w:bookmarkStart w:id="8694" w:name="_Toc126758287"/>
      <w:bookmarkStart w:id="8695" w:name="_Toc126745428"/>
      <w:bookmarkStart w:id="8696" w:name="_Toc126751858"/>
      <w:bookmarkStart w:id="8697" w:name="_Toc126758288"/>
      <w:bookmarkStart w:id="8698" w:name="_Toc126745430"/>
      <w:bookmarkStart w:id="8699" w:name="_Toc126751860"/>
      <w:bookmarkStart w:id="8700" w:name="_Toc126758290"/>
      <w:bookmarkStart w:id="8701" w:name="_Toc126745431"/>
      <w:bookmarkStart w:id="8702" w:name="_Toc126751861"/>
      <w:bookmarkStart w:id="8703" w:name="_Toc126758291"/>
      <w:bookmarkStart w:id="8704" w:name="_Toc126745433"/>
      <w:bookmarkStart w:id="8705" w:name="_Toc126751863"/>
      <w:bookmarkStart w:id="8706" w:name="_Toc126758293"/>
      <w:bookmarkStart w:id="8707" w:name="_Toc126745435"/>
      <w:bookmarkStart w:id="8708" w:name="_Toc126751865"/>
      <w:bookmarkStart w:id="8709" w:name="_Toc126758295"/>
      <w:bookmarkStart w:id="8710" w:name="_Toc126745437"/>
      <w:bookmarkStart w:id="8711" w:name="_Toc126751867"/>
      <w:bookmarkStart w:id="8712" w:name="_Toc126758297"/>
      <w:bookmarkStart w:id="8713" w:name="_Toc126745439"/>
      <w:bookmarkStart w:id="8714" w:name="_Toc126751869"/>
      <w:bookmarkStart w:id="8715" w:name="_Toc126758299"/>
      <w:bookmarkStart w:id="8716" w:name="_Toc126745441"/>
      <w:bookmarkStart w:id="8717" w:name="_Toc126751871"/>
      <w:bookmarkStart w:id="8718" w:name="_Toc126758301"/>
      <w:bookmarkStart w:id="8719" w:name="_Toc126745442"/>
      <w:bookmarkStart w:id="8720" w:name="_Toc126751872"/>
      <w:bookmarkStart w:id="8721" w:name="_Toc126758302"/>
      <w:bookmarkStart w:id="8722" w:name="_Toc126745443"/>
      <w:bookmarkStart w:id="8723" w:name="_Toc126751873"/>
      <w:bookmarkStart w:id="8724" w:name="_Toc126758303"/>
      <w:bookmarkStart w:id="8725" w:name="_Toc126745445"/>
      <w:bookmarkStart w:id="8726" w:name="_Toc126751875"/>
      <w:bookmarkStart w:id="8727" w:name="_Toc126758305"/>
      <w:bookmarkStart w:id="8728" w:name="_Toc126745446"/>
      <w:bookmarkStart w:id="8729" w:name="_Toc126751876"/>
      <w:bookmarkStart w:id="8730" w:name="_Toc126758306"/>
      <w:bookmarkStart w:id="8731" w:name="_Toc126745448"/>
      <w:bookmarkStart w:id="8732" w:name="_Toc126751878"/>
      <w:bookmarkStart w:id="8733" w:name="_Toc126758308"/>
      <w:bookmarkStart w:id="8734" w:name="_Toc126745450"/>
      <w:bookmarkStart w:id="8735" w:name="_Toc126751880"/>
      <w:bookmarkStart w:id="8736" w:name="_Toc126758310"/>
      <w:bookmarkStart w:id="8737" w:name="_Toc126745452"/>
      <w:bookmarkStart w:id="8738" w:name="_Toc126751882"/>
      <w:bookmarkStart w:id="8739" w:name="_Toc126758312"/>
      <w:bookmarkStart w:id="8740" w:name="_Toc126745454"/>
      <w:bookmarkStart w:id="8741" w:name="_Toc126751884"/>
      <w:bookmarkStart w:id="8742" w:name="_Toc126758314"/>
      <w:bookmarkStart w:id="8743" w:name="_Toc126745456"/>
      <w:bookmarkStart w:id="8744" w:name="_Toc126751886"/>
      <w:bookmarkStart w:id="8745" w:name="_Toc126758316"/>
      <w:bookmarkStart w:id="8746" w:name="_Toc126745457"/>
      <w:bookmarkStart w:id="8747" w:name="_Toc126751887"/>
      <w:bookmarkStart w:id="8748" w:name="_Toc126758317"/>
      <w:bookmarkStart w:id="8749" w:name="_Toc126745458"/>
      <w:bookmarkStart w:id="8750" w:name="_Toc126751888"/>
      <w:bookmarkStart w:id="8751" w:name="_Toc126758318"/>
      <w:bookmarkStart w:id="8752" w:name="_Toc126745460"/>
      <w:bookmarkStart w:id="8753" w:name="_Toc126751890"/>
      <w:bookmarkStart w:id="8754" w:name="_Toc126758320"/>
      <w:bookmarkStart w:id="8755" w:name="_Toc126745461"/>
      <w:bookmarkStart w:id="8756" w:name="_Toc126751891"/>
      <w:bookmarkStart w:id="8757" w:name="_Toc126758321"/>
      <w:bookmarkStart w:id="8758" w:name="_Toc126745463"/>
      <w:bookmarkStart w:id="8759" w:name="_Toc126751893"/>
      <w:bookmarkStart w:id="8760" w:name="_Toc126758323"/>
      <w:bookmarkStart w:id="8761" w:name="_Toc126745465"/>
      <w:bookmarkStart w:id="8762" w:name="_Toc126751895"/>
      <w:bookmarkStart w:id="8763" w:name="_Toc126758325"/>
      <w:bookmarkStart w:id="8764" w:name="_Toc126745467"/>
      <w:bookmarkStart w:id="8765" w:name="_Toc126751897"/>
      <w:bookmarkStart w:id="8766" w:name="_Toc126758327"/>
      <w:bookmarkStart w:id="8767" w:name="_Toc126745469"/>
      <w:bookmarkStart w:id="8768" w:name="_Toc126751899"/>
      <w:bookmarkStart w:id="8769" w:name="_Toc126758329"/>
      <w:bookmarkStart w:id="8770" w:name="_Toc126745471"/>
      <w:bookmarkStart w:id="8771" w:name="_Toc126751901"/>
      <w:bookmarkStart w:id="8772" w:name="_Toc126758331"/>
      <w:bookmarkStart w:id="8773" w:name="_Toc126745472"/>
      <w:bookmarkStart w:id="8774" w:name="_Toc126751902"/>
      <w:bookmarkStart w:id="8775" w:name="_Toc126758332"/>
      <w:bookmarkStart w:id="8776" w:name="_Toc126745473"/>
      <w:bookmarkStart w:id="8777" w:name="_Toc126751903"/>
      <w:bookmarkStart w:id="8778" w:name="_Toc126758333"/>
      <w:bookmarkStart w:id="8779" w:name="_Toc126745475"/>
      <w:bookmarkStart w:id="8780" w:name="_Toc126751905"/>
      <w:bookmarkStart w:id="8781" w:name="_Toc126758335"/>
      <w:bookmarkStart w:id="8782" w:name="_Toc126745476"/>
      <w:bookmarkStart w:id="8783" w:name="_Toc126751906"/>
      <w:bookmarkStart w:id="8784" w:name="_Toc126758336"/>
      <w:bookmarkStart w:id="8785" w:name="_Toc126745478"/>
      <w:bookmarkStart w:id="8786" w:name="_Toc126751908"/>
      <w:bookmarkStart w:id="8787" w:name="_Toc126758338"/>
      <w:bookmarkStart w:id="8788" w:name="_Toc126745480"/>
      <w:bookmarkStart w:id="8789" w:name="_Toc126751910"/>
      <w:bookmarkStart w:id="8790" w:name="_Toc126758340"/>
      <w:bookmarkStart w:id="8791" w:name="_Toc126745482"/>
      <w:bookmarkStart w:id="8792" w:name="_Toc126751912"/>
      <w:bookmarkStart w:id="8793" w:name="_Toc126758342"/>
      <w:bookmarkStart w:id="8794" w:name="_Toc126745484"/>
      <w:bookmarkStart w:id="8795" w:name="_Toc126751914"/>
      <w:bookmarkStart w:id="8796" w:name="_Toc126758344"/>
      <w:bookmarkStart w:id="8797" w:name="_Toc126745486"/>
      <w:bookmarkStart w:id="8798" w:name="_Toc126751916"/>
      <w:bookmarkStart w:id="8799" w:name="_Toc126758346"/>
      <w:bookmarkStart w:id="8800" w:name="_Toc126745487"/>
      <w:bookmarkStart w:id="8801" w:name="_Toc126751917"/>
      <w:bookmarkStart w:id="8802" w:name="_Toc126758347"/>
      <w:bookmarkStart w:id="8803" w:name="_Toc126745488"/>
      <w:bookmarkStart w:id="8804" w:name="_Toc126751918"/>
      <w:bookmarkStart w:id="8805" w:name="_Toc126758348"/>
      <w:bookmarkStart w:id="8806" w:name="_Toc126745490"/>
      <w:bookmarkStart w:id="8807" w:name="_Toc126751920"/>
      <w:bookmarkStart w:id="8808" w:name="_Toc126758350"/>
      <w:bookmarkStart w:id="8809" w:name="_Toc126745491"/>
      <w:bookmarkStart w:id="8810" w:name="_Toc126751921"/>
      <w:bookmarkStart w:id="8811" w:name="_Toc126758351"/>
      <w:bookmarkStart w:id="8812" w:name="_Toc126745493"/>
      <w:bookmarkStart w:id="8813" w:name="_Toc126751923"/>
      <w:bookmarkStart w:id="8814" w:name="_Toc126758353"/>
      <w:bookmarkStart w:id="8815" w:name="_Toc126745495"/>
      <w:bookmarkStart w:id="8816" w:name="_Toc126751925"/>
      <w:bookmarkStart w:id="8817" w:name="_Toc126758355"/>
      <w:bookmarkStart w:id="8818" w:name="_Toc126745497"/>
      <w:bookmarkStart w:id="8819" w:name="_Toc126751927"/>
      <w:bookmarkStart w:id="8820" w:name="_Toc126758357"/>
      <w:bookmarkStart w:id="8821" w:name="_Toc126745499"/>
      <w:bookmarkStart w:id="8822" w:name="_Toc126751929"/>
      <w:bookmarkStart w:id="8823" w:name="_Toc126758359"/>
      <w:bookmarkStart w:id="8824" w:name="_Toc126745501"/>
      <w:bookmarkStart w:id="8825" w:name="_Toc126751931"/>
      <w:bookmarkStart w:id="8826" w:name="_Toc126758361"/>
      <w:bookmarkStart w:id="8827" w:name="_Toc126745502"/>
      <w:bookmarkStart w:id="8828" w:name="_Toc126751932"/>
      <w:bookmarkStart w:id="8829" w:name="_Toc126758362"/>
      <w:bookmarkStart w:id="8830" w:name="_Toc126745503"/>
      <w:bookmarkStart w:id="8831" w:name="_Toc126751933"/>
      <w:bookmarkStart w:id="8832" w:name="_Toc126758363"/>
      <w:bookmarkStart w:id="8833" w:name="_Toc126745505"/>
      <w:bookmarkStart w:id="8834" w:name="_Toc126751935"/>
      <w:bookmarkStart w:id="8835" w:name="_Toc126758365"/>
      <w:bookmarkStart w:id="8836" w:name="_Toc126745506"/>
      <w:bookmarkStart w:id="8837" w:name="_Toc126751936"/>
      <w:bookmarkStart w:id="8838" w:name="_Toc126758366"/>
      <w:bookmarkStart w:id="8839" w:name="_Toc126745508"/>
      <w:bookmarkStart w:id="8840" w:name="_Toc126751938"/>
      <w:bookmarkStart w:id="8841" w:name="_Toc126758368"/>
      <w:bookmarkStart w:id="8842" w:name="_Toc126745510"/>
      <w:bookmarkStart w:id="8843" w:name="_Toc126751940"/>
      <w:bookmarkStart w:id="8844" w:name="_Toc126758370"/>
      <w:bookmarkStart w:id="8845" w:name="_Toc126745512"/>
      <w:bookmarkStart w:id="8846" w:name="_Toc126751942"/>
      <w:bookmarkStart w:id="8847" w:name="_Toc126758372"/>
      <w:bookmarkStart w:id="8848" w:name="_Toc126745514"/>
      <w:bookmarkStart w:id="8849" w:name="_Toc126751944"/>
      <w:bookmarkStart w:id="8850" w:name="_Toc126758374"/>
      <w:bookmarkStart w:id="8851" w:name="_Toc126745516"/>
      <w:bookmarkStart w:id="8852" w:name="_Toc126751946"/>
      <w:bookmarkStart w:id="8853" w:name="_Toc126758376"/>
      <w:bookmarkStart w:id="8854" w:name="_Toc126745517"/>
      <w:bookmarkStart w:id="8855" w:name="_Toc126751947"/>
      <w:bookmarkStart w:id="8856" w:name="_Toc126758377"/>
      <w:bookmarkStart w:id="8857" w:name="_Toc126745518"/>
      <w:bookmarkStart w:id="8858" w:name="_Toc126751948"/>
      <w:bookmarkStart w:id="8859" w:name="_Toc126758378"/>
      <w:bookmarkStart w:id="8860" w:name="_Toc126745520"/>
      <w:bookmarkStart w:id="8861" w:name="_Toc126751950"/>
      <w:bookmarkStart w:id="8862" w:name="_Toc126758380"/>
      <w:bookmarkStart w:id="8863" w:name="_Toc126745521"/>
      <w:bookmarkStart w:id="8864" w:name="_Toc126751951"/>
      <w:bookmarkStart w:id="8865" w:name="_Toc126758381"/>
      <w:bookmarkStart w:id="8866" w:name="_Toc126745523"/>
      <w:bookmarkStart w:id="8867" w:name="_Toc126751953"/>
      <w:bookmarkStart w:id="8868" w:name="_Toc126758383"/>
      <w:bookmarkStart w:id="8869" w:name="_Toc126745525"/>
      <w:bookmarkStart w:id="8870" w:name="_Toc126751955"/>
      <w:bookmarkStart w:id="8871" w:name="_Toc126758385"/>
      <w:bookmarkStart w:id="8872" w:name="_Toc126745527"/>
      <w:bookmarkStart w:id="8873" w:name="_Toc126751957"/>
      <w:bookmarkStart w:id="8874" w:name="_Toc126758387"/>
      <w:bookmarkStart w:id="8875" w:name="_Toc126745529"/>
      <w:bookmarkStart w:id="8876" w:name="_Toc126751959"/>
      <w:bookmarkStart w:id="8877" w:name="_Toc126758389"/>
      <w:bookmarkStart w:id="8878" w:name="_Toc126745531"/>
      <w:bookmarkStart w:id="8879" w:name="_Toc126751961"/>
      <w:bookmarkStart w:id="8880" w:name="_Toc126758391"/>
      <w:bookmarkStart w:id="8881" w:name="_Toc126745532"/>
      <w:bookmarkStart w:id="8882" w:name="_Toc126751962"/>
      <w:bookmarkStart w:id="8883" w:name="_Toc126758392"/>
      <w:bookmarkStart w:id="8884" w:name="_Toc126745533"/>
      <w:bookmarkStart w:id="8885" w:name="_Toc126751963"/>
      <w:bookmarkStart w:id="8886" w:name="_Toc126758393"/>
      <w:bookmarkStart w:id="8887" w:name="_Toc126745535"/>
      <w:bookmarkStart w:id="8888" w:name="_Toc126751965"/>
      <w:bookmarkStart w:id="8889" w:name="_Toc126758395"/>
      <w:bookmarkStart w:id="8890" w:name="_Toc126745536"/>
      <w:bookmarkStart w:id="8891" w:name="_Toc126751966"/>
      <w:bookmarkStart w:id="8892" w:name="_Toc126758396"/>
      <w:bookmarkStart w:id="8893" w:name="_Toc126745538"/>
      <w:bookmarkStart w:id="8894" w:name="_Toc126751968"/>
      <w:bookmarkStart w:id="8895" w:name="_Toc126758398"/>
      <w:bookmarkStart w:id="8896" w:name="_Toc126745540"/>
      <w:bookmarkStart w:id="8897" w:name="_Toc126751970"/>
      <w:bookmarkStart w:id="8898" w:name="_Toc126758400"/>
      <w:bookmarkStart w:id="8899" w:name="_Toc126745542"/>
      <w:bookmarkStart w:id="8900" w:name="_Toc126751972"/>
      <w:bookmarkStart w:id="8901" w:name="_Toc126758402"/>
      <w:bookmarkStart w:id="8902" w:name="_Toc126745544"/>
      <w:bookmarkStart w:id="8903" w:name="_Toc126751974"/>
      <w:bookmarkStart w:id="8904" w:name="_Toc126758404"/>
      <w:bookmarkStart w:id="8905" w:name="_Toc126745546"/>
      <w:bookmarkStart w:id="8906" w:name="_Toc126751976"/>
      <w:bookmarkStart w:id="8907" w:name="_Toc126758406"/>
      <w:bookmarkStart w:id="8908" w:name="_Toc126745547"/>
      <w:bookmarkStart w:id="8909" w:name="_Toc126751977"/>
      <w:bookmarkStart w:id="8910" w:name="_Toc126758407"/>
      <w:bookmarkStart w:id="8911" w:name="_Toc126745548"/>
      <w:bookmarkStart w:id="8912" w:name="_Toc126751978"/>
      <w:bookmarkStart w:id="8913" w:name="_Toc126758408"/>
      <w:bookmarkStart w:id="8914" w:name="_Toc126745550"/>
      <w:bookmarkStart w:id="8915" w:name="_Toc126751980"/>
      <w:bookmarkStart w:id="8916" w:name="_Toc126758410"/>
      <w:bookmarkStart w:id="8917" w:name="_Toc126745551"/>
      <w:bookmarkStart w:id="8918" w:name="_Toc126751981"/>
      <w:bookmarkStart w:id="8919" w:name="_Toc126758411"/>
      <w:bookmarkStart w:id="8920" w:name="_Toc126745553"/>
      <w:bookmarkStart w:id="8921" w:name="_Toc126751983"/>
      <w:bookmarkStart w:id="8922" w:name="_Toc126758413"/>
      <w:bookmarkStart w:id="8923" w:name="_Toc126745555"/>
      <w:bookmarkStart w:id="8924" w:name="_Toc126751985"/>
      <w:bookmarkStart w:id="8925" w:name="_Toc126758415"/>
      <w:bookmarkStart w:id="8926" w:name="_Toc126745557"/>
      <w:bookmarkStart w:id="8927" w:name="_Toc126751987"/>
      <w:bookmarkStart w:id="8928" w:name="_Toc126758417"/>
      <w:bookmarkStart w:id="8929" w:name="_Toc126745559"/>
      <w:bookmarkStart w:id="8930" w:name="_Toc126751989"/>
      <w:bookmarkStart w:id="8931" w:name="_Toc126758419"/>
      <w:bookmarkStart w:id="8932" w:name="_Toc126745561"/>
      <w:bookmarkStart w:id="8933" w:name="_Toc126751991"/>
      <w:bookmarkStart w:id="8934" w:name="_Toc126758421"/>
      <w:bookmarkStart w:id="8935" w:name="_Toc126745562"/>
      <w:bookmarkStart w:id="8936" w:name="_Toc126751992"/>
      <w:bookmarkStart w:id="8937" w:name="_Toc126758422"/>
      <w:bookmarkStart w:id="8938" w:name="_Toc126745563"/>
      <w:bookmarkStart w:id="8939" w:name="_Toc126751993"/>
      <w:bookmarkStart w:id="8940" w:name="_Toc126758423"/>
      <w:bookmarkStart w:id="8941" w:name="_Toc126745565"/>
      <w:bookmarkStart w:id="8942" w:name="_Toc126751995"/>
      <w:bookmarkStart w:id="8943" w:name="_Toc126758425"/>
      <w:bookmarkStart w:id="8944" w:name="_Toc126745566"/>
      <w:bookmarkStart w:id="8945" w:name="_Toc126751996"/>
      <w:bookmarkStart w:id="8946" w:name="_Toc126758426"/>
      <w:bookmarkStart w:id="8947" w:name="_Toc126745568"/>
      <w:bookmarkStart w:id="8948" w:name="_Toc126751998"/>
      <w:bookmarkStart w:id="8949" w:name="_Toc126758428"/>
      <w:bookmarkStart w:id="8950" w:name="_Toc126745570"/>
      <w:bookmarkStart w:id="8951" w:name="_Toc126752000"/>
      <w:bookmarkStart w:id="8952" w:name="_Toc126758430"/>
      <w:bookmarkStart w:id="8953" w:name="_Toc126745572"/>
      <w:bookmarkStart w:id="8954" w:name="_Toc126752002"/>
      <w:bookmarkStart w:id="8955" w:name="_Toc126758432"/>
      <w:bookmarkStart w:id="8956" w:name="_Toc126745574"/>
      <w:bookmarkStart w:id="8957" w:name="_Toc126752004"/>
      <w:bookmarkStart w:id="8958" w:name="_Toc126758434"/>
      <w:bookmarkStart w:id="8959" w:name="_Toc126745576"/>
      <w:bookmarkStart w:id="8960" w:name="_Toc126752006"/>
      <w:bookmarkStart w:id="8961" w:name="_Toc126758436"/>
      <w:bookmarkStart w:id="8962" w:name="_Toc126745577"/>
      <w:bookmarkStart w:id="8963" w:name="_Toc126752007"/>
      <w:bookmarkStart w:id="8964" w:name="_Toc126758437"/>
      <w:bookmarkStart w:id="8965" w:name="_Toc126745578"/>
      <w:bookmarkStart w:id="8966" w:name="_Toc126752008"/>
      <w:bookmarkStart w:id="8967" w:name="_Toc126758438"/>
      <w:bookmarkStart w:id="8968" w:name="_Toc126745580"/>
      <w:bookmarkStart w:id="8969" w:name="_Toc126752010"/>
      <w:bookmarkStart w:id="8970" w:name="_Toc126758440"/>
      <w:bookmarkStart w:id="8971" w:name="_Toc126745581"/>
      <w:bookmarkStart w:id="8972" w:name="_Toc126752011"/>
      <w:bookmarkStart w:id="8973" w:name="_Toc126758441"/>
      <w:bookmarkStart w:id="8974" w:name="_Toc126745583"/>
      <w:bookmarkStart w:id="8975" w:name="_Toc126752013"/>
      <w:bookmarkStart w:id="8976" w:name="_Toc126758443"/>
      <w:bookmarkStart w:id="8977" w:name="_Toc126745585"/>
      <w:bookmarkStart w:id="8978" w:name="_Toc126752015"/>
      <w:bookmarkStart w:id="8979" w:name="_Toc126758445"/>
      <w:bookmarkStart w:id="8980" w:name="_Toc126745587"/>
      <w:bookmarkStart w:id="8981" w:name="_Toc126752017"/>
      <w:bookmarkStart w:id="8982" w:name="_Toc126758447"/>
      <w:bookmarkStart w:id="8983" w:name="_Toc126745589"/>
      <w:bookmarkStart w:id="8984" w:name="_Toc126752019"/>
      <w:bookmarkStart w:id="8985" w:name="_Toc126758449"/>
      <w:bookmarkStart w:id="8986" w:name="_Toc126745591"/>
      <w:bookmarkStart w:id="8987" w:name="_Toc126752021"/>
      <w:bookmarkStart w:id="8988" w:name="_Toc126758451"/>
      <w:bookmarkStart w:id="8989" w:name="_Toc126745592"/>
      <w:bookmarkStart w:id="8990" w:name="_Toc126752022"/>
      <w:bookmarkStart w:id="8991" w:name="_Toc126758452"/>
      <w:bookmarkStart w:id="8992" w:name="_Toc126745593"/>
      <w:bookmarkStart w:id="8993" w:name="_Toc126752023"/>
      <w:bookmarkStart w:id="8994" w:name="_Toc126758453"/>
      <w:bookmarkStart w:id="8995" w:name="_Toc126745595"/>
      <w:bookmarkStart w:id="8996" w:name="_Toc126752025"/>
      <w:bookmarkStart w:id="8997" w:name="_Toc126758455"/>
      <w:bookmarkStart w:id="8998" w:name="_Toc126745596"/>
      <w:bookmarkStart w:id="8999" w:name="_Toc126752026"/>
      <w:bookmarkStart w:id="9000" w:name="_Toc126758456"/>
      <w:bookmarkStart w:id="9001" w:name="_Toc126745598"/>
      <w:bookmarkStart w:id="9002" w:name="_Toc126752028"/>
      <w:bookmarkStart w:id="9003" w:name="_Toc126758458"/>
      <w:bookmarkStart w:id="9004" w:name="_Toc126745600"/>
      <w:bookmarkStart w:id="9005" w:name="_Toc126752030"/>
      <w:bookmarkStart w:id="9006" w:name="_Toc126758460"/>
      <w:bookmarkStart w:id="9007" w:name="_Toc126745602"/>
      <w:bookmarkStart w:id="9008" w:name="_Toc126752032"/>
      <w:bookmarkStart w:id="9009" w:name="_Toc126758462"/>
      <w:bookmarkStart w:id="9010" w:name="_Toc126745604"/>
      <w:bookmarkStart w:id="9011" w:name="_Toc126752034"/>
      <w:bookmarkStart w:id="9012" w:name="_Toc126758464"/>
      <w:bookmarkStart w:id="9013" w:name="_Toc126745606"/>
      <w:bookmarkStart w:id="9014" w:name="_Toc126752036"/>
      <w:bookmarkStart w:id="9015" w:name="_Toc126758466"/>
      <w:bookmarkStart w:id="9016" w:name="_Toc126745607"/>
      <w:bookmarkStart w:id="9017" w:name="_Toc126752037"/>
      <w:bookmarkStart w:id="9018" w:name="_Toc126758467"/>
      <w:bookmarkStart w:id="9019" w:name="_Toc126745608"/>
      <w:bookmarkStart w:id="9020" w:name="_Toc126752038"/>
      <w:bookmarkStart w:id="9021" w:name="_Toc126758468"/>
      <w:bookmarkStart w:id="9022" w:name="_Toc126745610"/>
      <w:bookmarkStart w:id="9023" w:name="_Toc126752040"/>
      <w:bookmarkStart w:id="9024" w:name="_Toc126758470"/>
      <w:bookmarkStart w:id="9025" w:name="_Toc126745611"/>
      <w:bookmarkStart w:id="9026" w:name="_Toc126752041"/>
      <w:bookmarkStart w:id="9027" w:name="_Toc126758471"/>
      <w:bookmarkStart w:id="9028" w:name="_Toc126745613"/>
      <w:bookmarkStart w:id="9029" w:name="_Toc126752043"/>
      <w:bookmarkStart w:id="9030" w:name="_Toc126758473"/>
      <w:bookmarkStart w:id="9031" w:name="_Toc126745615"/>
      <w:bookmarkStart w:id="9032" w:name="_Toc126752045"/>
      <w:bookmarkStart w:id="9033" w:name="_Toc126758475"/>
      <w:bookmarkStart w:id="9034" w:name="_Toc126745617"/>
      <w:bookmarkStart w:id="9035" w:name="_Toc126752047"/>
      <w:bookmarkStart w:id="9036" w:name="_Toc126758477"/>
      <w:bookmarkStart w:id="9037" w:name="_Toc126745619"/>
      <w:bookmarkStart w:id="9038" w:name="_Toc126752049"/>
      <w:bookmarkStart w:id="9039" w:name="_Toc126758479"/>
      <w:bookmarkStart w:id="9040" w:name="_Toc126745621"/>
      <w:bookmarkStart w:id="9041" w:name="_Toc126752051"/>
      <w:bookmarkStart w:id="9042" w:name="_Toc126758481"/>
      <w:bookmarkStart w:id="9043" w:name="_Toc126745622"/>
      <w:bookmarkStart w:id="9044" w:name="_Toc126752052"/>
      <w:bookmarkStart w:id="9045" w:name="_Toc126758482"/>
      <w:bookmarkStart w:id="9046" w:name="_Toc126745623"/>
      <w:bookmarkStart w:id="9047" w:name="_Toc126752053"/>
      <w:bookmarkStart w:id="9048" w:name="_Toc126758483"/>
      <w:bookmarkStart w:id="9049" w:name="_Toc126745625"/>
      <w:bookmarkStart w:id="9050" w:name="_Toc126752055"/>
      <w:bookmarkStart w:id="9051" w:name="_Toc126758485"/>
      <w:bookmarkStart w:id="9052" w:name="_Toc126745626"/>
      <w:bookmarkStart w:id="9053" w:name="_Toc126752056"/>
      <w:bookmarkStart w:id="9054" w:name="_Toc126758486"/>
      <w:bookmarkStart w:id="9055" w:name="_Toc126745628"/>
      <w:bookmarkStart w:id="9056" w:name="_Toc126752058"/>
      <w:bookmarkStart w:id="9057" w:name="_Toc126758488"/>
      <w:bookmarkStart w:id="9058" w:name="_Toc126745630"/>
      <w:bookmarkStart w:id="9059" w:name="_Toc126752060"/>
      <w:bookmarkStart w:id="9060" w:name="_Toc126758490"/>
      <w:bookmarkStart w:id="9061" w:name="_Toc126745632"/>
      <w:bookmarkStart w:id="9062" w:name="_Toc126752062"/>
      <w:bookmarkStart w:id="9063" w:name="_Toc126758492"/>
      <w:bookmarkStart w:id="9064" w:name="_Toc126745634"/>
      <w:bookmarkStart w:id="9065" w:name="_Toc126752064"/>
      <w:bookmarkStart w:id="9066" w:name="_Toc126758494"/>
      <w:bookmarkStart w:id="9067" w:name="_Toc126745636"/>
      <w:bookmarkStart w:id="9068" w:name="_Toc126752066"/>
      <w:bookmarkStart w:id="9069" w:name="_Toc126758496"/>
      <w:bookmarkStart w:id="9070" w:name="_Toc126745637"/>
      <w:bookmarkStart w:id="9071" w:name="_Toc126752067"/>
      <w:bookmarkStart w:id="9072" w:name="_Toc126758497"/>
      <w:bookmarkStart w:id="9073" w:name="_Toc126745638"/>
      <w:bookmarkStart w:id="9074" w:name="_Toc126752068"/>
      <w:bookmarkStart w:id="9075" w:name="_Toc126758498"/>
      <w:bookmarkStart w:id="9076" w:name="_Toc126745640"/>
      <w:bookmarkStart w:id="9077" w:name="_Toc126752070"/>
      <w:bookmarkStart w:id="9078" w:name="_Toc126758500"/>
      <w:bookmarkStart w:id="9079" w:name="_Toc126745641"/>
      <w:bookmarkStart w:id="9080" w:name="_Toc126752071"/>
      <w:bookmarkStart w:id="9081" w:name="_Toc126758501"/>
      <w:bookmarkStart w:id="9082" w:name="_Toc126745643"/>
      <w:bookmarkStart w:id="9083" w:name="_Toc126752073"/>
      <w:bookmarkStart w:id="9084" w:name="_Toc126758503"/>
      <w:bookmarkStart w:id="9085" w:name="_Toc126745645"/>
      <w:bookmarkStart w:id="9086" w:name="_Toc126752075"/>
      <w:bookmarkStart w:id="9087" w:name="_Toc126758505"/>
      <w:bookmarkStart w:id="9088" w:name="_Toc126745647"/>
      <w:bookmarkStart w:id="9089" w:name="_Toc126752077"/>
      <w:bookmarkStart w:id="9090" w:name="_Toc126758507"/>
      <w:bookmarkStart w:id="9091" w:name="_Toc126745649"/>
      <w:bookmarkStart w:id="9092" w:name="_Toc126752079"/>
      <w:bookmarkStart w:id="9093" w:name="_Toc126758509"/>
      <w:bookmarkStart w:id="9094" w:name="_Toc126745651"/>
      <w:bookmarkStart w:id="9095" w:name="_Toc126752081"/>
      <w:bookmarkStart w:id="9096" w:name="_Toc126758511"/>
      <w:bookmarkStart w:id="9097" w:name="_Toc126745652"/>
      <w:bookmarkStart w:id="9098" w:name="_Toc126752082"/>
      <w:bookmarkStart w:id="9099" w:name="_Toc126758512"/>
      <w:bookmarkStart w:id="9100" w:name="_Toc126745653"/>
      <w:bookmarkStart w:id="9101" w:name="_Toc126752083"/>
      <w:bookmarkStart w:id="9102" w:name="_Toc126758513"/>
      <w:bookmarkStart w:id="9103" w:name="_Toc126745655"/>
      <w:bookmarkStart w:id="9104" w:name="_Toc126752085"/>
      <w:bookmarkStart w:id="9105" w:name="_Toc126758515"/>
      <w:bookmarkStart w:id="9106" w:name="_Toc126745656"/>
      <w:bookmarkStart w:id="9107" w:name="_Toc126752086"/>
      <w:bookmarkStart w:id="9108" w:name="_Toc126758516"/>
      <w:bookmarkStart w:id="9109" w:name="_Toc126745658"/>
      <w:bookmarkStart w:id="9110" w:name="_Toc126752088"/>
      <w:bookmarkStart w:id="9111" w:name="_Toc126758518"/>
      <w:bookmarkStart w:id="9112" w:name="_Toc126745660"/>
      <w:bookmarkStart w:id="9113" w:name="_Toc126752090"/>
      <w:bookmarkStart w:id="9114" w:name="_Toc126758520"/>
      <w:bookmarkStart w:id="9115" w:name="_Toc126745662"/>
      <w:bookmarkStart w:id="9116" w:name="_Toc126752092"/>
      <w:bookmarkStart w:id="9117" w:name="_Toc126758522"/>
      <w:bookmarkStart w:id="9118" w:name="_Toc126745664"/>
      <w:bookmarkStart w:id="9119" w:name="_Toc126752094"/>
      <w:bookmarkStart w:id="9120" w:name="_Toc126758524"/>
      <w:bookmarkStart w:id="9121" w:name="_Toc126745666"/>
      <w:bookmarkStart w:id="9122" w:name="_Toc126752096"/>
      <w:bookmarkStart w:id="9123" w:name="_Toc126758526"/>
      <w:bookmarkStart w:id="9124" w:name="_Toc126745667"/>
      <w:bookmarkStart w:id="9125" w:name="_Toc126752097"/>
      <w:bookmarkStart w:id="9126" w:name="_Toc126758527"/>
      <w:bookmarkStart w:id="9127" w:name="_Toc126745668"/>
      <w:bookmarkStart w:id="9128" w:name="_Toc126752098"/>
      <w:bookmarkStart w:id="9129" w:name="_Toc126758528"/>
      <w:bookmarkStart w:id="9130" w:name="_Toc126745670"/>
      <w:bookmarkStart w:id="9131" w:name="_Toc126752100"/>
      <w:bookmarkStart w:id="9132" w:name="_Toc126758530"/>
      <w:bookmarkStart w:id="9133" w:name="_Toc126745671"/>
      <w:bookmarkStart w:id="9134" w:name="_Toc126752101"/>
      <w:bookmarkStart w:id="9135" w:name="_Toc126758531"/>
      <w:bookmarkStart w:id="9136" w:name="_Toc126745673"/>
      <w:bookmarkStart w:id="9137" w:name="_Toc126752103"/>
      <w:bookmarkStart w:id="9138" w:name="_Toc126758533"/>
      <w:bookmarkStart w:id="9139" w:name="_Toc126745675"/>
      <w:bookmarkStart w:id="9140" w:name="_Toc126752105"/>
      <w:bookmarkStart w:id="9141" w:name="_Toc126758535"/>
      <w:bookmarkStart w:id="9142" w:name="_Toc126745677"/>
      <w:bookmarkStart w:id="9143" w:name="_Toc126752107"/>
      <w:bookmarkStart w:id="9144" w:name="_Toc126758537"/>
      <w:bookmarkStart w:id="9145" w:name="_Toc126745679"/>
      <w:bookmarkStart w:id="9146" w:name="_Toc126752109"/>
      <w:bookmarkStart w:id="9147" w:name="_Toc126758539"/>
      <w:bookmarkStart w:id="9148" w:name="_Toc126745681"/>
      <w:bookmarkStart w:id="9149" w:name="_Toc126752111"/>
      <w:bookmarkStart w:id="9150" w:name="_Toc126758541"/>
      <w:bookmarkStart w:id="9151" w:name="_Toc126745682"/>
      <w:bookmarkStart w:id="9152" w:name="_Toc126752112"/>
      <w:bookmarkStart w:id="9153" w:name="_Toc126758542"/>
      <w:bookmarkStart w:id="9154" w:name="_Toc126745683"/>
      <w:bookmarkStart w:id="9155" w:name="_Toc126752113"/>
      <w:bookmarkStart w:id="9156" w:name="_Toc126758543"/>
      <w:bookmarkStart w:id="9157" w:name="_Toc126745685"/>
      <w:bookmarkStart w:id="9158" w:name="_Toc126752115"/>
      <w:bookmarkStart w:id="9159" w:name="_Toc126758545"/>
      <w:bookmarkStart w:id="9160" w:name="_Toc126745686"/>
      <w:bookmarkStart w:id="9161" w:name="_Toc126752116"/>
      <w:bookmarkStart w:id="9162" w:name="_Toc126758546"/>
      <w:bookmarkStart w:id="9163" w:name="_Toc126745688"/>
      <w:bookmarkStart w:id="9164" w:name="_Toc126752118"/>
      <w:bookmarkStart w:id="9165" w:name="_Toc126758548"/>
      <w:bookmarkStart w:id="9166" w:name="_Toc126745690"/>
      <w:bookmarkStart w:id="9167" w:name="_Toc126752120"/>
      <w:bookmarkStart w:id="9168" w:name="_Toc126758550"/>
      <w:bookmarkStart w:id="9169" w:name="_Toc126745692"/>
      <w:bookmarkStart w:id="9170" w:name="_Toc126752122"/>
      <w:bookmarkStart w:id="9171" w:name="_Toc126758552"/>
      <w:bookmarkStart w:id="9172" w:name="_Toc126745694"/>
      <w:bookmarkStart w:id="9173" w:name="_Toc126752124"/>
      <w:bookmarkStart w:id="9174" w:name="_Toc126758554"/>
      <w:bookmarkStart w:id="9175" w:name="_Toc126745696"/>
      <w:bookmarkStart w:id="9176" w:name="_Toc126752126"/>
      <w:bookmarkStart w:id="9177" w:name="_Toc126758556"/>
      <w:bookmarkStart w:id="9178" w:name="_Toc126745697"/>
      <w:bookmarkStart w:id="9179" w:name="_Toc126752127"/>
      <w:bookmarkStart w:id="9180" w:name="_Toc126758557"/>
      <w:bookmarkStart w:id="9181" w:name="_Toc126745698"/>
      <w:bookmarkStart w:id="9182" w:name="_Toc126752128"/>
      <w:bookmarkStart w:id="9183" w:name="_Toc126758558"/>
      <w:bookmarkStart w:id="9184" w:name="_Toc126745700"/>
      <w:bookmarkStart w:id="9185" w:name="_Toc126752130"/>
      <w:bookmarkStart w:id="9186" w:name="_Toc126758560"/>
      <w:bookmarkStart w:id="9187" w:name="_Toc126745701"/>
      <w:bookmarkStart w:id="9188" w:name="_Toc126752131"/>
      <w:bookmarkStart w:id="9189" w:name="_Toc126758561"/>
      <w:bookmarkStart w:id="9190" w:name="_Toc126745703"/>
      <w:bookmarkStart w:id="9191" w:name="_Toc126752133"/>
      <w:bookmarkStart w:id="9192" w:name="_Toc126758563"/>
      <w:bookmarkStart w:id="9193" w:name="_Toc126745705"/>
      <w:bookmarkStart w:id="9194" w:name="_Toc126752135"/>
      <w:bookmarkStart w:id="9195" w:name="_Toc126758565"/>
      <w:bookmarkStart w:id="9196" w:name="_Toc126745707"/>
      <w:bookmarkStart w:id="9197" w:name="_Toc126752137"/>
      <w:bookmarkStart w:id="9198" w:name="_Toc126758567"/>
      <w:bookmarkStart w:id="9199" w:name="_Toc126745709"/>
      <w:bookmarkStart w:id="9200" w:name="_Toc126752139"/>
      <w:bookmarkStart w:id="9201" w:name="_Toc126758569"/>
      <w:bookmarkStart w:id="9202" w:name="_Toc126745711"/>
      <w:bookmarkStart w:id="9203" w:name="_Toc126752141"/>
      <w:bookmarkStart w:id="9204" w:name="_Toc126758571"/>
      <w:bookmarkStart w:id="9205" w:name="_Toc126745712"/>
      <w:bookmarkStart w:id="9206" w:name="_Toc126752142"/>
      <w:bookmarkStart w:id="9207" w:name="_Toc126758572"/>
      <w:bookmarkStart w:id="9208" w:name="_Toc126745713"/>
      <w:bookmarkStart w:id="9209" w:name="_Toc126752143"/>
      <w:bookmarkStart w:id="9210" w:name="_Toc126758573"/>
      <w:bookmarkStart w:id="9211" w:name="_Toc126745715"/>
      <w:bookmarkStart w:id="9212" w:name="_Toc126752145"/>
      <w:bookmarkStart w:id="9213" w:name="_Toc126758575"/>
      <w:bookmarkStart w:id="9214" w:name="_Toc126745716"/>
      <w:bookmarkStart w:id="9215" w:name="_Toc126752146"/>
      <w:bookmarkStart w:id="9216" w:name="_Toc126758576"/>
      <w:bookmarkStart w:id="9217" w:name="_Toc126745718"/>
      <w:bookmarkStart w:id="9218" w:name="_Toc126752148"/>
      <w:bookmarkStart w:id="9219" w:name="_Toc126758578"/>
      <w:bookmarkStart w:id="9220" w:name="_Toc126745720"/>
      <w:bookmarkStart w:id="9221" w:name="_Toc126752150"/>
      <w:bookmarkStart w:id="9222" w:name="_Toc126758580"/>
      <w:bookmarkStart w:id="9223" w:name="_Toc126745722"/>
      <w:bookmarkStart w:id="9224" w:name="_Toc126752152"/>
      <w:bookmarkStart w:id="9225" w:name="_Toc126758582"/>
      <w:bookmarkStart w:id="9226" w:name="_Toc126745724"/>
      <w:bookmarkStart w:id="9227" w:name="_Toc126752154"/>
      <w:bookmarkStart w:id="9228" w:name="_Toc126758584"/>
      <w:bookmarkStart w:id="9229" w:name="_Toc126745726"/>
      <w:bookmarkStart w:id="9230" w:name="_Toc126752156"/>
      <w:bookmarkStart w:id="9231" w:name="_Toc126758586"/>
      <w:bookmarkStart w:id="9232" w:name="_Toc126745727"/>
      <w:bookmarkStart w:id="9233" w:name="_Toc126752157"/>
      <w:bookmarkStart w:id="9234" w:name="_Toc126758587"/>
      <w:bookmarkStart w:id="9235" w:name="_Toc126745728"/>
      <w:bookmarkStart w:id="9236" w:name="_Toc126752158"/>
      <w:bookmarkStart w:id="9237" w:name="_Toc126758588"/>
      <w:bookmarkStart w:id="9238" w:name="_Toc126745730"/>
      <w:bookmarkStart w:id="9239" w:name="_Toc126752160"/>
      <w:bookmarkStart w:id="9240" w:name="_Toc126758590"/>
      <w:bookmarkStart w:id="9241" w:name="_Toc126745731"/>
      <w:bookmarkStart w:id="9242" w:name="_Toc126752161"/>
      <w:bookmarkStart w:id="9243" w:name="_Toc126758591"/>
      <w:bookmarkStart w:id="9244" w:name="_Toc126745733"/>
      <w:bookmarkStart w:id="9245" w:name="_Toc126752163"/>
      <w:bookmarkStart w:id="9246" w:name="_Toc126758593"/>
      <w:bookmarkStart w:id="9247" w:name="_Toc126745735"/>
      <w:bookmarkStart w:id="9248" w:name="_Toc126752165"/>
      <w:bookmarkStart w:id="9249" w:name="_Toc126758595"/>
      <w:bookmarkStart w:id="9250" w:name="_Toc126745737"/>
      <w:bookmarkStart w:id="9251" w:name="_Toc126752167"/>
      <w:bookmarkStart w:id="9252" w:name="_Toc126758597"/>
      <w:bookmarkStart w:id="9253" w:name="_Toc126745739"/>
      <w:bookmarkStart w:id="9254" w:name="_Toc126752169"/>
      <w:bookmarkStart w:id="9255" w:name="_Toc126758599"/>
      <w:bookmarkStart w:id="9256" w:name="_Toc126745741"/>
      <w:bookmarkStart w:id="9257" w:name="_Toc126752171"/>
      <w:bookmarkStart w:id="9258" w:name="_Toc126758601"/>
      <w:bookmarkStart w:id="9259" w:name="_Toc126745742"/>
      <w:bookmarkStart w:id="9260" w:name="_Toc126752172"/>
      <w:bookmarkStart w:id="9261" w:name="_Toc126758602"/>
      <w:bookmarkStart w:id="9262" w:name="_Toc126745743"/>
      <w:bookmarkStart w:id="9263" w:name="_Toc126752173"/>
      <w:bookmarkStart w:id="9264" w:name="_Toc126758603"/>
      <w:bookmarkStart w:id="9265" w:name="_Toc126745745"/>
      <w:bookmarkStart w:id="9266" w:name="_Toc126752175"/>
      <w:bookmarkStart w:id="9267" w:name="_Toc126758605"/>
      <w:bookmarkStart w:id="9268" w:name="_Toc126745746"/>
      <w:bookmarkStart w:id="9269" w:name="_Toc126752176"/>
      <w:bookmarkStart w:id="9270" w:name="_Toc126758606"/>
      <w:bookmarkStart w:id="9271" w:name="_Toc126745748"/>
      <w:bookmarkStart w:id="9272" w:name="_Toc126752178"/>
      <w:bookmarkStart w:id="9273" w:name="_Toc126758608"/>
      <w:bookmarkStart w:id="9274" w:name="_Toc126745750"/>
      <w:bookmarkStart w:id="9275" w:name="_Toc126752180"/>
      <w:bookmarkStart w:id="9276" w:name="_Toc126758610"/>
      <w:bookmarkStart w:id="9277" w:name="_Toc126745752"/>
      <w:bookmarkStart w:id="9278" w:name="_Toc126752182"/>
      <w:bookmarkStart w:id="9279" w:name="_Toc126758612"/>
      <w:bookmarkStart w:id="9280" w:name="_Toc126745754"/>
      <w:bookmarkStart w:id="9281" w:name="_Toc126752184"/>
      <w:bookmarkStart w:id="9282" w:name="_Toc126758614"/>
      <w:bookmarkStart w:id="9283" w:name="_Toc126745756"/>
      <w:bookmarkStart w:id="9284" w:name="_Toc126752186"/>
      <w:bookmarkStart w:id="9285" w:name="_Toc126758616"/>
      <w:bookmarkStart w:id="9286" w:name="_Toc126745757"/>
      <w:bookmarkStart w:id="9287" w:name="_Toc126752187"/>
      <w:bookmarkStart w:id="9288" w:name="_Toc126758617"/>
      <w:bookmarkStart w:id="9289" w:name="_Toc126745758"/>
      <w:bookmarkStart w:id="9290" w:name="_Toc126752188"/>
      <w:bookmarkStart w:id="9291" w:name="_Toc126758618"/>
      <w:bookmarkStart w:id="9292" w:name="_Toc126745760"/>
      <w:bookmarkStart w:id="9293" w:name="_Toc126752190"/>
      <w:bookmarkStart w:id="9294" w:name="_Toc126758620"/>
      <w:bookmarkStart w:id="9295" w:name="_Toc126745761"/>
      <w:bookmarkStart w:id="9296" w:name="_Toc126752191"/>
      <w:bookmarkStart w:id="9297" w:name="_Toc126758621"/>
      <w:bookmarkStart w:id="9298" w:name="_Toc126745763"/>
      <w:bookmarkStart w:id="9299" w:name="_Toc126752193"/>
      <w:bookmarkStart w:id="9300" w:name="_Toc126758623"/>
      <w:bookmarkStart w:id="9301" w:name="_Toc126745765"/>
      <w:bookmarkStart w:id="9302" w:name="_Toc126752195"/>
      <w:bookmarkStart w:id="9303" w:name="_Toc126758625"/>
      <w:bookmarkStart w:id="9304" w:name="_Toc126745767"/>
      <w:bookmarkStart w:id="9305" w:name="_Toc126752197"/>
      <w:bookmarkStart w:id="9306" w:name="_Toc126758627"/>
      <w:bookmarkStart w:id="9307" w:name="_Toc126745769"/>
      <w:bookmarkStart w:id="9308" w:name="_Toc126752199"/>
      <w:bookmarkStart w:id="9309" w:name="_Toc126758629"/>
      <w:bookmarkStart w:id="9310" w:name="_Toc126745771"/>
      <w:bookmarkStart w:id="9311" w:name="_Toc126752201"/>
      <w:bookmarkStart w:id="9312" w:name="_Toc126758631"/>
      <w:bookmarkStart w:id="9313" w:name="_Toc126745772"/>
      <w:bookmarkStart w:id="9314" w:name="_Toc126752202"/>
      <w:bookmarkStart w:id="9315" w:name="_Toc126758632"/>
      <w:bookmarkStart w:id="9316" w:name="_Toc126745773"/>
      <w:bookmarkStart w:id="9317" w:name="_Toc126752203"/>
      <w:bookmarkStart w:id="9318" w:name="_Toc126758633"/>
      <w:bookmarkStart w:id="9319" w:name="_Toc126745775"/>
      <w:bookmarkStart w:id="9320" w:name="_Toc126752205"/>
      <w:bookmarkStart w:id="9321" w:name="_Toc126758635"/>
      <w:bookmarkStart w:id="9322" w:name="_Toc126745776"/>
      <w:bookmarkStart w:id="9323" w:name="_Toc126752206"/>
      <w:bookmarkStart w:id="9324" w:name="_Toc126758636"/>
      <w:bookmarkStart w:id="9325" w:name="_Toc126745778"/>
      <w:bookmarkStart w:id="9326" w:name="_Toc126752208"/>
      <w:bookmarkStart w:id="9327" w:name="_Toc126758638"/>
      <w:bookmarkStart w:id="9328" w:name="_Toc126745780"/>
      <w:bookmarkStart w:id="9329" w:name="_Toc126752210"/>
      <w:bookmarkStart w:id="9330" w:name="_Toc126758640"/>
      <w:bookmarkStart w:id="9331" w:name="_Toc126745782"/>
      <w:bookmarkStart w:id="9332" w:name="_Toc126752212"/>
      <w:bookmarkStart w:id="9333" w:name="_Toc126758642"/>
      <w:bookmarkStart w:id="9334" w:name="_Toc126745784"/>
      <w:bookmarkStart w:id="9335" w:name="_Toc126752214"/>
      <w:bookmarkStart w:id="9336" w:name="_Toc126758644"/>
      <w:bookmarkStart w:id="9337" w:name="_Toc126745786"/>
      <w:bookmarkStart w:id="9338" w:name="_Toc126752216"/>
      <w:bookmarkStart w:id="9339" w:name="_Toc126758646"/>
      <w:bookmarkStart w:id="9340" w:name="_Toc126745787"/>
      <w:bookmarkStart w:id="9341" w:name="_Toc126752217"/>
      <w:bookmarkStart w:id="9342" w:name="_Toc126758647"/>
      <w:bookmarkStart w:id="9343" w:name="_Toc126745788"/>
      <w:bookmarkStart w:id="9344" w:name="_Toc126752218"/>
      <w:bookmarkStart w:id="9345" w:name="_Toc126758648"/>
      <w:bookmarkStart w:id="9346" w:name="_Toc126745790"/>
      <w:bookmarkStart w:id="9347" w:name="_Toc126752220"/>
      <w:bookmarkStart w:id="9348" w:name="_Toc126758650"/>
      <w:bookmarkStart w:id="9349" w:name="_Toc126745791"/>
      <w:bookmarkStart w:id="9350" w:name="_Toc126752221"/>
      <w:bookmarkStart w:id="9351" w:name="_Toc126758651"/>
      <w:bookmarkStart w:id="9352" w:name="_Toc126745793"/>
      <w:bookmarkStart w:id="9353" w:name="_Toc126752223"/>
      <w:bookmarkStart w:id="9354" w:name="_Toc126758653"/>
      <w:bookmarkStart w:id="9355" w:name="_Toc126745795"/>
      <w:bookmarkStart w:id="9356" w:name="_Toc126752225"/>
      <w:bookmarkStart w:id="9357" w:name="_Toc126758655"/>
      <w:bookmarkStart w:id="9358" w:name="_Toc126745797"/>
      <w:bookmarkStart w:id="9359" w:name="_Toc126752227"/>
      <w:bookmarkStart w:id="9360" w:name="_Toc126758657"/>
      <w:bookmarkStart w:id="9361" w:name="_Toc126745799"/>
      <w:bookmarkStart w:id="9362" w:name="_Toc126752229"/>
      <w:bookmarkStart w:id="9363" w:name="_Toc126758659"/>
      <w:bookmarkStart w:id="9364" w:name="_Toc126745801"/>
      <w:bookmarkStart w:id="9365" w:name="_Toc126752231"/>
      <w:bookmarkStart w:id="9366" w:name="_Toc126758661"/>
      <w:bookmarkStart w:id="9367" w:name="_Toc126745802"/>
      <w:bookmarkStart w:id="9368" w:name="_Toc126752232"/>
      <w:bookmarkStart w:id="9369" w:name="_Toc126758662"/>
      <w:bookmarkStart w:id="9370" w:name="_Toc126745803"/>
      <w:bookmarkStart w:id="9371" w:name="_Toc126752233"/>
      <w:bookmarkStart w:id="9372" w:name="_Toc126758663"/>
      <w:bookmarkStart w:id="9373" w:name="_Toc126745805"/>
      <w:bookmarkStart w:id="9374" w:name="_Toc126752235"/>
      <w:bookmarkStart w:id="9375" w:name="_Toc126758665"/>
      <w:bookmarkStart w:id="9376" w:name="_Toc126745806"/>
      <w:bookmarkStart w:id="9377" w:name="_Toc126752236"/>
      <w:bookmarkStart w:id="9378" w:name="_Toc126758666"/>
      <w:bookmarkStart w:id="9379" w:name="_Toc126745808"/>
      <w:bookmarkStart w:id="9380" w:name="_Toc126752238"/>
      <w:bookmarkStart w:id="9381" w:name="_Toc126758668"/>
      <w:bookmarkStart w:id="9382" w:name="_Toc126745810"/>
      <w:bookmarkStart w:id="9383" w:name="_Toc126752240"/>
      <w:bookmarkStart w:id="9384" w:name="_Toc126758670"/>
      <w:bookmarkStart w:id="9385" w:name="_Toc126745812"/>
      <w:bookmarkStart w:id="9386" w:name="_Toc126752242"/>
      <w:bookmarkStart w:id="9387" w:name="_Toc126758672"/>
      <w:bookmarkStart w:id="9388" w:name="_Toc126745814"/>
      <w:bookmarkStart w:id="9389" w:name="_Toc126752244"/>
      <w:bookmarkStart w:id="9390" w:name="_Toc126758674"/>
      <w:bookmarkStart w:id="9391" w:name="_Toc126745816"/>
      <w:bookmarkStart w:id="9392" w:name="_Toc126752246"/>
      <w:bookmarkStart w:id="9393" w:name="_Toc126758676"/>
      <w:bookmarkStart w:id="9394" w:name="_Toc126745817"/>
      <w:bookmarkStart w:id="9395" w:name="_Toc126752247"/>
      <w:bookmarkStart w:id="9396" w:name="_Toc126758677"/>
      <w:bookmarkStart w:id="9397" w:name="_Toc126745818"/>
      <w:bookmarkStart w:id="9398" w:name="_Toc126752248"/>
      <w:bookmarkStart w:id="9399" w:name="_Toc126758678"/>
      <w:bookmarkStart w:id="9400" w:name="_Toc126745820"/>
      <w:bookmarkStart w:id="9401" w:name="_Toc126752250"/>
      <w:bookmarkStart w:id="9402" w:name="_Toc126758680"/>
      <w:bookmarkStart w:id="9403" w:name="_Toc126745821"/>
      <w:bookmarkStart w:id="9404" w:name="_Toc126752251"/>
      <w:bookmarkStart w:id="9405" w:name="_Toc126758681"/>
      <w:bookmarkStart w:id="9406" w:name="_Toc126745823"/>
      <w:bookmarkStart w:id="9407" w:name="_Toc126752253"/>
      <w:bookmarkStart w:id="9408" w:name="_Toc126758683"/>
      <w:bookmarkStart w:id="9409" w:name="_Toc126745825"/>
      <w:bookmarkStart w:id="9410" w:name="_Toc126752255"/>
      <w:bookmarkStart w:id="9411" w:name="_Toc126758685"/>
      <w:bookmarkStart w:id="9412" w:name="_Toc126745827"/>
      <w:bookmarkStart w:id="9413" w:name="_Toc126752257"/>
      <w:bookmarkStart w:id="9414" w:name="_Toc126758687"/>
      <w:bookmarkStart w:id="9415" w:name="_Toc126745829"/>
      <w:bookmarkStart w:id="9416" w:name="_Toc126752259"/>
      <w:bookmarkStart w:id="9417" w:name="_Toc126758689"/>
      <w:bookmarkStart w:id="9418" w:name="_Toc126745831"/>
      <w:bookmarkStart w:id="9419" w:name="_Toc126752261"/>
      <w:bookmarkStart w:id="9420" w:name="_Toc126758691"/>
      <w:bookmarkStart w:id="9421" w:name="_Toc126745832"/>
      <w:bookmarkStart w:id="9422" w:name="_Toc126752262"/>
      <w:bookmarkStart w:id="9423" w:name="_Toc126758692"/>
      <w:bookmarkStart w:id="9424" w:name="_Toc126745833"/>
      <w:bookmarkStart w:id="9425" w:name="_Toc126752263"/>
      <w:bookmarkStart w:id="9426" w:name="_Toc126758693"/>
      <w:bookmarkStart w:id="9427" w:name="_Toc126745835"/>
      <w:bookmarkStart w:id="9428" w:name="_Toc126752265"/>
      <w:bookmarkStart w:id="9429" w:name="_Toc126758695"/>
      <w:bookmarkStart w:id="9430" w:name="_Toc126745836"/>
      <w:bookmarkStart w:id="9431" w:name="_Toc126752266"/>
      <w:bookmarkStart w:id="9432" w:name="_Toc126758696"/>
      <w:bookmarkStart w:id="9433" w:name="_Toc126745838"/>
      <w:bookmarkStart w:id="9434" w:name="_Toc126752268"/>
      <w:bookmarkStart w:id="9435" w:name="_Toc126758698"/>
      <w:bookmarkStart w:id="9436" w:name="_Toc126745840"/>
      <w:bookmarkStart w:id="9437" w:name="_Toc126752270"/>
      <w:bookmarkStart w:id="9438" w:name="_Toc126758700"/>
      <w:bookmarkStart w:id="9439" w:name="_Toc126745842"/>
      <w:bookmarkStart w:id="9440" w:name="_Toc126752272"/>
      <w:bookmarkStart w:id="9441" w:name="_Toc126758702"/>
      <w:bookmarkStart w:id="9442" w:name="_Toc126745844"/>
      <w:bookmarkStart w:id="9443" w:name="_Toc126752274"/>
      <w:bookmarkStart w:id="9444" w:name="_Toc126758704"/>
      <w:bookmarkStart w:id="9445" w:name="_Toc126745846"/>
      <w:bookmarkStart w:id="9446" w:name="_Toc126752276"/>
      <w:bookmarkStart w:id="9447" w:name="_Toc126758706"/>
      <w:bookmarkStart w:id="9448" w:name="_Toc126745847"/>
      <w:bookmarkStart w:id="9449" w:name="_Toc126752277"/>
      <w:bookmarkStart w:id="9450" w:name="_Toc126758707"/>
      <w:bookmarkStart w:id="9451" w:name="_Toc126745848"/>
      <w:bookmarkStart w:id="9452" w:name="_Toc126752278"/>
      <w:bookmarkStart w:id="9453" w:name="_Toc126758708"/>
      <w:bookmarkStart w:id="9454" w:name="_Toc126745850"/>
      <w:bookmarkStart w:id="9455" w:name="_Toc126752280"/>
      <w:bookmarkStart w:id="9456" w:name="_Toc126758710"/>
      <w:bookmarkStart w:id="9457" w:name="_Toc126745851"/>
      <w:bookmarkStart w:id="9458" w:name="_Toc126752281"/>
      <w:bookmarkStart w:id="9459" w:name="_Toc126758711"/>
      <w:bookmarkStart w:id="9460" w:name="_Toc126745853"/>
      <w:bookmarkStart w:id="9461" w:name="_Toc126752283"/>
      <w:bookmarkStart w:id="9462" w:name="_Toc126758713"/>
      <w:bookmarkStart w:id="9463" w:name="_Toc126745855"/>
      <w:bookmarkStart w:id="9464" w:name="_Toc126752285"/>
      <w:bookmarkStart w:id="9465" w:name="_Toc126758715"/>
      <w:bookmarkStart w:id="9466" w:name="_Toc126745857"/>
      <w:bookmarkStart w:id="9467" w:name="_Toc126752287"/>
      <w:bookmarkStart w:id="9468" w:name="_Toc126758717"/>
      <w:bookmarkStart w:id="9469" w:name="_Toc126745859"/>
      <w:bookmarkStart w:id="9470" w:name="_Toc126752289"/>
      <w:bookmarkStart w:id="9471" w:name="_Toc126758719"/>
      <w:bookmarkStart w:id="9472" w:name="_Toc126745861"/>
      <w:bookmarkStart w:id="9473" w:name="_Toc126752291"/>
      <w:bookmarkStart w:id="9474" w:name="_Toc126758721"/>
      <w:bookmarkStart w:id="9475" w:name="_Toc126745862"/>
      <w:bookmarkStart w:id="9476" w:name="_Toc126752292"/>
      <w:bookmarkStart w:id="9477" w:name="_Toc126758722"/>
      <w:bookmarkStart w:id="9478" w:name="_Toc126745863"/>
      <w:bookmarkStart w:id="9479" w:name="_Toc126752293"/>
      <w:bookmarkStart w:id="9480" w:name="_Toc126758723"/>
      <w:bookmarkStart w:id="9481" w:name="_Toc126745865"/>
      <w:bookmarkStart w:id="9482" w:name="_Toc126752295"/>
      <w:bookmarkStart w:id="9483" w:name="_Toc126758725"/>
      <w:bookmarkStart w:id="9484" w:name="_Toc126745866"/>
      <w:bookmarkStart w:id="9485" w:name="_Toc126752296"/>
      <w:bookmarkStart w:id="9486" w:name="_Toc126758726"/>
      <w:bookmarkStart w:id="9487" w:name="_Toc126745868"/>
      <w:bookmarkStart w:id="9488" w:name="_Toc126752298"/>
      <w:bookmarkStart w:id="9489" w:name="_Toc126758728"/>
      <w:bookmarkStart w:id="9490" w:name="_Toc126745870"/>
      <w:bookmarkStart w:id="9491" w:name="_Toc126752300"/>
      <w:bookmarkStart w:id="9492" w:name="_Toc126758730"/>
      <w:bookmarkStart w:id="9493" w:name="_Toc126745872"/>
      <w:bookmarkStart w:id="9494" w:name="_Toc126752302"/>
      <w:bookmarkStart w:id="9495" w:name="_Toc126758732"/>
      <w:bookmarkStart w:id="9496" w:name="_Toc126745874"/>
      <w:bookmarkStart w:id="9497" w:name="_Toc126752304"/>
      <w:bookmarkStart w:id="9498" w:name="_Toc126758734"/>
      <w:bookmarkStart w:id="9499" w:name="_Toc126745876"/>
      <w:bookmarkStart w:id="9500" w:name="_Toc126752306"/>
      <w:bookmarkStart w:id="9501" w:name="_Toc126758736"/>
      <w:bookmarkStart w:id="9502" w:name="_Toc126745877"/>
      <w:bookmarkStart w:id="9503" w:name="_Toc126752307"/>
      <w:bookmarkStart w:id="9504" w:name="_Toc126758737"/>
      <w:bookmarkStart w:id="9505" w:name="_Toc126745878"/>
      <w:bookmarkStart w:id="9506" w:name="_Toc126752308"/>
      <w:bookmarkStart w:id="9507" w:name="_Toc126758738"/>
      <w:bookmarkStart w:id="9508" w:name="_Toc126745880"/>
      <w:bookmarkStart w:id="9509" w:name="_Toc126752310"/>
      <w:bookmarkStart w:id="9510" w:name="_Toc126758740"/>
      <w:bookmarkStart w:id="9511" w:name="_Toc126745881"/>
      <w:bookmarkStart w:id="9512" w:name="_Toc126752311"/>
      <w:bookmarkStart w:id="9513" w:name="_Toc126758741"/>
      <w:bookmarkStart w:id="9514" w:name="_Toc126745883"/>
      <w:bookmarkStart w:id="9515" w:name="_Toc126752313"/>
      <w:bookmarkStart w:id="9516" w:name="_Toc126758743"/>
      <w:bookmarkStart w:id="9517" w:name="_Toc126745885"/>
      <w:bookmarkStart w:id="9518" w:name="_Toc126752315"/>
      <w:bookmarkStart w:id="9519" w:name="_Toc126758745"/>
      <w:bookmarkStart w:id="9520" w:name="_Toc126745887"/>
      <w:bookmarkStart w:id="9521" w:name="_Toc126752317"/>
      <w:bookmarkStart w:id="9522" w:name="_Toc126758747"/>
      <w:bookmarkStart w:id="9523" w:name="_Toc126745889"/>
      <w:bookmarkStart w:id="9524" w:name="_Toc126752319"/>
      <w:bookmarkStart w:id="9525" w:name="_Toc126758749"/>
      <w:bookmarkStart w:id="9526" w:name="_Toc126745891"/>
      <w:bookmarkStart w:id="9527" w:name="_Toc126752321"/>
      <w:bookmarkStart w:id="9528" w:name="_Toc126758751"/>
      <w:bookmarkStart w:id="9529" w:name="_Toc126745892"/>
      <w:bookmarkStart w:id="9530" w:name="_Toc126752322"/>
      <w:bookmarkStart w:id="9531" w:name="_Toc126758752"/>
      <w:bookmarkStart w:id="9532" w:name="_Toc126745893"/>
      <w:bookmarkStart w:id="9533" w:name="_Toc126752323"/>
      <w:bookmarkStart w:id="9534" w:name="_Toc126758753"/>
      <w:bookmarkStart w:id="9535" w:name="_Toc126745895"/>
      <w:bookmarkStart w:id="9536" w:name="_Toc126752325"/>
      <w:bookmarkStart w:id="9537" w:name="_Toc126758755"/>
      <w:bookmarkStart w:id="9538" w:name="_Toc126745896"/>
      <w:bookmarkStart w:id="9539" w:name="_Toc126752326"/>
      <w:bookmarkStart w:id="9540" w:name="_Toc126758756"/>
      <w:bookmarkStart w:id="9541" w:name="_Toc126745898"/>
      <w:bookmarkStart w:id="9542" w:name="_Toc126752328"/>
      <w:bookmarkStart w:id="9543" w:name="_Toc126758758"/>
      <w:bookmarkStart w:id="9544" w:name="_Toc126745900"/>
      <w:bookmarkStart w:id="9545" w:name="_Toc126752330"/>
      <w:bookmarkStart w:id="9546" w:name="_Toc126758760"/>
      <w:bookmarkStart w:id="9547" w:name="_Toc126745902"/>
      <w:bookmarkStart w:id="9548" w:name="_Toc126752332"/>
      <w:bookmarkStart w:id="9549" w:name="_Toc126758762"/>
      <w:bookmarkStart w:id="9550" w:name="_Toc126745904"/>
      <w:bookmarkStart w:id="9551" w:name="_Toc126752334"/>
      <w:bookmarkStart w:id="9552" w:name="_Toc126758764"/>
      <w:bookmarkStart w:id="9553" w:name="_Toc126745906"/>
      <w:bookmarkStart w:id="9554" w:name="_Toc126752336"/>
      <w:bookmarkStart w:id="9555" w:name="_Toc126758766"/>
      <w:bookmarkStart w:id="9556" w:name="_Toc126745907"/>
      <w:bookmarkStart w:id="9557" w:name="_Toc126752337"/>
      <w:bookmarkStart w:id="9558" w:name="_Toc126758767"/>
      <w:bookmarkStart w:id="9559" w:name="_Toc126745908"/>
      <w:bookmarkStart w:id="9560" w:name="_Toc126752338"/>
      <w:bookmarkStart w:id="9561" w:name="_Toc126758768"/>
      <w:bookmarkStart w:id="9562" w:name="_Toc126745910"/>
      <w:bookmarkStart w:id="9563" w:name="_Toc126752340"/>
      <w:bookmarkStart w:id="9564" w:name="_Toc126758770"/>
      <w:bookmarkStart w:id="9565" w:name="_Toc126745911"/>
      <w:bookmarkStart w:id="9566" w:name="_Toc126752341"/>
      <w:bookmarkStart w:id="9567" w:name="_Toc126758771"/>
      <w:bookmarkStart w:id="9568" w:name="_Toc126745913"/>
      <w:bookmarkStart w:id="9569" w:name="_Toc126752343"/>
      <w:bookmarkStart w:id="9570" w:name="_Toc126758773"/>
      <w:bookmarkStart w:id="9571" w:name="_Toc126745915"/>
      <w:bookmarkStart w:id="9572" w:name="_Toc126752345"/>
      <w:bookmarkStart w:id="9573" w:name="_Toc126758775"/>
      <w:bookmarkStart w:id="9574" w:name="_Toc126745917"/>
      <w:bookmarkStart w:id="9575" w:name="_Toc126752347"/>
      <w:bookmarkStart w:id="9576" w:name="_Toc126758777"/>
      <w:bookmarkStart w:id="9577" w:name="_Toc126745919"/>
      <w:bookmarkStart w:id="9578" w:name="_Toc126752349"/>
      <w:bookmarkStart w:id="9579" w:name="_Toc126758779"/>
      <w:bookmarkStart w:id="9580" w:name="_Toc126745921"/>
      <w:bookmarkStart w:id="9581" w:name="_Toc126752351"/>
      <w:bookmarkStart w:id="9582" w:name="_Toc126758781"/>
      <w:bookmarkStart w:id="9583" w:name="_Toc126745922"/>
      <w:bookmarkStart w:id="9584" w:name="_Toc126752352"/>
      <w:bookmarkStart w:id="9585" w:name="_Toc126758782"/>
      <w:bookmarkStart w:id="9586" w:name="_Toc126745923"/>
      <w:bookmarkStart w:id="9587" w:name="_Toc126752353"/>
      <w:bookmarkStart w:id="9588" w:name="_Toc126758783"/>
      <w:bookmarkStart w:id="9589" w:name="_Toc126745925"/>
      <w:bookmarkStart w:id="9590" w:name="_Toc126752355"/>
      <w:bookmarkStart w:id="9591" w:name="_Toc126758785"/>
      <w:bookmarkStart w:id="9592" w:name="_Toc126745926"/>
      <w:bookmarkStart w:id="9593" w:name="_Toc126752356"/>
      <w:bookmarkStart w:id="9594" w:name="_Toc126758786"/>
      <w:bookmarkStart w:id="9595" w:name="_Toc126745928"/>
      <w:bookmarkStart w:id="9596" w:name="_Toc126752358"/>
      <w:bookmarkStart w:id="9597" w:name="_Toc126758788"/>
      <w:bookmarkStart w:id="9598" w:name="_Toc126745930"/>
      <w:bookmarkStart w:id="9599" w:name="_Toc126752360"/>
      <w:bookmarkStart w:id="9600" w:name="_Toc126758790"/>
      <w:bookmarkStart w:id="9601" w:name="_Toc126745932"/>
      <w:bookmarkStart w:id="9602" w:name="_Toc126752362"/>
      <w:bookmarkStart w:id="9603" w:name="_Toc126758792"/>
      <w:bookmarkStart w:id="9604" w:name="_Toc126745934"/>
      <w:bookmarkStart w:id="9605" w:name="_Toc126752364"/>
      <w:bookmarkStart w:id="9606" w:name="_Toc126758794"/>
      <w:bookmarkStart w:id="9607" w:name="_Toc126745936"/>
      <w:bookmarkStart w:id="9608" w:name="_Toc126752366"/>
      <w:bookmarkStart w:id="9609" w:name="_Toc126758796"/>
      <w:bookmarkStart w:id="9610" w:name="_Toc126745937"/>
      <w:bookmarkStart w:id="9611" w:name="_Toc126752367"/>
      <w:bookmarkStart w:id="9612" w:name="_Toc126758797"/>
      <w:bookmarkStart w:id="9613" w:name="_Toc126745938"/>
      <w:bookmarkStart w:id="9614" w:name="_Toc126752368"/>
      <w:bookmarkStart w:id="9615" w:name="_Toc126758798"/>
      <w:bookmarkStart w:id="9616" w:name="_Toc126745940"/>
      <w:bookmarkStart w:id="9617" w:name="_Toc126752370"/>
      <w:bookmarkStart w:id="9618" w:name="_Toc126758800"/>
      <w:bookmarkStart w:id="9619" w:name="_Toc126745941"/>
      <w:bookmarkStart w:id="9620" w:name="_Toc126752371"/>
      <w:bookmarkStart w:id="9621" w:name="_Toc126758801"/>
      <w:bookmarkStart w:id="9622" w:name="_Toc126745943"/>
      <w:bookmarkStart w:id="9623" w:name="_Toc126752373"/>
      <w:bookmarkStart w:id="9624" w:name="_Toc126758803"/>
      <w:bookmarkStart w:id="9625" w:name="_Toc126745945"/>
      <w:bookmarkStart w:id="9626" w:name="_Toc126752375"/>
      <w:bookmarkStart w:id="9627" w:name="_Toc126758805"/>
      <w:bookmarkStart w:id="9628" w:name="_Toc126745947"/>
      <w:bookmarkStart w:id="9629" w:name="_Toc126752377"/>
      <w:bookmarkStart w:id="9630" w:name="_Toc126758807"/>
      <w:bookmarkStart w:id="9631" w:name="_Toc126745949"/>
      <w:bookmarkStart w:id="9632" w:name="_Toc126752379"/>
      <w:bookmarkStart w:id="9633" w:name="_Toc126758809"/>
      <w:bookmarkStart w:id="9634" w:name="_Toc126745951"/>
      <w:bookmarkStart w:id="9635" w:name="_Toc126752381"/>
      <w:bookmarkStart w:id="9636" w:name="_Toc126758811"/>
      <w:bookmarkStart w:id="9637" w:name="_Toc126745952"/>
      <w:bookmarkStart w:id="9638" w:name="_Toc126752382"/>
      <w:bookmarkStart w:id="9639" w:name="_Toc126758812"/>
      <w:bookmarkStart w:id="9640" w:name="_Toc126745953"/>
      <w:bookmarkStart w:id="9641" w:name="_Toc126752383"/>
      <w:bookmarkStart w:id="9642" w:name="_Toc126758813"/>
      <w:bookmarkStart w:id="9643" w:name="_Toc126745955"/>
      <w:bookmarkStart w:id="9644" w:name="_Toc126752385"/>
      <w:bookmarkStart w:id="9645" w:name="_Toc126758815"/>
      <w:bookmarkStart w:id="9646" w:name="_Toc126745956"/>
      <w:bookmarkStart w:id="9647" w:name="_Toc126752386"/>
      <w:bookmarkStart w:id="9648" w:name="_Toc126758816"/>
      <w:bookmarkStart w:id="9649" w:name="_Toc126745958"/>
      <w:bookmarkStart w:id="9650" w:name="_Toc126752388"/>
      <w:bookmarkStart w:id="9651" w:name="_Toc126758818"/>
      <w:bookmarkStart w:id="9652" w:name="_Toc126745960"/>
      <w:bookmarkStart w:id="9653" w:name="_Toc126752390"/>
      <w:bookmarkStart w:id="9654" w:name="_Toc126758820"/>
      <w:bookmarkStart w:id="9655" w:name="_Toc126745962"/>
      <w:bookmarkStart w:id="9656" w:name="_Toc126752392"/>
      <w:bookmarkStart w:id="9657" w:name="_Toc126758822"/>
      <w:bookmarkStart w:id="9658" w:name="_Toc126745964"/>
      <w:bookmarkStart w:id="9659" w:name="_Toc126752394"/>
      <w:bookmarkStart w:id="9660" w:name="_Toc126758824"/>
      <w:bookmarkStart w:id="9661" w:name="_Toc126745966"/>
      <w:bookmarkStart w:id="9662" w:name="_Toc126752396"/>
      <w:bookmarkStart w:id="9663" w:name="_Toc126758826"/>
      <w:bookmarkStart w:id="9664" w:name="_Toc126745967"/>
      <w:bookmarkStart w:id="9665" w:name="_Toc126752397"/>
      <w:bookmarkStart w:id="9666" w:name="_Toc126758827"/>
      <w:bookmarkStart w:id="9667" w:name="_Toc126745968"/>
      <w:bookmarkStart w:id="9668" w:name="_Toc126752398"/>
      <w:bookmarkStart w:id="9669" w:name="_Toc126758828"/>
      <w:bookmarkStart w:id="9670" w:name="_Toc126745970"/>
      <w:bookmarkStart w:id="9671" w:name="_Toc126752400"/>
      <w:bookmarkStart w:id="9672" w:name="_Toc126758830"/>
      <w:bookmarkStart w:id="9673" w:name="_Toc126745971"/>
      <w:bookmarkStart w:id="9674" w:name="_Toc126752401"/>
      <w:bookmarkStart w:id="9675" w:name="_Toc126758831"/>
      <w:bookmarkStart w:id="9676" w:name="_Toc126745973"/>
      <w:bookmarkStart w:id="9677" w:name="_Toc126752403"/>
      <w:bookmarkStart w:id="9678" w:name="_Toc126758833"/>
      <w:bookmarkStart w:id="9679" w:name="_Toc126745975"/>
      <w:bookmarkStart w:id="9680" w:name="_Toc126752405"/>
      <w:bookmarkStart w:id="9681" w:name="_Toc126758835"/>
      <w:bookmarkStart w:id="9682" w:name="_Toc126745977"/>
      <w:bookmarkStart w:id="9683" w:name="_Toc126752407"/>
      <w:bookmarkStart w:id="9684" w:name="_Toc126758837"/>
      <w:bookmarkStart w:id="9685" w:name="_Toc126745979"/>
      <w:bookmarkStart w:id="9686" w:name="_Toc126752409"/>
      <w:bookmarkStart w:id="9687" w:name="_Toc126758839"/>
      <w:bookmarkStart w:id="9688" w:name="_Toc126745981"/>
      <w:bookmarkStart w:id="9689" w:name="_Toc126752411"/>
      <w:bookmarkStart w:id="9690" w:name="_Toc126758841"/>
      <w:bookmarkStart w:id="9691" w:name="_Toc126745982"/>
      <w:bookmarkStart w:id="9692" w:name="_Toc126752412"/>
      <w:bookmarkStart w:id="9693" w:name="_Toc126758842"/>
      <w:bookmarkStart w:id="9694" w:name="_Toc126745983"/>
      <w:bookmarkStart w:id="9695" w:name="_Toc126752413"/>
      <w:bookmarkStart w:id="9696" w:name="_Toc126758843"/>
      <w:bookmarkStart w:id="9697" w:name="_Toc126745985"/>
      <w:bookmarkStart w:id="9698" w:name="_Toc126752415"/>
      <w:bookmarkStart w:id="9699" w:name="_Toc126758845"/>
      <w:bookmarkStart w:id="9700" w:name="_Toc126745986"/>
      <w:bookmarkStart w:id="9701" w:name="_Toc126752416"/>
      <w:bookmarkStart w:id="9702" w:name="_Toc126758846"/>
      <w:bookmarkStart w:id="9703" w:name="_Toc126745988"/>
      <w:bookmarkStart w:id="9704" w:name="_Toc126752418"/>
      <w:bookmarkStart w:id="9705" w:name="_Toc126758848"/>
      <w:bookmarkStart w:id="9706" w:name="_Toc126745990"/>
      <w:bookmarkStart w:id="9707" w:name="_Toc126752420"/>
      <w:bookmarkStart w:id="9708" w:name="_Toc126758850"/>
      <w:bookmarkStart w:id="9709" w:name="_Toc126745992"/>
      <w:bookmarkStart w:id="9710" w:name="_Toc126752422"/>
      <w:bookmarkStart w:id="9711" w:name="_Toc126758852"/>
      <w:bookmarkStart w:id="9712" w:name="_Toc126745994"/>
      <w:bookmarkStart w:id="9713" w:name="_Toc126752424"/>
      <w:bookmarkStart w:id="9714" w:name="_Toc126758854"/>
      <w:bookmarkStart w:id="9715" w:name="_Toc126745996"/>
      <w:bookmarkStart w:id="9716" w:name="_Toc126752426"/>
      <w:bookmarkStart w:id="9717" w:name="_Toc126758856"/>
      <w:bookmarkStart w:id="9718" w:name="_Toc126745997"/>
      <w:bookmarkStart w:id="9719" w:name="_Toc126752427"/>
      <w:bookmarkStart w:id="9720" w:name="_Toc126758857"/>
      <w:bookmarkStart w:id="9721" w:name="_Toc126745998"/>
      <w:bookmarkStart w:id="9722" w:name="_Toc126752428"/>
      <w:bookmarkStart w:id="9723" w:name="_Toc126758858"/>
      <w:bookmarkStart w:id="9724" w:name="_Toc126746000"/>
      <w:bookmarkStart w:id="9725" w:name="_Toc126752430"/>
      <w:bookmarkStart w:id="9726" w:name="_Toc126758860"/>
      <w:bookmarkStart w:id="9727" w:name="_Toc126746001"/>
      <w:bookmarkStart w:id="9728" w:name="_Toc126752431"/>
      <w:bookmarkStart w:id="9729" w:name="_Toc126758861"/>
      <w:bookmarkStart w:id="9730" w:name="_Toc126746003"/>
      <w:bookmarkStart w:id="9731" w:name="_Toc126752433"/>
      <w:bookmarkStart w:id="9732" w:name="_Toc126758863"/>
      <w:bookmarkStart w:id="9733" w:name="_Toc126746005"/>
      <w:bookmarkStart w:id="9734" w:name="_Toc126752435"/>
      <w:bookmarkStart w:id="9735" w:name="_Toc126758865"/>
      <w:bookmarkStart w:id="9736" w:name="_Toc126746007"/>
      <w:bookmarkStart w:id="9737" w:name="_Toc126752437"/>
      <w:bookmarkStart w:id="9738" w:name="_Toc126758867"/>
      <w:bookmarkStart w:id="9739" w:name="_Toc126746009"/>
      <w:bookmarkStart w:id="9740" w:name="_Toc126752439"/>
      <w:bookmarkStart w:id="9741" w:name="_Toc126758869"/>
      <w:bookmarkStart w:id="9742" w:name="_Toc126746011"/>
      <w:bookmarkStart w:id="9743" w:name="_Toc126752441"/>
      <w:bookmarkStart w:id="9744" w:name="_Toc126758871"/>
      <w:bookmarkStart w:id="9745" w:name="_Toc126746012"/>
      <w:bookmarkStart w:id="9746" w:name="_Toc126752442"/>
      <w:bookmarkStart w:id="9747" w:name="_Toc126758872"/>
      <w:bookmarkStart w:id="9748" w:name="_Toc126746013"/>
      <w:bookmarkStart w:id="9749" w:name="_Toc126752443"/>
      <w:bookmarkStart w:id="9750" w:name="_Toc126758873"/>
      <w:bookmarkStart w:id="9751" w:name="_Toc126746015"/>
      <w:bookmarkStart w:id="9752" w:name="_Toc126752445"/>
      <w:bookmarkStart w:id="9753" w:name="_Toc126758875"/>
      <w:bookmarkStart w:id="9754" w:name="_Toc126746016"/>
      <w:bookmarkStart w:id="9755" w:name="_Toc126752446"/>
      <w:bookmarkStart w:id="9756" w:name="_Toc126758876"/>
      <w:bookmarkStart w:id="9757" w:name="_Toc126746018"/>
      <w:bookmarkStart w:id="9758" w:name="_Toc126752448"/>
      <w:bookmarkStart w:id="9759" w:name="_Toc126758878"/>
      <w:bookmarkStart w:id="9760" w:name="_Toc126746020"/>
      <w:bookmarkStart w:id="9761" w:name="_Toc126752450"/>
      <w:bookmarkStart w:id="9762" w:name="_Toc126758880"/>
      <w:bookmarkStart w:id="9763" w:name="_Toc126746022"/>
      <w:bookmarkStart w:id="9764" w:name="_Toc126752452"/>
      <w:bookmarkStart w:id="9765" w:name="_Toc126758882"/>
      <w:bookmarkStart w:id="9766" w:name="_Toc126746024"/>
      <w:bookmarkStart w:id="9767" w:name="_Toc126752454"/>
      <w:bookmarkStart w:id="9768" w:name="_Toc126758884"/>
      <w:bookmarkStart w:id="9769" w:name="_Toc126746026"/>
      <w:bookmarkStart w:id="9770" w:name="_Toc126752456"/>
      <w:bookmarkStart w:id="9771" w:name="_Toc126758886"/>
      <w:bookmarkStart w:id="9772" w:name="_Toc126746027"/>
      <w:bookmarkStart w:id="9773" w:name="_Toc126752457"/>
      <w:bookmarkStart w:id="9774" w:name="_Toc126758887"/>
      <w:bookmarkStart w:id="9775" w:name="_Toc126746028"/>
      <w:bookmarkStart w:id="9776" w:name="_Toc126752458"/>
      <w:bookmarkStart w:id="9777" w:name="_Toc126758888"/>
      <w:bookmarkStart w:id="9778" w:name="_Toc126746030"/>
      <w:bookmarkStart w:id="9779" w:name="_Toc126752460"/>
      <w:bookmarkStart w:id="9780" w:name="_Toc126758890"/>
      <w:bookmarkStart w:id="9781" w:name="_Toc126746031"/>
      <w:bookmarkStart w:id="9782" w:name="_Toc126752461"/>
      <w:bookmarkStart w:id="9783" w:name="_Toc126758891"/>
      <w:bookmarkStart w:id="9784" w:name="_Toc126746033"/>
      <w:bookmarkStart w:id="9785" w:name="_Toc126752463"/>
      <w:bookmarkStart w:id="9786" w:name="_Toc126758893"/>
      <w:bookmarkStart w:id="9787" w:name="_Toc126746035"/>
      <w:bookmarkStart w:id="9788" w:name="_Toc126752465"/>
      <w:bookmarkStart w:id="9789" w:name="_Toc126758895"/>
      <w:bookmarkStart w:id="9790" w:name="_Toc126746037"/>
      <w:bookmarkStart w:id="9791" w:name="_Toc126752467"/>
      <w:bookmarkStart w:id="9792" w:name="_Toc126758897"/>
      <w:bookmarkStart w:id="9793" w:name="_Toc126746039"/>
      <w:bookmarkStart w:id="9794" w:name="_Toc126752469"/>
      <w:bookmarkStart w:id="9795" w:name="_Toc126758899"/>
      <w:bookmarkStart w:id="9796" w:name="_Toc126746041"/>
      <w:bookmarkStart w:id="9797" w:name="_Toc126752471"/>
      <w:bookmarkStart w:id="9798" w:name="_Toc126758901"/>
      <w:bookmarkStart w:id="9799" w:name="_Toc126746042"/>
      <w:bookmarkStart w:id="9800" w:name="_Toc126752472"/>
      <w:bookmarkStart w:id="9801" w:name="_Toc126758902"/>
      <w:bookmarkStart w:id="9802" w:name="_Toc126746043"/>
      <w:bookmarkStart w:id="9803" w:name="_Toc126752473"/>
      <w:bookmarkStart w:id="9804" w:name="_Toc126758903"/>
      <w:bookmarkStart w:id="9805" w:name="_Toc126746045"/>
      <w:bookmarkStart w:id="9806" w:name="_Toc126752475"/>
      <w:bookmarkStart w:id="9807" w:name="_Toc126758905"/>
      <w:bookmarkStart w:id="9808" w:name="_Toc126746046"/>
      <w:bookmarkStart w:id="9809" w:name="_Toc126752476"/>
      <w:bookmarkStart w:id="9810" w:name="_Toc126758906"/>
      <w:bookmarkStart w:id="9811" w:name="_Toc126746048"/>
      <w:bookmarkStart w:id="9812" w:name="_Toc126752478"/>
      <w:bookmarkStart w:id="9813" w:name="_Toc126758908"/>
      <w:bookmarkStart w:id="9814" w:name="_Toc126746050"/>
      <w:bookmarkStart w:id="9815" w:name="_Toc126752480"/>
      <w:bookmarkStart w:id="9816" w:name="_Toc126758910"/>
      <w:bookmarkStart w:id="9817" w:name="_Toc126746052"/>
      <w:bookmarkStart w:id="9818" w:name="_Toc126752482"/>
      <w:bookmarkStart w:id="9819" w:name="_Toc126758912"/>
      <w:bookmarkStart w:id="9820" w:name="_Toc126746054"/>
      <w:bookmarkStart w:id="9821" w:name="_Toc126752484"/>
      <w:bookmarkStart w:id="9822" w:name="_Toc126758914"/>
      <w:bookmarkStart w:id="9823" w:name="_Toc126746056"/>
      <w:bookmarkStart w:id="9824" w:name="_Toc126752486"/>
      <w:bookmarkStart w:id="9825" w:name="_Toc126758916"/>
      <w:bookmarkStart w:id="9826" w:name="_Toc126746057"/>
      <w:bookmarkStart w:id="9827" w:name="_Toc126752487"/>
      <w:bookmarkStart w:id="9828" w:name="_Toc126758917"/>
      <w:bookmarkStart w:id="9829" w:name="_Toc126746058"/>
      <w:bookmarkStart w:id="9830" w:name="_Toc126752488"/>
      <w:bookmarkStart w:id="9831" w:name="_Toc126758918"/>
      <w:bookmarkStart w:id="9832" w:name="_Toc126746060"/>
      <w:bookmarkStart w:id="9833" w:name="_Toc126752490"/>
      <w:bookmarkStart w:id="9834" w:name="_Toc126758920"/>
      <w:bookmarkStart w:id="9835" w:name="_Toc126746061"/>
      <w:bookmarkStart w:id="9836" w:name="_Toc126752491"/>
      <w:bookmarkStart w:id="9837" w:name="_Toc126758921"/>
      <w:bookmarkStart w:id="9838" w:name="_Toc126746063"/>
      <w:bookmarkStart w:id="9839" w:name="_Toc126752493"/>
      <w:bookmarkStart w:id="9840" w:name="_Toc126758923"/>
      <w:bookmarkStart w:id="9841" w:name="_Toc126746065"/>
      <w:bookmarkStart w:id="9842" w:name="_Toc126752495"/>
      <w:bookmarkStart w:id="9843" w:name="_Toc126758925"/>
      <w:bookmarkStart w:id="9844" w:name="_Toc126746067"/>
      <w:bookmarkStart w:id="9845" w:name="_Toc126752497"/>
      <w:bookmarkStart w:id="9846" w:name="_Toc126758927"/>
      <w:bookmarkStart w:id="9847" w:name="_Toc126746069"/>
      <w:bookmarkStart w:id="9848" w:name="_Toc126752499"/>
      <w:bookmarkStart w:id="9849" w:name="_Toc126758929"/>
      <w:bookmarkStart w:id="9850" w:name="_Toc126746071"/>
      <w:bookmarkStart w:id="9851" w:name="_Toc126752501"/>
      <w:bookmarkStart w:id="9852" w:name="_Toc126758931"/>
      <w:bookmarkStart w:id="9853" w:name="_Toc126746072"/>
      <w:bookmarkStart w:id="9854" w:name="_Toc126752502"/>
      <w:bookmarkStart w:id="9855" w:name="_Toc126758932"/>
      <w:bookmarkStart w:id="9856" w:name="_Toc126746073"/>
      <w:bookmarkStart w:id="9857" w:name="_Toc126752503"/>
      <w:bookmarkStart w:id="9858" w:name="_Toc126758933"/>
      <w:bookmarkStart w:id="9859" w:name="_Toc126746075"/>
      <w:bookmarkStart w:id="9860" w:name="_Toc126752505"/>
      <w:bookmarkStart w:id="9861" w:name="_Toc126758935"/>
      <w:bookmarkStart w:id="9862" w:name="_Toc126746076"/>
      <w:bookmarkStart w:id="9863" w:name="_Toc126752506"/>
      <w:bookmarkStart w:id="9864" w:name="_Toc126758936"/>
      <w:bookmarkStart w:id="9865" w:name="_Toc126746078"/>
      <w:bookmarkStart w:id="9866" w:name="_Toc126752508"/>
      <w:bookmarkStart w:id="9867" w:name="_Toc126758938"/>
      <w:bookmarkStart w:id="9868" w:name="_Toc126746080"/>
      <w:bookmarkStart w:id="9869" w:name="_Toc126752510"/>
      <w:bookmarkStart w:id="9870" w:name="_Toc126758940"/>
      <w:bookmarkStart w:id="9871" w:name="_Toc126746082"/>
      <w:bookmarkStart w:id="9872" w:name="_Toc126752512"/>
      <w:bookmarkStart w:id="9873" w:name="_Toc126758942"/>
      <w:bookmarkStart w:id="9874" w:name="_Toc126746084"/>
      <w:bookmarkStart w:id="9875" w:name="_Toc126752514"/>
      <w:bookmarkStart w:id="9876" w:name="_Toc126758944"/>
      <w:bookmarkStart w:id="9877" w:name="_Toc126746086"/>
      <w:bookmarkStart w:id="9878" w:name="_Toc126752516"/>
      <w:bookmarkStart w:id="9879" w:name="_Toc126758946"/>
      <w:bookmarkStart w:id="9880" w:name="_Toc126746087"/>
      <w:bookmarkStart w:id="9881" w:name="_Toc126752517"/>
      <w:bookmarkStart w:id="9882" w:name="_Toc126758947"/>
      <w:bookmarkStart w:id="9883" w:name="_Toc126746088"/>
      <w:bookmarkStart w:id="9884" w:name="_Toc126752518"/>
      <w:bookmarkStart w:id="9885" w:name="_Toc126758948"/>
      <w:bookmarkStart w:id="9886" w:name="_Toc126746090"/>
      <w:bookmarkStart w:id="9887" w:name="_Toc126752520"/>
      <w:bookmarkStart w:id="9888" w:name="_Toc126758950"/>
      <w:bookmarkStart w:id="9889" w:name="_Toc126746091"/>
      <w:bookmarkStart w:id="9890" w:name="_Toc126752521"/>
      <w:bookmarkStart w:id="9891" w:name="_Toc126758951"/>
      <w:bookmarkStart w:id="9892" w:name="_Toc126746093"/>
      <w:bookmarkStart w:id="9893" w:name="_Toc126752523"/>
      <w:bookmarkStart w:id="9894" w:name="_Toc126758953"/>
      <w:bookmarkStart w:id="9895" w:name="_Toc126746095"/>
      <w:bookmarkStart w:id="9896" w:name="_Toc126752525"/>
      <w:bookmarkStart w:id="9897" w:name="_Toc126758955"/>
      <w:bookmarkStart w:id="9898" w:name="_Toc126746097"/>
      <w:bookmarkStart w:id="9899" w:name="_Toc126752527"/>
      <w:bookmarkStart w:id="9900" w:name="_Toc126758957"/>
      <w:bookmarkStart w:id="9901" w:name="_Toc126746099"/>
      <w:bookmarkStart w:id="9902" w:name="_Toc126752529"/>
      <w:bookmarkStart w:id="9903" w:name="_Toc126758959"/>
      <w:bookmarkStart w:id="9904" w:name="_Toc126746101"/>
      <w:bookmarkStart w:id="9905" w:name="_Toc126752531"/>
      <w:bookmarkStart w:id="9906" w:name="_Toc126758961"/>
      <w:bookmarkStart w:id="9907" w:name="_Toc126746102"/>
      <w:bookmarkStart w:id="9908" w:name="_Toc126752532"/>
      <w:bookmarkStart w:id="9909" w:name="_Toc126758962"/>
      <w:bookmarkStart w:id="9910" w:name="_Toc126746103"/>
      <w:bookmarkStart w:id="9911" w:name="_Toc126752533"/>
      <w:bookmarkStart w:id="9912" w:name="_Toc126758963"/>
      <w:bookmarkStart w:id="9913" w:name="_Toc126746105"/>
      <w:bookmarkStart w:id="9914" w:name="_Toc126752535"/>
      <w:bookmarkStart w:id="9915" w:name="_Toc126758965"/>
      <w:bookmarkStart w:id="9916" w:name="_Toc126746106"/>
      <w:bookmarkStart w:id="9917" w:name="_Toc126752536"/>
      <w:bookmarkStart w:id="9918" w:name="_Toc126758966"/>
      <w:bookmarkStart w:id="9919" w:name="_Toc126746108"/>
      <w:bookmarkStart w:id="9920" w:name="_Toc126752538"/>
      <w:bookmarkStart w:id="9921" w:name="_Toc126758968"/>
      <w:bookmarkStart w:id="9922" w:name="_Toc126746110"/>
      <w:bookmarkStart w:id="9923" w:name="_Toc126752540"/>
      <w:bookmarkStart w:id="9924" w:name="_Toc126758970"/>
      <w:bookmarkStart w:id="9925" w:name="_Toc126746112"/>
      <w:bookmarkStart w:id="9926" w:name="_Toc126752542"/>
      <w:bookmarkStart w:id="9927" w:name="_Toc126758972"/>
      <w:bookmarkStart w:id="9928" w:name="_Toc126746114"/>
      <w:bookmarkStart w:id="9929" w:name="_Toc126752544"/>
      <w:bookmarkStart w:id="9930" w:name="_Toc126758974"/>
      <w:bookmarkStart w:id="9931" w:name="_Toc126746116"/>
      <w:bookmarkStart w:id="9932" w:name="_Toc126752546"/>
      <w:bookmarkStart w:id="9933" w:name="_Toc126758976"/>
      <w:bookmarkStart w:id="9934" w:name="_Toc126746117"/>
      <w:bookmarkStart w:id="9935" w:name="_Toc126752547"/>
      <w:bookmarkStart w:id="9936" w:name="_Toc126758977"/>
      <w:bookmarkStart w:id="9937" w:name="_Toc126746118"/>
      <w:bookmarkStart w:id="9938" w:name="_Toc126752548"/>
      <w:bookmarkStart w:id="9939" w:name="_Toc126758978"/>
      <w:bookmarkStart w:id="9940" w:name="_Toc126746120"/>
      <w:bookmarkStart w:id="9941" w:name="_Toc126752550"/>
      <w:bookmarkStart w:id="9942" w:name="_Toc126758980"/>
      <w:bookmarkStart w:id="9943" w:name="_Toc126746121"/>
      <w:bookmarkStart w:id="9944" w:name="_Toc126752551"/>
      <w:bookmarkStart w:id="9945" w:name="_Toc126758981"/>
      <w:bookmarkStart w:id="9946" w:name="_Toc126746123"/>
      <w:bookmarkStart w:id="9947" w:name="_Toc126752553"/>
      <w:bookmarkStart w:id="9948" w:name="_Toc126758983"/>
      <w:bookmarkStart w:id="9949" w:name="_Toc126746125"/>
      <w:bookmarkStart w:id="9950" w:name="_Toc126752555"/>
      <w:bookmarkStart w:id="9951" w:name="_Toc126758985"/>
      <w:bookmarkStart w:id="9952" w:name="_Toc126746127"/>
      <w:bookmarkStart w:id="9953" w:name="_Toc126752557"/>
      <w:bookmarkStart w:id="9954" w:name="_Toc126758987"/>
      <w:bookmarkStart w:id="9955" w:name="_Toc126746129"/>
      <w:bookmarkStart w:id="9956" w:name="_Toc126752559"/>
      <w:bookmarkStart w:id="9957" w:name="_Toc126758989"/>
      <w:bookmarkStart w:id="9958" w:name="_Toc126746131"/>
      <w:bookmarkStart w:id="9959" w:name="_Toc126752561"/>
      <w:bookmarkStart w:id="9960" w:name="_Toc126758991"/>
      <w:bookmarkStart w:id="9961" w:name="_Toc126746132"/>
      <w:bookmarkStart w:id="9962" w:name="_Toc126752562"/>
      <w:bookmarkStart w:id="9963" w:name="_Toc126758992"/>
      <w:bookmarkStart w:id="9964" w:name="_Toc126746133"/>
      <w:bookmarkStart w:id="9965" w:name="_Toc126752563"/>
      <w:bookmarkStart w:id="9966" w:name="_Toc126758993"/>
      <w:bookmarkStart w:id="9967" w:name="_Toc126746135"/>
      <w:bookmarkStart w:id="9968" w:name="_Toc126752565"/>
      <w:bookmarkStart w:id="9969" w:name="_Toc126758995"/>
      <w:bookmarkStart w:id="9970" w:name="_Toc126746136"/>
      <w:bookmarkStart w:id="9971" w:name="_Toc126752566"/>
      <w:bookmarkStart w:id="9972" w:name="_Toc126758996"/>
      <w:bookmarkStart w:id="9973" w:name="_Toc126746138"/>
      <w:bookmarkStart w:id="9974" w:name="_Toc126752568"/>
      <w:bookmarkStart w:id="9975" w:name="_Toc126758998"/>
      <w:bookmarkStart w:id="9976" w:name="_Toc126746140"/>
      <w:bookmarkStart w:id="9977" w:name="_Toc126752570"/>
      <w:bookmarkStart w:id="9978" w:name="_Toc126759000"/>
      <w:bookmarkStart w:id="9979" w:name="_Toc126746142"/>
      <w:bookmarkStart w:id="9980" w:name="_Toc126752572"/>
      <w:bookmarkStart w:id="9981" w:name="_Toc126759002"/>
      <w:bookmarkStart w:id="9982" w:name="_Toc126746144"/>
      <w:bookmarkStart w:id="9983" w:name="_Toc126752574"/>
      <w:bookmarkStart w:id="9984" w:name="_Toc126759004"/>
      <w:bookmarkStart w:id="9985" w:name="_Toc126746146"/>
      <w:bookmarkStart w:id="9986" w:name="_Toc126752576"/>
      <w:bookmarkStart w:id="9987" w:name="_Toc126759006"/>
      <w:bookmarkStart w:id="9988" w:name="_Toc126746147"/>
      <w:bookmarkStart w:id="9989" w:name="_Toc126752577"/>
      <w:bookmarkStart w:id="9990" w:name="_Toc126759007"/>
      <w:bookmarkStart w:id="9991" w:name="_Toc126746148"/>
      <w:bookmarkStart w:id="9992" w:name="_Toc126752578"/>
      <w:bookmarkStart w:id="9993" w:name="_Toc126759008"/>
      <w:bookmarkStart w:id="9994" w:name="_Toc126746150"/>
      <w:bookmarkStart w:id="9995" w:name="_Toc126752580"/>
      <w:bookmarkStart w:id="9996" w:name="_Toc126759010"/>
      <w:bookmarkStart w:id="9997" w:name="_Toc126746151"/>
      <w:bookmarkStart w:id="9998" w:name="_Toc126752581"/>
      <w:bookmarkStart w:id="9999" w:name="_Toc126759011"/>
      <w:bookmarkStart w:id="10000" w:name="_Toc126746153"/>
      <w:bookmarkStart w:id="10001" w:name="_Toc126752583"/>
      <w:bookmarkStart w:id="10002" w:name="_Toc126759013"/>
      <w:bookmarkStart w:id="10003" w:name="_Toc126746155"/>
      <w:bookmarkStart w:id="10004" w:name="_Toc126752585"/>
      <w:bookmarkStart w:id="10005" w:name="_Toc126759015"/>
      <w:bookmarkStart w:id="10006" w:name="_Toc126746157"/>
      <w:bookmarkStart w:id="10007" w:name="_Toc126752587"/>
      <w:bookmarkStart w:id="10008" w:name="_Toc126759017"/>
      <w:bookmarkStart w:id="10009" w:name="_Toc126746159"/>
      <w:bookmarkStart w:id="10010" w:name="_Toc126752589"/>
      <w:bookmarkStart w:id="10011" w:name="_Toc126759019"/>
      <w:bookmarkStart w:id="10012" w:name="_Toc126746161"/>
      <w:bookmarkStart w:id="10013" w:name="_Toc126752591"/>
      <w:bookmarkStart w:id="10014" w:name="_Toc126759021"/>
      <w:bookmarkStart w:id="10015" w:name="_Toc126746162"/>
      <w:bookmarkStart w:id="10016" w:name="_Toc126752592"/>
      <w:bookmarkStart w:id="10017" w:name="_Toc126759022"/>
      <w:bookmarkStart w:id="10018" w:name="_Toc126746163"/>
      <w:bookmarkStart w:id="10019" w:name="_Toc126752593"/>
      <w:bookmarkStart w:id="10020" w:name="_Toc126759023"/>
      <w:bookmarkStart w:id="10021" w:name="_Toc126746165"/>
      <w:bookmarkStart w:id="10022" w:name="_Toc126752595"/>
      <w:bookmarkStart w:id="10023" w:name="_Toc126759025"/>
      <w:bookmarkStart w:id="10024" w:name="_Toc126746166"/>
      <w:bookmarkStart w:id="10025" w:name="_Toc126752596"/>
      <w:bookmarkStart w:id="10026" w:name="_Toc126759026"/>
      <w:bookmarkStart w:id="10027" w:name="_Toc126746168"/>
      <w:bookmarkStart w:id="10028" w:name="_Toc126752598"/>
      <w:bookmarkStart w:id="10029" w:name="_Toc126759028"/>
      <w:bookmarkStart w:id="10030" w:name="_Toc126746170"/>
      <w:bookmarkStart w:id="10031" w:name="_Toc126752600"/>
      <w:bookmarkStart w:id="10032" w:name="_Toc126759030"/>
      <w:bookmarkStart w:id="10033" w:name="_Toc126746172"/>
      <w:bookmarkStart w:id="10034" w:name="_Toc126752602"/>
      <w:bookmarkStart w:id="10035" w:name="_Toc126759032"/>
      <w:bookmarkStart w:id="10036" w:name="_Toc126746174"/>
      <w:bookmarkStart w:id="10037" w:name="_Toc126752604"/>
      <w:bookmarkStart w:id="10038" w:name="_Toc126759034"/>
      <w:bookmarkStart w:id="10039" w:name="_Toc126746176"/>
      <w:bookmarkStart w:id="10040" w:name="_Toc126752606"/>
      <w:bookmarkStart w:id="10041" w:name="_Toc126759036"/>
      <w:bookmarkStart w:id="10042" w:name="_Toc126746177"/>
      <w:bookmarkStart w:id="10043" w:name="_Toc126752607"/>
      <w:bookmarkStart w:id="10044" w:name="_Toc126759037"/>
      <w:bookmarkStart w:id="10045" w:name="_Toc126746178"/>
      <w:bookmarkStart w:id="10046" w:name="_Toc126752608"/>
      <w:bookmarkStart w:id="10047" w:name="_Toc126759038"/>
      <w:bookmarkStart w:id="10048" w:name="_Toc126746180"/>
      <w:bookmarkStart w:id="10049" w:name="_Toc126752610"/>
      <w:bookmarkStart w:id="10050" w:name="_Toc126759040"/>
      <w:bookmarkStart w:id="10051" w:name="_Toc126746181"/>
      <w:bookmarkStart w:id="10052" w:name="_Toc126752611"/>
      <w:bookmarkStart w:id="10053" w:name="_Toc126759041"/>
      <w:bookmarkStart w:id="10054" w:name="_Toc126746183"/>
      <w:bookmarkStart w:id="10055" w:name="_Toc126752613"/>
      <w:bookmarkStart w:id="10056" w:name="_Toc126759043"/>
      <w:bookmarkStart w:id="10057" w:name="_Toc126746185"/>
      <w:bookmarkStart w:id="10058" w:name="_Toc126752615"/>
      <w:bookmarkStart w:id="10059" w:name="_Toc126759045"/>
      <w:bookmarkStart w:id="10060" w:name="_Toc126746187"/>
      <w:bookmarkStart w:id="10061" w:name="_Toc126752617"/>
      <w:bookmarkStart w:id="10062" w:name="_Toc126759047"/>
      <w:bookmarkStart w:id="10063" w:name="_Toc126746189"/>
      <w:bookmarkStart w:id="10064" w:name="_Toc126752619"/>
      <w:bookmarkStart w:id="10065" w:name="_Toc126759049"/>
      <w:bookmarkStart w:id="10066" w:name="_Toc126746191"/>
      <w:bookmarkStart w:id="10067" w:name="_Toc126752621"/>
      <w:bookmarkStart w:id="10068" w:name="_Toc126759051"/>
      <w:bookmarkStart w:id="10069" w:name="_Toc126746192"/>
      <w:bookmarkStart w:id="10070" w:name="_Toc126752622"/>
      <w:bookmarkStart w:id="10071" w:name="_Toc126759052"/>
      <w:bookmarkStart w:id="10072" w:name="_Toc126746193"/>
      <w:bookmarkStart w:id="10073" w:name="_Toc126752623"/>
      <w:bookmarkStart w:id="10074" w:name="_Toc126759053"/>
      <w:bookmarkStart w:id="10075" w:name="_Toc126746195"/>
      <w:bookmarkStart w:id="10076" w:name="_Toc126752625"/>
      <w:bookmarkStart w:id="10077" w:name="_Toc126759055"/>
      <w:bookmarkStart w:id="10078" w:name="_Toc126746196"/>
      <w:bookmarkStart w:id="10079" w:name="_Toc126752626"/>
      <w:bookmarkStart w:id="10080" w:name="_Toc126759056"/>
      <w:bookmarkStart w:id="10081" w:name="_Toc126746198"/>
      <w:bookmarkStart w:id="10082" w:name="_Toc126752628"/>
      <w:bookmarkStart w:id="10083" w:name="_Toc126759058"/>
      <w:bookmarkStart w:id="10084" w:name="_Toc126746200"/>
      <w:bookmarkStart w:id="10085" w:name="_Toc126752630"/>
      <w:bookmarkStart w:id="10086" w:name="_Toc126759060"/>
      <w:bookmarkStart w:id="10087" w:name="_Toc126746202"/>
      <w:bookmarkStart w:id="10088" w:name="_Toc126752632"/>
      <w:bookmarkStart w:id="10089" w:name="_Toc126759062"/>
      <w:bookmarkStart w:id="10090" w:name="_Toc126746204"/>
      <w:bookmarkStart w:id="10091" w:name="_Toc126752634"/>
      <w:bookmarkStart w:id="10092" w:name="_Toc126759064"/>
      <w:bookmarkStart w:id="10093" w:name="_Toc126746206"/>
      <w:bookmarkStart w:id="10094" w:name="_Toc126752636"/>
      <w:bookmarkStart w:id="10095" w:name="_Toc126759066"/>
      <w:bookmarkStart w:id="10096" w:name="_Toc126746207"/>
      <w:bookmarkStart w:id="10097" w:name="_Toc126752637"/>
      <w:bookmarkStart w:id="10098" w:name="_Toc126759067"/>
      <w:bookmarkStart w:id="10099" w:name="_Toc126746208"/>
      <w:bookmarkStart w:id="10100" w:name="_Toc126752638"/>
      <w:bookmarkStart w:id="10101" w:name="_Toc126759068"/>
      <w:bookmarkStart w:id="10102" w:name="_Toc126746210"/>
      <w:bookmarkStart w:id="10103" w:name="_Toc126752640"/>
      <w:bookmarkStart w:id="10104" w:name="_Toc126759070"/>
      <w:bookmarkStart w:id="10105" w:name="_Toc126746211"/>
      <w:bookmarkStart w:id="10106" w:name="_Toc126752641"/>
      <w:bookmarkStart w:id="10107" w:name="_Toc126759071"/>
      <w:bookmarkStart w:id="10108" w:name="_Toc126746213"/>
      <w:bookmarkStart w:id="10109" w:name="_Toc126752643"/>
      <w:bookmarkStart w:id="10110" w:name="_Toc126759073"/>
      <w:bookmarkStart w:id="10111" w:name="_Toc126746215"/>
      <w:bookmarkStart w:id="10112" w:name="_Toc126752645"/>
      <w:bookmarkStart w:id="10113" w:name="_Toc126759075"/>
      <w:bookmarkStart w:id="10114" w:name="_Toc126746217"/>
      <w:bookmarkStart w:id="10115" w:name="_Toc126752647"/>
      <w:bookmarkStart w:id="10116" w:name="_Toc126759077"/>
      <w:bookmarkStart w:id="10117" w:name="_Toc126746219"/>
      <w:bookmarkStart w:id="10118" w:name="_Toc126752649"/>
      <w:bookmarkStart w:id="10119" w:name="_Toc126759079"/>
      <w:bookmarkStart w:id="10120" w:name="_Toc126746221"/>
      <w:bookmarkStart w:id="10121" w:name="_Toc126752651"/>
      <w:bookmarkStart w:id="10122" w:name="_Toc126759081"/>
      <w:bookmarkStart w:id="10123" w:name="_Toc126746222"/>
      <w:bookmarkStart w:id="10124" w:name="_Toc126752652"/>
      <w:bookmarkStart w:id="10125" w:name="_Toc126759082"/>
      <w:bookmarkStart w:id="10126" w:name="_Toc126746223"/>
      <w:bookmarkStart w:id="10127" w:name="_Toc126752653"/>
      <w:bookmarkStart w:id="10128" w:name="_Toc126759083"/>
      <w:bookmarkStart w:id="10129" w:name="_Toc126746225"/>
      <w:bookmarkStart w:id="10130" w:name="_Toc126752655"/>
      <w:bookmarkStart w:id="10131" w:name="_Toc126759085"/>
      <w:bookmarkStart w:id="10132" w:name="_Toc126746226"/>
      <w:bookmarkStart w:id="10133" w:name="_Toc126752656"/>
      <w:bookmarkStart w:id="10134" w:name="_Toc126759086"/>
      <w:bookmarkStart w:id="10135" w:name="_Toc126746228"/>
      <w:bookmarkStart w:id="10136" w:name="_Toc126752658"/>
      <w:bookmarkStart w:id="10137" w:name="_Toc126759088"/>
      <w:bookmarkStart w:id="10138" w:name="_Toc126746230"/>
      <w:bookmarkStart w:id="10139" w:name="_Toc126752660"/>
      <w:bookmarkStart w:id="10140" w:name="_Toc126759090"/>
      <w:bookmarkStart w:id="10141" w:name="_Toc126746232"/>
      <w:bookmarkStart w:id="10142" w:name="_Toc126752662"/>
      <w:bookmarkStart w:id="10143" w:name="_Toc126759092"/>
      <w:bookmarkStart w:id="10144" w:name="_Toc126746234"/>
      <w:bookmarkStart w:id="10145" w:name="_Toc126752664"/>
      <w:bookmarkStart w:id="10146" w:name="_Toc126759094"/>
      <w:bookmarkStart w:id="10147" w:name="_Toc126746236"/>
      <w:bookmarkStart w:id="10148" w:name="_Toc126752666"/>
      <w:bookmarkStart w:id="10149" w:name="_Toc126759096"/>
      <w:bookmarkStart w:id="10150" w:name="_Toc126746237"/>
      <w:bookmarkStart w:id="10151" w:name="_Toc126752667"/>
      <w:bookmarkStart w:id="10152" w:name="_Toc126759097"/>
      <w:bookmarkStart w:id="10153" w:name="_Toc126746238"/>
      <w:bookmarkStart w:id="10154" w:name="_Toc126752668"/>
      <w:bookmarkStart w:id="10155" w:name="_Toc126759098"/>
      <w:bookmarkStart w:id="10156" w:name="_Toc126746240"/>
      <w:bookmarkStart w:id="10157" w:name="_Toc126752670"/>
      <w:bookmarkStart w:id="10158" w:name="_Toc126759100"/>
      <w:bookmarkStart w:id="10159" w:name="_Toc126746241"/>
      <w:bookmarkStart w:id="10160" w:name="_Toc126752671"/>
      <w:bookmarkStart w:id="10161" w:name="_Toc126759101"/>
      <w:bookmarkStart w:id="10162" w:name="_Toc126746243"/>
      <w:bookmarkStart w:id="10163" w:name="_Toc126752673"/>
      <w:bookmarkStart w:id="10164" w:name="_Toc126759103"/>
      <w:bookmarkStart w:id="10165" w:name="_Toc126746245"/>
      <w:bookmarkStart w:id="10166" w:name="_Toc126752675"/>
      <w:bookmarkStart w:id="10167" w:name="_Toc126759105"/>
      <w:bookmarkStart w:id="10168" w:name="_Toc126746247"/>
      <w:bookmarkStart w:id="10169" w:name="_Toc126752677"/>
      <w:bookmarkStart w:id="10170" w:name="_Toc126759107"/>
      <w:bookmarkStart w:id="10171" w:name="_Toc126746249"/>
      <w:bookmarkStart w:id="10172" w:name="_Toc126752679"/>
      <w:bookmarkStart w:id="10173" w:name="_Toc126759109"/>
      <w:bookmarkStart w:id="10174" w:name="_Toc126746251"/>
      <w:bookmarkStart w:id="10175" w:name="_Toc126752681"/>
      <w:bookmarkStart w:id="10176" w:name="_Toc126759111"/>
      <w:bookmarkStart w:id="10177" w:name="_Toc126746252"/>
      <w:bookmarkStart w:id="10178" w:name="_Toc126752682"/>
      <w:bookmarkStart w:id="10179" w:name="_Toc126759112"/>
      <w:bookmarkStart w:id="10180" w:name="_Toc126746253"/>
      <w:bookmarkStart w:id="10181" w:name="_Toc126752683"/>
      <w:bookmarkStart w:id="10182" w:name="_Toc126759113"/>
      <w:bookmarkStart w:id="10183" w:name="_Toc126746255"/>
      <w:bookmarkStart w:id="10184" w:name="_Toc126752685"/>
      <w:bookmarkStart w:id="10185" w:name="_Toc126759115"/>
      <w:bookmarkStart w:id="10186" w:name="_Toc126746256"/>
      <w:bookmarkStart w:id="10187" w:name="_Toc126752686"/>
      <w:bookmarkStart w:id="10188" w:name="_Toc126759116"/>
      <w:bookmarkStart w:id="10189" w:name="_Toc126746258"/>
      <w:bookmarkStart w:id="10190" w:name="_Toc126752688"/>
      <w:bookmarkStart w:id="10191" w:name="_Toc126759118"/>
      <w:bookmarkStart w:id="10192" w:name="_Toc126746260"/>
      <w:bookmarkStart w:id="10193" w:name="_Toc126752690"/>
      <w:bookmarkStart w:id="10194" w:name="_Toc126759120"/>
      <w:bookmarkStart w:id="10195" w:name="_Toc126746262"/>
      <w:bookmarkStart w:id="10196" w:name="_Toc126752692"/>
      <w:bookmarkStart w:id="10197" w:name="_Toc126759122"/>
      <w:bookmarkStart w:id="10198" w:name="_Toc126746264"/>
      <w:bookmarkStart w:id="10199" w:name="_Toc126752694"/>
      <w:bookmarkStart w:id="10200" w:name="_Toc126759124"/>
      <w:bookmarkStart w:id="10201" w:name="_Toc126746266"/>
      <w:bookmarkStart w:id="10202" w:name="_Toc126752696"/>
      <w:bookmarkStart w:id="10203" w:name="_Toc126759126"/>
      <w:bookmarkStart w:id="10204" w:name="_Toc126746267"/>
      <w:bookmarkStart w:id="10205" w:name="_Toc126752697"/>
      <w:bookmarkStart w:id="10206" w:name="_Toc126759127"/>
      <w:bookmarkStart w:id="10207" w:name="_Toc126746268"/>
      <w:bookmarkStart w:id="10208" w:name="_Toc126752698"/>
      <w:bookmarkStart w:id="10209" w:name="_Toc126759128"/>
      <w:bookmarkStart w:id="10210" w:name="_Toc126746270"/>
      <w:bookmarkStart w:id="10211" w:name="_Toc126752700"/>
      <w:bookmarkStart w:id="10212" w:name="_Toc126759130"/>
      <w:bookmarkStart w:id="10213" w:name="_Toc126746271"/>
      <w:bookmarkStart w:id="10214" w:name="_Toc126752701"/>
      <w:bookmarkStart w:id="10215" w:name="_Toc126759131"/>
      <w:bookmarkStart w:id="10216" w:name="_Toc126746273"/>
      <w:bookmarkStart w:id="10217" w:name="_Toc126752703"/>
      <w:bookmarkStart w:id="10218" w:name="_Toc126759133"/>
      <w:bookmarkStart w:id="10219" w:name="_Toc126746275"/>
      <w:bookmarkStart w:id="10220" w:name="_Toc126752705"/>
      <w:bookmarkStart w:id="10221" w:name="_Toc126759135"/>
      <w:bookmarkStart w:id="10222" w:name="_Toc126746277"/>
      <w:bookmarkStart w:id="10223" w:name="_Toc126752707"/>
      <w:bookmarkStart w:id="10224" w:name="_Toc126759137"/>
      <w:bookmarkStart w:id="10225" w:name="_Toc126746279"/>
      <w:bookmarkStart w:id="10226" w:name="_Toc126752709"/>
      <w:bookmarkStart w:id="10227" w:name="_Toc126759139"/>
      <w:bookmarkStart w:id="10228" w:name="_Toc126746281"/>
      <w:bookmarkStart w:id="10229" w:name="_Toc126752711"/>
      <w:bookmarkStart w:id="10230" w:name="_Toc126759141"/>
      <w:bookmarkStart w:id="10231" w:name="_Toc126746282"/>
      <w:bookmarkStart w:id="10232" w:name="_Toc126752712"/>
      <w:bookmarkStart w:id="10233" w:name="_Toc126759142"/>
      <w:bookmarkStart w:id="10234" w:name="_Toc126746283"/>
      <w:bookmarkStart w:id="10235" w:name="_Toc126752713"/>
      <w:bookmarkStart w:id="10236" w:name="_Toc126759143"/>
      <w:bookmarkStart w:id="10237" w:name="_Toc126746285"/>
      <w:bookmarkStart w:id="10238" w:name="_Toc126752715"/>
      <w:bookmarkStart w:id="10239" w:name="_Toc126759145"/>
      <w:bookmarkStart w:id="10240" w:name="_Toc126746286"/>
      <w:bookmarkStart w:id="10241" w:name="_Toc126752716"/>
      <w:bookmarkStart w:id="10242" w:name="_Toc126759146"/>
      <w:bookmarkStart w:id="10243" w:name="_Toc126746288"/>
      <w:bookmarkStart w:id="10244" w:name="_Toc126752718"/>
      <w:bookmarkStart w:id="10245" w:name="_Toc126759148"/>
      <w:bookmarkStart w:id="10246" w:name="_Toc126746290"/>
      <w:bookmarkStart w:id="10247" w:name="_Toc126752720"/>
      <w:bookmarkStart w:id="10248" w:name="_Toc126759150"/>
      <w:bookmarkStart w:id="10249" w:name="_Toc126746292"/>
      <w:bookmarkStart w:id="10250" w:name="_Toc126752722"/>
      <w:bookmarkStart w:id="10251" w:name="_Toc126759152"/>
      <w:bookmarkStart w:id="10252" w:name="_Toc126746294"/>
      <w:bookmarkStart w:id="10253" w:name="_Toc126752724"/>
      <w:bookmarkStart w:id="10254" w:name="_Toc126759154"/>
      <w:bookmarkStart w:id="10255" w:name="_Toc126746296"/>
      <w:bookmarkStart w:id="10256" w:name="_Toc126752726"/>
      <w:bookmarkStart w:id="10257" w:name="_Toc126759156"/>
      <w:bookmarkStart w:id="10258" w:name="_Toc126746297"/>
      <w:bookmarkStart w:id="10259" w:name="_Toc126752727"/>
      <w:bookmarkStart w:id="10260" w:name="_Toc126759157"/>
      <w:bookmarkStart w:id="10261" w:name="_Toc126746298"/>
      <w:bookmarkStart w:id="10262" w:name="_Toc126752728"/>
      <w:bookmarkStart w:id="10263" w:name="_Toc126759158"/>
      <w:bookmarkStart w:id="10264" w:name="_Toc126746300"/>
      <w:bookmarkStart w:id="10265" w:name="_Toc126752730"/>
      <w:bookmarkStart w:id="10266" w:name="_Toc126759160"/>
      <w:bookmarkStart w:id="10267" w:name="_Toc126746301"/>
      <w:bookmarkStart w:id="10268" w:name="_Toc126752731"/>
      <w:bookmarkStart w:id="10269" w:name="_Toc126759161"/>
      <w:bookmarkStart w:id="10270" w:name="_Toc126746303"/>
      <w:bookmarkStart w:id="10271" w:name="_Toc126752733"/>
      <w:bookmarkStart w:id="10272" w:name="_Toc126759163"/>
      <w:bookmarkStart w:id="10273" w:name="_Toc126746305"/>
      <w:bookmarkStart w:id="10274" w:name="_Toc126752735"/>
      <w:bookmarkStart w:id="10275" w:name="_Toc126759165"/>
      <w:bookmarkStart w:id="10276" w:name="_Toc126746307"/>
      <w:bookmarkStart w:id="10277" w:name="_Toc126752737"/>
      <w:bookmarkStart w:id="10278" w:name="_Toc126759167"/>
      <w:bookmarkStart w:id="10279" w:name="_Toc126746309"/>
      <w:bookmarkStart w:id="10280" w:name="_Toc126752739"/>
      <w:bookmarkStart w:id="10281" w:name="_Toc126759169"/>
      <w:bookmarkStart w:id="10282" w:name="_Toc126746311"/>
      <w:bookmarkStart w:id="10283" w:name="_Toc126752741"/>
      <w:bookmarkStart w:id="10284" w:name="_Toc126759171"/>
      <w:bookmarkStart w:id="10285" w:name="_Toc126746312"/>
      <w:bookmarkStart w:id="10286" w:name="_Toc126752742"/>
      <w:bookmarkStart w:id="10287" w:name="_Toc126759172"/>
      <w:bookmarkStart w:id="10288" w:name="_Toc126746313"/>
      <w:bookmarkStart w:id="10289" w:name="_Toc126752743"/>
      <w:bookmarkStart w:id="10290" w:name="_Toc126759173"/>
      <w:bookmarkStart w:id="10291" w:name="_Toc126746315"/>
      <w:bookmarkStart w:id="10292" w:name="_Toc126752745"/>
      <w:bookmarkStart w:id="10293" w:name="_Toc126759175"/>
      <w:bookmarkStart w:id="10294" w:name="_Toc126746316"/>
      <w:bookmarkStart w:id="10295" w:name="_Toc126752746"/>
      <w:bookmarkStart w:id="10296" w:name="_Toc126759176"/>
      <w:bookmarkStart w:id="10297" w:name="_Toc126746318"/>
      <w:bookmarkStart w:id="10298" w:name="_Toc126752748"/>
      <w:bookmarkStart w:id="10299" w:name="_Toc126759178"/>
      <w:bookmarkStart w:id="10300" w:name="_Toc126746320"/>
      <w:bookmarkStart w:id="10301" w:name="_Toc126752750"/>
      <w:bookmarkStart w:id="10302" w:name="_Toc126759180"/>
      <w:bookmarkStart w:id="10303" w:name="_Toc126746322"/>
      <w:bookmarkStart w:id="10304" w:name="_Toc126752752"/>
      <w:bookmarkStart w:id="10305" w:name="_Toc126759182"/>
      <w:bookmarkStart w:id="10306" w:name="_Toc126746324"/>
      <w:bookmarkStart w:id="10307" w:name="_Toc126752754"/>
      <w:bookmarkStart w:id="10308" w:name="_Toc126759184"/>
      <w:bookmarkStart w:id="10309" w:name="_Toc126746326"/>
      <w:bookmarkStart w:id="10310" w:name="_Toc126752756"/>
      <w:bookmarkStart w:id="10311" w:name="_Toc126759186"/>
      <w:bookmarkStart w:id="10312" w:name="_Toc126746327"/>
      <w:bookmarkStart w:id="10313" w:name="_Toc126752757"/>
      <w:bookmarkStart w:id="10314" w:name="_Toc126759187"/>
      <w:bookmarkStart w:id="10315" w:name="_Toc126746328"/>
      <w:bookmarkStart w:id="10316" w:name="_Toc126752758"/>
      <w:bookmarkStart w:id="10317" w:name="_Toc126759188"/>
      <w:bookmarkStart w:id="10318" w:name="_Toc126746330"/>
      <w:bookmarkStart w:id="10319" w:name="_Toc126752760"/>
      <w:bookmarkStart w:id="10320" w:name="_Toc126759190"/>
      <w:bookmarkStart w:id="10321" w:name="_Toc126746331"/>
      <w:bookmarkStart w:id="10322" w:name="_Toc126752761"/>
      <w:bookmarkStart w:id="10323" w:name="_Toc126759191"/>
      <w:bookmarkStart w:id="10324" w:name="_Toc126746333"/>
      <w:bookmarkStart w:id="10325" w:name="_Toc126752763"/>
      <w:bookmarkStart w:id="10326" w:name="_Toc126759193"/>
      <w:bookmarkStart w:id="10327" w:name="_Toc126746335"/>
      <w:bookmarkStart w:id="10328" w:name="_Toc126752765"/>
      <w:bookmarkStart w:id="10329" w:name="_Toc126759195"/>
      <w:bookmarkStart w:id="10330" w:name="_Toc126746337"/>
      <w:bookmarkStart w:id="10331" w:name="_Toc126752767"/>
      <w:bookmarkStart w:id="10332" w:name="_Toc126759197"/>
      <w:bookmarkStart w:id="10333" w:name="_Toc126746339"/>
      <w:bookmarkStart w:id="10334" w:name="_Toc126752769"/>
      <w:bookmarkStart w:id="10335" w:name="_Toc126759199"/>
      <w:bookmarkStart w:id="10336" w:name="_Toc126746341"/>
      <w:bookmarkStart w:id="10337" w:name="_Toc126752771"/>
      <w:bookmarkStart w:id="10338" w:name="_Toc126759201"/>
      <w:bookmarkStart w:id="10339" w:name="_Toc126746342"/>
      <w:bookmarkStart w:id="10340" w:name="_Toc126752772"/>
      <w:bookmarkStart w:id="10341" w:name="_Toc126759202"/>
      <w:bookmarkStart w:id="10342" w:name="_Toc126746343"/>
      <w:bookmarkStart w:id="10343" w:name="_Toc126752773"/>
      <w:bookmarkStart w:id="10344" w:name="_Toc126759203"/>
      <w:bookmarkStart w:id="10345" w:name="_Toc126746345"/>
      <w:bookmarkStart w:id="10346" w:name="_Toc126752775"/>
      <w:bookmarkStart w:id="10347" w:name="_Toc126759205"/>
      <w:bookmarkStart w:id="10348" w:name="_Toc126746346"/>
      <w:bookmarkStart w:id="10349" w:name="_Toc126752776"/>
      <w:bookmarkStart w:id="10350" w:name="_Toc126759206"/>
      <w:bookmarkStart w:id="10351" w:name="_Toc126746348"/>
      <w:bookmarkStart w:id="10352" w:name="_Toc126752778"/>
      <w:bookmarkStart w:id="10353" w:name="_Toc126759208"/>
      <w:bookmarkStart w:id="10354" w:name="_Toc126746350"/>
      <w:bookmarkStart w:id="10355" w:name="_Toc126752780"/>
      <w:bookmarkStart w:id="10356" w:name="_Toc126759210"/>
      <w:bookmarkStart w:id="10357" w:name="_Toc126746352"/>
      <w:bookmarkStart w:id="10358" w:name="_Toc126752782"/>
      <w:bookmarkStart w:id="10359" w:name="_Toc126759212"/>
      <w:bookmarkStart w:id="10360" w:name="_Toc126746354"/>
      <w:bookmarkStart w:id="10361" w:name="_Toc126752784"/>
      <w:bookmarkStart w:id="10362" w:name="_Toc126759214"/>
      <w:bookmarkStart w:id="10363" w:name="_Toc126746356"/>
      <w:bookmarkStart w:id="10364" w:name="_Toc126752786"/>
      <w:bookmarkStart w:id="10365" w:name="_Toc126759216"/>
      <w:bookmarkStart w:id="10366" w:name="_Toc126746357"/>
      <w:bookmarkStart w:id="10367" w:name="_Toc126752787"/>
      <w:bookmarkStart w:id="10368" w:name="_Toc126759217"/>
      <w:bookmarkStart w:id="10369" w:name="_Toc126746358"/>
      <w:bookmarkStart w:id="10370" w:name="_Toc126752788"/>
      <w:bookmarkStart w:id="10371" w:name="_Toc126759218"/>
      <w:bookmarkStart w:id="10372" w:name="_Toc126746360"/>
      <w:bookmarkStart w:id="10373" w:name="_Toc126752790"/>
      <w:bookmarkStart w:id="10374" w:name="_Toc126759220"/>
      <w:bookmarkStart w:id="10375" w:name="_Toc126746361"/>
      <w:bookmarkStart w:id="10376" w:name="_Toc126752791"/>
      <w:bookmarkStart w:id="10377" w:name="_Toc126759221"/>
      <w:bookmarkStart w:id="10378" w:name="_Toc126746363"/>
      <w:bookmarkStart w:id="10379" w:name="_Toc126752793"/>
      <w:bookmarkStart w:id="10380" w:name="_Toc126759223"/>
      <w:bookmarkStart w:id="10381" w:name="_Toc126746365"/>
      <w:bookmarkStart w:id="10382" w:name="_Toc126752795"/>
      <w:bookmarkStart w:id="10383" w:name="_Toc126759225"/>
      <w:bookmarkStart w:id="10384" w:name="_Toc126746367"/>
      <w:bookmarkStart w:id="10385" w:name="_Toc126752797"/>
      <w:bookmarkStart w:id="10386" w:name="_Toc126759227"/>
      <w:bookmarkStart w:id="10387" w:name="_Toc126746369"/>
      <w:bookmarkStart w:id="10388" w:name="_Toc126752799"/>
      <w:bookmarkStart w:id="10389" w:name="_Toc126759229"/>
      <w:bookmarkStart w:id="10390" w:name="_Toc126746371"/>
      <w:bookmarkStart w:id="10391" w:name="_Toc126752801"/>
      <w:bookmarkStart w:id="10392" w:name="_Toc126759231"/>
      <w:bookmarkStart w:id="10393" w:name="_Toc126746372"/>
      <w:bookmarkStart w:id="10394" w:name="_Toc126752802"/>
      <w:bookmarkStart w:id="10395" w:name="_Toc126759232"/>
      <w:bookmarkStart w:id="10396" w:name="_Toc126746373"/>
      <w:bookmarkStart w:id="10397" w:name="_Toc126752803"/>
      <w:bookmarkStart w:id="10398" w:name="_Toc126759233"/>
      <w:bookmarkStart w:id="10399" w:name="_Toc126746375"/>
      <w:bookmarkStart w:id="10400" w:name="_Toc126752805"/>
      <w:bookmarkStart w:id="10401" w:name="_Toc126759235"/>
      <w:bookmarkStart w:id="10402" w:name="_Toc126746376"/>
      <w:bookmarkStart w:id="10403" w:name="_Toc126752806"/>
      <w:bookmarkStart w:id="10404" w:name="_Toc126759236"/>
      <w:bookmarkStart w:id="10405" w:name="_Toc126746378"/>
      <w:bookmarkStart w:id="10406" w:name="_Toc126752808"/>
      <w:bookmarkStart w:id="10407" w:name="_Toc126759238"/>
      <w:bookmarkStart w:id="10408" w:name="_Toc126746380"/>
      <w:bookmarkStart w:id="10409" w:name="_Toc126752810"/>
      <w:bookmarkStart w:id="10410" w:name="_Toc126759240"/>
      <w:bookmarkStart w:id="10411" w:name="_Toc126746382"/>
      <w:bookmarkStart w:id="10412" w:name="_Toc126752812"/>
      <w:bookmarkStart w:id="10413" w:name="_Toc126759242"/>
      <w:bookmarkStart w:id="10414" w:name="_Toc126746384"/>
      <w:bookmarkStart w:id="10415" w:name="_Toc126752814"/>
      <w:bookmarkStart w:id="10416" w:name="_Toc126759244"/>
      <w:bookmarkStart w:id="10417" w:name="_Toc126746386"/>
      <w:bookmarkStart w:id="10418" w:name="_Toc126752816"/>
      <w:bookmarkStart w:id="10419" w:name="_Toc126759246"/>
      <w:bookmarkStart w:id="10420" w:name="_Toc126746387"/>
      <w:bookmarkStart w:id="10421" w:name="_Toc126752817"/>
      <w:bookmarkStart w:id="10422" w:name="_Toc126759247"/>
      <w:bookmarkStart w:id="10423" w:name="_Toc126746388"/>
      <w:bookmarkStart w:id="10424" w:name="_Toc126752818"/>
      <w:bookmarkStart w:id="10425" w:name="_Toc126759248"/>
      <w:bookmarkStart w:id="10426" w:name="_Toc126746390"/>
      <w:bookmarkStart w:id="10427" w:name="_Toc126752820"/>
      <w:bookmarkStart w:id="10428" w:name="_Toc126759250"/>
      <w:bookmarkStart w:id="10429" w:name="_Toc126746391"/>
      <w:bookmarkStart w:id="10430" w:name="_Toc126752821"/>
      <w:bookmarkStart w:id="10431" w:name="_Toc126759251"/>
      <w:bookmarkStart w:id="10432" w:name="_Toc126746393"/>
      <w:bookmarkStart w:id="10433" w:name="_Toc126752823"/>
      <w:bookmarkStart w:id="10434" w:name="_Toc126759253"/>
      <w:bookmarkStart w:id="10435" w:name="_Toc126746395"/>
      <w:bookmarkStart w:id="10436" w:name="_Toc126752825"/>
      <w:bookmarkStart w:id="10437" w:name="_Toc126759255"/>
      <w:bookmarkStart w:id="10438" w:name="_Toc126746397"/>
      <w:bookmarkStart w:id="10439" w:name="_Toc126752827"/>
      <w:bookmarkStart w:id="10440" w:name="_Toc126759257"/>
      <w:bookmarkStart w:id="10441" w:name="_Toc126746399"/>
      <w:bookmarkStart w:id="10442" w:name="_Toc126752829"/>
      <w:bookmarkStart w:id="10443" w:name="_Toc126759259"/>
      <w:bookmarkStart w:id="10444" w:name="_Toc126746401"/>
      <w:bookmarkStart w:id="10445" w:name="_Toc126752831"/>
      <w:bookmarkStart w:id="10446" w:name="_Toc126759261"/>
      <w:bookmarkStart w:id="10447" w:name="_Toc126746402"/>
      <w:bookmarkStart w:id="10448" w:name="_Toc126752832"/>
      <w:bookmarkStart w:id="10449" w:name="_Toc126759262"/>
      <w:bookmarkStart w:id="10450" w:name="_Toc126746403"/>
      <w:bookmarkStart w:id="10451" w:name="_Toc126752833"/>
      <w:bookmarkStart w:id="10452" w:name="_Toc126759263"/>
      <w:bookmarkStart w:id="10453" w:name="_Toc126746405"/>
      <w:bookmarkStart w:id="10454" w:name="_Toc126752835"/>
      <w:bookmarkStart w:id="10455" w:name="_Toc126759265"/>
      <w:bookmarkStart w:id="10456" w:name="_Toc126746406"/>
      <w:bookmarkStart w:id="10457" w:name="_Toc126752836"/>
      <w:bookmarkStart w:id="10458" w:name="_Toc126759266"/>
      <w:bookmarkStart w:id="10459" w:name="_Toc126746408"/>
      <w:bookmarkStart w:id="10460" w:name="_Toc126752838"/>
      <w:bookmarkStart w:id="10461" w:name="_Toc126759268"/>
      <w:bookmarkStart w:id="10462" w:name="_Toc126746410"/>
      <w:bookmarkStart w:id="10463" w:name="_Toc126752840"/>
      <w:bookmarkStart w:id="10464" w:name="_Toc126759270"/>
      <w:bookmarkStart w:id="10465" w:name="_Toc126746412"/>
      <w:bookmarkStart w:id="10466" w:name="_Toc126752842"/>
      <w:bookmarkStart w:id="10467" w:name="_Toc126759272"/>
      <w:bookmarkStart w:id="10468" w:name="_Toc126746414"/>
      <w:bookmarkStart w:id="10469" w:name="_Toc126752844"/>
      <w:bookmarkStart w:id="10470" w:name="_Toc126759274"/>
      <w:bookmarkStart w:id="10471" w:name="_Toc126746416"/>
      <w:bookmarkStart w:id="10472" w:name="_Toc126752846"/>
      <w:bookmarkStart w:id="10473" w:name="_Toc126759276"/>
      <w:bookmarkStart w:id="10474" w:name="_Toc126746417"/>
      <w:bookmarkStart w:id="10475" w:name="_Toc126752847"/>
      <w:bookmarkStart w:id="10476" w:name="_Toc126759277"/>
      <w:bookmarkStart w:id="10477" w:name="_Toc126746418"/>
      <w:bookmarkStart w:id="10478" w:name="_Toc126752848"/>
      <w:bookmarkStart w:id="10479" w:name="_Toc126759278"/>
      <w:bookmarkStart w:id="10480" w:name="_Toc126746420"/>
      <w:bookmarkStart w:id="10481" w:name="_Toc126752850"/>
      <w:bookmarkStart w:id="10482" w:name="_Toc126759280"/>
      <w:bookmarkStart w:id="10483" w:name="_Toc126746421"/>
      <w:bookmarkStart w:id="10484" w:name="_Toc126752851"/>
      <w:bookmarkStart w:id="10485" w:name="_Toc126759281"/>
      <w:bookmarkStart w:id="10486" w:name="_Toc126746423"/>
      <w:bookmarkStart w:id="10487" w:name="_Toc126752853"/>
      <w:bookmarkStart w:id="10488" w:name="_Toc126759283"/>
      <w:bookmarkStart w:id="10489" w:name="_Toc126746425"/>
      <w:bookmarkStart w:id="10490" w:name="_Toc126752855"/>
      <w:bookmarkStart w:id="10491" w:name="_Toc126759285"/>
      <w:bookmarkStart w:id="10492" w:name="_Toc126746427"/>
      <w:bookmarkStart w:id="10493" w:name="_Toc126752857"/>
      <w:bookmarkStart w:id="10494" w:name="_Toc126759287"/>
      <w:bookmarkStart w:id="10495" w:name="_Toc126746429"/>
      <w:bookmarkStart w:id="10496" w:name="_Toc126752859"/>
      <w:bookmarkStart w:id="10497" w:name="_Toc126759289"/>
      <w:bookmarkStart w:id="10498" w:name="_Toc126746431"/>
      <w:bookmarkStart w:id="10499" w:name="_Toc126752861"/>
      <w:bookmarkStart w:id="10500" w:name="_Toc126759291"/>
      <w:bookmarkStart w:id="10501" w:name="_Toc126746432"/>
      <w:bookmarkStart w:id="10502" w:name="_Toc126752862"/>
      <w:bookmarkStart w:id="10503" w:name="_Toc126759292"/>
      <w:bookmarkStart w:id="10504" w:name="_Toc126746433"/>
      <w:bookmarkStart w:id="10505" w:name="_Toc126752863"/>
      <w:bookmarkStart w:id="10506" w:name="_Toc126759293"/>
      <w:bookmarkStart w:id="10507" w:name="_Toc126746435"/>
      <w:bookmarkStart w:id="10508" w:name="_Toc126752865"/>
      <w:bookmarkStart w:id="10509" w:name="_Toc126759295"/>
      <w:bookmarkStart w:id="10510" w:name="_Toc126746436"/>
      <w:bookmarkStart w:id="10511" w:name="_Toc126752866"/>
      <w:bookmarkStart w:id="10512" w:name="_Toc126759296"/>
      <w:bookmarkStart w:id="10513" w:name="_Toc126746438"/>
      <w:bookmarkStart w:id="10514" w:name="_Toc126752868"/>
      <w:bookmarkStart w:id="10515" w:name="_Toc126759298"/>
      <w:bookmarkStart w:id="10516" w:name="_Toc126746440"/>
      <w:bookmarkStart w:id="10517" w:name="_Toc126752870"/>
      <w:bookmarkStart w:id="10518" w:name="_Toc126759300"/>
      <w:bookmarkStart w:id="10519" w:name="_Toc126746442"/>
      <w:bookmarkStart w:id="10520" w:name="_Toc126752872"/>
      <w:bookmarkStart w:id="10521" w:name="_Toc126759302"/>
      <w:bookmarkStart w:id="10522" w:name="_Toc126746444"/>
      <w:bookmarkStart w:id="10523" w:name="_Toc126752874"/>
      <w:bookmarkStart w:id="10524" w:name="_Toc126759304"/>
      <w:bookmarkStart w:id="10525" w:name="_Toc126746446"/>
      <w:bookmarkStart w:id="10526" w:name="_Toc126752876"/>
      <w:bookmarkStart w:id="10527" w:name="_Toc126759306"/>
      <w:bookmarkStart w:id="10528" w:name="_Toc126746447"/>
      <w:bookmarkStart w:id="10529" w:name="_Toc126752877"/>
      <w:bookmarkStart w:id="10530" w:name="_Toc126759307"/>
      <w:bookmarkStart w:id="10531" w:name="_Toc126746448"/>
      <w:bookmarkStart w:id="10532" w:name="_Toc126752878"/>
      <w:bookmarkStart w:id="10533" w:name="_Toc126759308"/>
      <w:bookmarkStart w:id="10534" w:name="_Toc126746450"/>
      <w:bookmarkStart w:id="10535" w:name="_Toc126752880"/>
      <w:bookmarkStart w:id="10536" w:name="_Toc126759310"/>
      <w:bookmarkStart w:id="10537" w:name="_Toc126746451"/>
      <w:bookmarkStart w:id="10538" w:name="_Toc126752881"/>
      <w:bookmarkStart w:id="10539" w:name="_Toc126759311"/>
      <w:bookmarkStart w:id="10540" w:name="_Toc126746453"/>
      <w:bookmarkStart w:id="10541" w:name="_Toc126752883"/>
      <w:bookmarkStart w:id="10542" w:name="_Toc126759313"/>
      <w:bookmarkStart w:id="10543" w:name="_Toc126746455"/>
      <w:bookmarkStart w:id="10544" w:name="_Toc126752885"/>
      <w:bookmarkStart w:id="10545" w:name="_Toc126759315"/>
      <w:bookmarkStart w:id="10546" w:name="_Toc126746457"/>
      <w:bookmarkStart w:id="10547" w:name="_Toc126752887"/>
      <w:bookmarkStart w:id="10548" w:name="_Toc126759317"/>
      <w:bookmarkStart w:id="10549" w:name="_Toc126746459"/>
      <w:bookmarkStart w:id="10550" w:name="_Toc126752889"/>
      <w:bookmarkStart w:id="10551" w:name="_Toc126759319"/>
      <w:bookmarkStart w:id="10552" w:name="_Toc126746461"/>
      <w:bookmarkStart w:id="10553" w:name="_Toc126752891"/>
      <w:bookmarkStart w:id="10554" w:name="_Toc126759321"/>
      <w:bookmarkStart w:id="10555" w:name="_Toc126746462"/>
      <w:bookmarkStart w:id="10556" w:name="_Toc126752892"/>
      <w:bookmarkStart w:id="10557" w:name="_Toc126759322"/>
      <w:bookmarkStart w:id="10558" w:name="_Toc126746463"/>
      <w:bookmarkStart w:id="10559" w:name="_Toc126752893"/>
      <w:bookmarkStart w:id="10560" w:name="_Toc126759323"/>
      <w:bookmarkStart w:id="10561" w:name="_Toc126746465"/>
      <w:bookmarkStart w:id="10562" w:name="_Toc126752895"/>
      <w:bookmarkStart w:id="10563" w:name="_Toc126759325"/>
      <w:bookmarkStart w:id="10564" w:name="_Toc126746466"/>
      <w:bookmarkStart w:id="10565" w:name="_Toc126752896"/>
      <w:bookmarkStart w:id="10566" w:name="_Toc126759326"/>
      <w:bookmarkStart w:id="10567" w:name="_Toc126746468"/>
      <w:bookmarkStart w:id="10568" w:name="_Toc126752898"/>
      <w:bookmarkStart w:id="10569" w:name="_Toc126759328"/>
      <w:bookmarkStart w:id="10570" w:name="_Toc126746470"/>
      <w:bookmarkStart w:id="10571" w:name="_Toc126752900"/>
      <w:bookmarkStart w:id="10572" w:name="_Toc126759330"/>
      <w:bookmarkStart w:id="10573" w:name="_Toc126746472"/>
      <w:bookmarkStart w:id="10574" w:name="_Toc126752902"/>
      <w:bookmarkStart w:id="10575" w:name="_Toc126759332"/>
      <w:bookmarkStart w:id="10576" w:name="_Toc126746474"/>
      <w:bookmarkStart w:id="10577" w:name="_Toc126752904"/>
      <w:bookmarkStart w:id="10578" w:name="_Toc126759334"/>
      <w:bookmarkStart w:id="10579" w:name="_Toc126746476"/>
      <w:bookmarkStart w:id="10580" w:name="_Toc126752906"/>
      <w:bookmarkStart w:id="10581" w:name="_Toc126759336"/>
      <w:bookmarkStart w:id="10582" w:name="_Toc126746477"/>
      <w:bookmarkStart w:id="10583" w:name="_Toc126752907"/>
      <w:bookmarkStart w:id="10584" w:name="_Toc126759337"/>
      <w:bookmarkStart w:id="10585" w:name="_Toc126746478"/>
      <w:bookmarkStart w:id="10586" w:name="_Toc126752908"/>
      <w:bookmarkStart w:id="10587" w:name="_Toc126759338"/>
      <w:bookmarkStart w:id="10588" w:name="_Toc126746480"/>
      <w:bookmarkStart w:id="10589" w:name="_Toc126752910"/>
      <w:bookmarkStart w:id="10590" w:name="_Toc126759340"/>
      <w:bookmarkStart w:id="10591" w:name="_Toc126746481"/>
      <w:bookmarkStart w:id="10592" w:name="_Toc126752911"/>
      <w:bookmarkStart w:id="10593" w:name="_Toc126759341"/>
      <w:bookmarkStart w:id="10594" w:name="_Toc126746483"/>
      <w:bookmarkStart w:id="10595" w:name="_Toc126752913"/>
      <w:bookmarkStart w:id="10596" w:name="_Toc126759343"/>
      <w:bookmarkStart w:id="10597" w:name="_Toc126746485"/>
      <w:bookmarkStart w:id="10598" w:name="_Toc126752915"/>
      <w:bookmarkStart w:id="10599" w:name="_Toc126759345"/>
      <w:bookmarkStart w:id="10600" w:name="_Toc126746487"/>
      <w:bookmarkStart w:id="10601" w:name="_Toc126752917"/>
      <w:bookmarkStart w:id="10602" w:name="_Toc126759347"/>
      <w:bookmarkStart w:id="10603" w:name="_Toc126746489"/>
      <w:bookmarkStart w:id="10604" w:name="_Toc126752919"/>
      <w:bookmarkStart w:id="10605" w:name="_Toc126759349"/>
      <w:bookmarkStart w:id="10606" w:name="_Toc126746491"/>
      <w:bookmarkStart w:id="10607" w:name="_Toc126752921"/>
      <w:bookmarkStart w:id="10608" w:name="_Toc126759351"/>
      <w:bookmarkStart w:id="10609" w:name="_Toc126746492"/>
      <w:bookmarkStart w:id="10610" w:name="_Toc126752922"/>
      <w:bookmarkStart w:id="10611" w:name="_Toc126759352"/>
      <w:bookmarkStart w:id="10612" w:name="_Toc126746493"/>
      <w:bookmarkStart w:id="10613" w:name="_Toc126752923"/>
      <w:bookmarkStart w:id="10614" w:name="_Toc126759353"/>
      <w:bookmarkStart w:id="10615" w:name="_Toc126746495"/>
      <w:bookmarkStart w:id="10616" w:name="_Toc126752925"/>
      <w:bookmarkStart w:id="10617" w:name="_Toc126759355"/>
      <w:bookmarkStart w:id="10618" w:name="_Toc126746496"/>
      <w:bookmarkStart w:id="10619" w:name="_Toc126752926"/>
      <w:bookmarkStart w:id="10620" w:name="_Toc126759356"/>
      <w:bookmarkStart w:id="10621" w:name="_Toc126746498"/>
      <w:bookmarkStart w:id="10622" w:name="_Toc126752928"/>
      <w:bookmarkStart w:id="10623" w:name="_Toc126759358"/>
      <w:bookmarkStart w:id="10624" w:name="_Toc126746500"/>
      <w:bookmarkStart w:id="10625" w:name="_Toc126752930"/>
      <w:bookmarkStart w:id="10626" w:name="_Toc126759360"/>
      <w:bookmarkStart w:id="10627" w:name="_Toc126746502"/>
      <w:bookmarkStart w:id="10628" w:name="_Toc126752932"/>
      <w:bookmarkStart w:id="10629" w:name="_Toc126759362"/>
      <w:bookmarkStart w:id="10630" w:name="_Toc126746504"/>
      <w:bookmarkStart w:id="10631" w:name="_Toc126752934"/>
      <w:bookmarkStart w:id="10632" w:name="_Toc126759364"/>
      <w:bookmarkStart w:id="10633" w:name="_Toc126746506"/>
      <w:bookmarkStart w:id="10634" w:name="_Toc126752936"/>
      <w:bookmarkStart w:id="10635" w:name="_Toc126759366"/>
      <w:bookmarkStart w:id="10636" w:name="_Toc126746507"/>
      <w:bookmarkStart w:id="10637" w:name="_Toc126752937"/>
      <w:bookmarkStart w:id="10638" w:name="_Toc126759367"/>
      <w:bookmarkStart w:id="10639" w:name="_Toc126746508"/>
      <w:bookmarkStart w:id="10640" w:name="_Toc126752938"/>
      <w:bookmarkStart w:id="10641" w:name="_Toc126759368"/>
      <w:bookmarkStart w:id="10642" w:name="_Toc126746510"/>
      <w:bookmarkStart w:id="10643" w:name="_Toc126752940"/>
      <w:bookmarkStart w:id="10644" w:name="_Toc126759370"/>
      <w:bookmarkStart w:id="10645" w:name="_Toc126746511"/>
      <w:bookmarkStart w:id="10646" w:name="_Toc126752941"/>
      <w:bookmarkStart w:id="10647" w:name="_Toc126759371"/>
      <w:bookmarkStart w:id="10648" w:name="_Toc126746513"/>
      <w:bookmarkStart w:id="10649" w:name="_Toc126752943"/>
      <w:bookmarkStart w:id="10650" w:name="_Toc126759373"/>
      <w:bookmarkStart w:id="10651" w:name="_Toc126746515"/>
      <w:bookmarkStart w:id="10652" w:name="_Toc126752945"/>
      <w:bookmarkStart w:id="10653" w:name="_Toc126759375"/>
      <w:bookmarkStart w:id="10654" w:name="_Toc126746517"/>
      <w:bookmarkStart w:id="10655" w:name="_Toc126752947"/>
      <w:bookmarkStart w:id="10656" w:name="_Toc126759377"/>
      <w:bookmarkStart w:id="10657" w:name="_Toc126746519"/>
      <w:bookmarkStart w:id="10658" w:name="_Toc126752949"/>
      <w:bookmarkStart w:id="10659" w:name="_Toc126759379"/>
      <w:bookmarkStart w:id="10660" w:name="_Toc126746521"/>
      <w:bookmarkStart w:id="10661" w:name="_Toc126752951"/>
      <w:bookmarkStart w:id="10662" w:name="_Toc126759381"/>
      <w:bookmarkStart w:id="10663" w:name="_Toc126746522"/>
      <w:bookmarkStart w:id="10664" w:name="_Toc126752952"/>
      <w:bookmarkStart w:id="10665" w:name="_Toc126759382"/>
      <w:bookmarkStart w:id="10666" w:name="_Toc126746523"/>
      <w:bookmarkStart w:id="10667" w:name="_Toc126752953"/>
      <w:bookmarkStart w:id="10668" w:name="_Toc126759383"/>
      <w:bookmarkStart w:id="10669" w:name="_Toc126746525"/>
      <w:bookmarkStart w:id="10670" w:name="_Toc126752955"/>
      <w:bookmarkStart w:id="10671" w:name="_Toc126759385"/>
      <w:bookmarkStart w:id="10672" w:name="_Toc126746526"/>
      <w:bookmarkStart w:id="10673" w:name="_Toc126752956"/>
      <w:bookmarkStart w:id="10674" w:name="_Toc126759386"/>
      <w:bookmarkStart w:id="10675" w:name="_Toc126746528"/>
      <w:bookmarkStart w:id="10676" w:name="_Toc126752958"/>
      <w:bookmarkStart w:id="10677" w:name="_Toc126759388"/>
      <w:bookmarkStart w:id="10678" w:name="_Toc126746530"/>
      <w:bookmarkStart w:id="10679" w:name="_Toc126752960"/>
      <w:bookmarkStart w:id="10680" w:name="_Toc126759390"/>
      <w:bookmarkStart w:id="10681" w:name="_Toc126746532"/>
      <w:bookmarkStart w:id="10682" w:name="_Toc126752962"/>
      <w:bookmarkStart w:id="10683" w:name="_Toc126759392"/>
      <w:bookmarkStart w:id="10684" w:name="_Toc126746534"/>
      <w:bookmarkStart w:id="10685" w:name="_Toc126752964"/>
      <w:bookmarkStart w:id="10686" w:name="_Toc126759394"/>
      <w:bookmarkStart w:id="10687" w:name="_Toc126746536"/>
      <w:bookmarkStart w:id="10688" w:name="_Toc126752966"/>
      <w:bookmarkStart w:id="10689" w:name="_Toc126759396"/>
      <w:bookmarkStart w:id="10690" w:name="_Toc126746537"/>
      <w:bookmarkStart w:id="10691" w:name="_Toc126752967"/>
      <w:bookmarkStart w:id="10692" w:name="_Toc126759397"/>
      <w:bookmarkStart w:id="10693" w:name="_Toc126746538"/>
      <w:bookmarkStart w:id="10694" w:name="_Toc126752968"/>
      <w:bookmarkStart w:id="10695" w:name="_Toc126759398"/>
      <w:bookmarkStart w:id="10696" w:name="_Toc126746540"/>
      <w:bookmarkStart w:id="10697" w:name="_Toc126752970"/>
      <w:bookmarkStart w:id="10698" w:name="_Toc126759400"/>
      <w:bookmarkStart w:id="10699" w:name="_Toc126746541"/>
      <w:bookmarkStart w:id="10700" w:name="_Toc126752971"/>
      <w:bookmarkStart w:id="10701" w:name="_Toc126759401"/>
      <w:bookmarkStart w:id="10702" w:name="_Toc126746543"/>
      <w:bookmarkStart w:id="10703" w:name="_Toc126752973"/>
      <w:bookmarkStart w:id="10704" w:name="_Toc126759403"/>
      <w:bookmarkStart w:id="10705" w:name="_Toc126746545"/>
      <w:bookmarkStart w:id="10706" w:name="_Toc126752975"/>
      <w:bookmarkStart w:id="10707" w:name="_Toc126759405"/>
      <w:bookmarkStart w:id="10708" w:name="_Toc126746547"/>
      <w:bookmarkStart w:id="10709" w:name="_Toc126752977"/>
      <w:bookmarkStart w:id="10710" w:name="_Toc126759407"/>
      <w:bookmarkStart w:id="10711" w:name="_Toc126746549"/>
      <w:bookmarkStart w:id="10712" w:name="_Toc126752979"/>
      <w:bookmarkStart w:id="10713" w:name="_Toc126759409"/>
      <w:bookmarkStart w:id="10714" w:name="_Toc126746551"/>
      <w:bookmarkStart w:id="10715" w:name="_Toc126752981"/>
      <w:bookmarkStart w:id="10716" w:name="_Toc126759411"/>
      <w:bookmarkStart w:id="10717" w:name="_Toc126746552"/>
      <w:bookmarkStart w:id="10718" w:name="_Toc126752982"/>
      <w:bookmarkStart w:id="10719" w:name="_Toc126759412"/>
      <w:bookmarkStart w:id="10720" w:name="_Toc126746553"/>
      <w:bookmarkStart w:id="10721" w:name="_Toc126752983"/>
      <w:bookmarkStart w:id="10722" w:name="_Toc126759413"/>
      <w:bookmarkStart w:id="10723" w:name="_Toc126746555"/>
      <w:bookmarkStart w:id="10724" w:name="_Toc126752985"/>
      <w:bookmarkStart w:id="10725" w:name="_Toc126759415"/>
      <w:bookmarkStart w:id="10726" w:name="_Toc126746556"/>
      <w:bookmarkStart w:id="10727" w:name="_Toc126752986"/>
      <w:bookmarkStart w:id="10728" w:name="_Toc126759416"/>
      <w:bookmarkStart w:id="10729" w:name="_Toc126746558"/>
      <w:bookmarkStart w:id="10730" w:name="_Toc126752988"/>
      <w:bookmarkStart w:id="10731" w:name="_Toc126759418"/>
      <w:bookmarkStart w:id="10732" w:name="_Toc126746560"/>
      <w:bookmarkStart w:id="10733" w:name="_Toc126752990"/>
      <w:bookmarkStart w:id="10734" w:name="_Toc126759420"/>
      <w:bookmarkStart w:id="10735" w:name="_Toc126746562"/>
      <w:bookmarkStart w:id="10736" w:name="_Toc126752992"/>
      <w:bookmarkStart w:id="10737" w:name="_Toc126759422"/>
      <w:bookmarkStart w:id="10738" w:name="_Toc126746564"/>
      <w:bookmarkStart w:id="10739" w:name="_Toc126752994"/>
      <w:bookmarkStart w:id="10740" w:name="_Toc126759424"/>
      <w:bookmarkStart w:id="10741" w:name="_Toc126746566"/>
      <w:bookmarkStart w:id="10742" w:name="_Toc126752996"/>
      <w:bookmarkStart w:id="10743" w:name="_Toc126759426"/>
      <w:bookmarkStart w:id="10744" w:name="_Toc126746567"/>
      <w:bookmarkStart w:id="10745" w:name="_Toc126752997"/>
      <w:bookmarkStart w:id="10746" w:name="_Toc126759427"/>
      <w:bookmarkStart w:id="10747" w:name="_Toc126746568"/>
      <w:bookmarkStart w:id="10748" w:name="_Toc126752998"/>
      <w:bookmarkStart w:id="10749" w:name="_Toc126759428"/>
      <w:bookmarkStart w:id="10750" w:name="_Toc126746570"/>
      <w:bookmarkStart w:id="10751" w:name="_Toc126753000"/>
      <w:bookmarkStart w:id="10752" w:name="_Toc126759430"/>
      <w:bookmarkStart w:id="10753" w:name="_Toc126746571"/>
      <w:bookmarkStart w:id="10754" w:name="_Toc126753001"/>
      <w:bookmarkStart w:id="10755" w:name="_Toc126759431"/>
      <w:bookmarkStart w:id="10756" w:name="_Toc126746573"/>
      <w:bookmarkStart w:id="10757" w:name="_Toc126753003"/>
      <w:bookmarkStart w:id="10758" w:name="_Toc126759433"/>
      <w:bookmarkStart w:id="10759" w:name="_Toc126746575"/>
      <w:bookmarkStart w:id="10760" w:name="_Toc126753005"/>
      <w:bookmarkStart w:id="10761" w:name="_Toc126759435"/>
      <w:bookmarkStart w:id="10762" w:name="_Toc126746577"/>
      <w:bookmarkStart w:id="10763" w:name="_Toc126753007"/>
      <w:bookmarkStart w:id="10764" w:name="_Toc126759437"/>
      <w:bookmarkStart w:id="10765" w:name="_Toc126746579"/>
      <w:bookmarkStart w:id="10766" w:name="_Toc126753009"/>
      <w:bookmarkStart w:id="10767" w:name="_Toc126759439"/>
      <w:bookmarkStart w:id="10768" w:name="_Toc126746581"/>
      <w:bookmarkStart w:id="10769" w:name="_Toc126753011"/>
      <w:bookmarkStart w:id="10770" w:name="_Toc126759441"/>
      <w:bookmarkStart w:id="10771" w:name="_Toc126746582"/>
      <w:bookmarkStart w:id="10772" w:name="_Toc126753012"/>
      <w:bookmarkStart w:id="10773" w:name="_Toc126759442"/>
      <w:bookmarkStart w:id="10774" w:name="_Toc126746583"/>
      <w:bookmarkStart w:id="10775" w:name="_Toc126753013"/>
      <w:bookmarkStart w:id="10776" w:name="_Toc126759443"/>
      <w:bookmarkStart w:id="10777" w:name="_Toc126746585"/>
      <w:bookmarkStart w:id="10778" w:name="_Toc126753015"/>
      <w:bookmarkStart w:id="10779" w:name="_Toc126759445"/>
      <w:bookmarkStart w:id="10780" w:name="_Toc126746586"/>
      <w:bookmarkStart w:id="10781" w:name="_Toc126753016"/>
      <w:bookmarkStart w:id="10782" w:name="_Toc126759446"/>
      <w:bookmarkStart w:id="10783" w:name="_Toc126746588"/>
      <w:bookmarkStart w:id="10784" w:name="_Toc126753018"/>
      <w:bookmarkStart w:id="10785" w:name="_Toc126759448"/>
      <w:bookmarkStart w:id="10786" w:name="_Toc126746590"/>
      <w:bookmarkStart w:id="10787" w:name="_Toc126753020"/>
      <w:bookmarkStart w:id="10788" w:name="_Toc126759450"/>
      <w:bookmarkStart w:id="10789" w:name="_Toc126746592"/>
      <w:bookmarkStart w:id="10790" w:name="_Toc126753022"/>
      <w:bookmarkStart w:id="10791" w:name="_Toc126759452"/>
      <w:bookmarkStart w:id="10792" w:name="_Toc126746594"/>
      <w:bookmarkStart w:id="10793" w:name="_Toc126753024"/>
      <w:bookmarkStart w:id="10794" w:name="_Toc126759454"/>
      <w:bookmarkStart w:id="10795" w:name="_Toc126746596"/>
      <w:bookmarkStart w:id="10796" w:name="_Toc126753026"/>
      <w:bookmarkStart w:id="10797" w:name="_Toc126759456"/>
      <w:bookmarkStart w:id="10798" w:name="_Toc126746597"/>
      <w:bookmarkStart w:id="10799" w:name="_Toc126753027"/>
      <w:bookmarkStart w:id="10800" w:name="_Toc126759457"/>
      <w:bookmarkStart w:id="10801" w:name="_Toc126746598"/>
      <w:bookmarkStart w:id="10802" w:name="_Toc126753028"/>
      <w:bookmarkStart w:id="10803" w:name="_Toc126759458"/>
      <w:bookmarkStart w:id="10804" w:name="_Toc126746600"/>
      <w:bookmarkStart w:id="10805" w:name="_Toc126753030"/>
      <w:bookmarkStart w:id="10806" w:name="_Toc126759460"/>
      <w:bookmarkStart w:id="10807" w:name="_Toc126746601"/>
      <w:bookmarkStart w:id="10808" w:name="_Toc126753031"/>
      <w:bookmarkStart w:id="10809" w:name="_Toc126759461"/>
      <w:bookmarkStart w:id="10810" w:name="_Toc126746603"/>
      <w:bookmarkStart w:id="10811" w:name="_Toc126753033"/>
      <w:bookmarkStart w:id="10812" w:name="_Toc126759463"/>
      <w:bookmarkStart w:id="10813" w:name="_Toc126746605"/>
      <w:bookmarkStart w:id="10814" w:name="_Toc126753035"/>
      <w:bookmarkStart w:id="10815" w:name="_Toc126759465"/>
      <w:bookmarkStart w:id="10816" w:name="_Toc126746607"/>
      <w:bookmarkStart w:id="10817" w:name="_Toc126753037"/>
      <w:bookmarkStart w:id="10818" w:name="_Toc126759467"/>
      <w:bookmarkStart w:id="10819" w:name="_Toc126746609"/>
      <w:bookmarkStart w:id="10820" w:name="_Toc126753039"/>
      <w:bookmarkStart w:id="10821" w:name="_Toc126759469"/>
      <w:bookmarkStart w:id="10822" w:name="_Toc126746611"/>
      <w:bookmarkStart w:id="10823" w:name="_Toc126753041"/>
      <w:bookmarkStart w:id="10824" w:name="_Toc126759471"/>
      <w:bookmarkStart w:id="10825" w:name="_Toc126746612"/>
      <w:bookmarkStart w:id="10826" w:name="_Toc126753042"/>
      <w:bookmarkStart w:id="10827" w:name="_Toc126759472"/>
      <w:bookmarkStart w:id="10828" w:name="_Toc126746613"/>
      <w:bookmarkStart w:id="10829" w:name="_Toc126753043"/>
      <w:bookmarkStart w:id="10830" w:name="_Toc126759473"/>
      <w:bookmarkStart w:id="10831" w:name="_Toc126746615"/>
      <w:bookmarkStart w:id="10832" w:name="_Toc126753045"/>
      <w:bookmarkStart w:id="10833" w:name="_Toc126759475"/>
      <w:bookmarkStart w:id="10834" w:name="_Toc126746616"/>
      <w:bookmarkStart w:id="10835" w:name="_Toc126753046"/>
      <w:bookmarkStart w:id="10836" w:name="_Toc126759476"/>
      <w:bookmarkStart w:id="10837" w:name="_Toc126746618"/>
      <w:bookmarkStart w:id="10838" w:name="_Toc126753048"/>
      <w:bookmarkStart w:id="10839" w:name="_Toc126759478"/>
      <w:bookmarkStart w:id="10840" w:name="_Toc126746620"/>
      <w:bookmarkStart w:id="10841" w:name="_Toc126753050"/>
      <w:bookmarkStart w:id="10842" w:name="_Toc126759480"/>
      <w:bookmarkStart w:id="10843" w:name="_Toc126746622"/>
      <w:bookmarkStart w:id="10844" w:name="_Toc126753052"/>
      <w:bookmarkStart w:id="10845" w:name="_Toc126759482"/>
      <w:bookmarkStart w:id="10846" w:name="_Toc126746624"/>
      <w:bookmarkStart w:id="10847" w:name="_Toc126753054"/>
      <w:bookmarkStart w:id="10848" w:name="_Toc126759484"/>
      <w:bookmarkStart w:id="10849" w:name="_Toc126746626"/>
      <w:bookmarkStart w:id="10850" w:name="_Toc126753056"/>
      <w:bookmarkStart w:id="10851" w:name="_Toc126759486"/>
      <w:bookmarkStart w:id="10852" w:name="_Toc126746627"/>
      <w:bookmarkStart w:id="10853" w:name="_Toc126753057"/>
      <w:bookmarkStart w:id="10854" w:name="_Toc126759487"/>
      <w:bookmarkStart w:id="10855" w:name="_Toc126746628"/>
      <w:bookmarkStart w:id="10856" w:name="_Toc126753058"/>
      <w:bookmarkStart w:id="10857" w:name="_Toc126759488"/>
      <w:bookmarkStart w:id="10858" w:name="_Toc126746630"/>
      <w:bookmarkStart w:id="10859" w:name="_Toc126753060"/>
      <w:bookmarkStart w:id="10860" w:name="_Toc126759490"/>
      <w:bookmarkStart w:id="10861" w:name="_Toc126746631"/>
      <w:bookmarkStart w:id="10862" w:name="_Toc126753061"/>
      <w:bookmarkStart w:id="10863" w:name="_Toc126759491"/>
      <w:bookmarkStart w:id="10864" w:name="_Toc126746633"/>
      <w:bookmarkStart w:id="10865" w:name="_Toc126753063"/>
      <w:bookmarkStart w:id="10866" w:name="_Toc126759493"/>
      <w:bookmarkStart w:id="10867" w:name="_Toc126746635"/>
      <w:bookmarkStart w:id="10868" w:name="_Toc126753065"/>
      <w:bookmarkStart w:id="10869" w:name="_Toc126759495"/>
      <w:bookmarkStart w:id="10870" w:name="_Toc126746637"/>
      <w:bookmarkStart w:id="10871" w:name="_Toc126753067"/>
      <w:bookmarkStart w:id="10872" w:name="_Toc126759497"/>
      <w:bookmarkStart w:id="10873" w:name="_Toc126746639"/>
      <w:bookmarkStart w:id="10874" w:name="_Toc126753069"/>
      <w:bookmarkStart w:id="10875" w:name="_Toc126759499"/>
      <w:bookmarkStart w:id="10876" w:name="_Toc126746641"/>
      <w:bookmarkStart w:id="10877" w:name="_Toc126753071"/>
      <w:bookmarkStart w:id="10878" w:name="_Toc126759501"/>
      <w:bookmarkStart w:id="10879" w:name="_Toc126746642"/>
      <w:bookmarkStart w:id="10880" w:name="_Toc126753072"/>
      <w:bookmarkStart w:id="10881" w:name="_Toc126759502"/>
      <w:bookmarkStart w:id="10882" w:name="_Toc126746643"/>
      <w:bookmarkStart w:id="10883" w:name="_Toc126753073"/>
      <w:bookmarkStart w:id="10884" w:name="_Toc126759503"/>
      <w:bookmarkStart w:id="10885" w:name="_Toc126746645"/>
      <w:bookmarkStart w:id="10886" w:name="_Toc126753075"/>
      <w:bookmarkStart w:id="10887" w:name="_Toc126759505"/>
      <w:bookmarkStart w:id="10888" w:name="_Toc126746646"/>
      <w:bookmarkStart w:id="10889" w:name="_Toc126753076"/>
      <w:bookmarkStart w:id="10890" w:name="_Toc126759506"/>
      <w:bookmarkStart w:id="10891" w:name="_Toc126746648"/>
      <w:bookmarkStart w:id="10892" w:name="_Toc126753078"/>
      <w:bookmarkStart w:id="10893" w:name="_Toc126759508"/>
      <w:bookmarkStart w:id="10894" w:name="_Toc126746650"/>
      <w:bookmarkStart w:id="10895" w:name="_Toc126753080"/>
      <w:bookmarkStart w:id="10896" w:name="_Toc126759510"/>
      <w:bookmarkStart w:id="10897" w:name="_Toc126746652"/>
      <w:bookmarkStart w:id="10898" w:name="_Toc126753082"/>
      <w:bookmarkStart w:id="10899" w:name="_Toc126759512"/>
      <w:bookmarkStart w:id="10900" w:name="_Toc126746654"/>
      <w:bookmarkStart w:id="10901" w:name="_Toc126753084"/>
      <w:bookmarkStart w:id="10902" w:name="_Toc126759514"/>
      <w:bookmarkStart w:id="10903" w:name="_Toc126746656"/>
      <w:bookmarkStart w:id="10904" w:name="_Toc126753086"/>
      <w:bookmarkStart w:id="10905" w:name="_Toc126759516"/>
      <w:bookmarkStart w:id="10906" w:name="_Toc126746657"/>
      <w:bookmarkStart w:id="10907" w:name="_Toc126753087"/>
      <w:bookmarkStart w:id="10908" w:name="_Toc126759517"/>
      <w:bookmarkStart w:id="10909" w:name="_Toc126746658"/>
      <w:bookmarkStart w:id="10910" w:name="_Toc126753088"/>
      <w:bookmarkStart w:id="10911" w:name="_Toc126759518"/>
      <w:bookmarkStart w:id="10912" w:name="_Toc126746660"/>
      <w:bookmarkStart w:id="10913" w:name="_Toc126753090"/>
      <w:bookmarkStart w:id="10914" w:name="_Toc126759520"/>
      <w:bookmarkStart w:id="10915" w:name="_Toc126746661"/>
      <w:bookmarkStart w:id="10916" w:name="_Toc126753091"/>
      <w:bookmarkStart w:id="10917" w:name="_Toc126759521"/>
      <w:bookmarkStart w:id="10918" w:name="_Toc126746663"/>
      <w:bookmarkStart w:id="10919" w:name="_Toc126753093"/>
      <w:bookmarkStart w:id="10920" w:name="_Toc126759523"/>
      <w:bookmarkStart w:id="10921" w:name="_Toc126746665"/>
      <w:bookmarkStart w:id="10922" w:name="_Toc126753095"/>
      <w:bookmarkStart w:id="10923" w:name="_Toc126759525"/>
      <w:bookmarkStart w:id="10924" w:name="_Toc126746667"/>
      <w:bookmarkStart w:id="10925" w:name="_Toc126753097"/>
      <w:bookmarkStart w:id="10926" w:name="_Toc126759527"/>
      <w:bookmarkStart w:id="10927" w:name="_Toc126746669"/>
      <w:bookmarkStart w:id="10928" w:name="_Toc126753099"/>
      <w:bookmarkStart w:id="10929" w:name="_Toc126759529"/>
      <w:bookmarkStart w:id="10930" w:name="_Toc126746671"/>
      <w:bookmarkStart w:id="10931" w:name="_Toc126753101"/>
      <w:bookmarkStart w:id="10932" w:name="_Toc126759531"/>
      <w:bookmarkStart w:id="10933" w:name="_Toc126746672"/>
      <w:bookmarkStart w:id="10934" w:name="_Toc126753102"/>
      <w:bookmarkStart w:id="10935" w:name="_Toc126759532"/>
      <w:bookmarkStart w:id="10936" w:name="_Toc126746673"/>
      <w:bookmarkStart w:id="10937" w:name="_Toc126753103"/>
      <w:bookmarkStart w:id="10938" w:name="_Toc126759533"/>
      <w:bookmarkStart w:id="10939" w:name="_Toc126746675"/>
      <w:bookmarkStart w:id="10940" w:name="_Toc126753105"/>
      <w:bookmarkStart w:id="10941" w:name="_Toc126759535"/>
      <w:bookmarkStart w:id="10942" w:name="_Toc126746676"/>
      <w:bookmarkStart w:id="10943" w:name="_Toc126753106"/>
      <w:bookmarkStart w:id="10944" w:name="_Toc126759536"/>
      <w:bookmarkStart w:id="10945" w:name="_Toc126746678"/>
      <w:bookmarkStart w:id="10946" w:name="_Toc126753108"/>
      <w:bookmarkStart w:id="10947" w:name="_Toc126759538"/>
      <w:bookmarkStart w:id="10948" w:name="_Toc126746680"/>
      <w:bookmarkStart w:id="10949" w:name="_Toc126753110"/>
      <w:bookmarkStart w:id="10950" w:name="_Toc126759540"/>
      <w:bookmarkStart w:id="10951" w:name="_Toc126746682"/>
      <w:bookmarkStart w:id="10952" w:name="_Toc126753112"/>
      <w:bookmarkStart w:id="10953" w:name="_Toc126759542"/>
      <w:bookmarkStart w:id="10954" w:name="_Toc126746684"/>
      <w:bookmarkStart w:id="10955" w:name="_Toc126753114"/>
      <w:bookmarkStart w:id="10956" w:name="_Toc126759544"/>
      <w:bookmarkStart w:id="10957" w:name="_Toc126746686"/>
      <w:bookmarkStart w:id="10958" w:name="_Toc126753116"/>
      <w:bookmarkStart w:id="10959" w:name="_Toc126759546"/>
      <w:bookmarkStart w:id="10960" w:name="_Toc126746687"/>
      <w:bookmarkStart w:id="10961" w:name="_Toc126753117"/>
      <w:bookmarkStart w:id="10962" w:name="_Toc126759547"/>
      <w:bookmarkStart w:id="10963" w:name="_Toc126746688"/>
      <w:bookmarkStart w:id="10964" w:name="_Toc126753118"/>
      <w:bookmarkStart w:id="10965" w:name="_Toc126759548"/>
      <w:bookmarkStart w:id="10966" w:name="_Toc126746690"/>
      <w:bookmarkStart w:id="10967" w:name="_Toc126753120"/>
      <w:bookmarkStart w:id="10968" w:name="_Toc126759550"/>
      <w:bookmarkStart w:id="10969" w:name="_Toc126746691"/>
      <w:bookmarkStart w:id="10970" w:name="_Toc126753121"/>
      <w:bookmarkStart w:id="10971" w:name="_Toc126759551"/>
      <w:bookmarkStart w:id="10972" w:name="_Toc126746693"/>
      <w:bookmarkStart w:id="10973" w:name="_Toc126753123"/>
      <w:bookmarkStart w:id="10974" w:name="_Toc126759553"/>
      <w:bookmarkStart w:id="10975" w:name="_Toc126746695"/>
      <w:bookmarkStart w:id="10976" w:name="_Toc126753125"/>
      <w:bookmarkStart w:id="10977" w:name="_Toc126759555"/>
      <w:bookmarkStart w:id="10978" w:name="_Toc126746697"/>
      <w:bookmarkStart w:id="10979" w:name="_Toc126753127"/>
      <w:bookmarkStart w:id="10980" w:name="_Toc126759557"/>
      <w:bookmarkStart w:id="10981" w:name="_Toc126746699"/>
      <w:bookmarkStart w:id="10982" w:name="_Toc126753129"/>
      <w:bookmarkStart w:id="10983" w:name="_Toc126759559"/>
      <w:bookmarkStart w:id="10984" w:name="_Toc126746701"/>
      <w:bookmarkStart w:id="10985" w:name="_Toc126753131"/>
      <w:bookmarkStart w:id="10986" w:name="_Toc126759561"/>
      <w:bookmarkStart w:id="10987" w:name="_Toc126746702"/>
      <w:bookmarkStart w:id="10988" w:name="_Toc126753132"/>
      <w:bookmarkStart w:id="10989" w:name="_Toc126759562"/>
      <w:bookmarkStart w:id="10990" w:name="_Toc126746703"/>
      <w:bookmarkStart w:id="10991" w:name="_Toc126753133"/>
      <w:bookmarkStart w:id="10992" w:name="_Toc126759563"/>
      <w:bookmarkStart w:id="10993" w:name="_Toc126746705"/>
      <w:bookmarkStart w:id="10994" w:name="_Toc126753135"/>
      <w:bookmarkStart w:id="10995" w:name="_Toc126759565"/>
      <w:bookmarkStart w:id="10996" w:name="_Toc126746706"/>
      <w:bookmarkStart w:id="10997" w:name="_Toc126753136"/>
      <w:bookmarkStart w:id="10998" w:name="_Toc126759566"/>
      <w:bookmarkStart w:id="10999" w:name="_Toc126746708"/>
      <w:bookmarkStart w:id="11000" w:name="_Toc126753138"/>
      <w:bookmarkStart w:id="11001" w:name="_Toc126759568"/>
      <w:bookmarkStart w:id="11002" w:name="_Toc126746710"/>
      <w:bookmarkStart w:id="11003" w:name="_Toc126753140"/>
      <w:bookmarkStart w:id="11004" w:name="_Toc126759570"/>
      <w:bookmarkStart w:id="11005" w:name="_Toc126746712"/>
      <w:bookmarkStart w:id="11006" w:name="_Toc126753142"/>
      <w:bookmarkStart w:id="11007" w:name="_Toc126759572"/>
      <w:bookmarkStart w:id="11008" w:name="_Toc126746714"/>
      <w:bookmarkStart w:id="11009" w:name="_Toc126753144"/>
      <w:bookmarkStart w:id="11010" w:name="_Toc126759574"/>
      <w:bookmarkStart w:id="11011" w:name="_Toc126746716"/>
      <w:bookmarkStart w:id="11012" w:name="_Toc126753146"/>
      <w:bookmarkStart w:id="11013" w:name="_Toc126759576"/>
      <w:bookmarkStart w:id="11014" w:name="_Toc126746717"/>
      <w:bookmarkStart w:id="11015" w:name="_Toc126753147"/>
      <w:bookmarkStart w:id="11016" w:name="_Toc126759577"/>
      <w:bookmarkStart w:id="11017" w:name="_Toc126746718"/>
      <w:bookmarkStart w:id="11018" w:name="_Toc126753148"/>
      <w:bookmarkStart w:id="11019" w:name="_Toc126759578"/>
      <w:bookmarkStart w:id="11020" w:name="_Toc126746720"/>
      <w:bookmarkStart w:id="11021" w:name="_Toc126753150"/>
      <w:bookmarkStart w:id="11022" w:name="_Toc126759580"/>
      <w:bookmarkStart w:id="11023" w:name="_Toc126746721"/>
      <w:bookmarkStart w:id="11024" w:name="_Toc126753151"/>
      <w:bookmarkStart w:id="11025" w:name="_Toc126759581"/>
      <w:bookmarkStart w:id="11026" w:name="_Toc126746723"/>
      <w:bookmarkStart w:id="11027" w:name="_Toc126753153"/>
      <w:bookmarkStart w:id="11028" w:name="_Toc126759583"/>
      <w:bookmarkStart w:id="11029" w:name="_Toc126746725"/>
      <w:bookmarkStart w:id="11030" w:name="_Toc126753155"/>
      <w:bookmarkStart w:id="11031" w:name="_Toc126759585"/>
      <w:bookmarkStart w:id="11032" w:name="_Toc126746727"/>
      <w:bookmarkStart w:id="11033" w:name="_Toc126753157"/>
      <w:bookmarkStart w:id="11034" w:name="_Toc126759587"/>
      <w:bookmarkStart w:id="11035" w:name="_Toc126746729"/>
      <w:bookmarkStart w:id="11036" w:name="_Toc126753159"/>
      <w:bookmarkStart w:id="11037" w:name="_Toc126759589"/>
      <w:bookmarkStart w:id="11038" w:name="_Toc126746731"/>
      <w:bookmarkStart w:id="11039" w:name="_Toc126753161"/>
      <w:bookmarkStart w:id="11040" w:name="_Toc126759591"/>
      <w:bookmarkStart w:id="11041" w:name="_Toc126746732"/>
      <w:bookmarkStart w:id="11042" w:name="_Toc126753162"/>
      <w:bookmarkStart w:id="11043" w:name="_Toc126759592"/>
      <w:bookmarkStart w:id="11044" w:name="_Toc126746733"/>
      <w:bookmarkStart w:id="11045" w:name="_Toc126753163"/>
      <w:bookmarkStart w:id="11046" w:name="_Toc126759593"/>
      <w:bookmarkStart w:id="11047" w:name="_Toc126746735"/>
      <w:bookmarkStart w:id="11048" w:name="_Toc126753165"/>
      <w:bookmarkStart w:id="11049" w:name="_Toc126759595"/>
      <w:bookmarkStart w:id="11050" w:name="_Toc126746736"/>
      <w:bookmarkStart w:id="11051" w:name="_Toc126753166"/>
      <w:bookmarkStart w:id="11052" w:name="_Toc126759596"/>
      <w:bookmarkStart w:id="11053" w:name="_Toc126746738"/>
      <w:bookmarkStart w:id="11054" w:name="_Toc126753168"/>
      <w:bookmarkStart w:id="11055" w:name="_Toc126759598"/>
      <w:bookmarkStart w:id="11056" w:name="_Toc126746740"/>
      <w:bookmarkStart w:id="11057" w:name="_Toc126753170"/>
      <w:bookmarkStart w:id="11058" w:name="_Toc126759600"/>
      <w:bookmarkStart w:id="11059" w:name="_Toc126746742"/>
      <w:bookmarkStart w:id="11060" w:name="_Toc126753172"/>
      <w:bookmarkStart w:id="11061" w:name="_Toc126759602"/>
      <w:bookmarkStart w:id="11062" w:name="_Toc126746744"/>
      <w:bookmarkStart w:id="11063" w:name="_Toc126753174"/>
      <w:bookmarkStart w:id="11064" w:name="_Toc126759604"/>
      <w:bookmarkStart w:id="11065" w:name="_Toc126746746"/>
      <w:bookmarkStart w:id="11066" w:name="_Toc126753176"/>
      <w:bookmarkStart w:id="11067" w:name="_Toc126759606"/>
      <w:bookmarkStart w:id="11068" w:name="_Toc126746747"/>
      <w:bookmarkStart w:id="11069" w:name="_Toc126753177"/>
      <w:bookmarkStart w:id="11070" w:name="_Toc126759607"/>
      <w:bookmarkStart w:id="11071" w:name="_Toc126746748"/>
      <w:bookmarkStart w:id="11072" w:name="_Toc126753178"/>
      <w:bookmarkStart w:id="11073" w:name="_Toc126759608"/>
      <w:bookmarkStart w:id="11074" w:name="_Toc126746750"/>
      <w:bookmarkStart w:id="11075" w:name="_Toc126753180"/>
      <w:bookmarkStart w:id="11076" w:name="_Toc126759610"/>
      <w:bookmarkStart w:id="11077" w:name="_Toc126746751"/>
      <w:bookmarkStart w:id="11078" w:name="_Toc126753181"/>
      <w:bookmarkStart w:id="11079" w:name="_Toc126759611"/>
      <w:bookmarkStart w:id="11080" w:name="_Toc126746753"/>
      <w:bookmarkStart w:id="11081" w:name="_Toc126753183"/>
      <w:bookmarkStart w:id="11082" w:name="_Toc126759613"/>
      <w:bookmarkStart w:id="11083" w:name="_Toc126746755"/>
      <w:bookmarkStart w:id="11084" w:name="_Toc126753185"/>
      <w:bookmarkStart w:id="11085" w:name="_Toc126759615"/>
      <w:bookmarkStart w:id="11086" w:name="_Toc126746757"/>
      <w:bookmarkStart w:id="11087" w:name="_Toc126753187"/>
      <w:bookmarkStart w:id="11088" w:name="_Toc126759617"/>
      <w:bookmarkStart w:id="11089" w:name="_Toc126746759"/>
      <w:bookmarkStart w:id="11090" w:name="_Toc126753189"/>
      <w:bookmarkStart w:id="11091" w:name="_Toc126759619"/>
      <w:bookmarkStart w:id="11092" w:name="_Toc126746761"/>
      <w:bookmarkStart w:id="11093" w:name="_Toc126753191"/>
      <w:bookmarkStart w:id="11094" w:name="_Toc126759621"/>
      <w:bookmarkStart w:id="11095" w:name="_Toc126746762"/>
      <w:bookmarkStart w:id="11096" w:name="_Toc126753192"/>
      <w:bookmarkStart w:id="11097" w:name="_Toc126759622"/>
      <w:bookmarkStart w:id="11098" w:name="_Toc126746763"/>
      <w:bookmarkStart w:id="11099" w:name="_Toc126753193"/>
      <w:bookmarkStart w:id="11100" w:name="_Toc126759623"/>
      <w:bookmarkStart w:id="11101" w:name="_Toc126746765"/>
      <w:bookmarkStart w:id="11102" w:name="_Toc126753195"/>
      <w:bookmarkStart w:id="11103" w:name="_Toc126759625"/>
      <w:bookmarkStart w:id="11104" w:name="_Toc126746766"/>
      <w:bookmarkStart w:id="11105" w:name="_Toc126753196"/>
      <w:bookmarkStart w:id="11106" w:name="_Toc126759626"/>
      <w:bookmarkStart w:id="11107" w:name="_Toc126746768"/>
      <w:bookmarkStart w:id="11108" w:name="_Toc126753198"/>
      <w:bookmarkStart w:id="11109" w:name="_Toc126759628"/>
      <w:bookmarkStart w:id="11110" w:name="_Toc126746770"/>
      <w:bookmarkStart w:id="11111" w:name="_Toc126753200"/>
      <w:bookmarkStart w:id="11112" w:name="_Toc126759630"/>
      <w:bookmarkStart w:id="11113" w:name="_Toc126746772"/>
      <w:bookmarkStart w:id="11114" w:name="_Toc126753202"/>
      <w:bookmarkStart w:id="11115" w:name="_Toc126759632"/>
      <w:bookmarkStart w:id="11116" w:name="_Toc126746774"/>
      <w:bookmarkStart w:id="11117" w:name="_Toc126753204"/>
      <w:bookmarkStart w:id="11118" w:name="_Toc126759634"/>
      <w:bookmarkStart w:id="11119" w:name="_Toc126746776"/>
      <w:bookmarkStart w:id="11120" w:name="_Toc126753206"/>
      <w:bookmarkStart w:id="11121" w:name="_Toc126759636"/>
      <w:bookmarkStart w:id="11122" w:name="_Toc126746777"/>
      <w:bookmarkStart w:id="11123" w:name="_Toc126753207"/>
      <w:bookmarkStart w:id="11124" w:name="_Toc126759637"/>
      <w:bookmarkStart w:id="11125" w:name="_Toc126746778"/>
      <w:bookmarkStart w:id="11126" w:name="_Toc126753208"/>
      <w:bookmarkStart w:id="11127" w:name="_Toc126759638"/>
      <w:bookmarkStart w:id="11128" w:name="_Toc126746780"/>
      <w:bookmarkStart w:id="11129" w:name="_Toc126753210"/>
      <w:bookmarkStart w:id="11130" w:name="_Toc126759640"/>
      <w:bookmarkStart w:id="11131" w:name="_Toc126746781"/>
      <w:bookmarkStart w:id="11132" w:name="_Toc126753211"/>
      <w:bookmarkStart w:id="11133" w:name="_Toc126759641"/>
      <w:bookmarkStart w:id="11134" w:name="_Toc126746783"/>
      <w:bookmarkStart w:id="11135" w:name="_Toc126753213"/>
      <w:bookmarkStart w:id="11136" w:name="_Toc126759643"/>
      <w:bookmarkStart w:id="11137" w:name="_Toc126746785"/>
      <w:bookmarkStart w:id="11138" w:name="_Toc126753215"/>
      <w:bookmarkStart w:id="11139" w:name="_Toc126759645"/>
      <w:bookmarkStart w:id="11140" w:name="_Toc126746787"/>
      <w:bookmarkStart w:id="11141" w:name="_Toc126753217"/>
      <w:bookmarkStart w:id="11142" w:name="_Toc126759647"/>
      <w:bookmarkStart w:id="11143" w:name="_Toc126746789"/>
      <w:bookmarkStart w:id="11144" w:name="_Toc126753219"/>
      <w:bookmarkStart w:id="11145" w:name="_Toc126759649"/>
      <w:bookmarkStart w:id="11146" w:name="_Toc126746791"/>
      <w:bookmarkStart w:id="11147" w:name="_Toc126753221"/>
      <w:bookmarkStart w:id="11148" w:name="_Toc126759651"/>
      <w:bookmarkStart w:id="11149" w:name="_Toc126746792"/>
      <w:bookmarkStart w:id="11150" w:name="_Toc126753222"/>
      <w:bookmarkStart w:id="11151" w:name="_Toc126759652"/>
      <w:bookmarkStart w:id="11152" w:name="_Toc126746793"/>
      <w:bookmarkStart w:id="11153" w:name="_Toc126753223"/>
      <w:bookmarkStart w:id="11154" w:name="_Toc126759653"/>
      <w:bookmarkStart w:id="11155" w:name="_Toc126746795"/>
      <w:bookmarkStart w:id="11156" w:name="_Toc126753225"/>
      <w:bookmarkStart w:id="11157" w:name="_Toc126759655"/>
      <w:bookmarkStart w:id="11158" w:name="_Toc126746796"/>
      <w:bookmarkStart w:id="11159" w:name="_Toc126753226"/>
      <w:bookmarkStart w:id="11160" w:name="_Toc126759656"/>
      <w:bookmarkStart w:id="11161" w:name="_Toc126746798"/>
      <w:bookmarkStart w:id="11162" w:name="_Toc126753228"/>
      <w:bookmarkStart w:id="11163" w:name="_Toc126759658"/>
      <w:bookmarkStart w:id="11164" w:name="_Toc126746800"/>
      <w:bookmarkStart w:id="11165" w:name="_Toc126753230"/>
      <w:bookmarkStart w:id="11166" w:name="_Toc126759660"/>
      <w:bookmarkStart w:id="11167" w:name="_Toc126746802"/>
      <w:bookmarkStart w:id="11168" w:name="_Toc126753232"/>
      <w:bookmarkStart w:id="11169" w:name="_Toc126759662"/>
      <w:bookmarkStart w:id="11170" w:name="_Toc126746804"/>
      <w:bookmarkStart w:id="11171" w:name="_Toc126753234"/>
      <w:bookmarkStart w:id="11172" w:name="_Toc126759664"/>
      <w:bookmarkStart w:id="11173" w:name="_Toc126746806"/>
      <w:bookmarkStart w:id="11174" w:name="_Toc126753236"/>
      <w:bookmarkStart w:id="11175" w:name="_Toc126759666"/>
      <w:bookmarkStart w:id="11176" w:name="_Toc126746807"/>
      <w:bookmarkStart w:id="11177" w:name="_Toc126753237"/>
      <w:bookmarkStart w:id="11178" w:name="_Toc126759667"/>
      <w:bookmarkStart w:id="11179" w:name="_Toc126746808"/>
      <w:bookmarkStart w:id="11180" w:name="_Toc126753238"/>
      <w:bookmarkStart w:id="11181" w:name="_Toc126759668"/>
      <w:bookmarkStart w:id="11182" w:name="_Toc126746810"/>
      <w:bookmarkStart w:id="11183" w:name="_Toc126753240"/>
      <w:bookmarkStart w:id="11184" w:name="_Toc126759670"/>
      <w:bookmarkStart w:id="11185" w:name="_Toc126746811"/>
      <w:bookmarkStart w:id="11186" w:name="_Toc126753241"/>
      <w:bookmarkStart w:id="11187" w:name="_Toc126759671"/>
      <w:bookmarkStart w:id="11188" w:name="_Toc126746813"/>
      <w:bookmarkStart w:id="11189" w:name="_Toc126753243"/>
      <w:bookmarkStart w:id="11190" w:name="_Toc126759673"/>
      <w:bookmarkStart w:id="11191" w:name="_Toc126746815"/>
      <w:bookmarkStart w:id="11192" w:name="_Toc126753245"/>
      <w:bookmarkStart w:id="11193" w:name="_Toc126759675"/>
      <w:bookmarkStart w:id="11194" w:name="_Toc126746817"/>
      <w:bookmarkStart w:id="11195" w:name="_Toc126753247"/>
      <w:bookmarkStart w:id="11196" w:name="_Toc126759677"/>
      <w:bookmarkStart w:id="11197" w:name="_Toc126746819"/>
      <w:bookmarkStart w:id="11198" w:name="_Toc126753249"/>
      <w:bookmarkStart w:id="11199" w:name="_Toc126759679"/>
      <w:bookmarkStart w:id="11200" w:name="_Toc126746821"/>
      <w:bookmarkStart w:id="11201" w:name="_Toc126753251"/>
      <w:bookmarkStart w:id="11202" w:name="_Toc126759681"/>
      <w:bookmarkStart w:id="11203" w:name="_Toc126746822"/>
      <w:bookmarkStart w:id="11204" w:name="_Toc126753252"/>
      <w:bookmarkStart w:id="11205" w:name="_Toc126759682"/>
      <w:bookmarkStart w:id="11206" w:name="_Toc126746823"/>
      <w:bookmarkStart w:id="11207" w:name="_Toc126753253"/>
      <w:bookmarkStart w:id="11208" w:name="_Toc126759683"/>
      <w:bookmarkStart w:id="11209" w:name="_Toc126746825"/>
      <w:bookmarkStart w:id="11210" w:name="_Toc126753255"/>
      <w:bookmarkStart w:id="11211" w:name="_Toc126759685"/>
      <w:bookmarkStart w:id="11212" w:name="_Toc126746826"/>
      <w:bookmarkStart w:id="11213" w:name="_Toc126753256"/>
      <w:bookmarkStart w:id="11214" w:name="_Toc126759686"/>
      <w:bookmarkStart w:id="11215" w:name="_Toc126746828"/>
      <w:bookmarkStart w:id="11216" w:name="_Toc126753258"/>
      <w:bookmarkStart w:id="11217" w:name="_Toc126759688"/>
      <w:bookmarkStart w:id="11218" w:name="_Toc126746830"/>
      <w:bookmarkStart w:id="11219" w:name="_Toc126753260"/>
      <w:bookmarkStart w:id="11220" w:name="_Toc126759690"/>
      <w:bookmarkStart w:id="11221" w:name="_Toc126746832"/>
      <w:bookmarkStart w:id="11222" w:name="_Toc126753262"/>
      <w:bookmarkStart w:id="11223" w:name="_Toc126759692"/>
      <w:bookmarkStart w:id="11224" w:name="_Toc126746834"/>
      <w:bookmarkStart w:id="11225" w:name="_Toc126753264"/>
      <w:bookmarkStart w:id="11226" w:name="_Toc126759694"/>
      <w:bookmarkStart w:id="11227" w:name="_Toc126746836"/>
      <w:bookmarkStart w:id="11228" w:name="_Toc126753266"/>
      <w:bookmarkStart w:id="11229" w:name="_Toc126759696"/>
      <w:bookmarkStart w:id="11230" w:name="_Toc126746837"/>
      <w:bookmarkStart w:id="11231" w:name="_Toc126753267"/>
      <w:bookmarkStart w:id="11232" w:name="_Toc126759697"/>
      <w:bookmarkStart w:id="11233" w:name="_Toc126746838"/>
      <w:bookmarkStart w:id="11234" w:name="_Toc126753268"/>
      <w:bookmarkStart w:id="11235" w:name="_Toc126759698"/>
      <w:bookmarkStart w:id="11236" w:name="_Toc126746840"/>
      <w:bookmarkStart w:id="11237" w:name="_Toc126753270"/>
      <w:bookmarkStart w:id="11238" w:name="_Toc126759700"/>
      <w:bookmarkStart w:id="11239" w:name="_Toc126746841"/>
      <w:bookmarkStart w:id="11240" w:name="_Toc126753271"/>
      <w:bookmarkStart w:id="11241" w:name="_Toc126759701"/>
      <w:bookmarkStart w:id="11242" w:name="_Toc126746843"/>
      <w:bookmarkStart w:id="11243" w:name="_Toc126753273"/>
      <w:bookmarkStart w:id="11244" w:name="_Toc126759703"/>
      <w:bookmarkStart w:id="11245" w:name="_Toc126746845"/>
      <w:bookmarkStart w:id="11246" w:name="_Toc126753275"/>
      <w:bookmarkStart w:id="11247" w:name="_Toc126759705"/>
      <w:bookmarkStart w:id="11248" w:name="_Toc126746847"/>
      <w:bookmarkStart w:id="11249" w:name="_Toc126753277"/>
      <w:bookmarkStart w:id="11250" w:name="_Toc126759707"/>
      <w:bookmarkStart w:id="11251" w:name="_Toc126746849"/>
      <w:bookmarkStart w:id="11252" w:name="_Toc126753279"/>
      <w:bookmarkStart w:id="11253" w:name="_Toc126759709"/>
      <w:bookmarkStart w:id="11254" w:name="_Toc126746851"/>
      <w:bookmarkStart w:id="11255" w:name="_Toc126753281"/>
      <w:bookmarkStart w:id="11256" w:name="_Toc126759711"/>
      <w:bookmarkStart w:id="11257" w:name="_Toc126746852"/>
      <w:bookmarkStart w:id="11258" w:name="_Toc126753282"/>
      <w:bookmarkStart w:id="11259" w:name="_Toc126759712"/>
      <w:bookmarkStart w:id="11260" w:name="_Toc126746853"/>
      <w:bookmarkStart w:id="11261" w:name="_Toc126753283"/>
      <w:bookmarkStart w:id="11262" w:name="_Toc126759713"/>
      <w:bookmarkStart w:id="11263" w:name="_Toc126746855"/>
      <w:bookmarkStart w:id="11264" w:name="_Toc126753285"/>
      <w:bookmarkStart w:id="11265" w:name="_Toc126759715"/>
      <w:bookmarkStart w:id="11266" w:name="_Toc126746856"/>
      <w:bookmarkStart w:id="11267" w:name="_Toc126753286"/>
      <w:bookmarkStart w:id="11268" w:name="_Toc126759716"/>
      <w:bookmarkStart w:id="11269" w:name="_Toc126746858"/>
      <w:bookmarkStart w:id="11270" w:name="_Toc126753288"/>
      <w:bookmarkStart w:id="11271" w:name="_Toc126759718"/>
      <w:bookmarkStart w:id="11272" w:name="_Toc126746860"/>
      <w:bookmarkStart w:id="11273" w:name="_Toc126753290"/>
      <w:bookmarkStart w:id="11274" w:name="_Toc126759720"/>
      <w:bookmarkStart w:id="11275" w:name="_Toc126746862"/>
      <w:bookmarkStart w:id="11276" w:name="_Toc126753292"/>
      <w:bookmarkStart w:id="11277" w:name="_Toc126759722"/>
      <w:bookmarkStart w:id="11278" w:name="_Toc126746864"/>
      <w:bookmarkStart w:id="11279" w:name="_Toc126753294"/>
      <w:bookmarkStart w:id="11280" w:name="_Toc126759724"/>
      <w:bookmarkStart w:id="11281" w:name="_Toc126746866"/>
      <w:bookmarkStart w:id="11282" w:name="_Toc126753296"/>
      <w:bookmarkStart w:id="11283" w:name="_Toc126759726"/>
      <w:bookmarkStart w:id="11284" w:name="_Toc126746867"/>
      <w:bookmarkStart w:id="11285" w:name="_Toc126753297"/>
      <w:bookmarkStart w:id="11286" w:name="_Toc126759727"/>
      <w:bookmarkStart w:id="11287" w:name="_Toc126746868"/>
      <w:bookmarkStart w:id="11288" w:name="_Toc126753298"/>
      <w:bookmarkStart w:id="11289" w:name="_Toc126759728"/>
      <w:bookmarkStart w:id="11290" w:name="_Toc126746870"/>
      <w:bookmarkStart w:id="11291" w:name="_Toc126753300"/>
      <w:bookmarkStart w:id="11292" w:name="_Toc126759730"/>
      <w:bookmarkStart w:id="11293" w:name="_Toc126746871"/>
      <w:bookmarkStart w:id="11294" w:name="_Toc126753301"/>
      <w:bookmarkStart w:id="11295" w:name="_Toc126759731"/>
      <w:bookmarkStart w:id="11296" w:name="_Toc126746873"/>
      <w:bookmarkStart w:id="11297" w:name="_Toc126753303"/>
      <w:bookmarkStart w:id="11298" w:name="_Toc126759733"/>
      <w:bookmarkStart w:id="11299" w:name="_Toc126746875"/>
      <w:bookmarkStart w:id="11300" w:name="_Toc126753305"/>
      <w:bookmarkStart w:id="11301" w:name="_Toc126759735"/>
      <w:bookmarkStart w:id="11302" w:name="_Toc126746877"/>
      <w:bookmarkStart w:id="11303" w:name="_Toc126753307"/>
      <w:bookmarkStart w:id="11304" w:name="_Toc126759737"/>
      <w:bookmarkStart w:id="11305" w:name="_Toc126746879"/>
      <w:bookmarkStart w:id="11306" w:name="_Toc126753309"/>
      <w:bookmarkStart w:id="11307" w:name="_Toc126759739"/>
      <w:bookmarkStart w:id="11308" w:name="_Toc126746881"/>
      <w:bookmarkStart w:id="11309" w:name="_Toc126753311"/>
      <w:bookmarkStart w:id="11310" w:name="_Toc126759741"/>
      <w:bookmarkStart w:id="11311" w:name="_Toc126746882"/>
      <w:bookmarkStart w:id="11312" w:name="_Toc126753312"/>
      <w:bookmarkStart w:id="11313" w:name="_Toc126759742"/>
      <w:bookmarkStart w:id="11314" w:name="_Toc126746883"/>
      <w:bookmarkStart w:id="11315" w:name="_Toc126753313"/>
      <w:bookmarkStart w:id="11316" w:name="_Toc126759743"/>
      <w:bookmarkStart w:id="11317" w:name="_Toc126746885"/>
      <w:bookmarkStart w:id="11318" w:name="_Toc126753315"/>
      <w:bookmarkStart w:id="11319" w:name="_Toc126759745"/>
      <w:bookmarkStart w:id="11320" w:name="_Toc126746886"/>
      <w:bookmarkStart w:id="11321" w:name="_Toc126753316"/>
      <w:bookmarkStart w:id="11322" w:name="_Toc126759746"/>
      <w:bookmarkStart w:id="11323" w:name="_Toc126746888"/>
      <w:bookmarkStart w:id="11324" w:name="_Toc126753318"/>
      <w:bookmarkStart w:id="11325" w:name="_Toc126759748"/>
      <w:bookmarkStart w:id="11326" w:name="_Toc126746890"/>
      <w:bookmarkStart w:id="11327" w:name="_Toc126753320"/>
      <w:bookmarkStart w:id="11328" w:name="_Toc126759750"/>
      <w:bookmarkStart w:id="11329" w:name="_Toc126746892"/>
      <w:bookmarkStart w:id="11330" w:name="_Toc126753322"/>
      <w:bookmarkStart w:id="11331" w:name="_Toc126759752"/>
      <w:bookmarkStart w:id="11332" w:name="_Toc126746894"/>
      <w:bookmarkStart w:id="11333" w:name="_Toc126753324"/>
      <w:bookmarkStart w:id="11334" w:name="_Toc126759754"/>
      <w:bookmarkStart w:id="11335" w:name="_Toc126746896"/>
      <w:bookmarkStart w:id="11336" w:name="_Toc126753326"/>
      <w:bookmarkStart w:id="11337" w:name="_Toc126759756"/>
      <w:bookmarkStart w:id="11338" w:name="_Toc126746897"/>
      <w:bookmarkStart w:id="11339" w:name="_Toc126753327"/>
      <w:bookmarkStart w:id="11340" w:name="_Toc126759757"/>
      <w:bookmarkStart w:id="11341" w:name="_Toc126746898"/>
      <w:bookmarkStart w:id="11342" w:name="_Toc126753328"/>
      <w:bookmarkStart w:id="11343" w:name="_Toc126759758"/>
      <w:bookmarkStart w:id="11344" w:name="_Toc126746900"/>
      <w:bookmarkStart w:id="11345" w:name="_Toc126753330"/>
      <w:bookmarkStart w:id="11346" w:name="_Toc126759760"/>
      <w:bookmarkStart w:id="11347" w:name="_Toc126746901"/>
      <w:bookmarkStart w:id="11348" w:name="_Toc126753331"/>
      <w:bookmarkStart w:id="11349" w:name="_Toc126759761"/>
      <w:bookmarkStart w:id="11350" w:name="_Toc126746903"/>
      <w:bookmarkStart w:id="11351" w:name="_Toc126753333"/>
      <w:bookmarkStart w:id="11352" w:name="_Toc126759763"/>
      <w:bookmarkStart w:id="11353" w:name="_Toc126746905"/>
      <w:bookmarkStart w:id="11354" w:name="_Toc126753335"/>
      <w:bookmarkStart w:id="11355" w:name="_Toc126759765"/>
      <w:bookmarkStart w:id="11356" w:name="_Toc126746907"/>
      <w:bookmarkStart w:id="11357" w:name="_Toc126753337"/>
      <w:bookmarkStart w:id="11358" w:name="_Toc126759767"/>
      <w:bookmarkStart w:id="11359" w:name="_Toc126746909"/>
      <w:bookmarkStart w:id="11360" w:name="_Toc126753339"/>
      <w:bookmarkStart w:id="11361" w:name="_Toc126759769"/>
      <w:bookmarkStart w:id="11362" w:name="_Toc126746911"/>
      <w:bookmarkStart w:id="11363" w:name="_Toc126753341"/>
      <w:bookmarkStart w:id="11364" w:name="_Toc126759771"/>
      <w:bookmarkStart w:id="11365" w:name="_Toc126746912"/>
      <w:bookmarkStart w:id="11366" w:name="_Toc126753342"/>
      <w:bookmarkStart w:id="11367" w:name="_Toc126759772"/>
      <w:bookmarkStart w:id="11368" w:name="_Toc126746913"/>
      <w:bookmarkStart w:id="11369" w:name="_Toc126753343"/>
      <w:bookmarkStart w:id="11370" w:name="_Toc126759773"/>
      <w:bookmarkStart w:id="11371" w:name="_Toc126746915"/>
      <w:bookmarkStart w:id="11372" w:name="_Toc126753345"/>
      <w:bookmarkStart w:id="11373" w:name="_Toc126759775"/>
      <w:bookmarkStart w:id="11374" w:name="_Toc126746916"/>
      <w:bookmarkStart w:id="11375" w:name="_Toc126753346"/>
      <w:bookmarkStart w:id="11376" w:name="_Toc126759776"/>
      <w:bookmarkStart w:id="11377" w:name="_Toc126746918"/>
      <w:bookmarkStart w:id="11378" w:name="_Toc126753348"/>
      <w:bookmarkStart w:id="11379" w:name="_Toc126759778"/>
      <w:bookmarkStart w:id="11380" w:name="_Toc126746920"/>
      <w:bookmarkStart w:id="11381" w:name="_Toc126753350"/>
      <w:bookmarkStart w:id="11382" w:name="_Toc126759780"/>
      <w:bookmarkStart w:id="11383" w:name="_Toc126746922"/>
      <w:bookmarkStart w:id="11384" w:name="_Toc126753352"/>
      <w:bookmarkStart w:id="11385" w:name="_Toc126759782"/>
      <w:bookmarkStart w:id="11386" w:name="_Toc126746924"/>
      <w:bookmarkStart w:id="11387" w:name="_Toc126753354"/>
      <w:bookmarkStart w:id="11388" w:name="_Toc126759784"/>
      <w:bookmarkStart w:id="11389" w:name="_Toc126746926"/>
      <w:bookmarkStart w:id="11390" w:name="_Toc126753356"/>
      <w:bookmarkStart w:id="11391" w:name="_Toc126759786"/>
      <w:bookmarkStart w:id="11392" w:name="_Toc126746927"/>
      <w:bookmarkStart w:id="11393" w:name="_Toc126753357"/>
      <w:bookmarkStart w:id="11394" w:name="_Toc126759787"/>
      <w:bookmarkStart w:id="11395" w:name="_Toc126746928"/>
      <w:bookmarkStart w:id="11396" w:name="_Toc126753358"/>
      <w:bookmarkStart w:id="11397" w:name="_Toc126759788"/>
      <w:bookmarkStart w:id="11398" w:name="_Toc126746930"/>
      <w:bookmarkStart w:id="11399" w:name="_Toc126753360"/>
      <w:bookmarkStart w:id="11400" w:name="_Toc126759790"/>
      <w:bookmarkStart w:id="11401" w:name="_Toc126746931"/>
      <w:bookmarkStart w:id="11402" w:name="_Toc126753361"/>
      <w:bookmarkStart w:id="11403" w:name="_Toc126759791"/>
      <w:bookmarkStart w:id="11404" w:name="_Toc126746933"/>
      <w:bookmarkStart w:id="11405" w:name="_Toc126753363"/>
      <w:bookmarkStart w:id="11406" w:name="_Toc126759793"/>
      <w:bookmarkStart w:id="11407" w:name="_Toc126746935"/>
      <w:bookmarkStart w:id="11408" w:name="_Toc126753365"/>
      <w:bookmarkStart w:id="11409" w:name="_Toc126759795"/>
      <w:bookmarkStart w:id="11410" w:name="_Toc126746937"/>
      <w:bookmarkStart w:id="11411" w:name="_Toc126753367"/>
      <w:bookmarkStart w:id="11412" w:name="_Toc126759797"/>
      <w:bookmarkStart w:id="11413" w:name="_Toc126746939"/>
      <w:bookmarkStart w:id="11414" w:name="_Toc126753369"/>
      <w:bookmarkStart w:id="11415" w:name="_Toc126759799"/>
      <w:bookmarkStart w:id="11416" w:name="_Toc126746941"/>
      <w:bookmarkStart w:id="11417" w:name="_Toc126753371"/>
      <w:bookmarkStart w:id="11418" w:name="_Toc126759801"/>
      <w:bookmarkStart w:id="11419" w:name="_Toc126746942"/>
      <w:bookmarkStart w:id="11420" w:name="_Toc126753372"/>
      <w:bookmarkStart w:id="11421" w:name="_Toc126759802"/>
      <w:bookmarkStart w:id="11422" w:name="_Toc126746943"/>
      <w:bookmarkStart w:id="11423" w:name="_Toc126753373"/>
      <w:bookmarkStart w:id="11424" w:name="_Toc126759803"/>
      <w:bookmarkStart w:id="11425" w:name="_Toc126746945"/>
      <w:bookmarkStart w:id="11426" w:name="_Toc126753375"/>
      <w:bookmarkStart w:id="11427" w:name="_Toc126759805"/>
      <w:bookmarkStart w:id="11428" w:name="_Toc126746946"/>
      <w:bookmarkStart w:id="11429" w:name="_Toc126753376"/>
      <w:bookmarkStart w:id="11430" w:name="_Toc126759806"/>
      <w:bookmarkStart w:id="11431" w:name="_Toc126746948"/>
      <w:bookmarkStart w:id="11432" w:name="_Toc126753378"/>
      <w:bookmarkStart w:id="11433" w:name="_Toc126759808"/>
      <w:bookmarkStart w:id="11434" w:name="_Toc126746950"/>
      <w:bookmarkStart w:id="11435" w:name="_Toc126753380"/>
      <w:bookmarkStart w:id="11436" w:name="_Toc126759810"/>
      <w:bookmarkStart w:id="11437" w:name="_Toc126746952"/>
      <w:bookmarkStart w:id="11438" w:name="_Toc126753382"/>
      <w:bookmarkStart w:id="11439" w:name="_Toc126759812"/>
      <w:bookmarkStart w:id="11440" w:name="_Toc126746954"/>
      <w:bookmarkStart w:id="11441" w:name="_Toc126753384"/>
      <w:bookmarkStart w:id="11442" w:name="_Toc126759814"/>
      <w:bookmarkStart w:id="11443" w:name="_Toc126746956"/>
      <w:bookmarkStart w:id="11444" w:name="_Toc126753386"/>
      <w:bookmarkStart w:id="11445" w:name="_Toc126759816"/>
      <w:bookmarkStart w:id="11446" w:name="_Toc126746957"/>
      <w:bookmarkStart w:id="11447" w:name="_Toc126753387"/>
      <w:bookmarkStart w:id="11448" w:name="_Toc126759817"/>
      <w:bookmarkStart w:id="11449" w:name="_Toc126746958"/>
      <w:bookmarkStart w:id="11450" w:name="_Toc126753388"/>
      <w:bookmarkStart w:id="11451" w:name="_Toc126759818"/>
      <w:bookmarkStart w:id="11452" w:name="_Toc126746960"/>
      <w:bookmarkStart w:id="11453" w:name="_Toc126753390"/>
      <w:bookmarkStart w:id="11454" w:name="_Toc126759820"/>
      <w:bookmarkStart w:id="11455" w:name="_Toc126746961"/>
      <w:bookmarkStart w:id="11456" w:name="_Toc126753391"/>
      <w:bookmarkStart w:id="11457" w:name="_Toc126759821"/>
      <w:bookmarkStart w:id="11458" w:name="_Toc126746963"/>
      <w:bookmarkStart w:id="11459" w:name="_Toc126753393"/>
      <w:bookmarkStart w:id="11460" w:name="_Toc126759823"/>
      <w:bookmarkStart w:id="11461" w:name="_Toc126746965"/>
      <w:bookmarkStart w:id="11462" w:name="_Toc126753395"/>
      <w:bookmarkStart w:id="11463" w:name="_Toc126759825"/>
      <w:bookmarkStart w:id="11464" w:name="_Toc126746967"/>
      <w:bookmarkStart w:id="11465" w:name="_Toc126753397"/>
      <w:bookmarkStart w:id="11466" w:name="_Toc126759827"/>
      <w:bookmarkStart w:id="11467" w:name="_Toc126746969"/>
      <w:bookmarkStart w:id="11468" w:name="_Toc126753399"/>
      <w:bookmarkStart w:id="11469" w:name="_Toc126759829"/>
      <w:bookmarkStart w:id="11470" w:name="_Toc126746971"/>
      <w:bookmarkStart w:id="11471" w:name="_Toc126753401"/>
      <w:bookmarkStart w:id="11472" w:name="_Toc126759831"/>
      <w:bookmarkStart w:id="11473" w:name="_Toc126746972"/>
      <w:bookmarkStart w:id="11474" w:name="_Toc126753402"/>
      <w:bookmarkStart w:id="11475" w:name="_Toc126759832"/>
      <w:bookmarkStart w:id="11476" w:name="_Toc126746973"/>
      <w:bookmarkStart w:id="11477" w:name="_Toc126753403"/>
      <w:bookmarkStart w:id="11478" w:name="_Toc126759833"/>
      <w:bookmarkStart w:id="11479" w:name="_Toc126746975"/>
      <w:bookmarkStart w:id="11480" w:name="_Toc126753405"/>
      <w:bookmarkStart w:id="11481" w:name="_Toc126759835"/>
      <w:bookmarkStart w:id="11482" w:name="_Toc126746976"/>
      <w:bookmarkStart w:id="11483" w:name="_Toc126753406"/>
      <w:bookmarkStart w:id="11484" w:name="_Toc126759836"/>
      <w:bookmarkStart w:id="11485" w:name="_Toc126746978"/>
      <w:bookmarkStart w:id="11486" w:name="_Toc126753408"/>
      <w:bookmarkStart w:id="11487" w:name="_Toc126759838"/>
      <w:bookmarkStart w:id="11488" w:name="_Toc126746980"/>
      <w:bookmarkStart w:id="11489" w:name="_Toc126753410"/>
      <w:bookmarkStart w:id="11490" w:name="_Toc126759840"/>
      <w:bookmarkStart w:id="11491" w:name="_Toc126746982"/>
      <w:bookmarkStart w:id="11492" w:name="_Toc126753412"/>
      <w:bookmarkStart w:id="11493" w:name="_Toc126759842"/>
      <w:bookmarkStart w:id="11494" w:name="_Toc126746984"/>
      <w:bookmarkStart w:id="11495" w:name="_Toc126753414"/>
      <w:bookmarkStart w:id="11496" w:name="_Toc12675984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r>
        <w:t>EEPROM</w:t>
      </w:r>
    </w:p>
    <w:p w14:paraId="285F1FF6" w14:textId="77777777" w:rsidR="0067497F" w:rsidRDefault="0067497F" w:rsidP="0067497F">
      <w:r>
        <w:t xml:space="preserve"> </w:t>
      </w:r>
      <w:r w:rsidRPr="00C14281">
        <w:t xml:space="preserve">The EEPROM parameters are all specified in </w:t>
      </w:r>
      <w:r>
        <w:t>[</w:t>
      </w:r>
      <w:r w:rsidRPr="00C14281">
        <w:t>Doc</w:t>
      </w:r>
      <w:r>
        <w:t>3 =</w:t>
      </w:r>
      <w:r w:rsidRPr="00C14281">
        <w:t xml:space="preserve"> SBE_4G_NVP_layout.xls</w:t>
      </w:r>
      <w:r>
        <w:t>].</w:t>
      </w:r>
    </w:p>
    <w:p w14:paraId="6459F09D" w14:textId="77777777" w:rsidR="0067497F" w:rsidRPr="00F72D6F" w:rsidRDefault="0067497F" w:rsidP="0067497F">
      <w:r>
        <w:t xml:space="preserve"> Refer to this document for more details.</w:t>
      </w:r>
    </w:p>
    <w:p w14:paraId="6970A57A" w14:textId="77777777" w:rsidR="0067497F" w:rsidRDefault="0067497F" w:rsidP="0067497F"/>
    <w:p w14:paraId="21892F7C" w14:textId="77777777" w:rsidR="0067497F" w:rsidRDefault="0067497F" w:rsidP="0067497F">
      <w:pPr>
        <w:pStyle w:val="Heading1"/>
      </w:pPr>
      <w:r>
        <w:t>Configuration</w:t>
      </w:r>
    </w:p>
    <w:p w14:paraId="26EF6CAF" w14:textId="77777777" w:rsidR="0067497F" w:rsidRDefault="0067497F" w:rsidP="0067497F">
      <w:r>
        <w:t xml:space="preserve"> </w:t>
      </w:r>
      <w:r w:rsidRPr="00227F41">
        <w:t xml:space="preserve">No </w:t>
      </w:r>
      <w:r>
        <w:t xml:space="preserve">special configuration </w:t>
      </w:r>
      <w:r w:rsidRPr="00227F41">
        <w:t xml:space="preserve">for </w:t>
      </w:r>
      <w:r>
        <w:t>NVP</w:t>
      </w:r>
      <w:r w:rsidRPr="00227F41">
        <w:t xml:space="preserve"> software component.</w:t>
      </w:r>
    </w:p>
    <w:p w14:paraId="4A2937BC" w14:textId="77777777" w:rsidR="0067497F" w:rsidRDefault="0067497F" w:rsidP="0067497F"/>
    <w:p w14:paraId="2A4C100C" w14:textId="77777777" w:rsidR="0067497F" w:rsidRDefault="0067497F" w:rsidP="0067497F">
      <w:pPr>
        <w:pStyle w:val="Heading1"/>
      </w:pPr>
      <w:r>
        <w:t>Compilation Options</w:t>
      </w:r>
    </w:p>
    <w:p w14:paraId="431073A7" w14:textId="77777777" w:rsidR="0067497F" w:rsidRDefault="0067497F" w:rsidP="0067497F">
      <w:r>
        <w:t xml:space="preserve"> </w:t>
      </w:r>
      <w:r w:rsidRPr="00227F41">
        <w:t xml:space="preserve">No compilation options for </w:t>
      </w:r>
      <w:r>
        <w:t>NVP</w:t>
      </w:r>
      <w:r w:rsidRPr="00227F41">
        <w:t xml:space="preserve"> software component.</w:t>
      </w:r>
    </w:p>
    <w:p w14:paraId="69319898" w14:textId="77777777" w:rsidR="0067497F" w:rsidRDefault="0067497F" w:rsidP="0067497F"/>
    <w:p w14:paraId="65564B56" w14:textId="4C651DD4" w:rsidR="001F6638" w:rsidRDefault="001F6638"/>
    <w:sectPr w:rsidR="001F6638" w:rsidSect="00B36BB7">
      <w:headerReference w:type="default" r:id="rId21"/>
      <w:footerReference w:type="even" r:id="rId22"/>
      <w:footerReference w:type="default" r:id="rId23"/>
      <w:headerReference w:type="first" r:id="rId24"/>
      <w:footerReference w:type="first" r:id="rId25"/>
      <w:pgSz w:w="11907" w:h="16840" w:code="9"/>
      <w:pgMar w:top="1009" w:right="708" w:bottom="851" w:left="1134" w:header="53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A3B21" w14:textId="77777777" w:rsidR="00814017" w:rsidRDefault="00814017">
      <w:r>
        <w:separator/>
      </w:r>
    </w:p>
  </w:endnote>
  <w:endnote w:type="continuationSeparator" w:id="0">
    <w:p w14:paraId="0215C06E" w14:textId="77777777" w:rsidR="00814017" w:rsidRDefault="0081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6B00A" w14:textId="77777777" w:rsidR="007F7E48" w:rsidRDefault="007F7E48">
    <w:pPr>
      <w:pStyle w:val="Footer"/>
    </w:pPr>
  </w:p>
  <w:p w14:paraId="547C5B9B" w14:textId="77777777" w:rsidR="007F7E48" w:rsidRDefault="007F7E48"/>
  <w:p w14:paraId="41D31955" w14:textId="77777777" w:rsidR="007F7E48" w:rsidRDefault="007F7E48"/>
  <w:p w14:paraId="5A7FAB6B" w14:textId="77777777" w:rsidR="007F7E48" w:rsidRDefault="007F7E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90C8" w14:textId="77777777" w:rsidR="005C791D" w:rsidRPr="005C791D" w:rsidRDefault="005C791D" w:rsidP="005C791D">
    <w:pPr>
      <w:tabs>
        <w:tab w:val="center" w:pos="4680"/>
        <w:tab w:val="right" w:pos="9120"/>
      </w:tabs>
      <w:spacing w:before="120" w:after="0"/>
      <w:ind w:left="-426"/>
      <w:jc w:val="center"/>
      <w:rPr>
        <w:rFonts w:ascii="Arial" w:hAnsi="Arial" w:cs="Arial"/>
        <w:sz w:val="16"/>
        <w:szCs w:val="16"/>
      </w:rPr>
    </w:pPr>
  </w:p>
  <w:tbl>
    <w:tblPr>
      <w:tblStyle w:val="TableGridLight"/>
      <w:tblW w:w="10349" w:type="dxa"/>
      <w:tblInd w:w="-289" w:type="dxa"/>
      <w:tblLook w:val="04A0" w:firstRow="1" w:lastRow="0" w:firstColumn="1" w:lastColumn="0" w:noHBand="0" w:noVBand="1"/>
    </w:tblPr>
    <w:tblGrid>
      <w:gridCol w:w="4956"/>
      <w:gridCol w:w="5393"/>
    </w:tblGrid>
    <w:tr w:rsidR="005C791D" w14:paraId="23666C9E" w14:textId="77777777" w:rsidTr="00B06A7D">
      <w:trPr>
        <w:trHeight w:val="20"/>
      </w:trPr>
      <w:tc>
        <w:tcPr>
          <w:tcW w:w="4956" w:type="dxa"/>
        </w:tcPr>
        <w:p w14:paraId="744A1574" w14:textId="77777777" w:rsidR="005C791D" w:rsidRDefault="005C791D" w:rsidP="005C791D">
          <w:pPr>
            <w:tabs>
              <w:tab w:val="center" w:pos="4680"/>
              <w:tab w:val="right" w:pos="9120"/>
            </w:tabs>
            <w:spacing w:before="120" w:after="0"/>
            <w:rPr>
              <w:rFonts w:ascii="Arial" w:hAnsi="Arial" w:cs="Arial"/>
              <w:sz w:val="16"/>
            </w:rPr>
          </w:pPr>
          <w:bookmarkStart w:id="11515" w:name="_Hlk36730967"/>
          <w:bookmarkStart w:id="11516" w:name="_Hlk36730968"/>
          <w:bookmarkStart w:id="11517" w:name="_Hlk36731048"/>
          <w:bookmarkStart w:id="11518" w:name="_Hlk36731049"/>
          <w:bookmarkStart w:id="11519" w:name="_Hlk36731113"/>
          <w:bookmarkStart w:id="11520" w:name="_Hlk36731114"/>
          <w:bookmarkStart w:id="11521" w:name="_Hlk36732118"/>
          <w:bookmarkStart w:id="11522" w:name="_Hlk36732119"/>
          <w:bookmarkStart w:id="11523" w:name="_Hlk36736477"/>
          <w:bookmarkStart w:id="11524" w:name="_Hlk36736478"/>
          <w:bookmarkStart w:id="11525" w:name="_Hlk36736864"/>
          <w:bookmarkStart w:id="11526" w:name="_Hlk36736865"/>
          <w:bookmarkStart w:id="11527" w:name="_Hlk36740550"/>
          <w:bookmarkStart w:id="11528" w:name="_Hlk36740551"/>
          <w:r w:rsidRPr="00F1292D">
            <w:rPr>
              <w:rFonts w:ascii="Arial" w:hAnsi="Arial" w:cs="Arial"/>
              <w:sz w:val="16"/>
            </w:rPr>
            <w:t>Copyright Autoliv Inc., All Rights Reserved</w:t>
          </w:r>
        </w:p>
      </w:tc>
      <w:tc>
        <w:tcPr>
          <w:tcW w:w="5393" w:type="dxa"/>
        </w:tcPr>
        <w:p w14:paraId="59260A4F" w14:textId="77777777" w:rsidR="005C791D" w:rsidRDefault="005C791D" w:rsidP="005C791D">
          <w:pPr>
            <w:tabs>
              <w:tab w:val="center" w:pos="4680"/>
              <w:tab w:val="right" w:pos="9120"/>
            </w:tabs>
            <w:spacing w:before="120" w:after="0"/>
            <w:jc w:val="right"/>
            <w:rPr>
              <w:rFonts w:ascii="Arial" w:hAnsi="Arial" w:cs="Arial"/>
              <w:sz w:val="16"/>
            </w:rPr>
          </w:pPr>
          <w:r w:rsidRPr="00F1292D">
            <w:rPr>
              <w:rFonts w:ascii="Arial" w:hAnsi="Arial" w:cs="Arial"/>
              <w:noProof/>
              <w:sz w:val="16"/>
            </w:rPr>
            <w:t xml:space="preserve">Page </w:t>
          </w:r>
          <w:r w:rsidRPr="00F1292D">
            <w:rPr>
              <w:rFonts w:ascii="Arial" w:hAnsi="Arial" w:cs="Arial"/>
              <w:b/>
              <w:noProof/>
              <w:sz w:val="16"/>
            </w:rPr>
            <w:fldChar w:fldCharType="begin"/>
          </w:r>
          <w:r w:rsidRPr="00F1292D">
            <w:rPr>
              <w:rFonts w:ascii="Arial" w:hAnsi="Arial" w:cs="Arial"/>
              <w:b/>
              <w:noProof/>
              <w:sz w:val="16"/>
            </w:rPr>
            <w:instrText xml:space="preserve"> PAGE  \* Arabic  \* MERGEFORMAT </w:instrText>
          </w:r>
          <w:r w:rsidRPr="00F1292D">
            <w:rPr>
              <w:rFonts w:ascii="Arial" w:hAnsi="Arial" w:cs="Arial"/>
              <w:b/>
              <w:noProof/>
              <w:sz w:val="16"/>
            </w:rPr>
            <w:fldChar w:fldCharType="separate"/>
          </w:r>
          <w:r>
            <w:rPr>
              <w:rFonts w:ascii="Arial" w:hAnsi="Arial" w:cs="Arial"/>
              <w:b/>
              <w:noProof/>
              <w:sz w:val="16"/>
            </w:rPr>
            <w:t>5</w:t>
          </w:r>
          <w:r w:rsidRPr="00F1292D">
            <w:rPr>
              <w:rFonts w:ascii="Arial" w:hAnsi="Arial" w:cs="Arial"/>
              <w:b/>
              <w:noProof/>
              <w:sz w:val="16"/>
            </w:rPr>
            <w:fldChar w:fldCharType="end"/>
          </w:r>
          <w:r w:rsidRPr="00F1292D">
            <w:rPr>
              <w:rFonts w:ascii="Arial" w:hAnsi="Arial" w:cs="Arial"/>
              <w:noProof/>
              <w:sz w:val="16"/>
            </w:rPr>
            <w:t xml:space="preserve"> of </w:t>
          </w:r>
          <w:r w:rsidRPr="00F1292D">
            <w:rPr>
              <w:rFonts w:ascii="Arial" w:hAnsi="Arial" w:cs="Arial"/>
              <w:b/>
              <w:noProof/>
              <w:sz w:val="16"/>
            </w:rPr>
            <w:fldChar w:fldCharType="begin"/>
          </w:r>
          <w:r w:rsidRPr="00F1292D">
            <w:rPr>
              <w:rFonts w:ascii="Arial" w:hAnsi="Arial" w:cs="Arial"/>
              <w:b/>
              <w:noProof/>
              <w:sz w:val="16"/>
            </w:rPr>
            <w:instrText xml:space="preserve"> NUMPAGES  \* Arabic  \* MERGEFORMAT </w:instrText>
          </w:r>
          <w:r w:rsidRPr="00F1292D">
            <w:rPr>
              <w:rFonts w:ascii="Arial" w:hAnsi="Arial" w:cs="Arial"/>
              <w:b/>
              <w:noProof/>
              <w:sz w:val="16"/>
            </w:rPr>
            <w:fldChar w:fldCharType="separate"/>
          </w:r>
          <w:r>
            <w:rPr>
              <w:rFonts w:ascii="Arial" w:hAnsi="Arial" w:cs="Arial"/>
              <w:b/>
              <w:noProof/>
              <w:sz w:val="16"/>
            </w:rPr>
            <w:t>5</w:t>
          </w:r>
          <w:r w:rsidRPr="00F1292D">
            <w:rPr>
              <w:rFonts w:ascii="Arial" w:hAnsi="Arial" w:cs="Arial"/>
              <w:b/>
              <w:noProof/>
              <w:sz w:val="16"/>
            </w:rPr>
            <w:fldChar w:fldCharType="end"/>
          </w:r>
        </w:p>
      </w:tc>
    </w:tr>
  </w:tbl>
  <w:p w14:paraId="2B619CCD" w14:textId="77777777" w:rsidR="007F7E48" w:rsidRPr="005C791D" w:rsidRDefault="005C791D" w:rsidP="005C791D">
    <w:pPr>
      <w:tabs>
        <w:tab w:val="center" w:pos="4680"/>
        <w:tab w:val="right" w:pos="9120"/>
      </w:tabs>
      <w:spacing w:before="120" w:after="0"/>
      <w:ind w:left="-426"/>
      <w:jc w:val="center"/>
      <w:rPr>
        <w:rFonts w:ascii="Arial" w:hAnsi="Arial" w:cs="Arial"/>
        <w:sz w:val="16"/>
        <w:szCs w:val="16"/>
      </w:rPr>
    </w:pPr>
    <w:r w:rsidRPr="007B345C">
      <w:rPr>
        <w:rFonts w:ascii="Arial" w:hAnsi="Arial" w:cs="Arial"/>
        <w:sz w:val="14"/>
        <w:szCs w:val="22"/>
      </w:rPr>
      <w:fldChar w:fldCharType="begin"/>
    </w:r>
    <w:r w:rsidRPr="007B345C">
      <w:rPr>
        <w:rFonts w:ascii="Arial" w:hAnsi="Arial" w:cs="Arial"/>
        <w:sz w:val="14"/>
        <w:szCs w:val="22"/>
      </w:rPr>
      <w:instrText xml:space="preserve"> FILENAME   \* MERGEFORMAT </w:instrText>
    </w:r>
    <w:r w:rsidRPr="007B345C">
      <w:rPr>
        <w:rFonts w:ascii="Arial" w:hAnsi="Arial" w:cs="Arial"/>
        <w:sz w:val="14"/>
        <w:szCs w:val="22"/>
      </w:rPr>
      <w:fldChar w:fldCharType="separate"/>
    </w:r>
    <w:r w:rsidR="004B756D">
      <w:rPr>
        <w:rFonts w:ascii="Arial" w:hAnsi="Arial" w:cs="Arial"/>
        <w:noProof/>
        <w:sz w:val="14"/>
        <w:szCs w:val="22"/>
      </w:rPr>
      <w:t>SW03TEM001 - SW Detailed Design (DD).docx</w:t>
    </w:r>
    <w:r w:rsidRPr="007B345C">
      <w:rPr>
        <w:rFonts w:ascii="Arial" w:hAnsi="Arial" w:cs="Arial"/>
        <w:sz w:val="14"/>
        <w:szCs w:val="22"/>
      </w:rPr>
      <w:fldChar w:fldCharType="end"/>
    </w:r>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80"/>
      </w:tblBorders>
      <w:tblLook w:val="0000" w:firstRow="0" w:lastRow="0" w:firstColumn="0" w:lastColumn="0" w:noHBand="0" w:noVBand="0"/>
    </w:tblPr>
    <w:tblGrid>
      <w:gridCol w:w="10065"/>
    </w:tblGrid>
    <w:tr w:rsidR="007F7E48" w:rsidRPr="00F90EF1" w14:paraId="356400CB" w14:textId="77777777" w:rsidTr="001043EF">
      <w:trPr>
        <w:jc w:val="center"/>
      </w:trPr>
      <w:tc>
        <w:tcPr>
          <w:tcW w:w="10200" w:type="dxa"/>
        </w:tcPr>
        <w:p w14:paraId="246E4544" w14:textId="77777777" w:rsidR="007F7E48" w:rsidRPr="00F90EF1" w:rsidRDefault="007F7E48" w:rsidP="00936489">
          <w:pPr>
            <w:tabs>
              <w:tab w:val="left" w:pos="8052"/>
            </w:tabs>
            <w:spacing w:before="120" w:after="0"/>
            <w:jc w:val="center"/>
            <w:rPr>
              <w:rFonts w:ascii="Arial" w:hAnsi="Arial" w:cs="Arial"/>
              <w:sz w:val="16"/>
            </w:rPr>
          </w:pPr>
          <w:r w:rsidRPr="00F90EF1">
            <w:rPr>
              <w:rFonts w:ascii="Arial" w:hAnsi="Arial" w:cs="Arial"/>
              <w:b/>
              <w:sz w:val="16"/>
            </w:rPr>
            <w:t xml:space="preserve">CONFIDENTIAL - </w:t>
          </w:r>
          <w:r w:rsidRPr="00F90EF1">
            <w:rPr>
              <w:rFonts w:ascii="Arial" w:hAnsi="Arial" w:cs="Arial"/>
              <w:sz w:val="16"/>
            </w:rPr>
            <w:t xml:space="preserve">Content herein is the property of Autoliv </w:t>
          </w:r>
          <w:r>
            <w:rPr>
              <w:rFonts w:ascii="Arial" w:hAnsi="Arial" w:cs="Arial"/>
              <w:sz w:val="16"/>
            </w:rPr>
            <w:t>XXX</w:t>
          </w:r>
          <w:r w:rsidRPr="00F90EF1">
            <w:rPr>
              <w:rFonts w:ascii="Arial" w:hAnsi="Arial" w:cs="Arial"/>
              <w:sz w:val="16"/>
            </w:rPr>
            <w:t>.  Unauthorized duplication of this document is PROHIBITED unless in accordance with written instructions given by Autoliv Electronics AB.</w:t>
          </w:r>
        </w:p>
      </w:tc>
    </w:tr>
  </w:tbl>
  <w:p w14:paraId="587F4356" w14:textId="77777777" w:rsidR="007F7E48" w:rsidRPr="00F90EF1" w:rsidRDefault="007F7E48" w:rsidP="00987BE7">
    <w:pPr>
      <w:pStyle w:val="Footer"/>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4861C" w14:textId="77777777" w:rsidR="00814017" w:rsidRDefault="00814017">
      <w:r>
        <w:separator/>
      </w:r>
    </w:p>
  </w:footnote>
  <w:footnote w:type="continuationSeparator" w:id="0">
    <w:p w14:paraId="30D8C540" w14:textId="77777777" w:rsidR="00814017" w:rsidRDefault="00814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AE12" w14:textId="77777777" w:rsidR="005C791D" w:rsidRPr="00F90EF1" w:rsidRDefault="005C791D" w:rsidP="005C791D">
    <w:pPr>
      <w:pStyle w:val="Header"/>
      <w:tabs>
        <w:tab w:val="clear" w:pos="9480"/>
        <w:tab w:val="right" w:pos="9840"/>
      </w:tabs>
      <w:ind w:left="0"/>
      <w:rPr>
        <w:vertAlign w:val="subscript"/>
      </w:rPr>
    </w:pPr>
    <w:bookmarkStart w:id="11497" w:name="_Hlk36730153"/>
    <w:bookmarkStart w:id="11498" w:name="_Hlk36730154"/>
    <w:bookmarkStart w:id="11499" w:name="_Hlk36730155"/>
    <w:bookmarkStart w:id="11500" w:name="_Hlk36730156"/>
    <w:bookmarkStart w:id="11501" w:name="_Hlk36730965"/>
    <w:bookmarkStart w:id="11502" w:name="_Hlk36730966"/>
    <w:bookmarkStart w:id="11503" w:name="_Hlk36731046"/>
    <w:bookmarkStart w:id="11504" w:name="_Hlk36731047"/>
    <w:bookmarkStart w:id="11505" w:name="_Hlk36731111"/>
    <w:bookmarkStart w:id="11506" w:name="_Hlk36731112"/>
    <w:bookmarkStart w:id="11507" w:name="_Hlk36732116"/>
    <w:bookmarkStart w:id="11508" w:name="_Hlk36732117"/>
    <w:bookmarkStart w:id="11509" w:name="_Hlk36736475"/>
    <w:bookmarkStart w:id="11510" w:name="_Hlk36736476"/>
    <w:bookmarkStart w:id="11511" w:name="_Hlk36736862"/>
    <w:bookmarkStart w:id="11512" w:name="_Hlk36736863"/>
    <w:bookmarkStart w:id="11513" w:name="_Hlk36740548"/>
    <w:bookmarkStart w:id="11514" w:name="_Hlk36740549"/>
    <w:r w:rsidRPr="00F90EF1">
      <w:tab/>
    </w:r>
    <w:r w:rsidRPr="00F90EF1">
      <w:tab/>
    </w:r>
  </w:p>
  <w:tbl>
    <w:tblPr>
      <w:tblW w:w="10206" w:type="dxa"/>
      <w:tblInd w:w="-281" w:type="dxa"/>
      <w:tblLayout w:type="fixed"/>
      <w:tblCellMar>
        <w:left w:w="70" w:type="dxa"/>
        <w:right w:w="70" w:type="dxa"/>
      </w:tblCellMar>
      <w:tblLook w:val="0000" w:firstRow="0" w:lastRow="0" w:firstColumn="0" w:lastColumn="0" w:noHBand="0" w:noVBand="0"/>
    </w:tblPr>
    <w:tblGrid>
      <w:gridCol w:w="1266"/>
      <w:gridCol w:w="4536"/>
      <w:gridCol w:w="1417"/>
      <w:gridCol w:w="1412"/>
      <w:gridCol w:w="1575"/>
    </w:tblGrid>
    <w:tr w:rsidR="005C791D" w:rsidRPr="00F90EF1" w14:paraId="0B15D3A9" w14:textId="77777777" w:rsidTr="00B06A7D">
      <w:trPr>
        <w:cantSplit/>
      </w:trPr>
      <w:tc>
        <w:tcPr>
          <w:tcW w:w="1266" w:type="dxa"/>
          <w:vMerge w:val="restart"/>
          <w:tcBorders>
            <w:top w:val="single" w:sz="6" w:space="0" w:color="000000"/>
            <w:left w:val="single" w:sz="6" w:space="0" w:color="000000"/>
            <w:right w:val="single" w:sz="4" w:space="0" w:color="auto"/>
          </w:tcBorders>
        </w:tcPr>
        <w:p w14:paraId="5D8BB9AF" w14:textId="77777777" w:rsidR="005C791D" w:rsidRPr="00F90EF1" w:rsidRDefault="005C791D" w:rsidP="005C791D">
          <w:pPr>
            <w:spacing w:after="0"/>
            <w:jc w:val="center"/>
            <w:rPr>
              <w:rFonts w:ascii="Arial" w:hAnsi="Arial" w:cs="Arial"/>
              <w:bCs/>
              <w:i/>
              <w:noProof/>
              <w:sz w:val="16"/>
              <w:szCs w:val="16"/>
            </w:rPr>
          </w:pPr>
          <w:r>
            <w:rPr>
              <w:rFonts w:ascii="Arial" w:hAnsi="Arial" w:cs="Arial"/>
              <w:b/>
              <w:i/>
              <w:noProof/>
              <w:color w:val="000080"/>
              <w:sz w:val="20"/>
              <w:szCs w:val="20"/>
            </w:rPr>
            <w:drawing>
              <wp:inline distT="0" distB="0" distL="0" distR="0" wp14:anchorId="7EB76171" wp14:editId="5C223B16">
                <wp:extent cx="682017" cy="24154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025" cy="242959"/>
                        </a:xfrm>
                        <a:prstGeom prst="rect">
                          <a:avLst/>
                        </a:prstGeom>
                        <a:noFill/>
                        <a:ln>
                          <a:noFill/>
                        </a:ln>
                      </pic:spPr>
                    </pic:pic>
                  </a:graphicData>
                </a:graphic>
              </wp:inline>
            </w:drawing>
          </w:r>
        </w:p>
      </w:tc>
      <w:tc>
        <w:tcPr>
          <w:tcW w:w="4536" w:type="dxa"/>
          <w:tcBorders>
            <w:top w:val="single" w:sz="6" w:space="0" w:color="000000"/>
            <w:left w:val="single" w:sz="6" w:space="0" w:color="000000"/>
            <w:right w:val="single" w:sz="4" w:space="0" w:color="auto"/>
          </w:tcBorders>
        </w:tcPr>
        <w:p w14:paraId="545F63E9" w14:textId="77777777" w:rsidR="005C791D" w:rsidRPr="00F90EF1" w:rsidRDefault="005C791D" w:rsidP="005C791D">
          <w:pPr>
            <w:spacing w:after="0"/>
            <w:rPr>
              <w:rFonts w:ascii="Arial" w:hAnsi="Arial" w:cs="Arial"/>
              <w:bCs/>
              <w:i/>
              <w:noProof/>
              <w:sz w:val="16"/>
              <w:szCs w:val="16"/>
            </w:rPr>
          </w:pPr>
          <w:r w:rsidRPr="00F90EF1">
            <w:rPr>
              <w:rFonts w:ascii="Arial" w:hAnsi="Arial" w:cs="Arial"/>
              <w:i/>
              <w:noProof/>
              <w:sz w:val="16"/>
              <w:szCs w:val="16"/>
            </w:rPr>
            <w:t>Project Number &amp; Name</w:t>
          </w:r>
        </w:p>
      </w:tc>
      <w:tc>
        <w:tcPr>
          <w:tcW w:w="1417" w:type="dxa"/>
          <w:tcBorders>
            <w:top w:val="single" w:sz="6" w:space="0" w:color="000000"/>
            <w:left w:val="single" w:sz="6" w:space="0" w:color="000000"/>
            <w:right w:val="single" w:sz="4" w:space="0" w:color="auto"/>
          </w:tcBorders>
        </w:tcPr>
        <w:p w14:paraId="6A88CCB7" w14:textId="77777777" w:rsidR="005C791D" w:rsidRPr="00F90EF1" w:rsidRDefault="005C791D" w:rsidP="005C791D">
          <w:pPr>
            <w:spacing w:after="0"/>
            <w:rPr>
              <w:rFonts w:ascii="Arial" w:hAnsi="Arial" w:cs="Arial"/>
              <w:bCs/>
              <w:i/>
              <w:noProof/>
              <w:sz w:val="16"/>
              <w:szCs w:val="16"/>
            </w:rPr>
          </w:pPr>
          <w:r>
            <w:rPr>
              <w:rFonts w:ascii="Arial" w:hAnsi="Arial" w:cs="Arial"/>
              <w:bCs/>
              <w:i/>
              <w:noProof/>
              <w:sz w:val="16"/>
              <w:szCs w:val="16"/>
            </w:rPr>
            <w:t>Review</w:t>
          </w:r>
        </w:p>
      </w:tc>
      <w:tc>
        <w:tcPr>
          <w:tcW w:w="1412" w:type="dxa"/>
          <w:tcBorders>
            <w:top w:val="single" w:sz="6" w:space="0" w:color="000000"/>
            <w:left w:val="single" w:sz="6" w:space="0" w:color="000000"/>
            <w:bottom w:val="nil"/>
            <w:right w:val="single" w:sz="4" w:space="0" w:color="auto"/>
          </w:tcBorders>
          <w:vAlign w:val="center"/>
        </w:tcPr>
        <w:p w14:paraId="1D2277FA" w14:textId="77777777" w:rsidR="005C791D" w:rsidRPr="00F90EF1" w:rsidRDefault="005C791D" w:rsidP="005C791D">
          <w:pPr>
            <w:spacing w:after="0"/>
            <w:rPr>
              <w:rFonts w:ascii="Arial" w:hAnsi="Arial" w:cs="Arial"/>
              <w:i/>
              <w:noProof/>
              <w:sz w:val="16"/>
              <w:szCs w:val="16"/>
            </w:rPr>
          </w:pPr>
          <w:r w:rsidRPr="00F90EF1">
            <w:rPr>
              <w:rFonts w:ascii="Arial" w:hAnsi="Arial" w:cs="Arial"/>
              <w:i/>
              <w:noProof/>
              <w:sz w:val="16"/>
              <w:szCs w:val="16"/>
            </w:rPr>
            <w:t>Document state</w:t>
          </w:r>
        </w:p>
      </w:tc>
      <w:tc>
        <w:tcPr>
          <w:tcW w:w="1575" w:type="dxa"/>
          <w:tcBorders>
            <w:top w:val="single" w:sz="4" w:space="0" w:color="auto"/>
            <w:left w:val="single" w:sz="4" w:space="0" w:color="auto"/>
            <w:bottom w:val="nil"/>
            <w:right w:val="single" w:sz="4" w:space="0" w:color="auto"/>
          </w:tcBorders>
          <w:shd w:val="clear" w:color="auto" w:fill="auto"/>
        </w:tcPr>
        <w:p w14:paraId="4E617016" w14:textId="77777777" w:rsidR="005C791D" w:rsidRPr="00F90EF1" w:rsidRDefault="005C791D" w:rsidP="005C791D">
          <w:pPr>
            <w:spacing w:after="0"/>
            <w:rPr>
              <w:rFonts w:ascii="Arial" w:hAnsi="Arial" w:cs="Arial"/>
              <w:i/>
              <w:noProof/>
              <w:sz w:val="16"/>
              <w:szCs w:val="16"/>
            </w:rPr>
          </w:pPr>
          <w:r>
            <w:rPr>
              <w:rFonts w:ascii="Arial" w:hAnsi="Arial" w:cs="Arial"/>
              <w:i/>
              <w:noProof/>
              <w:sz w:val="16"/>
              <w:szCs w:val="16"/>
            </w:rPr>
            <w:t>Date of release</w:t>
          </w:r>
        </w:p>
      </w:tc>
    </w:tr>
    <w:tr w:rsidR="005C791D" w:rsidRPr="00D01285" w14:paraId="6106F54F" w14:textId="77777777" w:rsidTr="00B06A7D">
      <w:trPr>
        <w:cantSplit/>
      </w:trPr>
      <w:tc>
        <w:tcPr>
          <w:tcW w:w="1266" w:type="dxa"/>
          <w:vMerge/>
          <w:tcBorders>
            <w:left w:val="single" w:sz="6" w:space="0" w:color="000000"/>
            <w:bottom w:val="single" w:sz="6" w:space="0" w:color="000000"/>
            <w:right w:val="single" w:sz="4" w:space="0" w:color="auto"/>
          </w:tcBorders>
        </w:tcPr>
        <w:p w14:paraId="5F65C1CD" w14:textId="77777777" w:rsidR="005C791D" w:rsidRPr="00F1292D" w:rsidRDefault="005C791D" w:rsidP="005C791D">
          <w:pPr>
            <w:spacing w:after="0"/>
            <w:rPr>
              <w:rFonts w:ascii="Arial" w:hAnsi="Arial" w:cs="Arial"/>
              <w:b/>
              <w:i/>
              <w:color w:val="000080"/>
              <w:sz w:val="20"/>
              <w:szCs w:val="20"/>
            </w:rPr>
          </w:pPr>
        </w:p>
      </w:tc>
      <w:tc>
        <w:tcPr>
          <w:tcW w:w="4536" w:type="dxa"/>
          <w:tcBorders>
            <w:left w:val="single" w:sz="6" w:space="0" w:color="000000"/>
            <w:bottom w:val="single" w:sz="6" w:space="0" w:color="000000"/>
            <w:right w:val="single" w:sz="4" w:space="0" w:color="auto"/>
          </w:tcBorders>
        </w:tcPr>
        <w:p w14:paraId="5DC8B348" w14:textId="6FA0ED9C" w:rsidR="005C791D" w:rsidRPr="00F1292D" w:rsidRDefault="00BA71DC" w:rsidP="005C791D">
          <w:pPr>
            <w:spacing w:after="0"/>
            <w:rPr>
              <w:rFonts w:ascii="Arial" w:hAnsi="Arial" w:cs="Arial"/>
              <w:b/>
              <w:i/>
              <w:color w:val="000080"/>
              <w:sz w:val="20"/>
              <w:szCs w:val="20"/>
            </w:rPr>
          </w:pPr>
          <w:r w:rsidRPr="00313A62">
            <w:rPr>
              <w:rFonts w:ascii="Arial" w:hAnsi="Arial" w:cs="Arial"/>
              <w:b/>
              <w:i/>
              <w:noProof/>
              <w:color w:val="000080"/>
              <w:sz w:val="20"/>
              <w:szCs w:val="20"/>
            </w:rPr>
            <w:t>254888 DAIMLER MER W174W178 EL SB ECU</w:t>
          </w:r>
        </w:p>
      </w:tc>
      <w:tc>
        <w:tcPr>
          <w:tcW w:w="1417" w:type="dxa"/>
          <w:tcBorders>
            <w:left w:val="single" w:sz="6" w:space="0" w:color="000000"/>
            <w:bottom w:val="single" w:sz="6" w:space="0" w:color="000000"/>
            <w:right w:val="single" w:sz="4" w:space="0" w:color="auto"/>
          </w:tcBorders>
        </w:tcPr>
        <w:p w14:paraId="7792BAE1" w14:textId="77777777" w:rsidR="005C791D" w:rsidRPr="00F1292D" w:rsidRDefault="005C791D" w:rsidP="005C791D">
          <w:pPr>
            <w:spacing w:after="0"/>
            <w:rPr>
              <w:rFonts w:ascii="Arial" w:hAnsi="Arial" w:cs="Arial"/>
              <w:b/>
              <w:i/>
              <w:color w:val="000080"/>
              <w:sz w:val="20"/>
              <w:szCs w:val="20"/>
            </w:rPr>
          </w:pPr>
          <w:r>
            <w:rPr>
              <w:rFonts w:ascii="Arial" w:hAnsi="Arial" w:cs="Arial"/>
              <w:b/>
              <w:i/>
              <w:color w:val="000080"/>
              <w:sz w:val="20"/>
              <w:szCs w:val="20"/>
            </w:rPr>
            <w:t>PRWB ref</w:t>
          </w:r>
        </w:p>
      </w:tc>
      <w:tc>
        <w:tcPr>
          <w:tcW w:w="1412" w:type="dxa"/>
          <w:tcBorders>
            <w:top w:val="nil"/>
            <w:left w:val="single" w:sz="6" w:space="0" w:color="000000"/>
            <w:bottom w:val="single" w:sz="6" w:space="0" w:color="000000"/>
            <w:right w:val="single" w:sz="4" w:space="0" w:color="auto"/>
          </w:tcBorders>
          <w:vAlign w:val="center"/>
        </w:tcPr>
        <w:p w14:paraId="53182EE4" w14:textId="3DCECC3D" w:rsidR="005C791D" w:rsidRPr="00F1292D" w:rsidRDefault="00BA71DC" w:rsidP="005C791D">
          <w:pPr>
            <w:spacing w:after="0"/>
            <w:rPr>
              <w:rFonts w:ascii="Arial" w:hAnsi="Arial" w:cs="Arial"/>
              <w:b/>
              <w:i/>
              <w:noProof/>
              <w:color w:val="000080"/>
              <w:sz w:val="20"/>
              <w:szCs w:val="20"/>
            </w:rPr>
          </w:pPr>
          <w:r>
            <w:rPr>
              <w:rFonts w:ascii="Arial" w:hAnsi="Arial" w:cs="Arial"/>
              <w:b/>
              <w:i/>
              <w:noProof/>
              <w:color w:val="000080"/>
              <w:sz w:val="20"/>
              <w:szCs w:val="20"/>
            </w:rPr>
            <w:t>Released</w:t>
          </w:r>
        </w:p>
      </w:tc>
      <w:tc>
        <w:tcPr>
          <w:tcW w:w="1575" w:type="dxa"/>
          <w:tcBorders>
            <w:top w:val="nil"/>
            <w:left w:val="single" w:sz="4" w:space="0" w:color="auto"/>
            <w:bottom w:val="single" w:sz="4" w:space="0" w:color="auto"/>
            <w:right w:val="single" w:sz="4" w:space="0" w:color="auto"/>
          </w:tcBorders>
          <w:shd w:val="clear" w:color="auto" w:fill="auto"/>
        </w:tcPr>
        <w:p w14:paraId="61CBC30F" w14:textId="183ED06E" w:rsidR="005C791D" w:rsidRPr="00F1292D" w:rsidRDefault="00BA71DC" w:rsidP="005C791D">
          <w:pPr>
            <w:spacing w:after="0"/>
            <w:rPr>
              <w:rFonts w:ascii="Arial" w:hAnsi="Arial" w:cs="Arial"/>
              <w:b/>
              <w:i/>
              <w:noProof/>
              <w:color w:val="000080"/>
              <w:sz w:val="20"/>
              <w:szCs w:val="20"/>
            </w:rPr>
          </w:pPr>
          <w:r>
            <w:rPr>
              <w:rFonts w:ascii="Arial" w:hAnsi="Arial" w:cs="Arial"/>
              <w:b/>
              <w:i/>
              <w:noProof/>
              <w:color w:val="000080"/>
              <w:sz w:val="20"/>
              <w:szCs w:val="20"/>
            </w:rPr>
            <w:t>2023-05</w:t>
          </w:r>
        </w:p>
      </w:tc>
    </w:tr>
    <w:tr w:rsidR="005C791D" w:rsidRPr="00F90EF1" w14:paraId="584E443E" w14:textId="77777777" w:rsidTr="00B06A7D">
      <w:trPr>
        <w:cantSplit/>
      </w:trPr>
      <w:tc>
        <w:tcPr>
          <w:tcW w:w="1266" w:type="dxa"/>
          <w:tcBorders>
            <w:top w:val="single" w:sz="6" w:space="0" w:color="000000"/>
            <w:left w:val="single" w:sz="6" w:space="0" w:color="000000"/>
            <w:right w:val="single" w:sz="4" w:space="0" w:color="auto"/>
          </w:tcBorders>
        </w:tcPr>
        <w:p w14:paraId="62FDAFE3" w14:textId="77777777" w:rsidR="005C791D" w:rsidRPr="00F90EF1" w:rsidRDefault="005C791D" w:rsidP="005C791D">
          <w:pPr>
            <w:spacing w:after="0"/>
            <w:rPr>
              <w:rFonts w:ascii="Arial" w:hAnsi="Arial" w:cs="Arial"/>
              <w:i/>
              <w:noProof/>
              <w:sz w:val="16"/>
              <w:szCs w:val="16"/>
            </w:rPr>
          </w:pPr>
          <w:r w:rsidRPr="00F90EF1">
            <w:rPr>
              <w:rFonts w:ascii="Arial" w:hAnsi="Arial" w:cs="Arial"/>
              <w:i/>
              <w:noProof/>
              <w:sz w:val="16"/>
              <w:szCs w:val="16"/>
            </w:rPr>
            <w:t>Document id</w:t>
          </w:r>
        </w:p>
      </w:tc>
      <w:tc>
        <w:tcPr>
          <w:tcW w:w="4536" w:type="dxa"/>
          <w:tcBorders>
            <w:top w:val="single" w:sz="6" w:space="0" w:color="000000"/>
            <w:left w:val="single" w:sz="6" w:space="0" w:color="000000"/>
            <w:right w:val="single" w:sz="4" w:space="0" w:color="auto"/>
          </w:tcBorders>
        </w:tcPr>
        <w:p w14:paraId="39518FA7" w14:textId="77777777" w:rsidR="005C791D" w:rsidRPr="00F90EF1" w:rsidRDefault="005C791D" w:rsidP="005C791D">
          <w:pPr>
            <w:spacing w:after="0"/>
            <w:rPr>
              <w:rFonts w:ascii="Arial" w:hAnsi="Arial" w:cs="Arial"/>
              <w:i/>
              <w:noProof/>
              <w:sz w:val="16"/>
              <w:szCs w:val="16"/>
            </w:rPr>
          </w:pPr>
          <w:r w:rsidRPr="00F90EF1">
            <w:rPr>
              <w:rFonts w:ascii="Arial" w:hAnsi="Arial" w:cs="Arial"/>
              <w:i/>
              <w:noProof/>
              <w:sz w:val="16"/>
              <w:szCs w:val="16"/>
            </w:rPr>
            <w:t>Document title</w:t>
          </w:r>
        </w:p>
      </w:tc>
      <w:tc>
        <w:tcPr>
          <w:tcW w:w="2829" w:type="dxa"/>
          <w:gridSpan w:val="2"/>
          <w:tcBorders>
            <w:top w:val="single" w:sz="6" w:space="0" w:color="000000"/>
            <w:left w:val="single" w:sz="6" w:space="0" w:color="000000"/>
            <w:right w:val="single" w:sz="4" w:space="0" w:color="auto"/>
          </w:tcBorders>
        </w:tcPr>
        <w:p w14:paraId="0900BAA2" w14:textId="77777777" w:rsidR="005C791D" w:rsidRPr="002C3971" w:rsidRDefault="005C791D" w:rsidP="005C791D">
          <w:pPr>
            <w:spacing w:after="0"/>
            <w:rPr>
              <w:rFonts w:ascii="Arial" w:hAnsi="Arial" w:cs="Arial"/>
              <w:i/>
              <w:noProof/>
              <w:sz w:val="16"/>
              <w:szCs w:val="16"/>
            </w:rPr>
          </w:pPr>
          <w:r w:rsidRPr="002C3971">
            <w:rPr>
              <w:rFonts w:ascii="Arial" w:hAnsi="Arial" w:cs="Arial"/>
              <w:i/>
              <w:noProof/>
              <w:sz w:val="16"/>
              <w:szCs w:val="16"/>
            </w:rPr>
            <w:t>Template</w:t>
          </w:r>
        </w:p>
      </w:tc>
      <w:tc>
        <w:tcPr>
          <w:tcW w:w="1575" w:type="dxa"/>
          <w:tcBorders>
            <w:top w:val="single" w:sz="4" w:space="0" w:color="auto"/>
            <w:left w:val="single" w:sz="4" w:space="0" w:color="auto"/>
            <w:bottom w:val="nil"/>
            <w:right w:val="single" w:sz="4" w:space="0" w:color="auto"/>
          </w:tcBorders>
          <w:shd w:val="clear" w:color="auto" w:fill="auto"/>
        </w:tcPr>
        <w:p w14:paraId="7C049ED5" w14:textId="77777777" w:rsidR="005C791D" w:rsidRPr="00F90EF1" w:rsidRDefault="005C791D" w:rsidP="005C791D">
          <w:pPr>
            <w:spacing w:after="0"/>
            <w:rPr>
              <w:rFonts w:ascii="Arial" w:hAnsi="Arial" w:cs="Arial"/>
              <w:i/>
              <w:noProof/>
              <w:sz w:val="16"/>
              <w:szCs w:val="16"/>
            </w:rPr>
          </w:pPr>
          <w:r w:rsidRPr="00F90EF1">
            <w:rPr>
              <w:rFonts w:ascii="Arial" w:hAnsi="Arial" w:cs="Arial"/>
              <w:i/>
              <w:noProof/>
              <w:sz w:val="16"/>
              <w:szCs w:val="16"/>
            </w:rPr>
            <w:t>Version</w:t>
          </w:r>
        </w:p>
      </w:tc>
    </w:tr>
    <w:tr w:rsidR="005C791D" w:rsidRPr="00D01285" w14:paraId="199339F9" w14:textId="77777777" w:rsidTr="00B06A7D">
      <w:trPr>
        <w:cantSplit/>
      </w:trPr>
      <w:tc>
        <w:tcPr>
          <w:tcW w:w="1266" w:type="dxa"/>
          <w:tcBorders>
            <w:top w:val="nil"/>
            <w:left w:val="single" w:sz="6" w:space="0" w:color="000000"/>
            <w:bottom w:val="single" w:sz="6" w:space="0" w:color="000000"/>
            <w:right w:val="single" w:sz="4" w:space="0" w:color="auto"/>
          </w:tcBorders>
        </w:tcPr>
        <w:p w14:paraId="4D9CE9E5" w14:textId="1BA13467" w:rsidR="005C791D" w:rsidRPr="00F1292D" w:rsidRDefault="005C791D" w:rsidP="005C791D">
          <w:pPr>
            <w:spacing w:after="0"/>
            <w:rPr>
              <w:rFonts w:ascii="Arial" w:hAnsi="Arial" w:cs="Arial"/>
              <w:b/>
              <w:i/>
              <w:noProof/>
              <w:color w:val="000080"/>
              <w:sz w:val="20"/>
              <w:szCs w:val="20"/>
            </w:rPr>
          </w:pPr>
          <w:r w:rsidRPr="00F1292D">
            <w:rPr>
              <w:rFonts w:ascii="Arial" w:hAnsi="Arial" w:cs="Arial"/>
              <w:b/>
              <w:i/>
              <w:noProof/>
              <w:color w:val="000080"/>
              <w:sz w:val="20"/>
              <w:szCs w:val="20"/>
            </w:rPr>
            <w:fldChar w:fldCharType="begin"/>
          </w:r>
          <w:r w:rsidRPr="00F1292D">
            <w:rPr>
              <w:rFonts w:ascii="Arial" w:hAnsi="Arial" w:cs="Arial"/>
              <w:b/>
              <w:i/>
              <w:noProof/>
              <w:color w:val="000080"/>
              <w:sz w:val="20"/>
              <w:szCs w:val="20"/>
            </w:rPr>
            <w:instrText xml:space="preserve"> DOCPROPERTY  MXName  \* MERGEFORMAT </w:instrText>
          </w:r>
          <w:r w:rsidRPr="00F1292D">
            <w:rPr>
              <w:rFonts w:ascii="Arial" w:hAnsi="Arial" w:cs="Arial"/>
              <w:b/>
              <w:i/>
              <w:noProof/>
              <w:color w:val="000080"/>
              <w:sz w:val="20"/>
              <w:szCs w:val="20"/>
            </w:rPr>
            <w:fldChar w:fldCharType="separate"/>
          </w:r>
          <w:r w:rsidR="00BA71DC">
            <w:rPr>
              <w:rFonts w:ascii="Arial" w:hAnsi="Arial" w:cs="Arial"/>
              <w:b/>
              <w:i/>
              <w:noProof/>
              <w:color w:val="000080"/>
              <w:sz w:val="20"/>
              <w:szCs w:val="20"/>
            </w:rPr>
            <w:t>NA</w:t>
          </w:r>
          <w:r w:rsidRPr="00F1292D">
            <w:rPr>
              <w:rFonts w:ascii="Arial" w:hAnsi="Arial" w:cs="Arial"/>
              <w:b/>
              <w:i/>
              <w:noProof/>
              <w:color w:val="000080"/>
              <w:sz w:val="20"/>
              <w:szCs w:val="20"/>
            </w:rPr>
            <w:fldChar w:fldCharType="end"/>
          </w:r>
        </w:p>
      </w:tc>
      <w:tc>
        <w:tcPr>
          <w:tcW w:w="4536" w:type="dxa"/>
          <w:tcBorders>
            <w:left w:val="single" w:sz="6" w:space="0" w:color="000000"/>
            <w:bottom w:val="single" w:sz="6" w:space="0" w:color="000000"/>
            <w:right w:val="single" w:sz="4" w:space="0" w:color="auto"/>
          </w:tcBorders>
        </w:tcPr>
        <w:p w14:paraId="17C5DB33" w14:textId="5A322010" w:rsidR="005C791D" w:rsidRPr="00F1292D" w:rsidRDefault="005C791D" w:rsidP="005C791D">
          <w:pPr>
            <w:spacing w:after="0"/>
            <w:rPr>
              <w:rFonts w:ascii="Arial" w:hAnsi="Arial" w:cs="Arial"/>
              <w:b/>
              <w:i/>
              <w:noProof/>
              <w:color w:val="000080"/>
              <w:sz w:val="20"/>
              <w:szCs w:val="20"/>
            </w:rPr>
          </w:pPr>
          <w:r w:rsidRPr="00F1292D">
            <w:rPr>
              <w:rFonts w:ascii="Arial" w:hAnsi="Arial" w:cs="Arial"/>
              <w:b/>
              <w:i/>
              <w:noProof/>
              <w:color w:val="000080"/>
              <w:sz w:val="20"/>
              <w:szCs w:val="20"/>
            </w:rPr>
            <w:fldChar w:fldCharType="begin"/>
          </w:r>
          <w:r w:rsidRPr="00F1292D">
            <w:rPr>
              <w:rFonts w:ascii="Arial" w:hAnsi="Arial" w:cs="Arial"/>
              <w:b/>
              <w:i/>
              <w:noProof/>
              <w:color w:val="000080"/>
              <w:sz w:val="20"/>
              <w:szCs w:val="20"/>
            </w:rPr>
            <w:instrText xml:space="preserve"> DOCPROPERTY  MXTitle </w:instrText>
          </w:r>
          <w:r w:rsidRPr="00F1292D">
            <w:rPr>
              <w:rFonts w:ascii="Arial" w:hAnsi="Arial" w:cs="Arial"/>
              <w:b/>
              <w:i/>
              <w:noProof/>
              <w:color w:val="000080"/>
              <w:sz w:val="20"/>
              <w:szCs w:val="20"/>
            </w:rPr>
            <w:fldChar w:fldCharType="separate"/>
          </w:r>
          <w:r w:rsidR="004B756D">
            <w:rPr>
              <w:rFonts w:ascii="Arial" w:hAnsi="Arial" w:cs="Arial"/>
              <w:b/>
              <w:i/>
              <w:noProof/>
              <w:color w:val="000080"/>
              <w:sz w:val="20"/>
              <w:szCs w:val="20"/>
            </w:rPr>
            <w:t xml:space="preserve"> </w:t>
          </w:r>
          <w:r w:rsidR="00BA71DC">
            <w:rPr>
              <w:rFonts w:ascii="Arial" w:hAnsi="Arial" w:cs="Arial"/>
              <w:b/>
              <w:i/>
              <w:noProof/>
              <w:color w:val="000080"/>
              <w:sz w:val="20"/>
              <w:szCs w:val="20"/>
            </w:rPr>
            <w:t>NVP</w:t>
          </w:r>
          <w:r w:rsidR="00BA71DC" w:rsidRPr="0031382C">
            <w:rPr>
              <w:rFonts w:ascii="Arial" w:hAnsi="Arial" w:cs="Arial"/>
              <w:b/>
              <w:i/>
              <w:noProof/>
              <w:color w:val="000080"/>
              <w:sz w:val="20"/>
              <w:szCs w:val="20"/>
            </w:rPr>
            <w:t xml:space="preserve"> -Detailed Design Document.docx</w:t>
          </w:r>
          <w:r w:rsidR="00BA71DC" w:rsidRPr="00F1292D">
            <w:rPr>
              <w:rFonts w:ascii="Arial" w:hAnsi="Arial" w:cs="Arial"/>
              <w:b/>
              <w:i/>
              <w:noProof/>
              <w:color w:val="000080"/>
              <w:sz w:val="20"/>
              <w:szCs w:val="20"/>
            </w:rPr>
            <w:t xml:space="preserve"> </w:t>
          </w:r>
          <w:r w:rsidRPr="00F1292D">
            <w:rPr>
              <w:rFonts w:ascii="Arial" w:hAnsi="Arial" w:cs="Arial"/>
              <w:b/>
              <w:i/>
              <w:noProof/>
              <w:color w:val="000080"/>
              <w:sz w:val="20"/>
              <w:szCs w:val="20"/>
            </w:rPr>
            <w:fldChar w:fldCharType="end"/>
          </w:r>
        </w:p>
      </w:tc>
      <w:tc>
        <w:tcPr>
          <w:tcW w:w="2829" w:type="dxa"/>
          <w:gridSpan w:val="2"/>
          <w:tcBorders>
            <w:left w:val="single" w:sz="6" w:space="0" w:color="000000"/>
            <w:bottom w:val="single" w:sz="6" w:space="0" w:color="000000"/>
            <w:right w:val="single" w:sz="4" w:space="0" w:color="auto"/>
          </w:tcBorders>
        </w:tcPr>
        <w:p w14:paraId="1C76E150" w14:textId="77777777" w:rsidR="005C791D" w:rsidRPr="00F1292D" w:rsidRDefault="005C791D" w:rsidP="005C791D">
          <w:pPr>
            <w:tabs>
              <w:tab w:val="left" w:pos="795"/>
            </w:tabs>
            <w:spacing w:after="0"/>
            <w:rPr>
              <w:rFonts w:ascii="Arial" w:hAnsi="Arial" w:cs="Arial"/>
              <w:b/>
              <w:i/>
              <w:noProof/>
              <w:color w:val="000080"/>
              <w:sz w:val="20"/>
              <w:szCs w:val="20"/>
            </w:rPr>
          </w:pPr>
          <w:r>
            <w:rPr>
              <w:rFonts w:ascii="Arial" w:hAnsi="Arial" w:cs="Arial"/>
              <w:b/>
              <w:i/>
              <w:noProof/>
              <w:color w:val="000080"/>
              <w:sz w:val="20"/>
              <w:szCs w:val="20"/>
            </w:rPr>
            <w:fldChar w:fldCharType="begin"/>
          </w:r>
          <w:r>
            <w:rPr>
              <w:rFonts w:ascii="Arial" w:hAnsi="Arial" w:cs="Arial"/>
              <w:b/>
              <w:i/>
              <w:noProof/>
              <w:color w:val="000080"/>
              <w:sz w:val="20"/>
              <w:szCs w:val="20"/>
            </w:rPr>
            <w:instrText xml:space="preserve"> DOCPROPERTY  MXDocTemplate_Name  \* MERGEFORMAT </w:instrText>
          </w:r>
          <w:r>
            <w:rPr>
              <w:rFonts w:ascii="Arial" w:hAnsi="Arial" w:cs="Arial"/>
              <w:b/>
              <w:i/>
              <w:noProof/>
              <w:color w:val="000080"/>
              <w:sz w:val="20"/>
              <w:szCs w:val="20"/>
            </w:rPr>
            <w:fldChar w:fldCharType="separate"/>
          </w:r>
          <w:r w:rsidR="004B756D">
            <w:rPr>
              <w:rFonts w:ascii="Arial" w:hAnsi="Arial" w:cs="Arial"/>
              <w:b/>
              <w:i/>
              <w:noProof/>
              <w:color w:val="000080"/>
              <w:sz w:val="20"/>
              <w:szCs w:val="20"/>
            </w:rPr>
            <w:t>SW03TEM001</w:t>
          </w:r>
          <w:r>
            <w:rPr>
              <w:rFonts w:ascii="Arial" w:hAnsi="Arial" w:cs="Arial"/>
              <w:b/>
              <w:i/>
              <w:noProof/>
              <w:color w:val="000080"/>
              <w:sz w:val="20"/>
              <w:szCs w:val="20"/>
            </w:rPr>
            <w:fldChar w:fldCharType="end"/>
          </w:r>
          <w:r>
            <w:rPr>
              <w:rFonts w:ascii="Arial" w:hAnsi="Arial" w:cs="Arial"/>
              <w:b/>
              <w:i/>
              <w:noProof/>
              <w:color w:val="000080"/>
              <w:sz w:val="20"/>
              <w:szCs w:val="20"/>
            </w:rPr>
            <w:t xml:space="preserve"> </w:t>
          </w:r>
          <w:r>
            <w:rPr>
              <w:rFonts w:ascii="Arial" w:hAnsi="Arial" w:cs="Arial"/>
              <w:b/>
              <w:i/>
              <w:noProof/>
              <w:color w:val="000080"/>
              <w:sz w:val="20"/>
              <w:szCs w:val="20"/>
            </w:rPr>
            <w:fldChar w:fldCharType="begin"/>
          </w:r>
          <w:r>
            <w:rPr>
              <w:rFonts w:ascii="Arial" w:hAnsi="Arial" w:cs="Arial"/>
              <w:b/>
              <w:i/>
              <w:noProof/>
              <w:color w:val="000080"/>
              <w:sz w:val="20"/>
              <w:szCs w:val="20"/>
            </w:rPr>
            <w:instrText xml:space="preserve"> DOCPROPERTY  TemplateVersion  \* MERGEFORMAT </w:instrText>
          </w:r>
          <w:r>
            <w:rPr>
              <w:rFonts w:ascii="Arial" w:hAnsi="Arial" w:cs="Arial"/>
              <w:b/>
              <w:i/>
              <w:noProof/>
              <w:color w:val="000080"/>
              <w:sz w:val="20"/>
              <w:szCs w:val="20"/>
            </w:rPr>
            <w:fldChar w:fldCharType="separate"/>
          </w:r>
          <w:r w:rsidR="004B756D">
            <w:rPr>
              <w:rFonts w:ascii="Arial" w:hAnsi="Arial" w:cs="Arial"/>
              <w:b/>
              <w:i/>
              <w:noProof/>
              <w:color w:val="000080"/>
              <w:sz w:val="20"/>
              <w:szCs w:val="20"/>
            </w:rPr>
            <w:t xml:space="preserve">1.16.00 </w:t>
          </w:r>
          <w:r>
            <w:rPr>
              <w:rFonts w:ascii="Arial" w:hAnsi="Arial" w:cs="Arial"/>
              <w:b/>
              <w:i/>
              <w:noProof/>
              <w:color w:val="000080"/>
              <w:sz w:val="20"/>
              <w:szCs w:val="20"/>
            </w:rPr>
            <w:fldChar w:fldCharType="end"/>
          </w:r>
        </w:p>
      </w:tc>
      <w:tc>
        <w:tcPr>
          <w:tcW w:w="1575" w:type="dxa"/>
          <w:tcBorders>
            <w:top w:val="nil"/>
            <w:left w:val="single" w:sz="4" w:space="0" w:color="auto"/>
            <w:bottom w:val="single" w:sz="4" w:space="0" w:color="auto"/>
            <w:right w:val="single" w:sz="4" w:space="0" w:color="auto"/>
          </w:tcBorders>
          <w:shd w:val="clear" w:color="auto" w:fill="auto"/>
        </w:tcPr>
        <w:p w14:paraId="17AE6CDE" w14:textId="0DD2D6E4" w:rsidR="005C791D" w:rsidRPr="00F1292D" w:rsidRDefault="00BA71DC" w:rsidP="005C791D">
          <w:pPr>
            <w:spacing w:after="0"/>
            <w:rPr>
              <w:rFonts w:ascii="Arial" w:hAnsi="Arial" w:cs="Arial"/>
              <w:b/>
              <w:i/>
              <w:noProof/>
              <w:color w:val="000080"/>
              <w:sz w:val="20"/>
              <w:szCs w:val="20"/>
            </w:rPr>
          </w:pPr>
          <w:r>
            <w:rPr>
              <w:rFonts w:ascii="Arial" w:hAnsi="Arial" w:cs="Arial"/>
              <w:b/>
              <w:i/>
              <w:noProof/>
              <w:color w:val="000080"/>
              <w:sz w:val="20"/>
              <w:szCs w:val="20"/>
            </w:rPr>
            <w:t>1.1.4.6</w:t>
          </w:r>
        </w:p>
      </w:tc>
    </w:tr>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tbl>
  <w:p w14:paraId="4023B736" w14:textId="77777777" w:rsidR="007F7E48" w:rsidRPr="005C791D" w:rsidRDefault="007F7E48" w:rsidP="005C791D">
    <w:pPr>
      <w:pStyle w:val="Header"/>
      <w:ind w:left="0"/>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AEDB" w14:textId="77777777" w:rsidR="007F7E48" w:rsidRPr="00F90EF1" w:rsidRDefault="007F7E48" w:rsidP="00CE74F4">
    <w:pPr>
      <w:pStyle w:val="Header"/>
      <w:tabs>
        <w:tab w:val="clear" w:pos="9480"/>
        <w:tab w:val="right" w:pos="9840"/>
      </w:tabs>
      <w:ind w:left="-360"/>
      <w:rPr>
        <w:vertAlign w:val="subscript"/>
      </w:rPr>
    </w:pPr>
    <w:r>
      <w:rPr>
        <w:color w:val="000080"/>
        <w:sz w:val="18"/>
      </w:rPr>
      <w:drawing>
        <wp:inline distT="0" distB="0" distL="0" distR="0" wp14:anchorId="2841B1C1" wp14:editId="7B4D0F21">
          <wp:extent cx="13716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r w:rsidRPr="00F90EF1">
      <w:tab/>
    </w:r>
    <w:r w:rsidRPr="00F90EF1">
      <w:tab/>
    </w:r>
    <w:r w:rsidRPr="006A5520">
      <w:rPr>
        <w:rFonts w:ascii="Arial" w:hAnsi="Arial" w:cs="Arial"/>
      </w:rPr>
      <w:fldChar w:fldCharType="begin"/>
    </w:r>
    <w:r w:rsidRPr="006A5520">
      <w:rPr>
        <w:rFonts w:ascii="Arial" w:hAnsi="Arial" w:cs="Arial"/>
      </w:rPr>
      <w:instrText xml:space="preserve"> FILENAME   \* MERGEFORMAT </w:instrText>
    </w:r>
    <w:r w:rsidRPr="006A5520">
      <w:rPr>
        <w:rFonts w:ascii="Arial" w:hAnsi="Arial" w:cs="Arial"/>
      </w:rPr>
      <w:fldChar w:fldCharType="separate"/>
    </w:r>
    <w:r w:rsidR="004B756D">
      <w:rPr>
        <w:rFonts w:ascii="Arial" w:hAnsi="Arial" w:cs="Arial"/>
      </w:rPr>
      <w:t>SW03TEM001 - SW Detailed Design (DD).docx</w:t>
    </w:r>
    <w:r w:rsidRPr="006A5520">
      <w:rPr>
        <w:rFonts w:ascii="Arial" w:hAnsi="Arial" w:cs="Arial"/>
      </w:rPr>
      <w:fldChar w:fldCharType="end"/>
    </w:r>
    <w:r>
      <w:rPr>
        <w:rFonts w:ascii="Arial" w:hAnsi="Arial" w:cs="Arial"/>
      </w:rPr>
      <w:t>.doc</w:t>
    </w:r>
    <w:r w:rsidRPr="00F90EF1">
      <w:rPr>
        <w:vertAlign w:val="subscript"/>
      </w:rPr>
      <w:object w:dxaOrig="1903" w:dyaOrig="1318" w14:anchorId="564A5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35pt;height:35.7pt" o:ole="" fillcolor="window">
          <v:imagedata r:id="rId2" o:title=""/>
        </v:shape>
        <o:OLEObject Type="Embed" ProgID="PBrush" ShapeID="_x0000_i1030" DrawAspect="Content" ObjectID="_1745059792" r:id="rId3">
          <o:FieldCodes>\s \* MERGEFORMAT</o:FieldCodes>
        </o:OLEObject>
      </w:object>
    </w:r>
  </w:p>
  <w:tbl>
    <w:tblPr>
      <w:tblW w:w="10206" w:type="dxa"/>
      <w:tblInd w:w="-281" w:type="dxa"/>
      <w:tblLayout w:type="fixed"/>
      <w:tblCellMar>
        <w:left w:w="70" w:type="dxa"/>
        <w:right w:w="70" w:type="dxa"/>
      </w:tblCellMar>
      <w:tblLook w:val="0000" w:firstRow="0" w:lastRow="0" w:firstColumn="0" w:lastColumn="0" w:noHBand="0" w:noVBand="0"/>
    </w:tblPr>
    <w:tblGrid>
      <w:gridCol w:w="1680"/>
      <w:gridCol w:w="5391"/>
      <w:gridCol w:w="1209"/>
      <w:gridCol w:w="963"/>
      <w:gridCol w:w="963"/>
    </w:tblGrid>
    <w:tr w:rsidR="007F7E48" w:rsidRPr="00F90EF1" w14:paraId="2B6303DC" w14:textId="77777777" w:rsidTr="00D01285">
      <w:trPr>
        <w:cantSplit/>
      </w:trPr>
      <w:tc>
        <w:tcPr>
          <w:tcW w:w="7071" w:type="dxa"/>
          <w:gridSpan w:val="2"/>
          <w:tcBorders>
            <w:top w:val="single" w:sz="6" w:space="0" w:color="000000"/>
            <w:left w:val="single" w:sz="6" w:space="0" w:color="000000"/>
            <w:right w:val="single" w:sz="4" w:space="0" w:color="auto"/>
          </w:tcBorders>
          <w:vAlign w:val="center"/>
        </w:tcPr>
        <w:p w14:paraId="3AF7FBC6" w14:textId="77777777" w:rsidR="007F7E48" w:rsidRPr="00F90EF1" w:rsidRDefault="007F7E48" w:rsidP="00665113">
          <w:pPr>
            <w:spacing w:after="0"/>
            <w:rPr>
              <w:rFonts w:ascii="Arial" w:hAnsi="Arial" w:cs="Arial"/>
              <w:i/>
              <w:noProof/>
              <w:sz w:val="16"/>
              <w:szCs w:val="16"/>
            </w:rPr>
          </w:pPr>
          <w:r w:rsidRPr="00F90EF1">
            <w:rPr>
              <w:rFonts w:ascii="Arial" w:hAnsi="Arial" w:cs="Arial"/>
              <w:i/>
              <w:noProof/>
              <w:sz w:val="16"/>
              <w:szCs w:val="16"/>
            </w:rPr>
            <w:t>Project Number &amp; Name</w:t>
          </w:r>
        </w:p>
      </w:tc>
      <w:tc>
        <w:tcPr>
          <w:tcW w:w="1209" w:type="dxa"/>
          <w:tcBorders>
            <w:top w:val="single" w:sz="6" w:space="0" w:color="000000"/>
            <w:left w:val="single" w:sz="6" w:space="0" w:color="000000"/>
            <w:right w:val="single" w:sz="4" w:space="0" w:color="auto"/>
          </w:tcBorders>
          <w:vAlign w:val="center"/>
        </w:tcPr>
        <w:p w14:paraId="5682AA47" w14:textId="77777777" w:rsidR="007F7E48" w:rsidRPr="00F90EF1" w:rsidRDefault="007F7E48" w:rsidP="00665113">
          <w:pPr>
            <w:spacing w:after="0"/>
            <w:rPr>
              <w:rFonts w:ascii="Arial" w:hAnsi="Arial" w:cs="Arial"/>
              <w:i/>
              <w:noProof/>
              <w:sz w:val="16"/>
              <w:szCs w:val="16"/>
            </w:rPr>
          </w:pPr>
        </w:p>
      </w:tc>
      <w:tc>
        <w:tcPr>
          <w:tcW w:w="1926" w:type="dxa"/>
          <w:gridSpan w:val="2"/>
          <w:tcBorders>
            <w:top w:val="single" w:sz="6" w:space="0" w:color="000000"/>
            <w:left w:val="single" w:sz="4" w:space="0" w:color="auto"/>
            <w:bottom w:val="nil"/>
            <w:right w:val="single" w:sz="4" w:space="0" w:color="auto"/>
          </w:tcBorders>
          <w:vAlign w:val="center"/>
        </w:tcPr>
        <w:p w14:paraId="6DCB4D57" w14:textId="77777777" w:rsidR="007F7E48" w:rsidRPr="00F90EF1" w:rsidRDefault="007F7E48" w:rsidP="00665113">
          <w:pPr>
            <w:spacing w:after="0"/>
            <w:rPr>
              <w:rFonts w:ascii="Arial" w:hAnsi="Arial" w:cs="Arial"/>
              <w:i/>
              <w:noProof/>
              <w:sz w:val="16"/>
              <w:szCs w:val="16"/>
            </w:rPr>
          </w:pPr>
          <w:r w:rsidRPr="00F90EF1">
            <w:rPr>
              <w:rFonts w:ascii="Arial" w:hAnsi="Arial" w:cs="Arial"/>
              <w:i/>
              <w:noProof/>
              <w:sz w:val="16"/>
              <w:szCs w:val="16"/>
            </w:rPr>
            <w:t>Document state</w:t>
          </w:r>
        </w:p>
      </w:tc>
    </w:tr>
    <w:tr w:rsidR="007F7E48" w:rsidRPr="00F90EF1" w14:paraId="6BC2FA0F" w14:textId="77777777" w:rsidTr="00D01285">
      <w:trPr>
        <w:cantSplit/>
      </w:trPr>
      <w:tc>
        <w:tcPr>
          <w:tcW w:w="7071" w:type="dxa"/>
          <w:gridSpan w:val="2"/>
          <w:tcBorders>
            <w:left w:val="single" w:sz="6" w:space="0" w:color="000000"/>
            <w:bottom w:val="single" w:sz="6" w:space="0" w:color="000000"/>
            <w:right w:val="single" w:sz="4" w:space="0" w:color="auto"/>
          </w:tcBorders>
        </w:tcPr>
        <w:p w14:paraId="1097CF23" w14:textId="77777777" w:rsidR="007F7E48" w:rsidRPr="00F90EF1" w:rsidRDefault="007F7E48" w:rsidP="00F905EC">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MXAuthority  \* MERGEFORMAT </w:instrText>
          </w:r>
          <w:r w:rsidRPr="00F90EF1">
            <w:rPr>
              <w:rFonts w:ascii="Arial" w:hAnsi="Arial" w:cs="Arial"/>
              <w:b/>
              <w:i/>
              <w:noProof/>
              <w:sz w:val="24"/>
            </w:rPr>
            <w:fldChar w:fldCharType="separate"/>
          </w:r>
          <w:r w:rsidR="004B756D">
            <w:rPr>
              <w:rFonts w:ascii="Arial" w:hAnsi="Arial" w:cs="Arial"/>
              <w:b/>
              <w:i/>
              <w:noProof/>
              <w:sz w:val="24"/>
            </w:rPr>
            <w:t>Process and method</w:t>
          </w:r>
          <w:r w:rsidRPr="00F90EF1">
            <w:rPr>
              <w:rFonts w:ascii="Arial" w:hAnsi="Arial" w:cs="Arial"/>
              <w:b/>
              <w:i/>
              <w:noProof/>
              <w:sz w:val="24"/>
            </w:rPr>
            <w:fldChar w:fldCharType="end"/>
          </w:r>
        </w:p>
      </w:tc>
      <w:tc>
        <w:tcPr>
          <w:tcW w:w="1209" w:type="dxa"/>
          <w:tcBorders>
            <w:left w:val="single" w:sz="6" w:space="0" w:color="000000"/>
            <w:bottom w:val="single" w:sz="6" w:space="0" w:color="000000"/>
            <w:right w:val="single" w:sz="4" w:space="0" w:color="auto"/>
          </w:tcBorders>
        </w:tcPr>
        <w:p w14:paraId="2AF23EBE" w14:textId="77777777" w:rsidR="007F7E48" w:rsidRPr="00F90EF1" w:rsidRDefault="007F7E48" w:rsidP="00F905EC">
          <w:pPr>
            <w:spacing w:after="0"/>
            <w:rPr>
              <w:rFonts w:ascii="Arial" w:hAnsi="Arial" w:cs="Arial"/>
              <w:b/>
              <w:i/>
              <w:noProof/>
              <w:sz w:val="24"/>
            </w:rPr>
          </w:pPr>
        </w:p>
      </w:tc>
      <w:tc>
        <w:tcPr>
          <w:tcW w:w="1926" w:type="dxa"/>
          <w:gridSpan w:val="2"/>
          <w:tcBorders>
            <w:top w:val="nil"/>
            <w:left w:val="single" w:sz="4" w:space="0" w:color="auto"/>
            <w:bottom w:val="single" w:sz="6" w:space="0" w:color="000000"/>
            <w:right w:val="single" w:sz="4" w:space="0" w:color="auto"/>
          </w:tcBorders>
        </w:tcPr>
        <w:p w14:paraId="2A5DCE60" w14:textId="77777777" w:rsidR="007F7E48" w:rsidRPr="00F90EF1" w:rsidRDefault="007F7E48" w:rsidP="00F905EC">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MXCurrent  \* MERGEFORMAT </w:instrText>
          </w:r>
          <w:r w:rsidRPr="00F90EF1">
            <w:rPr>
              <w:rFonts w:ascii="Arial" w:hAnsi="Arial" w:cs="Arial"/>
              <w:b/>
              <w:i/>
              <w:noProof/>
              <w:sz w:val="24"/>
            </w:rPr>
            <w:fldChar w:fldCharType="separate"/>
          </w:r>
          <w:r w:rsidR="004B756D">
            <w:rPr>
              <w:rFonts w:ascii="Arial" w:hAnsi="Arial" w:cs="Arial"/>
              <w:b/>
              <w:i/>
              <w:noProof/>
              <w:sz w:val="24"/>
            </w:rPr>
            <w:t>Draft</w:t>
          </w:r>
          <w:r w:rsidRPr="00F90EF1">
            <w:rPr>
              <w:rFonts w:ascii="Arial" w:hAnsi="Arial" w:cs="Arial"/>
              <w:b/>
              <w:i/>
              <w:noProof/>
              <w:sz w:val="24"/>
            </w:rPr>
            <w:fldChar w:fldCharType="end"/>
          </w:r>
        </w:p>
      </w:tc>
    </w:tr>
    <w:tr w:rsidR="007F7E48" w:rsidRPr="00F90EF1" w14:paraId="09F50069" w14:textId="77777777" w:rsidTr="00CE74F4">
      <w:trPr>
        <w:cantSplit/>
      </w:trPr>
      <w:tc>
        <w:tcPr>
          <w:tcW w:w="1680" w:type="dxa"/>
          <w:tcBorders>
            <w:top w:val="single" w:sz="6" w:space="0" w:color="000000"/>
            <w:left w:val="single" w:sz="6" w:space="0" w:color="000000"/>
            <w:right w:val="single" w:sz="6" w:space="0" w:color="000000"/>
          </w:tcBorders>
        </w:tcPr>
        <w:p w14:paraId="320012B4" w14:textId="77777777" w:rsidR="007F7E48" w:rsidRPr="00F90EF1" w:rsidRDefault="007F7E48" w:rsidP="00665113">
          <w:pPr>
            <w:spacing w:after="0"/>
            <w:rPr>
              <w:rFonts w:ascii="Arial" w:hAnsi="Arial" w:cs="Arial"/>
              <w:i/>
              <w:noProof/>
              <w:sz w:val="16"/>
              <w:szCs w:val="16"/>
            </w:rPr>
          </w:pPr>
          <w:r w:rsidRPr="00F90EF1">
            <w:rPr>
              <w:rFonts w:ascii="Arial" w:hAnsi="Arial" w:cs="Arial"/>
              <w:i/>
              <w:noProof/>
              <w:sz w:val="16"/>
              <w:szCs w:val="16"/>
            </w:rPr>
            <w:t>Document id</w:t>
          </w:r>
        </w:p>
      </w:tc>
      <w:tc>
        <w:tcPr>
          <w:tcW w:w="6600" w:type="dxa"/>
          <w:gridSpan w:val="2"/>
          <w:tcBorders>
            <w:top w:val="single" w:sz="6" w:space="0" w:color="000000"/>
            <w:left w:val="single" w:sz="6" w:space="0" w:color="000000"/>
            <w:bottom w:val="nil"/>
            <w:right w:val="single" w:sz="4" w:space="0" w:color="auto"/>
          </w:tcBorders>
        </w:tcPr>
        <w:p w14:paraId="47DA439B" w14:textId="77777777" w:rsidR="007F7E48" w:rsidRPr="00F90EF1" w:rsidRDefault="007F7E48" w:rsidP="00665113">
          <w:pPr>
            <w:spacing w:after="0"/>
            <w:rPr>
              <w:rFonts w:ascii="Arial" w:hAnsi="Arial" w:cs="Arial"/>
              <w:i/>
              <w:noProof/>
              <w:sz w:val="16"/>
              <w:szCs w:val="16"/>
            </w:rPr>
          </w:pPr>
          <w:r w:rsidRPr="00F90EF1">
            <w:rPr>
              <w:rFonts w:ascii="Arial" w:hAnsi="Arial" w:cs="Arial"/>
              <w:i/>
              <w:noProof/>
              <w:sz w:val="16"/>
              <w:szCs w:val="16"/>
            </w:rPr>
            <w:t>Document title</w:t>
          </w:r>
        </w:p>
      </w:tc>
      <w:tc>
        <w:tcPr>
          <w:tcW w:w="963" w:type="dxa"/>
          <w:tcBorders>
            <w:top w:val="single" w:sz="4" w:space="0" w:color="auto"/>
            <w:left w:val="single" w:sz="4" w:space="0" w:color="auto"/>
            <w:bottom w:val="nil"/>
            <w:right w:val="single" w:sz="4" w:space="0" w:color="auto"/>
          </w:tcBorders>
          <w:shd w:val="clear" w:color="auto" w:fill="auto"/>
        </w:tcPr>
        <w:p w14:paraId="1B605E56" w14:textId="77777777" w:rsidR="007F7E48" w:rsidRDefault="007F7E48" w:rsidP="00665113">
          <w:pPr>
            <w:spacing w:after="0"/>
            <w:rPr>
              <w:rFonts w:ascii="Arial" w:hAnsi="Arial" w:cs="Arial"/>
              <w:i/>
              <w:noProof/>
              <w:sz w:val="16"/>
              <w:szCs w:val="16"/>
            </w:rPr>
          </w:pPr>
          <w:r>
            <w:rPr>
              <w:rFonts w:ascii="Arial" w:hAnsi="Arial" w:cs="Arial"/>
              <w:i/>
              <w:noProof/>
              <w:sz w:val="16"/>
              <w:szCs w:val="16"/>
            </w:rPr>
            <w:t>Revision</w:t>
          </w:r>
        </w:p>
      </w:tc>
      <w:tc>
        <w:tcPr>
          <w:tcW w:w="963" w:type="dxa"/>
          <w:tcBorders>
            <w:top w:val="single" w:sz="4" w:space="0" w:color="auto"/>
            <w:left w:val="single" w:sz="4" w:space="0" w:color="auto"/>
            <w:bottom w:val="nil"/>
            <w:right w:val="single" w:sz="4" w:space="0" w:color="auto"/>
          </w:tcBorders>
          <w:shd w:val="clear" w:color="auto" w:fill="auto"/>
        </w:tcPr>
        <w:p w14:paraId="5B0FD897" w14:textId="77777777" w:rsidR="007F7E48" w:rsidRPr="00F90EF1" w:rsidRDefault="007F7E48" w:rsidP="00665113">
          <w:pPr>
            <w:spacing w:after="0"/>
            <w:rPr>
              <w:rFonts w:ascii="Arial" w:hAnsi="Arial" w:cs="Arial"/>
              <w:i/>
              <w:noProof/>
              <w:sz w:val="16"/>
              <w:szCs w:val="16"/>
            </w:rPr>
          </w:pPr>
          <w:r w:rsidRPr="00F90EF1">
            <w:rPr>
              <w:rFonts w:ascii="Arial" w:hAnsi="Arial" w:cs="Arial"/>
              <w:i/>
              <w:noProof/>
              <w:sz w:val="16"/>
              <w:szCs w:val="16"/>
            </w:rPr>
            <w:t>Version</w:t>
          </w:r>
        </w:p>
      </w:tc>
    </w:tr>
    <w:tr w:rsidR="007F7E48" w:rsidRPr="00F90EF1" w14:paraId="5F712FAC" w14:textId="77777777" w:rsidTr="00CE74F4">
      <w:trPr>
        <w:cantSplit/>
      </w:trPr>
      <w:tc>
        <w:tcPr>
          <w:tcW w:w="1680" w:type="dxa"/>
          <w:tcBorders>
            <w:left w:val="single" w:sz="6" w:space="0" w:color="000000"/>
            <w:bottom w:val="single" w:sz="6" w:space="0" w:color="000000"/>
            <w:right w:val="single" w:sz="6" w:space="0" w:color="000000"/>
          </w:tcBorders>
        </w:tcPr>
        <w:p w14:paraId="171D70AC" w14:textId="77777777" w:rsidR="007F7E48" w:rsidRPr="00F90EF1" w:rsidRDefault="007F7E48" w:rsidP="00665113">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MXName  \* MERGEFORMAT </w:instrText>
          </w:r>
          <w:r w:rsidRPr="00F90EF1">
            <w:rPr>
              <w:rFonts w:ascii="Arial" w:hAnsi="Arial" w:cs="Arial"/>
              <w:b/>
              <w:i/>
              <w:noProof/>
              <w:sz w:val="24"/>
            </w:rPr>
            <w:fldChar w:fldCharType="separate"/>
          </w:r>
          <w:r w:rsidR="004B756D">
            <w:rPr>
              <w:rFonts w:ascii="Arial" w:hAnsi="Arial" w:cs="Arial"/>
              <w:b/>
              <w:i/>
              <w:noProof/>
              <w:sz w:val="24"/>
            </w:rPr>
            <w:t>EXXXXXX</w:t>
          </w:r>
          <w:r w:rsidRPr="00F90EF1">
            <w:rPr>
              <w:rFonts w:ascii="Arial" w:hAnsi="Arial" w:cs="Arial"/>
              <w:b/>
              <w:i/>
              <w:noProof/>
              <w:sz w:val="24"/>
            </w:rPr>
            <w:fldChar w:fldCharType="end"/>
          </w:r>
        </w:p>
      </w:tc>
      <w:tc>
        <w:tcPr>
          <w:tcW w:w="6600" w:type="dxa"/>
          <w:gridSpan w:val="2"/>
          <w:tcBorders>
            <w:top w:val="nil"/>
            <w:left w:val="single" w:sz="6" w:space="0" w:color="000000"/>
            <w:bottom w:val="single" w:sz="6" w:space="0" w:color="000000"/>
            <w:right w:val="single" w:sz="4" w:space="0" w:color="auto"/>
          </w:tcBorders>
        </w:tcPr>
        <w:p w14:paraId="5F78369F" w14:textId="77777777" w:rsidR="007F7E48" w:rsidRPr="00F90EF1" w:rsidRDefault="007F7E48" w:rsidP="00665113">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MXTitle </w:instrText>
          </w:r>
          <w:r w:rsidRPr="00F90EF1">
            <w:rPr>
              <w:rFonts w:ascii="Arial" w:hAnsi="Arial" w:cs="Arial"/>
              <w:b/>
              <w:i/>
              <w:noProof/>
              <w:sz w:val="24"/>
            </w:rPr>
            <w:fldChar w:fldCharType="separate"/>
          </w:r>
          <w:r w:rsidR="004B756D">
            <w:rPr>
              <w:rFonts w:ascii="Arial" w:hAnsi="Arial" w:cs="Arial"/>
              <w:b/>
              <w:i/>
              <w:noProof/>
              <w:sz w:val="24"/>
            </w:rPr>
            <w:t xml:space="preserve"> SW Detailed Design (DD)</w:t>
          </w:r>
          <w:r w:rsidRPr="00F90EF1">
            <w:rPr>
              <w:rFonts w:ascii="Arial" w:hAnsi="Arial" w:cs="Arial"/>
              <w:b/>
              <w:i/>
              <w:noProof/>
              <w:sz w:val="24"/>
            </w:rPr>
            <w:fldChar w:fldCharType="end"/>
          </w:r>
        </w:p>
      </w:tc>
      <w:tc>
        <w:tcPr>
          <w:tcW w:w="963" w:type="dxa"/>
          <w:tcBorders>
            <w:top w:val="nil"/>
            <w:left w:val="single" w:sz="4" w:space="0" w:color="auto"/>
            <w:bottom w:val="single" w:sz="4" w:space="0" w:color="auto"/>
            <w:right w:val="single" w:sz="4" w:space="0" w:color="auto"/>
          </w:tcBorders>
          <w:shd w:val="clear" w:color="auto" w:fill="auto"/>
        </w:tcPr>
        <w:p w14:paraId="21D45E2F" w14:textId="77777777" w:rsidR="007F7E48" w:rsidRPr="00F90EF1" w:rsidRDefault="007F7E48" w:rsidP="006A5520">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MXRevision  \* MERGEFORMAT </w:instrText>
          </w:r>
          <w:r w:rsidRPr="00F90EF1">
            <w:rPr>
              <w:rFonts w:ascii="Arial" w:hAnsi="Arial" w:cs="Arial"/>
              <w:b/>
              <w:i/>
              <w:noProof/>
              <w:sz w:val="24"/>
            </w:rPr>
            <w:fldChar w:fldCharType="separate"/>
          </w:r>
          <w:r w:rsidR="004B756D">
            <w:rPr>
              <w:rFonts w:ascii="Arial" w:hAnsi="Arial" w:cs="Arial"/>
              <w:b/>
              <w:i/>
              <w:noProof/>
              <w:sz w:val="24"/>
            </w:rPr>
            <w:t>TBD</w:t>
          </w:r>
          <w:r w:rsidRPr="00F90EF1">
            <w:rPr>
              <w:rFonts w:ascii="Arial" w:hAnsi="Arial" w:cs="Arial"/>
              <w:b/>
              <w:i/>
              <w:noProof/>
              <w:sz w:val="24"/>
            </w:rPr>
            <w:fldChar w:fldCharType="end"/>
          </w:r>
        </w:p>
      </w:tc>
      <w:tc>
        <w:tcPr>
          <w:tcW w:w="963" w:type="dxa"/>
          <w:tcBorders>
            <w:top w:val="nil"/>
            <w:left w:val="single" w:sz="4" w:space="0" w:color="auto"/>
            <w:bottom w:val="single" w:sz="4" w:space="0" w:color="auto"/>
            <w:right w:val="single" w:sz="4" w:space="0" w:color="auto"/>
          </w:tcBorders>
          <w:shd w:val="clear" w:color="auto" w:fill="auto"/>
        </w:tcPr>
        <w:p w14:paraId="6B2E048B" w14:textId="77777777" w:rsidR="007F7E48" w:rsidRPr="00F90EF1" w:rsidRDefault="007F7E48" w:rsidP="006A5520">
          <w:pPr>
            <w:spacing w:after="0"/>
            <w:rPr>
              <w:rFonts w:ascii="Arial" w:hAnsi="Arial" w:cs="Arial"/>
              <w:b/>
              <w:i/>
              <w:noProof/>
              <w:sz w:val="24"/>
            </w:rPr>
          </w:pPr>
          <w:r w:rsidRPr="00F90EF1">
            <w:rPr>
              <w:rFonts w:ascii="Arial" w:hAnsi="Arial" w:cs="Arial"/>
              <w:b/>
              <w:i/>
              <w:noProof/>
              <w:sz w:val="24"/>
            </w:rPr>
            <w:fldChar w:fldCharType="begin"/>
          </w:r>
          <w:r w:rsidRPr="00F90EF1">
            <w:rPr>
              <w:rFonts w:ascii="Arial" w:hAnsi="Arial" w:cs="Arial"/>
              <w:b/>
              <w:i/>
              <w:noProof/>
              <w:sz w:val="24"/>
            </w:rPr>
            <w:instrText xml:space="preserve"> DOCPROPERTY  MXVersion  \* MERGEFORMAT </w:instrText>
          </w:r>
          <w:r w:rsidRPr="00F90EF1">
            <w:rPr>
              <w:rFonts w:ascii="Arial" w:hAnsi="Arial" w:cs="Arial"/>
              <w:b/>
              <w:i/>
              <w:noProof/>
              <w:sz w:val="24"/>
            </w:rPr>
            <w:fldChar w:fldCharType="separate"/>
          </w:r>
          <w:r w:rsidR="004B756D">
            <w:rPr>
              <w:rFonts w:ascii="Arial" w:hAnsi="Arial" w:cs="Arial"/>
              <w:b/>
              <w:i/>
              <w:noProof/>
              <w:sz w:val="24"/>
            </w:rPr>
            <w:t>TBD</w:t>
          </w:r>
          <w:r w:rsidRPr="00F90EF1">
            <w:rPr>
              <w:rFonts w:ascii="Arial" w:hAnsi="Arial" w:cs="Arial"/>
              <w:b/>
              <w:i/>
              <w:noProof/>
              <w:sz w:val="24"/>
            </w:rPr>
            <w:fldChar w:fldCharType="end"/>
          </w:r>
        </w:p>
      </w:tc>
    </w:tr>
  </w:tbl>
  <w:p w14:paraId="143EB7F9" w14:textId="77777777" w:rsidR="007F7E48" w:rsidRPr="00F90EF1" w:rsidRDefault="007F7E48" w:rsidP="00665113">
    <w:pPr>
      <w:spacing w:after="0"/>
      <w:rPr>
        <w:rFonts w:ascii="Arial" w:hAnsi="Arial" w:cs="Arial"/>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510"/>
    <w:multiLevelType w:val="multilevel"/>
    <w:tmpl w:val="6B3437A4"/>
    <w:lvl w:ilvl="0">
      <w:start w:val="1"/>
      <w:numFmt w:val="decimal"/>
      <w:lvlText w:val="[Ext%1]"/>
      <w:lvlJc w:val="left"/>
      <w:pPr>
        <w:tabs>
          <w:tab w:val="num" w:pos="0"/>
        </w:tabs>
        <w:ind w:left="0" w:firstLine="0"/>
      </w:pPr>
      <w:rPr>
        <w:rFonts w:hint="default"/>
        <w:spacing w:val="0"/>
        <w:position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18C5113"/>
    <w:multiLevelType w:val="multilevel"/>
    <w:tmpl w:val="4E4E7D9A"/>
    <w:styleLink w:val="Numbered"/>
    <w:lvl w:ilvl="0">
      <w:start w:val="1"/>
      <w:numFmt w:val="decimal"/>
      <w:lvlText w:val="%1."/>
      <w:lvlJc w:val="left"/>
      <w:pPr>
        <w:tabs>
          <w:tab w:val="num" w:pos="624"/>
        </w:tabs>
        <w:ind w:left="624" w:hanging="397"/>
      </w:pPr>
      <w:rPr>
        <w:rFonts w:hint="default"/>
        <w:sz w:val="22"/>
      </w:rPr>
    </w:lvl>
    <w:lvl w:ilvl="1">
      <w:start w:val="1"/>
      <w:numFmt w:val="decimal"/>
      <w:lvlText w:val="%1.%2."/>
      <w:lvlJc w:val="left"/>
      <w:pPr>
        <w:tabs>
          <w:tab w:val="num" w:pos="1077"/>
        </w:tabs>
        <w:ind w:left="1077" w:hanging="567"/>
      </w:pPr>
      <w:rPr>
        <w:rFonts w:hint="default"/>
        <w:sz w:val="22"/>
      </w:rPr>
    </w:lvl>
    <w:lvl w:ilvl="2">
      <w:start w:val="1"/>
      <w:numFmt w:val="decimal"/>
      <w:lvlText w:val="%1.%2.%3."/>
      <w:lvlJc w:val="left"/>
      <w:pPr>
        <w:tabs>
          <w:tab w:val="num" w:pos="1701"/>
        </w:tabs>
        <w:ind w:left="1701" w:hanging="737"/>
      </w:pPr>
      <w:rPr>
        <w:rFonts w:hint="default"/>
        <w:sz w:val="22"/>
      </w:rPr>
    </w:lvl>
    <w:lvl w:ilvl="3">
      <w:start w:val="1"/>
      <w:numFmt w:val="decimal"/>
      <w:lvlText w:val="%1.%2.%3.%4."/>
      <w:lvlJc w:val="left"/>
      <w:pPr>
        <w:tabs>
          <w:tab w:val="num" w:pos="2438"/>
        </w:tabs>
        <w:ind w:left="2438" w:hanging="850"/>
      </w:pPr>
      <w:rPr>
        <w:rFonts w:hint="default"/>
        <w:b w:val="0"/>
        <w:i w:val="0"/>
        <w:sz w:val="22"/>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 w15:restartNumberingAfterBreak="0">
    <w:nsid w:val="18B765F4"/>
    <w:multiLevelType w:val="multilevel"/>
    <w:tmpl w:val="4E4E7D9A"/>
    <w:numStyleLink w:val="Numbered"/>
  </w:abstractNum>
  <w:abstractNum w:abstractNumId="3" w15:restartNumberingAfterBreak="0">
    <w:nsid w:val="1C970248"/>
    <w:multiLevelType w:val="multilevel"/>
    <w:tmpl w:val="4E4E7D9A"/>
    <w:numStyleLink w:val="Numbered"/>
  </w:abstractNum>
  <w:abstractNum w:abstractNumId="4" w15:restartNumberingAfterBreak="0">
    <w:nsid w:val="25612BA3"/>
    <w:multiLevelType w:val="multilevel"/>
    <w:tmpl w:val="49D25B62"/>
    <w:numStyleLink w:val="Bulleted"/>
  </w:abstractNum>
  <w:abstractNum w:abstractNumId="5" w15:restartNumberingAfterBreak="0">
    <w:nsid w:val="2CB315AB"/>
    <w:multiLevelType w:val="multilevel"/>
    <w:tmpl w:val="BCEE8F16"/>
    <w:lvl w:ilvl="0">
      <w:start w:val="1"/>
      <w:numFmt w:val="decimal"/>
      <w:lvlText w:val="[Ref%1]"/>
      <w:lvlJc w:val="left"/>
      <w:pPr>
        <w:tabs>
          <w:tab w:val="num" w:pos="0"/>
        </w:tabs>
        <w:ind w:left="0" w:firstLine="0"/>
      </w:pPr>
      <w:rPr>
        <w:rFonts w:hint="default"/>
        <w:spacing w:val="0"/>
        <w:position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EF35182"/>
    <w:multiLevelType w:val="multilevel"/>
    <w:tmpl w:val="E9A61EE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964"/>
        </w:tabs>
        <w:ind w:left="964" w:hanging="964"/>
      </w:pPr>
      <w:rPr>
        <w:rFonts w:hint="default"/>
      </w:rPr>
    </w:lvl>
    <w:lvl w:ilvl="3">
      <w:start w:val="1"/>
      <w:numFmt w:val="decimal"/>
      <w:pStyle w:val="Heading4"/>
      <w:lvlText w:val="%1.%2.%3.%4."/>
      <w:lvlJc w:val="left"/>
      <w:pPr>
        <w:tabs>
          <w:tab w:val="num" w:pos="1134"/>
        </w:tabs>
        <w:ind w:left="1134" w:hanging="1134"/>
      </w:pPr>
      <w:rPr>
        <w:rFonts w:ascii="Arial" w:hAnsi="Arial" w:hint="default"/>
        <w:b w:val="0"/>
        <w:i w:val="0"/>
        <w:sz w:val="24"/>
      </w:rPr>
    </w:lvl>
    <w:lvl w:ilvl="4">
      <w:start w:val="1"/>
      <w:numFmt w:val="decimal"/>
      <w:pStyle w:val="Heading5"/>
      <w:lvlText w:val="%1.%2.%3.%4.%5."/>
      <w:lvlJc w:val="left"/>
      <w:pPr>
        <w:tabs>
          <w:tab w:val="num" w:pos="1361"/>
        </w:tabs>
        <w:ind w:left="1361" w:hanging="1361"/>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15:restartNumberingAfterBreak="0">
    <w:nsid w:val="30277C96"/>
    <w:multiLevelType w:val="multilevel"/>
    <w:tmpl w:val="4E4E7D9A"/>
    <w:numStyleLink w:val="Numbered"/>
  </w:abstractNum>
  <w:abstractNum w:abstractNumId="8" w15:restartNumberingAfterBreak="0">
    <w:nsid w:val="314E4C07"/>
    <w:multiLevelType w:val="hybridMultilevel"/>
    <w:tmpl w:val="EA6A952A"/>
    <w:lvl w:ilvl="0" w:tplc="C6E6F28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484B55"/>
    <w:multiLevelType w:val="multilevel"/>
    <w:tmpl w:val="DE10A952"/>
    <w:lvl w:ilvl="0">
      <w:start w:val="1"/>
      <w:numFmt w:val="decimal"/>
      <w:lvlText w:val="[ALV%1]"/>
      <w:lvlJc w:val="left"/>
      <w:pPr>
        <w:tabs>
          <w:tab w:val="num" w:pos="567"/>
        </w:tabs>
        <w:ind w:left="567" w:hanging="567"/>
      </w:pPr>
      <w:rPr>
        <w:rFonts w:ascii="Arial" w:hAnsi="Arial"/>
      </w:rPr>
    </w:lvl>
    <w:lvl w:ilvl="1">
      <w:start w:val="1"/>
      <w:numFmt w:val="decimal"/>
      <w:lvlText w:val="%2."/>
      <w:lvlJc w:val="left"/>
      <w:pPr>
        <w:tabs>
          <w:tab w:val="num" w:pos="1440"/>
        </w:tabs>
        <w:ind w:left="1440" w:hanging="360"/>
      </w:pPr>
      <w:rPr>
        <w:rFonts w:hint="default"/>
        <w:spacing w:val="0"/>
        <w:position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E0209D9"/>
    <w:multiLevelType w:val="multilevel"/>
    <w:tmpl w:val="49D25B62"/>
    <w:numStyleLink w:val="Bulleted"/>
  </w:abstractNum>
  <w:abstractNum w:abstractNumId="11" w15:restartNumberingAfterBreak="0">
    <w:nsid w:val="42556C4B"/>
    <w:multiLevelType w:val="multilevel"/>
    <w:tmpl w:val="A824FCF4"/>
    <w:lvl w:ilvl="0">
      <w:start w:val="1"/>
      <w:numFmt w:val="decimal"/>
      <w:lvlText w:val="[Doc%1]"/>
      <w:lvlJc w:val="left"/>
      <w:pPr>
        <w:tabs>
          <w:tab w:val="num" w:pos="567"/>
        </w:tabs>
        <w:ind w:left="567" w:hanging="567"/>
      </w:pPr>
      <w:rPr>
        <w:rFonts w:hint="default"/>
        <w:spacing w:val="0"/>
        <w:position w:val="0"/>
      </w:rPr>
    </w:lvl>
    <w:lvl w:ilvl="1">
      <w:start w:val="1"/>
      <w:numFmt w:val="decimal"/>
      <w:lvlText w:val="%2."/>
      <w:lvlJc w:val="left"/>
      <w:pPr>
        <w:tabs>
          <w:tab w:val="num" w:pos="1440"/>
        </w:tabs>
        <w:ind w:left="1440" w:hanging="360"/>
      </w:pPr>
      <w:rPr>
        <w:rFonts w:hint="default"/>
        <w:spacing w:val="0"/>
        <w:position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51322D7A"/>
    <w:multiLevelType w:val="hybridMultilevel"/>
    <w:tmpl w:val="C3925D6C"/>
    <w:lvl w:ilvl="0" w:tplc="C6E6F28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20685A"/>
    <w:multiLevelType w:val="multilevel"/>
    <w:tmpl w:val="49D25B62"/>
    <w:styleLink w:val="Bulleted"/>
    <w:lvl w:ilvl="0">
      <w:start w:val="1"/>
      <w:numFmt w:val="bullet"/>
      <w:lvlText w:val=""/>
      <w:lvlJc w:val="left"/>
      <w:pPr>
        <w:tabs>
          <w:tab w:val="num" w:pos="510"/>
        </w:tabs>
        <w:ind w:left="510" w:hanging="283"/>
      </w:pPr>
      <w:rPr>
        <w:rFonts w:ascii="Symbol" w:hAnsi="Symbol" w:hint="default"/>
        <w:sz w:val="24"/>
      </w:rPr>
    </w:lvl>
    <w:lvl w:ilvl="1">
      <w:start w:val="1"/>
      <w:numFmt w:val="bullet"/>
      <w:lvlText w:val="o"/>
      <w:lvlJc w:val="left"/>
      <w:pPr>
        <w:tabs>
          <w:tab w:val="num" w:pos="794"/>
        </w:tabs>
        <w:ind w:left="794" w:hanging="284"/>
      </w:pPr>
      <w:rPr>
        <w:rFonts w:ascii="Courier New" w:hAnsi="Courier New" w:hint="default"/>
        <w:sz w:val="20"/>
      </w:rPr>
    </w:lvl>
    <w:lvl w:ilvl="2">
      <w:start w:val="1"/>
      <w:numFmt w:val="bullet"/>
      <w:lvlText w:val=""/>
      <w:lvlJc w:val="left"/>
      <w:pPr>
        <w:tabs>
          <w:tab w:val="num" w:pos="1077"/>
        </w:tabs>
        <w:ind w:left="1077" w:hanging="283"/>
      </w:pPr>
      <w:rPr>
        <w:rFonts w:ascii="Wingdings" w:hAnsi="Wingdings" w:hint="default"/>
        <w:sz w:val="20"/>
      </w:rPr>
    </w:lvl>
    <w:lvl w:ilvl="3">
      <w:start w:val="1"/>
      <w:numFmt w:val="bullet"/>
      <w:lvlText w:val=""/>
      <w:lvlJc w:val="left"/>
      <w:pPr>
        <w:tabs>
          <w:tab w:val="num" w:pos="1361"/>
        </w:tabs>
        <w:ind w:left="1361" w:hanging="284"/>
      </w:pPr>
      <w:rPr>
        <w:rFonts w:ascii="Symbol" w:hAnsi="Symbol" w:hint="default"/>
        <w:sz w:val="18"/>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587427251">
    <w:abstractNumId w:val="5"/>
  </w:num>
  <w:num w:numId="2" w16cid:durableId="1336030964">
    <w:abstractNumId w:val="11"/>
  </w:num>
  <w:num w:numId="3" w16cid:durableId="575668293">
    <w:abstractNumId w:val="6"/>
  </w:num>
  <w:num w:numId="4" w16cid:durableId="158346676">
    <w:abstractNumId w:val="12"/>
  </w:num>
  <w:num w:numId="5" w16cid:durableId="1982808698">
    <w:abstractNumId w:val="7"/>
  </w:num>
  <w:num w:numId="6" w16cid:durableId="1754087260">
    <w:abstractNumId w:val="1"/>
  </w:num>
  <w:num w:numId="7" w16cid:durableId="624433531">
    <w:abstractNumId w:val="3"/>
  </w:num>
  <w:num w:numId="8" w16cid:durableId="1460218397">
    <w:abstractNumId w:val="8"/>
  </w:num>
  <w:num w:numId="9" w16cid:durableId="1263033802">
    <w:abstractNumId w:val="13"/>
  </w:num>
  <w:num w:numId="10" w16cid:durableId="1104304566">
    <w:abstractNumId w:val="4"/>
  </w:num>
  <w:num w:numId="11" w16cid:durableId="1817449215">
    <w:abstractNumId w:val="10"/>
  </w:num>
  <w:num w:numId="12" w16cid:durableId="1142581455">
    <w:abstractNumId w:val="2"/>
  </w:num>
  <w:num w:numId="13" w16cid:durableId="2043896743">
    <w:abstractNumId w:val="9"/>
  </w:num>
  <w:num w:numId="14" w16cid:durableId="386301467">
    <w:abstractNumId w:val="0"/>
  </w:num>
  <w:num w:numId="15" w16cid:durableId="824777884">
    <w:abstractNumId w:val="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ian Gustescu">
    <w15:presenceInfo w15:providerId="AD" w15:userId="S::emilian.gustescu@autoliv.com::89d746c6-9d6d-4c8c-a2c8-63081b6fe0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AU"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DF"/>
    <w:rsid w:val="00006526"/>
    <w:rsid w:val="00023BB5"/>
    <w:rsid w:val="000259E9"/>
    <w:rsid w:val="000264EA"/>
    <w:rsid w:val="0004125B"/>
    <w:rsid w:val="00055C49"/>
    <w:rsid w:val="000729CE"/>
    <w:rsid w:val="00080478"/>
    <w:rsid w:val="000827F5"/>
    <w:rsid w:val="000860ED"/>
    <w:rsid w:val="000876A2"/>
    <w:rsid w:val="00091EE5"/>
    <w:rsid w:val="00092777"/>
    <w:rsid w:val="00097215"/>
    <w:rsid w:val="000A0DF9"/>
    <w:rsid w:val="000A26F5"/>
    <w:rsid w:val="000C0D7D"/>
    <w:rsid w:val="000C3E03"/>
    <w:rsid w:val="000C5EE1"/>
    <w:rsid w:val="000E0290"/>
    <w:rsid w:val="000E509A"/>
    <w:rsid w:val="000E5738"/>
    <w:rsid w:val="000E71E5"/>
    <w:rsid w:val="000F1623"/>
    <w:rsid w:val="000F4461"/>
    <w:rsid w:val="000F7CDB"/>
    <w:rsid w:val="001043EF"/>
    <w:rsid w:val="00106D26"/>
    <w:rsid w:val="001079B6"/>
    <w:rsid w:val="00111D1B"/>
    <w:rsid w:val="00117E7B"/>
    <w:rsid w:val="001278D5"/>
    <w:rsid w:val="00141501"/>
    <w:rsid w:val="00160850"/>
    <w:rsid w:val="001A5158"/>
    <w:rsid w:val="001A604D"/>
    <w:rsid w:val="001B50AB"/>
    <w:rsid w:val="001C0313"/>
    <w:rsid w:val="001D5953"/>
    <w:rsid w:val="001F153E"/>
    <w:rsid w:val="001F1918"/>
    <w:rsid w:val="001F36BA"/>
    <w:rsid w:val="001F6638"/>
    <w:rsid w:val="00206304"/>
    <w:rsid w:val="00261017"/>
    <w:rsid w:val="00262D88"/>
    <w:rsid w:val="00276D74"/>
    <w:rsid w:val="00285AE0"/>
    <w:rsid w:val="00286BA4"/>
    <w:rsid w:val="0029335B"/>
    <w:rsid w:val="00296B9F"/>
    <w:rsid w:val="002C3971"/>
    <w:rsid w:val="002D0B87"/>
    <w:rsid w:val="002D1E94"/>
    <w:rsid w:val="002D2D87"/>
    <w:rsid w:val="002E5805"/>
    <w:rsid w:val="002E714C"/>
    <w:rsid w:val="002E7F9B"/>
    <w:rsid w:val="00303CBC"/>
    <w:rsid w:val="003040B8"/>
    <w:rsid w:val="00304191"/>
    <w:rsid w:val="0030519C"/>
    <w:rsid w:val="00313FB4"/>
    <w:rsid w:val="0031650B"/>
    <w:rsid w:val="00320C23"/>
    <w:rsid w:val="00333763"/>
    <w:rsid w:val="003348DC"/>
    <w:rsid w:val="00341CE2"/>
    <w:rsid w:val="00342D44"/>
    <w:rsid w:val="00367A0E"/>
    <w:rsid w:val="0037544A"/>
    <w:rsid w:val="003927FE"/>
    <w:rsid w:val="00393CFA"/>
    <w:rsid w:val="003A0519"/>
    <w:rsid w:val="003A2EAC"/>
    <w:rsid w:val="003B330A"/>
    <w:rsid w:val="003B5D38"/>
    <w:rsid w:val="003D63FD"/>
    <w:rsid w:val="003E40E7"/>
    <w:rsid w:val="003F3058"/>
    <w:rsid w:val="00403F17"/>
    <w:rsid w:val="00405789"/>
    <w:rsid w:val="004062F9"/>
    <w:rsid w:val="00407223"/>
    <w:rsid w:val="00416BCA"/>
    <w:rsid w:val="004241B9"/>
    <w:rsid w:val="00425E86"/>
    <w:rsid w:val="0042676B"/>
    <w:rsid w:val="004317E4"/>
    <w:rsid w:val="00433683"/>
    <w:rsid w:val="00437C8D"/>
    <w:rsid w:val="00446DAC"/>
    <w:rsid w:val="004473C3"/>
    <w:rsid w:val="00482A80"/>
    <w:rsid w:val="004A53B8"/>
    <w:rsid w:val="004A6F07"/>
    <w:rsid w:val="004B756D"/>
    <w:rsid w:val="004D7902"/>
    <w:rsid w:val="00501E39"/>
    <w:rsid w:val="00527700"/>
    <w:rsid w:val="00527967"/>
    <w:rsid w:val="00536511"/>
    <w:rsid w:val="005479AC"/>
    <w:rsid w:val="00555E5E"/>
    <w:rsid w:val="00562C96"/>
    <w:rsid w:val="005673E3"/>
    <w:rsid w:val="00573513"/>
    <w:rsid w:val="005858FA"/>
    <w:rsid w:val="00590C7A"/>
    <w:rsid w:val="005914A2"/>
    <w:rsid w:val="0059231A"/>
    <w:rsid w:val="005C791D"/>
    <w:rsid w:val="005D3FE3"/>
    <w:rsid w:val="005E20A9"/>
    <w:rsid w:val="005F2A5E"/>
    <w:rsid w:val="005F343B"/>
    <w:rsid w:val="005F58F3"/>
    <w:rsid w:val="00606FC6"/>
    <w:rsid w:val="0061558D"/>
    <w:rsid w:val="00620476"/>
    <w:rsid w:val="0064107B"/>
    <w:rsid w:val="00641B52"/>
    <w:rsid w:val="006537A5"/>
    <w:rsid w:val="00656EEC"/>
    <w:rsid w:val="0065700F"/>
    <w:rsid w:val="00665113"/>
    <w:rsid w:val="0067497F"/>
    <w:rsid w:val="00674DD8"/>
    <w:rsid w:val="00693320"/>
    <w:rsid w:val="006A5520"/>
    <w:rsid w:val="006A73C7"/>
    <w:rsid w:val="006A7B13"/>
    <w:rsid w:val="006B5E43"/>
    <w:rsid w:val="006B6F79"/>
    <w:rsid w:val="006C5629"/>
    <w:rsid w:val="006D0367"/>
    <w:rsid w:val="006E6B3E"/>
    <w:rsid w:val="00702C3A"/>
    <w:rsid w:val="0073064C"/>
    <w:rsid w:val="00744CCC"/>
    <w:rsid w:val="007538E2"/>
    <w:rsid w:val="0075705D"/>
    <w:rsid w:val="007572D8"/>
    <w:rsid w:val="0076576A"/>
    <w:rsid w:val="00766BD3"/>
    <w:rsid w:val="00774EC4"/>
    <w:rsid w:val="00777211"/>
    <w:rsid w:val="00777276"/>
    <w:rsid w:val="00796B1C"/>
    <w:rsid w:val="007A1E23"/>
    <w:rsid w:val="007B03F2"/>
    <w:rsid w:val="007B2670"/>
    <w:rsid w:val="007C51BA"/>
    <w:rsid w:val="007D2C18"/>
    <w:rsid w:val="007E1C91"/>
    <w:rsid w:val="007F7678"/>
    <w:rsid w:val="007F7E48"/>
    <w:rsid w:val="00800C89"/>
    <w:rsid w:val="008030F4"/>
    <w:rsid w:val="008046ED"/>
    <w:rsid w:val="00814017"/>
    <w:rsid w:val="008161BB"/>
    <w:rsid w:val="00816DE1"/>
    <w:rsid w:val="00830F42"/>
    <w:rsid w:val="00840976"/>
    <w:rsid w:val="00843542"/>
    <w:rsid w:val="0087478C"/>
    <w:rsid w:val="0087669F"/>
    <w:rsid w:val="008835F6"/>
    <w:rsid w:val="00886823"/>
    <w:rsid w:val="00887772"/>
    <w:rsid w:val="0089553A"/>
    <w:rsid w:val="008A3E9F"/>
    <w:rsid w:val="008C714E"/>
    <w:rsid w:val="008D36E8"/>
    <w:rsid w:val="008E1C99"/>
    <w:rsid w:val="00911A72"/>
    <w:rsid w:val="0091320C"/>
    <w:rsid w:val="0091694D"/>
    <w:rsid w:val="00920FB7"/>
    <w:rsid w:val="00921854"/>
    <w:rsid w:val="00930552"/>
    <w:rsid w:val="00934D0F"/>
    <w:rsid w:val="00936489"/>
    <w:rsid w:val="009779D6"/>
    <w:rsid w:val="00987BE7"/>
    <w:rsid w:val="00991BC2"/>
    <w:rsid w:val="009B4BE5"/>
    <w:rsid w:val="009E12E6"/>
    <w:rsid w:val="009E44EC"/>
    <w:rsid w:val="009E48C7"/>
    <w:rsid w:val="009F03F6"/>
    <w:rsid w:val="00A04572"/>
    <w:rsid w:val="00A21CF3"/>
    <w:rsid w:val="00A27350"/>
    <w:rsid w:val="00A64437"/>
    <w:rsid w:val="00A82B52"/>
    <w:rsid w:val="00A86750"/>
    <w:rsid w:val="00A951DC"/>
    <w:rsid w:val="00A977A2"/>
    <w:rsid w:val="00AA2A22"/>
    <w:rsid w:val="00AA3DBC"/>
    <w:rsid w:val="00AA61CF"/>
    <w:rsid w:val="00AB10A8"/>
    <w:rsid w:val="00AB1D6C"/>
    <w:rsid w:val="00AC0321"/>
    <w:rsid w:val="00AC61D5"/>
    <w:rsid w:val="00AC6840"/>
    <w:rsid w:val="00AE4BDF"/>
    <w:rsid w:val="00AF4A7B"/>
    <w:rsid w:val="00AF73DD"/>
    <w:rsid w:val="00B11A83"/>
    <w:rsid w:val="00B1545F"/>
    <w:rsid w:val="00B21326"/>
    <w:rsid w:val="00B26143"/>
    <w:rsid w:val="00B36BB7"/>
    <w:rsid w:val="00B50A71"/>
    <w:rsid w:val="00B51DAD"/>
    <w:rsid w:val="00B546C7"/>
    <w:rsid w:val="00B556FD"/>
    <w:rsid w:val="00B5594C"/>
    <w:rsid w:val="00B57B2B"/>
    <w:rsid w:val="00B647F9"/>
    <w:rsid w:val="00B659F6"/>
    <w:rsid w:val="00B77856"/>
    <w:rsid w:val="00BA0E78"/>
    <w:rsid w:val="00BA71DC"/>
    <w:rsid w:val="00BA7436"/>
    <w:rsid w:val="00BB7E59"/>
    <w:rsid w:val="00BC3B44"/>
    <w:rsid w:val="00BD01E4"/>
    <w:rsid w:val="00C07B67"/>
    <w:rsid w:val="00C106E9"/>
    <w:rsid w:val="00C117CB"/>
    <w:rsid w:val="00C405CD"/>
    <w:rsid w:val="00C42B25"/>
    <w:rsid w:val="00C46C24"/>
    <w:rsid w:val="00C6291E"/>
    <w:rsid w:val="00C6355D"/>
    <w:rsid w:val="00C70364"/>
    <w:rsid w:val="00C706E7"/>
    <w:rsid w:val="00C73014"/>
    <w:rsid w:val="00C754A3"/>
    <w:rsid w:val="00C80CB6"/>
    <w:rsid w:val="00C82EC9"/>
    <w:rsid w:val="00C85AD2"/>
    <w:rsid w:val="00C87ACD"/>
    <w:rsid w:val="00C92C07"/>
    <w:rsid w:val="00C934FD"/>
    <w:rsid w:val="00C95592"/>
    <w:rsid w:val="00CA1627"/>
    <w:rsid w:val="00CA30E6"/>
    <w:rsid w:val="00CA36D8"/>
    <w:rsid w:val="00CA78C5"/>
    <w:rsid w:val="00CB7102"/>
    <w:rsid w:val="00CC5FBB"/>
    <w:rsid w:val="00CC6679"/>
    <w:rsid w:val="00CC7005"/>
    <w:rsid w:val="00CD128F"/>
    <w:rsid w:val="00CD75E5"/>
    <w:rsid w:val="00CE17AA"/>
    <w:rsid w:val="00CE74F4"/>
    <w:rsid w:val="00CF5576"/>
    <w:rsid w:val="00D01285"/>
    <w:rsid w:val="00D05D1A"/>
    <w:rsid w:val="00D17587"/>
    <w:rsid w:val="00D2294A"/>
    <w:rsid w:val="00D64184"/>
    <w:rsid w:val="00D7559E"/>
    <w:rsid w:val="00D84D02"/>
    <w:rsid w:val="00D94743"/>
    <w:rsid w:val="00DA1F91"/>
    <w:rsid w:val="00DA4C01"/>
    <w:rsid w:val="00DB555E"/>
    <w:rsid w:val="00DC168D"/>
    <w:rsid w:val="00DF3D6E"/>
    <w:rsid w:val="00E107BF"/>
    <w:rsid w:val="00E16206"/>
    <w:rsid w:val="00E25DBF"/>
    <w:rsid w:val="00E41471"/>
    <w:rsid w:val="00E45021"/>
    <w:rsid w:val="00E63826"/>
    <w:rsid w:val="00E74832"/>
    <w:rsid w:val="00E85557"/>
    <w:rsid w:val="00E87D0B"/>
    <w:rsid w:val="00EA5D8E"/>
    <w:rsid w:val="00EB1D44"/>
    <w:rsid w:val="00EB3189"/>
    <w:rsid w:val="00EB3C29"/>
    <w:rsid w:val="00EC71FF"/>
    <w:rsid w:val="00EE0A46"/>
    <w:rsid w:val="00EE3C5B"/>
    <w:rsid w:val="00EE4C8F"/>
    <w:rsid w:val="00EF1608"/>
    <w:rsid w:val="00EF24E2"/>
    <w:rsid w:val="00F04F48"/>
    <w:rsid w:val="00F0509B"/>
    <w:rsid w:val="00F1292D"/>
    <w:rsid w:val="00F12E1C"/>
    <w:rsid w:val="00F1767F"/>
    <w:rsid w:val="00F371F3"/>
    <w:rsid w:val="00F50763"/>
    <w:rsid w:val="00F530AB"/>
    <w:rsid w:val="00F6559A"/>
    <w:rsid w:val="00F6645A"/>
    <w:rsid w:val="00F7361E"/>
    <w:rsid w:val="00F7511B"/>
    <w:rsid w:val="00F905EC"/>
    <w:rsid w:val="00F90EF1"/>
    <w:rsid w:val="00F919DC"/>
    <w:rsid w:val="00F96820"/>
    <w:rsid w:val="00FA0F12"/>
    <w:rsid w:val="00FA2742"/>
    <w:rsid w:val="00FD0647"/>
    <w:rsid w:val="00FE3131"/>
    <w:rsid w:val="00FE63D6"/>
    <w:rsid w:val="00FE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81FE5"/>
  <w15:docId w15:val="{2087EAF3-2671-467A-BA30-28616E6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6B9F"/>
    <w:pPr>
      <w:spacing w:after="120"/>
    </w:pPr>
    <w:rPr>
      <w:sz w:val="22"/>
      <w:szCs w:val="24"/>
    </w:rPr>
  </w:style>
  <w:style w:type="paragraph" w:styleId="Heading1">
    <w:name w:val="heading 1"/>
    <w:next w:val="Normal"/>
    <w:qFormat/>
    <w:rsid w:val="00296B9F"/>
    <w:pPr>
      <w:keepNext/>
      <w:numPr>
        <w:numId w:val="3"/>
      </w:numPr>
      <w:pBdr>
        <w:bottom w:val="single" w:sz="8" w:space="1" w:color="000080"/>
      </w:pBdr>
      <w:spacing w:before="360" w:after="60"/>
      <w:ind w:right="210"/>
      <w:outlineLvl w:val="0"/>
    </w:pPr>
    <w:rPr>
      <w:rFonts w:ascii="Arial" w:hAnsi="Arial" w:cs="Arial"/>
      <w:b/>
      <w:bCs/>
      <w:color w:val="000080"/>
      <w:kern w:val="32"/>
      <w:sz w:val="40"/>
      <w:szCs w:val="32"/>
      <w:u w:color="000080"/>
    </w:rPr>
  </w:style>
  <w:style w:type="paragraph" w:styleId="Heading2">
    <w:name w:val="heading 2"/>
    <w:next w:val="Normal"/>
    <w:qFormat/>
    <w:rsid w:val="00936489"/>
    <w:pPr>
      <w:keepNext/>
      <w:numPr>
        <w:ilvl w:val="1"/>
        <w:numId w:val="3"/>
      </w:numPr>
      <w:tabs>
        <w:tab w:val="clear" w:pos="737"/>
        <w:tab w:val="num" w:pos="720"/>
      </w:tabs>
      <w:spacing w:before="360" w:after="60"/>
      <w:ind w:left="720" w:hanging="720"/>
      <w:outlineLvl w:val="1"/>
    </w:pPr>
    <w:rPr>
      <w:rFonts w:ascii="Arial" w:hAnsi="Arial" w:cs="Arial"/>
      <w:b/>
      <w:bCs/>
      <w:i/>
      <w:iCs/>
      <w:sz w:val="32"/>
      <w:szCs w:val="28"/>
    </w:rPr>
  </w:style>
  <w:style w:type="paragraph" w:styleId="Heading3">
    <w:name w:val="heading 3"/>
    <w:next w:val="Normal"/>
    <w:link w:val="Heading3Char"/>
    <w:qFormat/>
    <w:rsid w:val="00296B9F"/>
    <w:pPr>
      <w:keepNext/>
      <w:numPr>
        <w:ilvl w:val="2"/>
        <w:numId w:val="3"/>
      </w:numPr>
      <w:spacing w:before="240" w:after="60"/>
      <w:outlineLvl w:val="2"/>
    </w:pPr>
    <w:rPr>
      <w:rFonts w:ascii="Arial" w:hAnsi="Arial" w:cs="Arial"/>
      <w:bCs/>
      <w:i/>
      <w:sz w:val="28"/>
      <w:szCs w:val="26"/>
    </w:rPr>
  </w:style>
  <w:style w:type="paragraph" w:styleId="Heading4">
    <w:name w:val="heading 4"/>
    <w:basedOn w:val="Normal"/>
    <w:next w:val="Normal"/>
    <w:qFormat/>
    <w:rsid w:val="00296B9F"/>
    <w:pPr>
      <w:keepNext/>
      <w:numPr>
        <w:ilvl w:val="3"/>
        <w:numId w:val="3"/>
      </w:numPr>
      <w:spacing w:before="240" w:after="60"/>
      <w:outlineLvl w:val="3"/>
    </w:pPr>
    <w:rPr>
      <w:rFonts w:cs="Arial"/>
      <w:bCs/>
      <w:sz w:val="24"/>
    </w:rPr>
  </w:style>
  <w:style w:type="paragraph" w:styleId="Heading5">
    <w:name w:val="heading 5"/>
    <w:basedOn w:val="Normal"/>
    <w:next w:val="Normal"/>
    <w:qFormat/>
    <w:rsid w:val="000E5738"/>
    <w:pPr>
      <w:numPr>
        <w:ilvl w:val="4"/>
        <w:numId w:val="3"/>
      </w:numPr>
      <w:spacing w:before="240" w:after="60"/>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D88"/>
    <w:pPr>
      <w:spacing w:after="100" w:afterAutospacing="1"/>
    </w:pPr>
    <w:rPr>
      <w:rFonts w:ascii="Arial" w:hAnsi="Arial"/>
    </w:rPr>
    <w:tblPr>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color w:val="FFFFFF"/>
        <w:sz w:val="20"/>
      </w:rPr>
      <w:tblPr/>
      <w:tcPr>
        <w:shd w:val="clear" w:color="auto" w:fill="000080"/>
      </w:tcPr>
    </w:tblStylePr>
  </w:style>
  <w:style w:type="character" w:styleId="PageNumber">
    <w:name w:val="page number"/>
    <w:basedOn w:val="DefaultParagraphFont"/>
    <w:rsid w:val="001043EF"/>
  </w:style>
  <w:style w:type="paragraph" w:styleId="Header">
    <w:name w:val="header"/>
    <w:basedOn w:val="Normal"/>
    <w:autoRedefine/>
    <w:rsid w:val="00F905EC"/>
    <w:pPr>
      <w:tabs>
        <w:tab w:val="center" w:pos="4440"/>
        <w:tab w:val="right" w:pos="9480"/>
      </w:tabs>
      <w:spacing w:after="0"/>
      <w:ind w:left="-600"/>
      <w:jc w:val="right"/>
    </w:pPr>
    <w:rPr>
      <w:i/>
      <w:noProof/>
      <w:sz w:val="16"/>
      <w:szCs w:val="16"/>
    </w:rPr>
  </w:style>
  <w:style w:type="paragraph" w:customStyle="1" w:styleId="FirstpageHeading">
    <w:name w:val="First page Heading"/>
    <w:rsid w:val="00296B9F"/>
    <w:pPr>
      <w:spacing w:before="360" w:after="120"/>
      <w:jc w:val="center"/>
    </w:pPr>
    <w:rPr>
      <w:rFonts w:ascii="Arial" w:hAnsi="Arial"/>
      <w:b/>
      <w:bCs/>
      <w:i/>
      <w:iCs/>
      <w:sz w:val="40"/>
    </w:rPr>
  </w:style>
  <w:style w:type="numbering" w:customStyle="1" w:styleId="Numbered">
    <w:name w:val="Numbered"/>
    <w:basedOn w:val="NoList"/>
    <w:rsid w:val="00416BCA"/>
    <w:pPr>
      <w:numPr>
        <w:numId w:val="6"/>
      </w:numPr>
    </w:pPr>
  </w:style>
  <w:style w:type="paragraph" w:styleId="TOC1">
    <w:name w:val="toc 1"/>
    <w:basedOn w:val="Normal"/>
    <w:next w:val="Normal"/>
    <w:uiPriority w:val="39"/>
    <w:rsid w:val="00A04572"/>
    <w:pPr>
      <w:tabs>
        <w:tab w:val="right" w:pos="9356"/>
      </w:tabs>
      <w:spacing w:before="360"/>
    </w:pPr>
    <w:rPr>
      <w:rFonts w:ascii="Arial" w:hAnsi="Arial"/>
      <w:b/>
      <w:caps/>
      <w:noProof/>
      <w:sz w:val="20"/>
      <w:szCs w:val="20"/>
      <w:u w:val="single"/>
      <w:lang w:eastAsia="sv-SE"/>
    </w:rPr>
  </w:style>
  <w:style w:type="paragraph" w:styleId="TOC3">
    <w:name w:val="toc 3"/>
    <w:basedOn w:val="Normal"/>
    <w:next w:val="Normal"/>
    <w:uiPriority w:val="39"/>
    <w:rsid w:val="00A04572"/>
    <w:pPr>
      <w:tabs>
        <w:tab w:val="right" w:pos="9356"/>
      </w:tabs>
      <w:spacing w:after="0"/>
      <w:ind w:left="142"/>
    </w:pPr>
    <w:rPr>
      <w:rFonts w:ascii="Arial" w:hAnsi="Arial"/>
      <w:smallCaps/>
      <w:noProof/>
      <w:sz w:val="20"/>
      <w:szCs w:val="20"/>
      <w:lang w:eastAsia="sv-SE"/>
    </w:rPr>
  </w:style>
  <w:style w:type="paragraph" w:styleId="TOC2">
    <w:name w:val="toc 2"/>
    <w:basedOn w:val="Normal"/>
    <w:next w:val="Normal"/>
    <w:uiPriority w:val="39"/>
    <w:rsid w:val="00A04572"/>
    <w:pPr>
      <w:tabs>
        <w:tab w:val="right" w:pos="9356"/>
      </w:tabs>
      <w:spacing w:after="0"/>
    </w:pPr>
    <w:rPr>
      <w:rFonts w:ascii="Arial" w:hAnsi="Arial"/>
      <w:b/>
      <w:smallCaps/>
      <w:noProof/>
      <w:sz w:val="20"/>
      <w:szCs w:val="20"/>
      <w:lang w:eastAsia="sv-SE"/>
    </w:rPr>
  </w:style>
  <w:style w:type="paragraph" w:styleId="Footer">
    <w:name w:val="footer"/>
    <w:basedOn w:val="Normal"/>
    <w:rsid w:val="00B11A83"/>
    <w:pPr>
      <w:tabs>
        <w:tab w:val="center" w:pos="4320"/>
        <w:tab w:val="right" w:pos="8640"/>
      </w:tabs>
    </w:pPr>
  </w:style>
  <w:style w:type="numbering" w:customStyle="1" w:styleId="Bulleted">
    <w:name w:val="Bulleted"/>
    <w:basedOn w:val="NoList"/>
    <w:rsid w:val="00B77856"/>
    <w:pPr>
      <w:numPr>
        <w:numId w:val="9"/>
      </w:numPr>
    </w:pPr>
  </w:style>
  <w:style w:type="paragraph" w:styleId="DocumentMap">
    <w:name w:val="Document Map"/>
    <w:basedOn w:val="Normal"/>
    <w:semiHidden/>
    <w:rsid w:val="006C5629"/>
    <w:pPr>
      <w:shd w:val="clear" w:color="auto" w:fill="000080"/>
    </w:pPr>
    <w:rPr>
      <w:rFonts w:ascii="Tahoma" w:hAnsi="Tahoma" w:cs="Tahoma"/>
      <w:sz w:val="20"/>
      <w:szCs w:val="20"/>
    </w:rPr>
  </w:style>
  <w:style w:type="paragraph" w:customStyle="1" w:styleId="Heading">
    <w:name w:val="Heading"/>
    <w:autoRedefine/>
    <w:rsid w:val="00393CFA"/>
    <w:pPr>
      <w:spacing w:before="360" w:after="120"/>
    </w:pPr>
    <w:rPr>
      <w:rFonts w:ascii="Arial" w:hAnsi="Arial"/>
      <w:b/>
      <w:i/>
      <w:sz w:val="36"/>
      <w:szCs w:val="36"/>
    </w:rPr>
  </w:style>
  <w:style w:type="paragraph" w:customStyle="1" w:styleId="StyleArial10ptAfter0pt">
    <w:name w:val="Style Arial 10 pt After:  0 pt"/>
    <w:basedOn w:val="Normal"/>
    <w:rsid w:val="00296B9F"/>
    <w:pPr>
      <w:spacing w:after="0"/>
    </w:pPr>
    <w:rPr>
      <w:rFonts w:ascii="Arial" w:hAnsi="Arial"/>
      <w:sz w:val="20"/>
      <w:szCs w:val="20"/>
    </w:rPr>
  </w:style>
  <w:style w:type="character" w:customStyle="1" w:styleId="StyleBlue">
    <w:name w:val="Style Blue"/>
    <w:rsid w:val="00296B9F"/>
    <w:rPr>
      <w:color w:val="0000FF"/>
      <w:lang w:val="en-US"/>
    </w:rPr>
  </w:style>
  <w:style w:type="character" w:customStyle="1" w:styleId="Blue">
    <w:name w:val="Blue"/>
    <w:rsid w:val="00296B9F"/>
    <w:rPr>
      <w:color w:val="0000FF"/>
      <w:lang w:val="en-US"/>
    </w:rPr>
  </w:style>
  <w:style w:type="paragraph" w:styleId="BalloonText">
    <w:name w:val="Balloon Text"/>
    <w:basedOn w:val="Normal"/>
    <w:link w:val="BalloonTextChar"/>
    <w:rsid w:val="002E7F9B"/>
    <w:pPr>
      <w:spacing w:after="0"/>
    </w:pPr>
    <w:rPr>
      <w:rFonts w:ascii="Tahoma" w:hAnsi="Tahoma" w:cs="Tahoma"/>
      <w:sz w:val="16"/>
      <w:szCs w:val="16"/>
    </w:rPr>
  </w:style>
  <w:style w:type="character" w:customStyle="1" w:styleId="BalloonTextChar">
    <w:name w:val="Balloon Text Char"/>
    <w:basedOn w:val="DefaultParagraphFont"/>
    <w:link w:val="BalloonText"/>
    <w:rsid w:val="002E7F9B"/>
    <w:rPr>
      <w:rFonts w:ascii="Tahoma" w:hAnsi="Tahoma" w:cs="Tahoma"/>
      <w:sz w:val="16"/>
      <w:szCs w:val="16"/>
    </w:rPr>
  </w:style>
  <w:style w:type="character" w:styleId="CommentReference">
    <w:name w:val="annotation reference"/>
    <w:basedOn w:val="DefaultParagraphFont"/>
    <w:rsid w:val="00EF24E2"/>
    <w:rPr>
      <w:sz w:val="16"/>
      <w:szCs w:val="16"/>
    </w:rPr>
  </w:style>
  <w:style w:type="paragraph" w:styleId="CommentText">
    <w:name w:val="annotation text"/>
    <w:basedOn w:val="Normal"/>
    <w:link w:val="CommentTextChar"/>
    <w:rsid w:val="00EF24E2"/>
    <w:rPr>
      <w:sz w:val="20"/>
      <w:szCs w:val="20"/>
    </w:rPr>
  </w:style>
  <w:style w:type="character" w:customStyle="1" w:styleId="CommentTextChar">
    <w:name w:val="Comment Text Char"/>
    <w:basedOn w:val="DefaultParagraphFont"/>
    <w:link w:val="CommentText"/>
    <w:rsid w:val="00EF24E2"/>
  </w:style>
  <w:style w:type="paragraph" w:styleId="CommentSubject">
    <w:name w:val="annotation subject"/>
    <w:basedOn w:val="CommentText"/>
    <w:next w:val="CommentText"/>
    <w:link w:val="CommentSubjectChar"/>
    <w:rsid w:val="00EF24E2"/>
    <w:rPr>
      <w:b/>
      <w:bCs/>
    </w:rPr>
  </w:style>
  <w:style w:type="character" w:customStyle="1" w:styleId="CommentSubjectChar">
    <w:name w:val="Comment Subject Char"/>
    <w:basedOn w:val="CommentTextChar"/>
    <w:link w:val="CommentSubject"/>
    <w:rsid w:val="00EF24E2"/>
    <w:rPr>
      <w:b/>
      <w:bCs/>
    </w:rPr>
  </w:style>
  <w:style w:type="paragraph" w:styleId="Revision">
    <w:name w:val="Revision"/>
    <w:hidden/>
    <w:uiPriority w:val="99"/>
    <w:semiHidden/>
    <w:rsid w:val="00EF24E2"/>
    <w:rPr>
      <w:sz w:val="22"/>
      <w:szCs w:val="24"/>
    </w:rPr>
  </w:style>
  <w:style w:type="table" w:styleId="TableGridLight">
    <w:name w:val="Grid Table Light"/>
    <w:basedOn w:val="TableNormal"/>
    <w:uiPriority w:val="40"/>
    <w:rsid w:val="00D75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040B8"/>
    <w:rPr>
      <w:color w:val="0000FF" w:themeColor="hyperlink"/>
      <w:u w:val="single"/>
    </w:rPr>
  </w:style>
  <w:style w:type="paragraph" w:customStyle="1" w:styleId="Firstpage">
    <w:name w:val="Firstpage"/>
    <w:basedOn w:val="Footer"/>
    <w:rsid w:val="005C791D"/>
    <w:pPr>
      <w:tabs>
        <w:tab w:val="clear" w:pos="4320"/>
        <w:tab w:val="clear" w:pos="8640"/>
        <w:tab w:val="right" w:pos="9720"/>
      </w:tabs>
      <w:spacing w:after="0"/>
    </w:pPr>
    <w:rPr>
      <w:rFonts w:ascii="Arial" w:hAnsi="Arial"/>
      <w:sz w:val="24"/>
      <w:szCs w:val="20"/>
      <w:lang w:val="en-AU"/>
    </w:rPr>
  </w:style>
  <w:style w:type="character" w:customStyle="1" w:styleId="Heading3Char">
    <w:name w:val="Heading 3 Char"/>
    <w:basedOn w:val="DefaultParagraphFont"/>
    <w:link w:val="Heading3"/>
    <w:rsid w:val="003348DC"/>
    <w:rPr>
      <w:rFonts w:ascii="Arial" w:hAnsi="Arial" w:cs="Arial"/>
      <w:bCs/>
      <w:i/>
      <w:sz w:val="28"/>
      <w:szCs w:val="26"/>
    </w:rPr>
  </w:style>
  <w:style w:type="paragraph" w:styleId="Caption">
    <w:name w:val="caption"/>
    <w:basedOn w:val="Normal"/>
    <w:next w:val="Normal"/>
    <w:unhideWhenUsed/>
    <w:qFormat/>
    <w:rsid w:val="00930552"/>
    <w:pPr>
      <w:spacing w:after="200"/>
    </w:pPr>
    <w:rPr>
      <w:i/>
      <w:iCs/>
      <w:color w:val="1F497D" w:themeColor="text2"/>
      <w:sz w:val="18"/>
      <w:szCs w:val="18"/>
    </w:rPr>
  </w:style>
  <w:style w:type="paragraph" w:styleId="TableofFigures">
    <w:name w:val="table of figures"/>
    <w:basedOn w:val="Normal"/>
    <w:next w:val="Normal"/>
    <w:uiPriority w:val="99"/>
    <w:unhideWhenUsed/>
    <w:rsid w:val="001B50AB"/>
    <w:pPr>
      <w:spacing w:after="0"/>
    </w:pPr>
  </w:style>
  <w:style w:type="paragraph" w:styleId="TOCHeading">
    <w:name w:val="TOC Heading"/>
    <w:basedOn w:val="Heading1"/>
    <w:next w:val="Normal"/>
    <w:uiPriority w:val="39"/>
    <w:unhideWhenUsed/>
    <w:qFormat/>
    <w:rsid w:val="000C5EE1"/>
    <w:pPr>
      <w:keepLines/>
      <w:numPr>
        <w:numId w:val="0"/>
      </w:numPr>
      <w:pBdr>
        <w:bottom w:val="none" w:sz="0" w:space="0" w:color="auto"/>
      </w:pBdr>
      <w:spacing w:before="240" w:after="0" w:line="259" w:lineRule="auto"/>
      <w:ind w:right="0"/>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5157">
      <w:bodyDiv w:val="1"/>
      <w:marLeft w:val="0"/>
      <w:marRight w:val="0"/>
      <w:marTop w:val="0"/>
      <w:marBottom w:val="0"/>
      <w:divBdr>
        <w:top w:val="none" w:sz="0" w:space="0" w:color="auto"/>
        <w:left w:val="none" w:sz="0" w:space="0" w:color="auto"/>
        <w:bottom w:val="none" w:sz="0" w:space="0" w:color="auto"/>
        <w:right w:val="none" w:sz="0" w:space="0" w:color="auto"/>
      </w:divBdr>
    </w:div>
    <w:div w:id="1023626391">
      <w:bodyDiv w:val="1"/>
      <w:marLeft w:val="0"/>
      <w:marRight w:val="0"/>
      <w:marTop w:val="0"/>
      <w:marBottom w:val="0"/>
      <w:divBdr>
        <w:top w:val="none" w:sz="0" w:space="0" w:color="auto"/>
        <w:left w:val="none" w:sz="0" w:space="0" w:color="auto"/>
        <w:bottom w:val="none" w:sz="0" w:space="0" w:color="auto"/>
        <w:right w:val="none" w:sz="0" w:space="0" w:color="auto"/>
      </w:divBdr>
      <w:divsChild>
        <w:div w:id="1177888038">
          <w:marLeft w:val="0"/>
          <w:marRight w:val="0"/>
          <w:marTop w:val="0"/>
          <w:marBottom w:val="0"/>
          <w:divBdr>
            <w:top w:val="none" w:sz="0" w:space="0" w:color="auto"/>
            <w:left w:val="none" w:sz="0" w:space="0" w:color="auto"/>
            <w:bottom w:val="none" w:sz="0" w:space="0" w:color="auto"/>
            <w:right w:val="none" w:sz="0" w:space="0" w:color="auto"/>
          </w:divBdr>
          <w:divsChild>
            <w:div w:id="17236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1849">
      <w:bodyDiv w:val="1"/>
      <w:marLeft w:val="0"/>
      <w:marRight w:val="0"/>
      <w:marTop w:val="0"/>
      <w:marBottom w:val="0"/>
      <w:divBdr>
        <w:top w:val="none" w:sz="0" w:space="0" w:color="auto"/>
        <w:left w:val="none" w:sz="0" w:space="0" w:color="auto"/>
        <w:bottom w:val="none" w:sz="0" w:space="0" w:color="auto"/>
        <w:right w:val="none" w:sz="0" w:space="0" w:color="auto"/>
      </w:divBdr>
      <w:divsChild>
        <w:div w:id="25451705">
          <w:marLeft w:val="0"/>
          <w:marRight w:val="0"/>
          <w:marTop w:val="0"/>
          <w:marBottom w:val="0"/>
          <w:divBdr>
            <w:top w:val="none" w:sz="0" w:space="0" w:color="auto"/>
            <w:left w:val="none" w:sz="0" w:space="0" w:color="auto"/>
            <w:bottom w:val="none" w:sz="0" w:space="0" w:color="auto"/>
            <w:right w:val="none" w:sz="0" w:space="0" w:color="auto"/>
          </w:divBdr>
          <w:divsChild>
            <w:div w:id="5905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00016">
      <w:bodyDiv w:val="1"/>
      <w:marLeft w:val="0"/>
      <w:marRight w:val="0"/>
      <w:marTop w:val="0"/>
      <w:marBottom w:val="0"/>
      <w:divBdr>
        <w:top w:val="none" w:sz="0" w:space="0" w:color="auto"/>
        <w:left w:val="none" w:sz="0" w:space="0" w:color="auto"/>
        <w:bottom w:val="none" w:sz="0" w:space="0" w:color="auto"/>
        <w:right w:val="none" w:sz="0" w:space="0" w:color="auto"/>
      </w:divBdr>
      <w:divsChild>
        <w:div w:id="183055962">
          <w:marLeft w:val="0"/>
          <w:marRight w:val="0"/>
          <w:marTop w:val="0"/>
          <w:marBottom w:val="0"/>
          <w:divBdr>
            <w:top w:val="none" w:sz="0" w:space="0" w:color="auto"/>
            <w:left w:val="none" w:sz="0" w:space="0" w:color="auto"/>
            <w:bottom w:val="none" w:sz="0" w:space="0" w:color="auto"/>
            <w:right w:val="none" w:sz="0" w:space="0" w:color="auto"/>
          </w:divBdr>
          <w:divsChild>
            <w:div w:id="5344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4796">
      <w:bodyDiv w:val="1"/>
      <w:marLeft w:val="0"/>
      <w:marRight w:val="0"/>
      <w:marTop w:val="0"/>
      <w:marBottom w:val="0"/>
      <w:divBdr>
        <w:top w:val="none" w:sz="0" w:space="0" w:color="auto"/>
        <w:left w:val="none" w:sz="0" w:space="0" w:color="auto"/>
        <w:bottom w:val="none" w:sz="0" w:space="0" w:color="auto"/>
        <w:right w:val="none" w:sz="0" w:space="0" w:color="auto"/>
      </w:divBdr>
      <w:divsChild>
        <w:div w:id="1277371200">
          <w:marLeft w:val="0"/>
          <w:marRight w:val="0"/>
          <w:marTop w:val="0"/>
          <w:marBottom w:val="0"/>
          <w:divBdr>
            <w:top w:val="none" w:sz="0" w:space="0" w:color="auto"/>
            <w:left w:val="none" w:sz="0" w:space="0" w:color="auto"/>
            <w:bottom w:val="none" w:sz="0" w:space="0" w:color="auto"/>
            <w:right w:val="none" w:sz="0" w:space="0" w:color="auto"/>
          </w:divBdr>
          <w:divsChild>
            <w:div w:id="12832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652">
      <w:bodyDiv w:val="1"/>
      <w:marLeft w:val="0"/>
      <w:marRight w:val="0"/>
      <w:marTop w:val="0"/>
      <w:marBottom w:val="0"/>
      <w:divBdr>
        <w:top w:val="none" w:sz="0" w:space="0" w:color="auto"/>
        <w:left w:val="none" w:sz="0" w:space="0" w:color="auto"/>
        <w:bottom w:val="none" w:sz="0" w:space="0" w:color="auto"/>
        <w:right w:val="none" w:sz="0" w:space="0" w:color="auto"/>
      </w:divBdr>
    </w:div>
    <w:div w:id="210718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vteams.alv.autoliv.int/sites/aeuaeequalityassurance/AEM%20Process%20wiki/acronyms.aspx" TargetMode="External"/><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ALEGlobalSWProcess\ProductDevelopment\Template\SW00TEM006_Generic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57034-8CE2-438A-8C39-C5988A8E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SW00TEM006_Generic_Word_Template</Template>
  <TotalTime>65</TotalTime>
  <Pages>13</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Detailed Design Template</vt:lpstr>
    </vt:vector>
  </TitlesOfParts>
  <Company>Autoliv Electronics and Mechatronics</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Template</dc:title>
  <dc:subject/>
  <dc:creator>Marion.Rakotonoelina</dc:creator>
  <cp:keywords/>
  <dc:description/>
  <cp:lastModifiedBy>Stefan Dominte</cp:lastModifiedBy>
  <cp:revision>113</cp:revision>
  <cp:lastPrinted>2011-02-23T12:47:00Z</cp:lastPrinted>
  <dcterms:created xsi:type="dcterms:W3CDTF">2012-07-31T07:47:00Z</dcterms:created>
  <dcterms:modified xsi:type="dcterms:W3CDTF">2023-05-08T11:02:00Z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X</vt:lpwstr>
  </property>
  <property fmtid="{D5CDD505-2E9C-101B-9397-08002B2CF9AE}" pid="4" name="MXActual_state_Preliminary">
    <vt:lpwstr>YYYY-MM-DD HH:MM</vt:lpwstr>
  </property>
  <property fmtid="{D5CDD505-2E9C-101B-9397-08002B2CF9AE}" pid="5" name="MXActual_state_Release">
    <vt:lpwstr>XXX</vt:lpwstr>
  </property>
  <property fmtid="{D5CDD505-2E9C-101B-9397-08002B2CF9AE}" pid="6" name="MXActual_state_Review">
    <vt:lpwstr>XXX</vt:lpwstr>
  </property>
  <property fmtid="{D5CDD505-2E9C-101B-9397-08002B2CF9AE}" pid="7" name="MXActual_state_Superceded">
    <vt:lpwstr>XXX</vt:lpwstr>
  </property>
  <property fmtid="{D5CDD505-2E9C-101B-9397-08002B2CF9AE}" pid="8" name="MXalvApplicationVersion">
    <vt:lpwstr/>
  </property>
  <property fmtid="{D5CDD505-2E9C-101B-9397-08002B2CF9AE}" pid="9" name="MXalvChangeDescription">
    <vt:lpwstr>xxx</vt:lpwstr>
  </property>
  <property fmtid="{D5CDD505-2E9C-101B-9397-08002B2CF9AE}" pid="10" name="MXAuthority">
    <vt:lpwstr>Process and method</vt:lpwstr>
  </property>
  <property fmtid="{D5CDD505-2E9C-101B-9397-08002B2CF9AE}" pid="11" name="MXAuthority_BusinessUnit">
    <vt:lpwstr/>
  </property>
  <property fmtid="{D5CDD505-2E9C-101B-9397-08002B2CF9AE}" pid="12" name="MXAuthority_Description">
    <vt:lpwstr>Description</vt:lpwstr>
  </property>
  <property fmtid="{D5CDD505-2E9C-101B-9397-08002B2CF9AE}" pid="13" name="MXAuthority_LocalNumber">
    <vt:lpwstr>XXXXX</vt:lpwstr>
  </property>
  <property fmtid="{D5CDD505-2E9C-101B-9397-08002B2CF9AE}" pid="14" name="MXAuthority_Owner">
    <vt:lpwstr>Name</vt:lpwstr>
  </property>
  <property fmtid="{D5CDD505-2E9C-101B-9397-08002B2CF9AE}" pid="15" name="MXAuthority_Program">
    <vt:lpwstr/>
  </property>
  <property fmtid="{D5CDD505-2E9C-101B-9397-08002B2CF9AE}" pid="16" name="MXCheckin Reason">
    <vt:lpwstr/>
  </property>
  <property fmtid="{D5CDD505-2E9C-101B-9397-08002B2CF9AE}" pid="17" name="MXCheckin User">
    <vt:lpwstr>Name</vt:lpwstr>
  </property>
  <property fmtid="{D5CDD505-2E9C-101B-9397-08002B2CF9AE}" pid="18" name="MXCurrent">
    <vt:lpwstr>Draft</vt:lpwstr>
  </property>
  <property fmtid="{D5CDD505-2E9C-101B-9397-08002B2CF9AE}" pid="19" name="MXCurrent.Localized">
    <vt:lpwstr>State</vt:lpwstr>
  </property>
  <property fmtid="{D5CDD505-2E9C-101B-9397-08002B2CF9AE}" pid="20" name="MXDescription">
    <vt:lpwstr/>
  </property>
  <property fmtid="{D5CDD505-2E9C-101B-9397-08002B2CF9AE}" pid="21" name="MXDesignated User">
    <vt:lpwstr>Unassigned</vt:lpwstr>
  </property>
  <property fmtid="{D5CDD505-2E9C-101B-9397-08002B2CF9AE}" pid="22" name="MXEmail">
    <vt:lpwstr>xxx.xxx@autoliv.com</vt:lpwstr>
  </property>
  <property fmtid="{D5CDD505-2E9C-101B-9397-08002B2CF9AE}" pid="23" name="MXFirstName">
    <vt:lpwstr>Firstname</vt:lpwstr>
  </property>
  <property fmtid="{D5CDD505-2E9C-101B-9397-08002B2CF9AE}" pid="24" name="MXIs Version Object">
    <vt:lpwstr>False</vt:lpwstr>
  </property>
  <property fmtid="{D5CDD505-2E9C-101B-9397-08002B2CF9AE}" pid="25" name="MXLanguage">
    <vt:lpwstr>English</vt:lpwstr>
  </property>
  <property fmtid="{D5CDD505-2E9C-101B-9397-08002B2CF9AE}" pid="26" name="MXLastName">
    <vt:lpwstr>Lastname</vt:lpwstr>
  </property>
  <property fmtid="{D5CDD505-2E9C-101B-9397-08002B2CF9AE}" pid="27" name="MXLatestVersion">
    <vt:lpwstr>X</vt:lpwstr>
  </property>
  <property fmtid="{D5CDD505-2E9C-101B-9397-08002B2CF9AE}" pid="28" name="MXMiddleName">
    <vt:lpwstr/>
  </property>
  <property fmtid="{D5CDD505-2E9C-101B-9397-08002B2CF9AE}" pid="29" name="MXMove Files To Version">
    <vt:lpwstr>False</vt:lpwstr>
  </property>
  <property fmtid="{D5CDD505-2E9C-101B-9397-08002B2CF9AE}" pid="30" name="MXName">
    <vt:lpwstr>EXXXXXX</vt:lpwstr>
  </property>
  <property fmtid="{D5CDD505-2E9C-101B-9397-08002B2CF9AE}" pid="31" name="MXOriginator">
    <vt:lpwstr>name</vt:lpwstr>
  </property>
  <property fmtid="{D5CDD505-2E9C-101B-9397-08002B2CF9AE}" pid="32" name="MXPolicy">
    <vt:lpwstr>ReviewPolicy</vt:lpwstr>
  </property>
  <property fmtid="{D5CDD505-2E9C-101B-9397-08002B2CF9AE}" pid="33" name="MXPolicy.Localized">
    <vt:lpwstr>ReviewPolicy</vt:lpwstr>
  </property>
  <property fmtid="{D5CDD505-2E9C-101B-9397-08002B2CF9AE}" pid="34" name="MXRevision">
    <vt:lpwstr>TBD</vt:lpwstr>
  </property>
  <property fmtid="{D5CDD505-2E9C-101B-9397-08002B2CF9AE}" pid="35" name="MXSignatures_state_Preliminary">
    <vt:lpwstr/>
  </property>
  <property fmtid="{D5CDD505-2E9C-101B-9397-08002B2CF9AE}" pid="36" name="MXSignatures_state_Release">
    <vt:lpwstr/>
  </property>
  <property fmtid="{D5CDD505-2E9C-101B-9397-08002B2CF9AE}" pid="37" name="MXSignatures_state_Review">
    <vt:lpwstr/>
  </property>
  <property fmtid="{D5CDD505-2E9C-101B-9397-08002B2CF9AE}" pid="38" name="MXSignatures_state_Superceded">
    <vt:lpwstr/>
  </property>
  <property fmtid="{D5CDD505-2E9C-101B-9397-08002B2CF9AE}" pid="39" name="MXSuspend Versioning">
    <vt:lpwstr>False</vt:lpwstr>
  </property>
  <property fmtid="{D5CDD505-2E9C-101B-9397-08002B2CF9AE}" pid="40" name="MXTitle">
    <vt:lpwstr> SW Detailed Design (DD)</vt:lpwstr>
  </property>
  <property fmtid="{D5CDD505-2E9C-101B-9397-08002B2CF9AE}" pid="41" name="MXType">
    <vt:lpwstr>Template</vt:lpwstr>
  </property>
  <property fmtid="{D5CDD505-2E9C-101B-9397-08002B2CF9AE}" pid="42" name="MXType.Localized">
    <vt:lpwstr>Template</vt:lpwstr>
  </property>
  <property fmtid="{D5CDD505-2E9C-101B-9397-08002B2CF9AE}" pid="43" name="MXUser">
    <vt:lpwstr>[Name]</vt:lpwstr>
  </property>
  <property fmtid="{D5CDD505-2E9C-101B-9397-08002B2CF9AE}" pid="44" name="MXVersion">
    <vt:lpwstr>TBD</vt:lpwstr>
  </property>
  <property fmtid="{D5CDD505-2E9C-101B-9397-08002B2CF9AE}" pid="45" name="MXActual_state_Released">
    <vt:lpwstr>2021-8</vt:lpwstr>
  </property>
  <property fmtid="{D5CDD505-2E9C-101B-9397-08002B2CF9AE}" pid="46" name="MXSignatures_state_Released">
    <vt:lpwstr/>
  </property>
  <property fmtid="{D5CDD505-2E9C-101B-9397-08002B2CF9AE}" pid="47" name="MXCheckin Date">
    <vt:lpwstr>YYYY-MM-DD HH:MM</vt:lpwstr>
  </property>
  <property fmtid="{D5CDD505-2E9C-101B-9397-08002B2CF9AE}" pid="48" name="MXRoute_In-Work_date">
    <vt:lpwstr/>
  </property>
  <property fmtid="{D5CDD505-2E9C-101B-9397-08002B2CF9AE}" pid="49" name="MXRoute_In-Work_name">
    <vt:lpwstr/>
  </property>
  <property fmtid="{D5CDD505-2E9C-101B-9397-08002B2CF9AE}" pid="50" name="MXRoute_Released_date">
    <vt:lpwstr/>
  </property>
  <property fmtid="{D5CDD505-2E9C-101B-9397-08002B2CF9AE}" pid="51" name="MXRoute_Released_name">
    <vt:lpwstr/>
  </property>
  <property fmtid="{D5CDD505-2E9C-101B-9397-08002B2CF9AE}" pid="52" name="MXRoute_Superseded_date">
    <vt:lpwstr/>
  </property>
  <property fmtid="{D5CDD505-2E9C-101B-9397-08002B2CF9AE}" pid="53" name="MXRoute_Superseded_name">
    <vt:lpwstr/>
  </property>
  <property fmtid="{D5CDD505-2E9C-101B-9397-08002B2CF9AE}" pid="54" name="MXDocTemplate_Rev">
    <vt:lpwstr>AEM_PROCESS_1.16.00 </vt:lpwstr>
  </property>
  <property fmtid="{D5CDD505-2E9C-101B-9397-08002B2CF9AE}" pid="55" name="TemplateVersion">
    <vt:lpwstr>1.16.00 </vt:lpwstr>
  </property>
  <property fmtid="{D5CDD505-2E9C-101B-9397-08002B2CF9AE}" pid="56" name="MXDocTemplate_State">
    <vt:lpwstr>Release</vt:lpwstr>
  </property>
  <property fmtid="{D5CDD505-2E9C-101B-9397-08002B2CF9AE}" pid="57" name="MXDocTemplate_Name">
    <vt:lpwstr>SW03TEM001</vt:lpwstr>
  </property>
</Properties>
</file>