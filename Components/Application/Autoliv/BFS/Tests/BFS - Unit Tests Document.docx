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F1" w:rsidRDefault="004141F1">
      <w:pPr>
        <w:pStyle w:val="Pieddepage"/>
        <w:tabs>
          <w:tab w:val="clear" w:pos="4819"/>
          <w:tab w:val="clear" w:pos="9071"/>
        </w:tabs>
        <w:rPr>
          <w:lang w:val="en-US"/>
        </w:rPr>
      </w:pPr>
    </w:p>
    <w:p w:rsidR="004141F1" w:rsidRDefault="004141F1">
      <w:pPr>
        <w:rPr>
          <w:lang w:val="en-US"/>
        </w:rPr>
      </w:pPr>
    </w:p>
    <w:p w:rsidR="004141F1" w:rsidRDefault="004141F1">
      <w:pPr>
        <w:jc w:val="center"/>
        <w:outlineLvl w:val="0"/>
        <w:rPr>
          <w:b/>
          <w:lang w:val="en-US"/>
        </w:rPr>
      </w:pPr>
      <w:bookmarkStart w:id="0" w:name="Confid"/>
      <w:r>
        <w:rPr>
          <w:b/>
          <w:lang w:val="en-US"/>
        </w:rPr>
        <w:t>RESTRICTED ACCESS</w:t>
      </w:r>
      <w:bookmarkEnd w:id="0"/>
    </w:p>
    <w:p w:rsidR="004141F1" w:rsidRDefault="004141F1">
      <w:pPr>
        <w:rPr>
          <w:vertAlign w:val="subscript"/>
          <w:lang w:val="en-US"/>
        </w:rPr>
      </w:pPr>
    </w:p>
    <w:p w:rsidR="004141F1" w:rsidRDefault="004141F1"/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992"/>
        <w:gridCol w:w="3118"/>
        <w:gridCol w:w="992"/>
        <w:gridCol w:w="993"/>
      </w:tblGrid>
      <w:tr w:rsidR="000A462F">
        <w:tblPrEx>
          <w:tblCellMar>
            <w:top w:w="0" w:type="dxa"/>
            <w:bottom w:w="0" w:type="dxa"/>
          </w:tblCellMar>
        </w:tblPrEx>
        <w:tc>
          <w:tcPr>
            <w:tcW w:w="1702" w:type="dxa"/>
          </w:tcPr>
          <w:p w:rsidR="000A462F" w:rsidRDefault="000A462F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DISTRIBUTION</w:t>
            </w:r>
            <w:r>
              <w:rPr>
                <w:b/>
                <w:lang w:val="en-US"/>
              </w:rPr>
              <w:t xml:space="preserve"> :</w:t>
            </w:r>
          </w:p>
        </w:tc>
        <w:tc>
          <w:tcPr>
            <w:tcW w:w="992" w:type="dxa"/>
          </w:tcPr>
          <w:p w:rsidR="000A462F" w:rsidRDefault="000A462F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Firm</w:t>
            </w:r>
          </w:p>
        </w:tc>
        <w:tc>
          <w:tcPr>
            <w:tcW w:w="3118" w:type="dxa"/>
          </w:tcPr>
          <w:p w:rsidR="000A462F" w:rsidRDefault="000A462F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To</w:t>
            </w:r>
          </w:p>
        </w:tc>
        <w:tc>
          <w:tcPr>
            <w:tcW w:w="992" w:type="dxa"/>
          </w:tcPr>
          <w:p w:rsidR="000A462F" w:rsidRDefault="000A462F">
            <w:pPr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Copies</w:t>
            </w:r>
          </w:p>
        </w:tc>
        <w:tc>
          <w:tcPr>
            <w:tcW w:w="993" w:type="dxa"/>
          </w:tcPr>
          <w:p w:rsidR="000A462F" w:rsidRDefault="000A462F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e-mail</w:t>
            </w:r>
          </w:p>
        </w:tc>
      </w:tr>
      <w:tr w:rsidR="000A462F">
        <w:tblPrEx>
          <w:tblCellMar>
            <w:top w:w="0" w:type="dxa"/>
            <w:bottom w:w="0" w:type="dxa"/>
          </w:tblCellMar>
        </w:tblPrEx>
        <w:tc>
          <w:tcPr>
            <w:tcW w:w="1702" w:type="dxa"/>
          </w:tcPr>
          <w:p w:rsidR="000A462F" w:rsidRDefault="000A462F">
            <w:pPr>
              <w:ind w:hanging="70"/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rPr>
                <w:lang w:val="en-US"/>
              </w:rPr>
            </w:pPr>
            <w:r>
              <w:rPr>
                <w:lang w:val="en-US"/>
              </w:rPr>
              <w:t>AEE-C</w:t>
            </w:r>
          </w:p>
        </w:tc>
        <w:tc>
          <w:tcPr>
            <w:tcW w:w="3118" w:type="dxa"/>
          </w:tcPr>
          <w:p w:rsidR="000A462F" w:rsidRDefault="000A462F">
            <w:pPr>
              <w:pStyle w:val="En-tte"/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</w:tr>
      <w:tr w:rsidR="000A462F">
        <w:tblPrEx>
          <w:tblCellMar>
            <w:top w:w="0" w:type="dxa"/>
            <w:bottom w:w="0" w:type="dxa"/>
          </w:tblCellMar>
        </w:tblPrEx>
        <w:tc>
          <w:tcPr>
            <w:tcW w:w="1702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3118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</w:tr>
      <w:tr w:rsidR="000A462F">
        <w:tblPrEx>
          <w:tblCellMar>
            <w:top w:w="0" w:type="dxa"/>
            <w:bottom w:w="0" w:type="dxa"/>
          </w:tblCellMar>
        </w:tblPrEx>
        <w:tc>
          <w:tcPr>
            <w:tcW w:w="1702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3118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</w:tr>
      <w:tr w:rsidR="000A462F">
        <w:tblPrEx>
          <w:tblCellMar>
            <w:top w:w="0" w:type="dxa"/>
            <w:bottom w:w="0" w:type="dxa"/>
          </w:tblCellMar>
        </w:tblPrEx>
        <w:tc>
          <w:tcPr>
            <w:tcW w:w="1702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3118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</w:tr>
      <w:tr w:rsidR="000A462F">
        <w:tblPrEx>
          <w:tblCellMar>
            <w:top w:w="0" w:type="dxa"/>
            <w:bottom w:w="0" w:type="dxa"/>
          </w:tblCellMar>
        </w:tblPrEx>
        <w:tc>
          <w:tcPr>
            <w:tcW w:w="1702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3118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</w:tr>
    </w:tbl>
    <w:p w:rsidR="004141F1" w:rsidRDefault="004141F1">
      <w:pPr>
        <w:rPr>
          <w:lang w:val="en-US"/>
        </w:rPr>
      </w:pPr>
    </w:p>
    <w:p w:rsidR="004141F1" w:rsidRDefault="004141F1">
      <w:pPr>
        <w:rPr>
          <w:lang w:val="en-US"/>
        </w:rPr>
      </w:pPr>
    </w:p>
    <w:p w:rsidR="004141F1" w:rsidRDefault="004141F1">
      <w:pPr>
        <w:rPr>
          <w:lang w:val="en-US"/>
        </w:rPr>
      </w:pPr>
    </w:p>
    <w:p w:rsidR="004141F1" w:rsidRDefault="004141F1">
      <w:pPr>
        <w:rPr>
          <w:lang w:val="en-US"/>
        </w:rPr>
      </w:pPr>
    </w:p>
    <w:p w:rsidR="004141F1" w:rsidRDefault="004141F1">
      <w:pPr>
        <w:rPr>
          <w:lang w:val="en-US"/>
        </w:rPr>
      </w:pPr>
    </w:p>
    <w:p w:rsidR="004141F1" w:rsidRDefault="004141F1">
      <w:pPr>
        <w:rPr>
          <w:lang w:val="en-US"/>
        </w:rPr>
      </w:pPr>
    </w:p>
    <w:p w:rsidR="004141F1" w:rsidRDefault="0052126A" w:rsidP="000A462F">
      <w:pPr>
        <w:pBdr>
          <w:top w:val="single" w:sz="12" w:space="31" w:color="auto"/>
          <w:left w:val="single" w:sz="12" w:space="1" w:color="auto"/>
          <w:bottom w:val="single" w:sz="12" w:space="29" w:color="auto"/>
          <w:right w:val="single" w:sz="12" w:space="31" w:color="auto"/>
        </w:pBdr>
        <w:spacing w:before="240" w:after="240"/>
        <w:ind w:left="284" w:right="1219"/>
        <w:jc w:val="center"/>
        <w:rPr>
          <w:lang w:val="en-US"/>
        </w:rPr>
      </w:pPr>
      <w:r>
        <w:rPr>
          <w:b/>
          <w:caps/>
          <w:sz w:val="28"/>
          <w:lang w:val="en-US"/>
        </w:rPr>
        <w:fldChar w:fldCharType="begin"/>
      </w:r>
      <w:r>
        <w:rPr>
          <w:b/>
          <w:caps/>
          <w:sz w:val="28"/>
          <w:lang w:val="en-US"/>
        </w:rPr>
        <w:instrText xml:space="preserve"> TITLE  \* Upper  \* MERGEFORMAT </w:instrText>
      </w:r>
      <w:r>
        <w:rPr>
          <w:b/>
          <w:caps/>
          <w:sz w:val="28"/>
          <w:lang w:val="en-US"/>
        </w:rPr>
        <w:fldChar w:fldCharType="separate"/>
      </w:r>
      <w:r w:rsidR="00D21503">
        <w:rPr>
          <w:b/>
          <w:sz w:val="28"/>
          <w:lang w:val="en-US"/>
        </w:rPr>
        <w:t>SW MODULE/GLOBAL INTEGRATION TEST PLAN</w:t>
      </w:r>
      <w:r>
        <w:rPr>
          <w:b/>
          <w:caps/>
          <w:sz w:val="28"/>
          <w:lang w:val="en-US"/>
        </w:rPr>
        <w:fldChar w:fldCharType="end"/>
      </w:r>
    </w:p>
    <w:p w:rsidR="004141F1" w:rsidRDefault="004141F1">
      <w:pPr>
        <w:rPr>
          <w:lang w:val="en-US"/>
        </w:rPr>
      </w:pPr>
    </w:p>
    <w:p w:rsidR="004141F1" w:rsidRDefault="004141F1">
      <w:pPr>
        <w:ind w:right="708"/>
        <w:rPr>
          <w:u w:val="single"/>
          <w:lang w:val="en-US"/>
        </w:rPr>
      </w:pPr>
    </w:p>
    <w:p w:rsidR="004141F1" w:rsidRDefault="004141F1">
      <w:pPr>
        <w:ind w:left="1276" w:right="708" w:hanging="1276"/>
        <w:jc w:val="both"/>
        <w:rPr>
          <w:lang w:val="en-US"/>
        </w:rPr>
      </w:pPr>
      <w:r>
        <w:rPr>
          <w:u w:val="single"/>
          <w:lang w:val="en-US"/>
        </w:rPr>
        <w:t>OBJECT</w:t>
      </w:r>
      <w:r>
        <w:rPr>
          <w:lang w:val="en-US"/>
        </w:rPr>
        <w:t>:</w:t>
      </w:r>
      <w:r>
        <w:rPr>
          <w:lang w:val="en-US"/>
        </w:rPr>
        <w:tab/>
        <w:t>This document gathers the tests for the integration of</w:t>
      </w:r>
      <w:r w:rsidR="000A462F">
        <w:rPr>
          <w:lang w:val="en-US"/>
        </w:rPr>
        <w:t xml:space="preserve"> </w:t>
      </w:r>
      <w:del w:id="1" w:author="Cedric.Sauvage" w:date="2012-10-01T11:31:00Z">
        <w:r w:rsidR="000A462F" w:rsidDel="00892E6F">
          <w:rPr>
            <w:lang w:val="en-US"/>
          </w:rPr>
          <w:delText>…</w:delText>
        </w:r>
      </w:del>
      <w:ins w:id="2" w:author="Cedric.Sauvage" w:date="2012-10-01T11:31:00Z">
        <w:r w:rsidR="00892E6F">
          <w:rPr>
            <w:lang w:val="en-US"/>
          </w:rPr>
          <w:t>BFS software module</w:t>
        </w:r>
      </w:ins>
    </w:p>
    <w:p w:rsidR="004141F1" w:rsidRDefault="004141F1">
      <w:pPr>
        <w:ind w:left="567" w:right="708" w:firstLine="142"/>
        <w:jc w:val="both"/>
        <w:rPr>
          <w:lang w:val="en-US"/>
        </w:rPr>
      </w:pPr>
    </w:p>
    <w:p w:rsidR="004141F1" w:rsidRDefault="004141F1">
      <w:pPr>
        <w:ind w:left="1276" w:right="708" w:hanging="1276"/>
        <w:jc w:val="both"/>
        <w:rPr>
          <w:ins w:id="3" w:author="Cedric.Sauvage" w:date="2012-10-02T08:28:00Z"/>
          <w:lang w:val="en-US"/>
        </w:rPr>
      </w:pPr>
      <w:r>
        <w:rPr>
          <w:u w:val="single"/>
          <w:lang w:val="en-US"/>
        </w:rPr>
        <w:t>SUMMARY</w:t>
      </w:r>
      <w:r>
        <w:rPr>
          <w:lang w:val="en-US"/>
        </w:rPr>
        <w:t>:</w:t>
      </w:r>
      <w:r>
        <w:rPr>
          <w:lang w:val="en-US"/>
        </w:rPr>
        <w:tab/>
        <w:t>Those integration tests are done on</w:t>
      </w:r>
      <w:del w:id="4" w:author="Cedric.Sauvage" w:date="2012-10-02T08:28:00Z">
        <w:r w:rsidDel="00A24C27">
          <w:rPr>
            <w:lang w:val="en-US"/>
          </w:rPr>
          <w:tab/>
          <w:delText xml:space="preserve"> </w:delText>
        </w:r>
        <w:r w:rsidDel="00A24C27">
          <w:rPr>
            <w:i/>
            <w:lang w:val="en-US"/>
          </w:rPr>
          <w:delText>(components names)</w:delText>
        </w:r>
      </w:del>
      <w:ins w:id="5" w:author="Cedric.Sauvage" w:date="2012-10-02T08:28:00Z">
        <w:r w:rsidR="00A24C27">
          <w:rPr>
            <w:lang w:val="en-US"/>
          </w:rPr>
          <w:t xml:space="preserve"> BFS SW-C for PP Platform. </w:t>
        </w:r>
      </w:ins>
    </w:p>
    <w:p w:rsidR="00A24C27" w:rsidRPr="00A24C27" w:rsidRDefault="00A24C27">
      <w:pPr>
        <w:ind w:left="1276" w:right="708" w:hanging="1276"/>
        <w:jc w:val="both"/>
        <w:rPr>
          <w:lang w:val="en-US"/>
          <w:rPrChange w:id="6" w:author="Cedric.Sauvage" w:date="2012-10-02T08:29:00Z">
            <w:rPr>
              <w:lang w:val="en-US"/>
            </w:rPr>
          </w:rPrChange>
        </w:rPr>
      </w:pPr>
      <w:ins w:id="7" w:author="Cedric.Sauvage" w:date="2012-10-02T08:29:00Z">
        <w:r>
          <w:rPr>
            <w:lang w:val="en-US"/>
          </w:rPr>
          <w:tab/>
          <w:t xml:space="preserve">These tests have been designed for High Power platform project with </w:t>
        </w:r>
        <w:proofErr w:type="spellStart"/>
        <w:r>
          <w:rPr>
            <w:lang w:val="en-US"/>
          </w:rPr>
          <w:t>Autosar</w:t>
        </w:r>
        <w:proofErr w:type="spellEnd"/>
        <w:r>
          <w:rPr>
            <w:lang w:val="en-US"/>
          </w:rPr>
          <w:t xml:space="preserve"> environment.</w:t>
        </w:r>
      </w:ins>
    </w:p>
    <w:p w:rsidR="004141F1" w:rsidRDefault="004141F1">
      <w:pPr>
        <w:ind w:left="1276" w:right="708" w:hanging="1276"/>
        <w:jc w:val="both"/>
        <w:rPr>
          <w:lang w:val="en-US"/>
        </w:rPr>
      </w:pPr>
      <w:r>
        <w:rPr>
          <w:lang w:val="en-US"/>
        </w:rPr>
        <w:tab/>
      </w:r>
      <w:bookmarkStart w:id="8" w:name="Mask4"/>
      <w:bookmarkEnd w:id="8"/>
    </w:p>
    <w:p w:rsidR="004141F1" w:rsidRDefault="004141F1">
      <w:pPr>
        <w:ind w:left="709" w:right="708" w:firstLine="142"/>
        <w:jc w:val="both"/>
        <w:rPr>
          <w:lang w:val="en-US"/>
        </w:rPr>
      </w:pPr>
    </w:p>
    <w:p w:rsidR="004141F1" w:rsidRPr="0021437D" w:rsidRDefault="004141F1">
      <w:pPr>
        <w:ind w:right="708"/>
        <w:jc w:val="both"/>
        <w:rPr>
          <w:lang w:val="fr-FR"/>
        </w:rPr>
      </w:pPr>
      <w:r w:rsidRPr="0021437D">
        <w:rPr>
          <w:u w:val="single"/>
          <w:lang w:val="fr-FR"/>
        </w:rPr>
        <w:t>CONCLUSION</w:t>
      </w:r>
      <w:r w:rsidRPr="0021437D">
        <w:rPr>
          <w:lang w:val="fr-FR"/>
        </w:rPr>
        <w:t>:</w:t>
      </w:r>
      <w:r w:rsidRPr="0021437D">
        <w:rPr>
          <w:lang w:val="fr-FR"/>
        </w:rPr>
        <w:tab/>
      </w:r>
    </w:p>
    <w:p w:rsidR="004141F1" w:rsidRPr="00DB7E0B" w:rsidRDefault="004141F1">
      <w:pPr>
        <w:ind w:left="709" w:right="708" w:firstLine="142"/>
        <w:jc w:val="both"/>
        <w:rPr>
          <w:sz w:val="16"/>
          <w:szCs w:val="16"/>
          <w:lang w:val="fr-FR"/>
        </w:rPr>
      </w:pPr>
    </w:p>
    <w:p w:rsidR="004141F1" w:rsidRPr="00DB7E0B" w:rsidDel="00892E6F" w:rsidRDefault="00D56392">
      <w:pPr>
        <w:ind w:left="709" w:right="708"/>
        <w:jc w:val="both"/>
        <w:rPr>
          <w:del w:id="9" w:author="Cedric.Sauvage" w:date="2012-10-01T11:31:00Z"/>
          <w:b/>
          <w:color w:val="FF0000"/>
          <w:lang w:val="fr-FR"/>
        </w:rPr>
      </w:pPr>
      <w:del w:id="10" w:author="Cedric.Sauvage" w:date="2012-10-01T11:31:00Z">
        <w:r w:rsidRPr="00DB7E0B" w:rsidDel="00892E6F">
          <w:rPr>
            <w:b/>
            <w:color w:val="FF0000"/>
            <w:lang w:val="fr-FR"/>
          </w:rPr>
          <w:delText xml:space="preserve">ATTENTION : </w:delText>
        </w:r>
        <w:r w:rsidR="004141F1" w:rsidRPr="00DB7E0B" w:rsidDel="00892E6F">
          <w:rPr>
            <w:b/>
            <w:color w:val="FF0000"/>
            <w:lang w:val="fr-FR"/>
          </w:rPr>
          <w:delText>CE DOCUMENT CONTIENT DU TEXTE MASQUE</w:delText>
        </w:r>
        <w:r w:rsidR="004E5B66" w:rsidRPr="00DB7E0B" w:rsidDel="00892E6F">
          <w:rPr>
            <w:b/>
            <w:color w:val="FF0000"/>
            <w:lang w:val="fr-FR"/>
          </w:rPr>
          <w:delText xml:space="preserve"> (utilisez-le)</w:delText>
        </w:r>
        <w:r w:rsidR="004141F1" w:rsidRPr="00DB7E0B" w:rsidDel="00892E6F">
          <w:rPr>
            <w:b/>
            <w:color w:val="FF0000"/>
            <w:lang w:val="fr-FR"/>
          </w:rPr>
          <w:delText>, VEUILLEZ UTILISER LE BOUTON “Afficher/masquer” (dans la barre d’outils à la gauche du Zoom).</w:delText>
        </w:r>
        <w:r w:rsidRPr="00DB7E0B" w:rsidDel="00892E6F">
          <w:rPr>
            <w:b/>
            <w:color w:val="FF0000"/>
            <w:lang w:val="fr-FR"/>
          </w:rPr>
          <w:delText xml:space="preserve"> Quand le document est fini, le texte masqué </w:delText>
        </w:r>
        <w:r w:rsidR="008069DB" w:rsidRPr="00DB7E0B" w:rsidDel="00892E6F">
          <w:rPr>
            <w:b/>
            <w:color w:val="FF0000"/>
            <w:lang w:val="fr-FR"/>
          </w:rPr>
          <w:delText>ne doit pas apparaître</w:delText>
        </w:r>
        <w:r w:rsidR="00DB7E0B" w:rsidRPr="00DB7E0B" w:rsidDel="00892E6F">
          <w:rPr>
            <w:b/>
            <w:color w:val="FF0000"/>
            <w:lang w:val="fr-FR"/>
          </w:rPr>
          <w:delText>.</w:delText>
        </w:r>
        <w:r w:rsidR="008069DB" w:rsidRPr="00DB7E0B" w:rsidDel="00892E6F">
          <w:rPr>
            <w:b/>
            <w:color w:val="FF0000"/>
            <w:lang w:val="fr-FR"/>
          </w:rPr>
          <w:delText xml:space="preserve"> </w:delText>
        </w:r>
        <w:r w:rsidR="00DB7E0B" w:rsidRPr="00DB7E0B" w:rsidDel="00892E6F">
          <w:rPr>
            <w:b/>
            <w:color w:val="FF0000"/>
            <w:lang w:val="fr-FR"/>
          </w:rPr>
          <w:delText>I</w:delText>
        </w:r>
        <w:r w:rsidR="008069DB" w:rsidRPr="00DB7E0B" w:rsidDel="00892E6F">
          <w:rPr>
            <w:b/>
            <w:color w:val="FF0000"/>
            <w:lang w:val="fr-FR"/>
          </w:rPr>
          <w:delText xml:space="preserve">l </w:delText>
        </w:r>
        <w:r w:rsidRPr="00DB7E0B" w:rsidDel="00892E6F">
          <w:rPr>
            <w:b/>
            <w:color w:val="FF0000"/>
            <w:lang w:val="fr-FR"/>
          </w:rPr>
          <w:delText>peut être supprimé et doit l’être en particulier les exemples de traçabilité qui, s’ils restent, peuvent perturber l’outil de traçabilité</w:delText>
        </w:r>
        <w:r w:rsidR="008069DB" w:rsidRPr="00DB7E0B" w:rsidDel="00892E6F">
          <w:rPr>
            <w:b/>
            <w:color w:val="FF0000"/>
            <w:lang w:val="fr-FR"/>
          </w:rPr>
          <w:delText>.</w:delText>
        </w:r>
      </w:del>
    </w:p>
    <w:p w:rsidR="004141F1" w:rsidRPr="00DB7E0B" w:rsidDel="00892E6F" w:rsidRDefault="004141F1">
      <w:pPr>
        <w:ind w:left="709" w:right="708"/>
        <w:jc w:val="both"/>
        <w:rPr>
          <w:del w:id="11" w:author="Cedric.Sauvage" w:date="2012-10-01T11:31:00Z"/>
          <w:b/>
          <w:color w:val="FF0000"/>
          <w:u w:val="single"/>
          <w:lang w:val="fr-FR"/>
        </w:rPr>
      </w:pPr>
      <w:del w:id="12" w:author="Cedric.Sauvage" w:date="2012-10-01T11:31:00Z">
        <w:r w:rsidRPr="00DB7E0B" w:rsidDel="00892E6F">
          <w:rPr>
            <w:b/>
            <w:color w:val="FF0000"/>
            <w:u w:val="single"/>
            <w:lang w:val="fr-FR"/>
          </w:rPr>
          <w:delText>ENLEVER CES LIGNES</w:delText>
        </w:r>
        <w:r w:rsidR="00D56392" w:rsidRPr="00DB7E0B" w:rsidDel="00892E6F">
          <w:rPr>
            <w:b/>
            <w:color w:val="FF0000"/>
            <w:u w:val="single"/>
            <w:lang w:val="fr-FR"/>
          </w:rPr>
          <w:delText xml:space="preserve"> EN ROUGE </w:delText>
        </w:r>
        <w:r w:rsidRPr="00DB7E0B" w:rsidDel="00892E6F">
          <w:rPr>
            <w:b/>
            <w:color w:val="FF0000"/>
            <w:u w:val="single"/>
            <w:lang w:val="fr-FR"/>
          </w:rPr>
          <w:delText>DU DOCUMENT FINAL.</w:delText>
        </w:r>
      </w:del>
    </w:p>
    <w:p w:rsidR="00D56392" w:rsidRPr="00DB7E0B" w:rsidDel="00892E6F" w:rsidRDefault="00D56392">
      <w:pPr>
        <w:ind w:left="709" w:right="708"/>
        <w:jc w:val="both"/>
        <w:rPr>
          <w:del w:id="13" w:author="Cedric.Sauvage" w:date="2012-10-01T11:31:00Z"/>
          <w:b/>
          <w:color w:val="FF0000"/>
          <w:u w:val="single"/>
          <w:lang w:val="fr-FR"/>
        </w:rPr>
      </w:pPr>
    </w:p>
    <w:p w:rsidR="008069DB" w:rsidRPr="00DB7E0B" w:rsidDel="00892E6F" w:rsidRDefault="00D56392" w:rsidP="00D467DB">
      <w:pPr>
        <w:ind w:left="709" w:right="708"/>
        <w:jc w:val="both"/>
        <w:rPr>
          <w:del w:id="14" w:author="Cedric.Sauvage" w:date="2012-10-01T11:31:00Z"/>
          <w:b/>
          <w:color w:val="FF0000"/>
        </w:rPr>
      </w:pPr>
      <w:del w:id="15" w:author="Cedric.Sauvage" w:date="2012-10-01T11:31:00Z">
        <w:r w:rsidRPr="00DB7E0B" w:rsidDel="00892E6F">
          <w:rPr>
            <w:b/>
            <w:color w:val="FF0000"/>
          </w:rPr>
          <w:fldChar w:fldCharType="begin"/>
        </w:r>
        <w:r w:rsidRPr="00DB7E0B" w:rsidDel="00892E6F">
          <w:rPr>
            <w:b/>
            <w:color w:val="FF0000"/>
          </w:rPr>
          <w:delInstrText>PAGE \# "'PAGE: '#'</w:delInstrText>
        </w:r>
        <w:r w:rsidRPr="00DB7E0B" w:rsidDel="00892E6F">
          <w:rPr>
            <w:b/>
            <w:color w:val="FF0000"/>
          </w:rPr>
          <w:br/>
          <w:delInstrText xml:space="preserve">'"  </w:delInstrText>
        </w:r>
        <w:r w:rsidR="00E12A43" w:rsidDel="00892E6F">
          <w:rPr>
            <w:b/>
            <w:color w:val="FF0000"/>
          </w:rPr>
          <w:fldChar w:fldCharType="separate"/>
        </w:r>
        <w:r w:rsidR="00E12A43" w:rsidRPr="00DB7E0B" w:rsidDel="00892E6F">
          <w:rPr>
            <w:b/>
            <w:noProof/>
            <w:color w:val="FF0000"/>
          </w:rPr>
          <w:delText xml:space="preserve">PAGE: </w:delText>
        </w:r>
        <w:r w:rsidR="00E12A43" w:rsidDel="00892E6F">
          <w:rPr>
            <w:b/>
            <w:noProof/>
            <w:color w:val="FF0000"/>
          </w:rPr>
          <w:delText>1</w:delText>
        </w:r>
        <w:r w:rsidR="00E12A43" w:rsidRPr="00DB7E0B" w:rsidDel="00892E6F">
          <w:rPr>
            <w:b/>
            <w:noProof/>
            <w:color w:val="FF0000"/>
          </w:rPr>
          <w:br/>
        </w:r>
        <w:r w:rsidRPr="00DB7E0B" w:rsidDel="00892E6F">
          <w:rPr>
            <w:b/>
            <w:color w:val="FF0000"/>
          </w:rPr>
          <w:fldChar w:fldCharType="end"/>
        </w:r>
        <w:r w:rsidRPr="00DB7E0B" w:rsidDel="00892E6F">
          <w:rPr>
            <w:b/>
            <w:color w:val="FF0000"/>
          </w:rPr>
          <w:delText>CAUTION</w:delText>
        </w:r>
        <w:r w:rsidR="00F4618A" w:rsidRPr="00DB7E0B" w:rsidDel="00892E6F">
          <w:rPr>
            <w:b/>
            <w:color w:val="FF0000"/>
          </w:rPr>
          <w:delText>:</w:delText>
        </w:r>
        <w:r w:rsidR="00C66240" w:rsidRPr="00DB7E0B" w:rsidDel="00892E6F">
          <w:rPr>
            <w:b/>
            <w:color w:val="FF0000"/>
          </w:rPr>
          <w:delText xml:space="preserve"> </w:delText>
        </w:r>
        <w:r w:rsidR="008069DB" w:rsidRPr="00DB7E0B" w:rsidDel="00892E6F">
          <w:rPr>
            <w:b/>
            <w:caps/>
            <w:color w:val="FF0000"/>
          </w:rPr>
          <w:delText>To make the hidden text visible</w:delText>
        </w:r>
        <w:r w:rsidR="008069DB" w:rsidRPr="00DB7E0B" w:rsidDel="00892E6F">
          <w:rPr>
            <w:b/>
            <w:color w:val="FF0000"/>
          </w:rPr>
          <w:delText xml:space="preserve"> (use it), </w:delText>
        </w:r>
        <w:r w:rsidR="008069DB" w:rsidRPr="00DB7E0B" w:rsidDel="00892E6F">
          <w:rPr>
            <w:b/>
            <w:caps/>
            <w:color w:val="FF0000"/>
          </w:rPr>
          <w:delText>click on the button in the Menu Bar at the left of Zoom</w:delText>
        </w:r>
        <w:r w:rsidR="008069DB" w:rsidRPr="00DB7E0B" w:rsidDel="00892E6F">
          <w:rPr>
            <w:b/>
            <w:color w:val="FF0000"/>
          </w:rPr>
          <w:delText>. If you want to print this template with the hidden text, do Outils/Options and check the box “Texte masqué”.</w:delText>
        </w:r>
      </w:del>
    </w:p>
    <w:p w:rsidR="008069DB" w:rsidRPr="00DB7E0B" w:rsidDel="00892E6F" w:rsidRDefault="008069DB" w:rsidP="00D467DB">
      <w:pPr>
        <w:ind w:left="709" w:right="708"/>
        <w:jc w:val="both"/>
        <w:rPr>
          <w:del w:id="16" w:author="Cedric.Sauvage" w:date="2012-10-01T11:31:00Z"/>
          <w:b/>
          <w:color w:val="FF0000"/>
        </w:rPr>
      </w:pPr>
      <w:del w:id="17" w:author="Cedric.Sauvage" w:date="2012-10-01T11:31:00Z">
        <w:r w:rsidRPr="00DB7E0B" w:rsidDel="00892E6F">
          <w:rPr>
            <w:b/>
            <w:color w:val="FF0000"/>
          </w:rPr>
          <w:delText>When the document is complete, the hidden text must not be visible</w:delText>
        </w:r>
        <w:r w:rsidR="00DB7E0B" w:rsidRPr="00DB7E0B" w:rsidDel="00892E6F">
          <w:rPr>
            <w:b/>
            <w:color w:val="FF0000"/>
          </w:rPr>
          <w:delText>.</w:delText>
        </w:r>
        <w:r w:rsidRPr="00DB7E0B" w:rsidDel="00892E6F">
          <w:rPr>
            <w:b/>
            <w:color w:val="FF0000"/>
          </w:rPr>
          <w:delText xml:space="preserve"> </w:delText>
        </w:r>
        <w:r w:rsidR="00DB7E0B" w:rsidRPr="00DB7E0B" w:rsidDel="00892E6F">
          <w:rPr>
            <w:b/>
            <w:color w:val="FF0000"/>
          </w:rPr>
          <w:delText>I</w:delText>
        </w:r>
        <w:r w:rsidRPr="00DB7E0B" w:rsidDel="00892E6F">
          <w:rPr>
            <w:b/>
            <w:color w:val="FF0000"/>
          </w:rPr>
          <w:delText>t can be deleted and must be deleted in particular all traceability examples causing errors</w:delText>
        </w:r>
        <w:r w:rsidR="00DB7E0B" w:rsidRPr="00DB7E0B" w:rsidDel="00892E6F">
          <w:rPr>
            <w:b/>
            <w:color w:val="FF0000"/>
          </w:rPr>
          <w:delText xml:space="preserve"> during traceability generation with REQTIFY tool.</w:delText>
        </w:r>
      </w:del>
    </w:p>
    <w:p w:rsidR="00C66240" w:rsidRPr="00DB7E0B" w:rsidDel="00892E6F" w:rsidRDefault="00C66240" w:rsidP="00D467DB">
      <w:pPr>
        <w:ind w:left="709" w:right="708"/>
        <w:jc w:val="both"/>
        <w:rPr>
          <w:del w:id="18" w:author="Cedric.Sauvage" w:date="2012-10-01T11:31:00Z"/>
          <w:b/>
          <w:color w:val="FF0000"/>
        </w:rPr>
      </w:pPr>
      <w:del w:id="19" w:author="Cedric.Sauvage" w:date="2012-10-01T11:31:00Z">
        <w:r w:rsidRPr="00DB7E0B" w:rsidDel="00892E6F">
          <w:rPr>
            <w:b/>
            <w:caps/>
            <w:color w:val="FF0000"/>
            <w:u w:val="single"/>
          </w:rPr>
          <w:delText>Suppress th</w:delText>
        </w:r>
        <w:r w:rsidR="00D56392" w:rsidRPr="00DB7E0B" w:rsidDel="00892E6F">
          <w:rPr>
            <w:b/>
            <w:caps/>
            <w:color w:val="FF0000"/>
            <w:u w:val="single"/>
          </w:rPr>
          <w:delText>e</w:delText>
        </w:r>
        <w:r w:rsidRPr="00DB7E0B" w:rsidDel="00892E6F">
          <w:rPr>
            <w:b/>
            <w:caps/>
            <w:color w:val="FF0000"/>
            <w:u w:val="single"/>
          </w:rPr>
          <w:delText>s</w:delText>
        </w:r>
        <w:r w:rsidR="00D56392" w:rsidRPr="00DB7E0B" w:rsidDel="00892E6F">
          <w:rPr>
            <w:b/>
            <w:caps/>
            <w:color w:val="FF0000"/>
            <w:u w:val="single"/>
          </w:rPr>
          <w:delText>e</w:delText>
        </w:r>
        <w:r w:rsidRPr="00DB7E0B" w:rsidDel="00892E6F">
          <w:rPr>
            <w:b/>
            <w:caps/>
            <w:color w:val="FF0000"/>
            <w:u w:val="single"/>
          </w:rPr>
          <w:delText xml:space="preserve"> </w:delText>
        </w:r>
        <w:r w:rsidR="00D56392" w:rsidRPr="00DB7E0B" w:rsidDel="00892E6F">
          <w:rPr>
            <w:b/>
            <w:caps/>
            <w:color w:val="FF0000"/>
            <w:u w:val="single"/>
          </w:rPr>
          <w:delText xml:space="preserve">red </w:delText>
        </w:r>
        <w:r w:rsidRPr="00DB7E0B" w:rsidDel="00892E6F">
          <w:rPr>
            <w:b/>
            <w:caps/>
            <w:color w:val="FF0000"/>
            <w:u w:val="single"/>
          </w:rPr>
          <w:delText>line</w:delText>
        </w:r>
        <w:r w:rsidR="00D56392" w:rsidRPr="00DB7E0B" w:rsidDel="00892E6F">
          <w:rPr>
            <w:b/>
            <w:caps/>
            <w:color w:val="FF0000"/>
            <w:u w:val="single"/>
          </w:rPr>
          <w:delText>s</w:delText>
        </w:r>
        <w:r w:rsidRPr="00DB7E0B" w:rsidDel="00892E6F">
          <w:rPr>
            <w:b/>
            <w:caps/>
            <w:color w:val="FF0000"/>
            <w:u w:val="single"/>
          </w:rPr>
          <w:delText xml:space="preserve"> from the final document.</w:delText>
        </w:r>
      </w:del>
    </w:p>
    <w:p w:rsidR="000D00AF" w:rsidRDefault="000D00AF">
      <w:pPr>
        <w:ind w:left="709" w:right="708" w:firstLine="142"/>
        <w:jc w:val="both"/>
        <w:rPr>
          <w:lang w:val="en-US"/>
        </w:rPr>
      </w:pPr>
    </w:p>
    <w:p w:rsidR="000D00AF" w:rsidRDefault="000D00AF" w:rsidP="00402185">
      <w:pPr>
        <w:ind w:left="709" w:right="708" w:firstLine="142"/>
        <w:jc w:val="center"/>
        <w:rPr>
          <w:lang w:val="en-US"/>
        </w:rPr>
        <w:pPrChange w:id="20" w:author="francine.chambin" w:date="2010-04-27T11:18:00Z">
          <w:pPr>
            <w:ind w:left="709" w:right="708" w:firstLine="142"/>
            <w:jc w:val="both"/>
          </w:pPr>
        </w:pPrChange>
      </w:pPr>
      <w:r>
        <w:rPr>
          <w:lang w:val="en-US"/>
        </w:rPr>
        <w:br w:type="page"/>
      </w:r>
    </w:p>
    <w:p w:rsidR="004141F1" w:rsidRDefault="004141F1">
      <w:pPr>
        <w:keepNext/>
        <w:jc w:val="center"/>
        <w:rPr>
          <w:b/>
          <w:lang w:val="en-US"/>
        </w:rPr>
      </w:pPr>
      <w:r>
        <w:rPr>
          <w:b/>
          <w:u w:val="single"/>
          <w:lang w:val="en-US"/>
        </w:rPr>
        <w:lastRenderedPageBreak/>
        <w:t>EVOLUTION OF THE DOCUMENT</w:t>
      </w:r>
    </w:p>
    <w:p w:rsidR="004141F1" w:rsidRDefault="004141F1">
      <w:pPr>
        <w:keepNext/>
        <w:tabs>
          <w:tab w:val="left" w:pos="1418"/>
        </w:tabs>
        <w:ind w:left="2694" w:hanging="2693"/>
        <w:rPr>
          <w:lang w:val="en-U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21" w:author="Cedric.Sauvage" w:date="2012-10-02T08:33:00Z">
          <w:tblPr>
            <w:tblW w:w="0" w:type="auto"/>
            <w:jc w:val="center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887"/>
        <w:gridCol w:w="1134"/>
        <w:gridCol w:w="1400"/>
        <w:gridCol w:w="6113"/>
        <w:tblGridChange w:id="22">
          <w:tblGrid>
            <w:gridCol w:w="887"/>
            <w:gridCol w:w="1134"/>
            <w:gridCol w:w="992"/>
            <w:gridCol w:w="6521"/>
          </w:tblGrid>
        </w:tblGridChange>
      </w:tblGrid>
      <w:tr w:rsidR="004141F1" w:rsidTr="00A24C27">
        <w:tblPrEx>
          <w:tblCellMar>
            <w:top w:w="0" w:type="dxa"/>
            <w:bottom w:w="0" w:type="dxa"/>
          </w:tblCellMar>
          <w:tblPrExChange w:id="23" w:author="Cedric.Sauvage" w:date="2012-10-02T08:3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jc w:val="center"/>
          <w:trPrChange w:id="24" w:author="Cedric.Sauvage" w:date="2012-10-02T08:33:00Z">
            <w:trPr>
              <w:jc w:val="center"/>
            </w:trPr>
          </w:trPrChange>
        </w:trPr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  <w:tcPrChange w:id="25" w:author="Cedric.Sauvage" w:date="2012-10-02T08:33:00Z">
              <w:tcPr>
                <w:tcW w:w="887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:rsidR="004141F1" w:rsidRDefault="004141F1">
            <w:pPr>
              <w:jc w:val="center"/>
            </w:pPr>
            <w:r>
              <w:t>Issue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cPrChange w:id="26" w:author="Cedric.Sauvage" w:date="2012-10-02T08:33:00Z">
              <w:tcPr>
                <w:tcW w:w="1134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:rsidR="004141F1" w:rsidRDefault="004141F1">
            <w:pPr>
              <w:jc w:val="center"/>
            </w:pPr>
            <w:r>
              <w:t>Date</w:t>
            </w:r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tcPrChange w:id="27" w:author="Cedric.Sauvage" w:date="2012-10-02T08:33:00Z"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:rsidR="004141F1" w:rsidRDefault="004141F1">
            <w:pPr>
              <w:jc w:val="center"/>
            </w:pPr>
            <w:r>
              <w:t>Author</w:t>
            </w:r>
          </w:p>
        </w:tc>
        <w:tc>
          <w:tcPr>
            <w:tcW w:w="6113" w:type="dxa"/>
            <w:tcBorders>
              <w:top w:val="single" w:sz="4" w:space="0" w:color="auto"/>
              <w:bottom w:val="single" w:sz="4" w:space="0" w:color="auto"/>
            </w:tcBorders>
            <w:tcPrChange w:id="28" w:author="Cedric.Sauvage" w:date="2012-10-02T08:33:00Z">
              <w:tcPr>
                <w:tcW w:w="6521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:rsidR="004141F1" w:rsidRDefault="004141F1">
            <w:r>
              <w:t>Motive and nature of the modifications</w:t>
            </w:r>
          </w:p>
        </w:tc>
      </w:tr>
      <w:tr w:rsidR="004141F1" w:rsidTr="00A24C27">
        <w:tblPrEx>
          <w:tblCellMar>
            <w:top w:w="0" w:type="dxa"/>
            <w:bottom w:w="0" w:type="dxa"/>
          </w:tblCellMar>
          <w:tblPrExChange w:id="29" w:author="Cedric.Sauvage" w:date="2012-10-02T08:3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jc w:val="center"/>
          <w:trPrChange w:id="30" w:author="Cedric.Sauvage" w:date="2012-10-02T08:33:00Z">
            <w:trPr>
              <w:jc w:val="center"/>
            </w:trPr>
          </w:trPrChange>
        </w:trPr>
        <w:tc>
          <w:tcPr>
            <w:tcW w:w="887" w:type="dxa"/>
            <w:tcPrChange w:id="31" w:author="Cedric.Sauvage" w:date="2012-10-02T08:33:00Z">
              <w:tcPr>
                <w:tcW w:w="887" w:type="dxa"/>
              </w:tcPr>
            </w:tcPrChange>
          </w:tcPr>
          <w:p w:rsidR="004141F1" w:rsidRDefault="007655B0" w:rsidP="00A24C27">
            <w:pPr>
              <w:jc w:val="center"/>
              <w:pPrChange w:id="32" w:author="Cedric.Sauvage" w:date="2012-10-02T08:33:00Z">
                <w:pPr>
                  <w:jc w:val="center"/>
                </w:pPr>
              </w:pPrChange>
            </w:pPr>
            <w:del w:id="33" w:author="Cedric.Sauvage" w:date="2012-10-02T08:32:00Z">
              <w:r w:rsidRPr="007655B0" w:rsidDel="00A24C27">
                <w:rPr>
                  <w:snapToGrid w:val="0"/>
                  <w:lang w:val="en-US" w:eastAsia="fr-FR"/>
                </w:rPr>
                <w:delText>MKS release</w:delText>
              </w:r>
            </w:del>
            <w:ins w:id="34" w:author="Cedric.Sauvage" w:date="2012-10-02T08:32:00Z">
              <w:r w:rsidR="00A24C27">
                <w:rPr>
                  <w:snapToGrid w:val="0"/>
                  <w:lang w:val="en-US" w:eastAsia="fr-FR"/>
                </w:rPr>
                <w:t>001</w:t>
              </w:r>
            </w:ins>
          </w:p>
        </w:tc>
        <w:tc>
          <w:tcPr>
            <w:tcW w:w="1134" w:type="dxa"/>
            <w:tcPrChange w:id="35" w:author="Cedric.Sauvage" w:date="2012-10-02T08:33:00Z">
              <w:tcPr>
                <w:tcW w:w="1134" w:type="dxa"/>
              </w:tcPr>
            </w:tcPrChange>
          </w:tcPr>
          <w:p w:rsidR="004141F1" w:rsidRPr="007655B0" w:rsidRDefault="00D56392" w:rsidP="00A24C27">
            <w:pPr>
              <w:jc w:val="center"/>
              <w:rPr>
                <w:snapToGrid w:val="0"/>
                <w:lang w:val="en-US" w:eastAsia="fr-FR"/>
              </w:rPr>
              <w:pPrChange w:id="36" w:author="Cedric.Sauvage" w:date="2012-10-02T08:33:00Z">
                <w:pPr>
                  <w:jc w:val="center"/>
                </w:pPr>
              </w:pPrChange>
            </w:pPr>
            <w:del w:id="37" w:author="Cedric.Sauvage" w:date="2012-10-02T08:33:00Z">
              <w:r w:rsidDel="00A24C27">
                <w:rPr>
                  <w:snapToGrid w:val="0"/>
                  <w:lang w:val="en-US" w:eastAsia="fr-FR"/>
                </w:rPr>
                <w:delText>27</w:delText>
              </w:r>
              <w:r w:rsidR="007655B0" w:rsidRPr="007655B0" w:rsidDel="00A24C27">
                <w:rPr>
                  <w:snapToGrid w:val="0"/>
                  <w:lang w:val="en-US" w:eastAsia="fr-FR"/>
                </w:rPr>
                <w:delText>-Apr-2010</w:delText>
              </w:r>
            </w:del>
            <w:ins w:id="38" w:author="Cedric.Sauvage" w:date="2012-10-02T08:33:00Z">
              <w:r w:rsidR="00A24C27">
                <w:rPr>
                  <w:snapToGrid w:val="0"/>
                  <w:lang w:val="en-US" w:eastAsia="fr-FR"/>
                </w:rPr>
                <w:t>02.10.12</w:t>
              </w:r>
            </w:ins>
          </w:p>
        </w:tc>
        <w:tc>
          <w:tcPr>
            <w:tcW w:w="1400" w:type="dxa"/>
            <w:tcPrChange w:id="39" w:author="Cedric.Sauvage" w:date="2012-10-02T08:33:00Z">
              <w:tcPr>
                <w:tcW w:w="992" w:type="dxa"/>
              </w:tcPr>
            </w:tcPrChange>
          </w:tcPr>
          <w:p w:rsidR="004141F1" w:rsidRPr="00966A8F" w:rsidRDefault="00966A8F" w:rsidP="00A24C27">
            <w:pPr>
              <w:jc w:val="center"/>
              <w:rPr>
                <w:snapToGrid w:val="0"/>
                <w:lang w:val="en-US" w:eastAsia="fr-FR"/>
              </w:rPr>
              <w:pPrChange w:id="40" w:author="Cedric.Sauvage" w:date="2012-10-02T08:33:00Z">
                <w:pPr>
                  <w:jc w:val="center"/>
                </w:pPr>
              </w:pPrChange>
            </w:pPr>
            <w:del w:id="41" w:author="Cedric.Sauvage" w:date="2012-10-02T08:33:00Z">
              <w:r w:rsidRPr="00966A8F" w:rsidDel="00A24C27">
                <w:rPr>
                  <w:snapToGrid w:val="0"/>
                  <w:lang w:val="en-US" w:eastAsia="fr-FR"/>
                </w:rPr>
                <w:delText>FC</w:delText>
              </w:r>
            </w:del>
            <w:proofErr w:type="spellStart"/>
            <w:ins w:id="42" w:author="Cedric.Sauvage" w:date="2012-10-02T08:33:00Z">
              <w:r w:rsidR="00A24C27">
                <w:rPr>
                  <w:snapToGrid w:val="0"/>
                  <w:lang w:val="en-US" w:eastAsia="fr-FR"/>
                </w:rPr>
                <w:t>C.Sauvage</w:t>
              </w:r>
            </w:ins>
            <w:proofErr w:type="spellEnd"/>
          </w:p>
        </w:tc>
        <w:tc>
          <w:tcPr>
            <w:tcW w:w="6113" w:type="dxa"/>
            <w:tcPrChange w:id="43" w:author="Cedric.Sauvage" w:date="2012-10-02T08:33:00Z">
              <w:tcPr>
                <w:tcW w:w="6521" w:type="dxa"/>
              </w:tcPr>
            </w:tcPrChange>
          </w:tcPr>
          <w:p w:rsidR="004141F1" w:rsidRPr="00966A8F" w:rsidRDefault="00966A8F" w:rsidP="00A24C27">
            <w:pPr>
              <w:rPr>
                <w:snapToGrid w:val="0"/>
                <w:lang w:val="en-US" w:eastAsia="fr-FR"/>
              </w:rPr>
              <w:pPrChange w:id="44" w:author="Cedric.Sauvage" w:date="2012-10-02T08:32:00Z">
                <w:pPr/>
              </w:pPrChange>
            </w:pPr>
            <w:r w:rsidRPr="00966A8F">
              <w:rPr>
                <w:snapToGrid w:val="0"/>
                <w:lang w:val="en-US" w:eastAsia="fr-FR"/>
              </w:rPr>
              <w:t>First release.</w:t>
            </w:r>
          </w:p>
        </w:tc>
      </w:tr>
      <w:tr w:rsidR="004141F1" w:rsidTr="00A24C27">
        <w:tblPrEx>
          <w:tblCellMar>
            <w:top w:w="0" w:type="dxa"/>
            <w:bottom w:w="0" w:type="dxa"/>
          </w:tblCellMar>
          <w:tblPrExChange w:id="45" w:author="Cedric.Sauvage" w:date="2012-10-02T08:3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jc w:val="center"/>
          <w:trPrChange w:id="46" w:author="Cedric.Sauvage" w:date="2012-10-02T08:33:00Z">
            <w:trPr>
              <w:jc w:val="center"/>
            </w:trPr>
          </w:trPrChange>
        </w:trPr>
        <w:tc>
          <w:tcPr>
            <w:tcW w:w="887" w:type="dxa"/>
            <w:tcPrChange w:id="47" w:author="Cedric.Sauvage" w:date="2012-10-02T08:33:00Z">
              <w:tcPr>
                <w:tcW w:w="887" w:type="dxa"/>
              </w:tcPr>
            </w:tcPrChange>
          </w:tcPr>
          <w:p w:rsidR="004141F1" w:rsidRDefault="004141F1" w:rsidP="00966A8F">
            <w:pPr>
              <w:jc w:val="center"/>
            </w:pPr>
          </w:p>
        </w:tc>
        <w:tc>
          <w:tcPr>
            <w:tcW w:w="1134" w:type="dxa"/>
            <w:tcPrChange w:id="48" w:author="Cedric.Sauvage" w:date="2012-10-02T08:33:00Z">
              <w:tcPr>
                <w:tcW w:w="1134" w:type="dxa"/>
              </w:tcPr>
            </w:tcPrChange>
          </w:tcPr>
          <w:p w:rsidR="004141F1" w:rsidRDefault="004141F1">
            <w:pPr>
              <w:jc w:val="center"/>
            </w:pPr>
          </w:p>
        </w:tc>
        <w:tc>
          <w:tcPr>
            <w:tcW w:w="1400" w:type="dxa"/>
            <w:tcPrChange w:id="49" w:author="Cedric.Sauvage" w:date="2012-10-02T08:33:00Z">
              <w:tcPr>
                <w:tcW w:w="992" w:type="dxa"/>
              </w:tcPr>
            </w:tcPrChange>
          </w:tcPr>
          <w:p w:rsidR="004141F1" w:rsidRDefault="004141F1">
            <w:pPr>
              <w:jc w:val="center"/>
            </w:pPr>
          </w:p>
        </w:tc>
        <w:tc>
          <w:tcPr>
            <w:tcW w:w="6113" w:type="dxa"/>
            <w:tcPrChange w:id="50" w:author="Cedric.Sauvage" w:date="2012-10-02T08:33:00Z">
              <w:tcPr>
                <w:tcW w:w="6521" w:type="dxa"/>
              </w:tcPr>
            </w:tcPrChange>
          </w:tcPr>
          <w:p w:rsidR="004141F1" w:rsidRDefault="004141F1"/>
        </w:tc>
      </w:tr>
      <w:tr w:rsidR="004141F1" w:rsidTr="00A24C27">
        <w:tblPrEx>
          <w:tblCellMar>
            <w:top w:w="0" w:type="dxa"/>
            <w:bottom w:w="0" w:type="dxa"/>
          </w:tblCellMar>
          <w:tblPrExChange w:id="51" w:author="Cedric.Sauvage" w:date="2012-10-02T08:3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jc w:val="center"/>
          <w:trPrChange w:id="52" w:author="Cedric.Sauvage" w:date="2012-10-02T08:33:00Z">
            <w:trPr>
              <w:jc w:val="center"/>
            </w:trPr>
          </w:trPrChange>
        </w:trPr>
        <w:tc>
          <w:tcPr>
            <w:tcW w:w="887" w:type="dxa"/>
            <w:tcPrChange w:id="53" w:author="Cedric.Sauvage" w:date="2012-10-02T08:33:00Z">
              <w:tcPr>
                <w:tcW w:w="887" w:type="dxa"/>
              </w:tcPr>
            </w:tcPrChange>
          </w:tcPr>
          <w:p w:rsidR="004141F1" w:rsidRDefault="004141F1">
            <w:pPr>
              <w:jc w:val="center"/>
            </w:pPr>
          </w:p>
        </w:tc>
        <w:tc>
          <w:tcPr>
            <w:tcW w:w="1134" w:type="dxa"/>
            <w:tcPrChange w:id="54" w:author="Cedric.Sauvage" w:date="2012-10-02T08:33:00Z">
              <w:tcPr>
                <w:tcW w:w="1134" w:type="dxa"/>
              </w:tcPr>
            </w:tcPrChange>
          </w:tcPr>
          <w:p w:rsidR="004141F1" w:rsidRDefault="004141F1">
            <w:pPr>
              <w:jc w:val="center"/>
            </w:pPr>
          </w:p>
        </w:tc>
        <w:tc>
          <w:tcPr>
            <w:tcW w:w="1400" w:type="dxa"/>
            <w:tcPrChange w:id="55" w:author="Cedric.Sauvage" w:date="2012-10-02T08:33:00Z">
              <w:tcPr>
                <w:tcW w:w="992" w:type="dxa"/>
              </w:tcPr>
            </w:tcPrChange>
          </w:tcPr>
          <w:p w:rsidR="004141F1" w:rsidRDefault="004141F1">
            <w:pPr>
              <w:jc w:val="center"/>
            </w:pPr>
          </w:p>
        </w:tc>
        <w:tc>
          <w:tcPr>
            <w:tcW w:w="6113" w:type="dxa"/>
            <w:tcPrChange w:id="56" w:author="Cedric.Sauvage" w:date="2012-10-02T08:33:00Z">
              <w:tcPr>
                <w:tcW w:w="6521" w:type="dxa"/>
              </w:tcPr>
            </w:tcPrChange>
          </w:tcPr>
          <w:p w:rsidR="004141F1" w:rsidRDefault="004141F1"/>
        </w:tc>
      </w:tr>
      <w:tr w:rsidR="004141F1" w:rsidTr="00A24C27">
        <w:tblPrEx>
          <w:tblCellMar>
            <w:top w:w="0" w:type="dxa"/>
            <w:bottom w:w="0" w:type="dxa"/>
          </w:tblCellMar>
          <w:tblPrExChange w:id="57" w:author="Cedric.Sauvage" w:date="2012-10-02T08:3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jc w:val="center"/>
          <w:trPrChange w:id="58" w:author="Cedric.Sauvage" w:date="2012-10-02T08:33:00Z">
            <w:trPr>
              <w:jc w:val="center"/>
            </w:trPr>
          </w:trPrChange>
        </w:trPr>
        <w:tc>
          <w:tcPr>
            <w:tcW w:w="887" w:type="dxa"/>
            <w:tcPrChange w:id="59" w:author="Cedric.Sauvage" w:date="2012-10-02T08:33:00Z">
              <w:tcPr>
                <w:tcW w:w="887" w:type="dxa"/>
              </w:tcPr>
            </w:tcPrChange>
          </w:tcPr>
          <w:p w:rsidR="004141F1" w:rsidRDefault="004141F1">
            <w:pPr>
              <w:jc w:val="center"/>
            </w:pPr>
          </w:p>
        </w:tc>
        <w:tc>
          <w:tcPr>
            <w:tcW w:w="1134" w:type="dxa"/>
            <w:tcPrChange w:id="60" w:author="Cedric.Sauvage" w:date="2012-10-02T08:33:00Z">
              <w:tcPr>
                <w:tcW w:w="1134" w:type="dxa"/>
              </w:tcPr>
            </w:tcPrChange>
          </w:tcPr>
          <w:p w:rsidR="004141F1" w:rsidRDefault="004141F1">
            <w:pPr>
              <w:jc w:val="center"/>
            </w:pPr>
          </w:p>
        </w:tc>
        <w:tc>
          <w:tcPr>
            <w:tcW w:w="1400" w:type="dxa"/>
            <w:tcPrChange w:id="61" w:author="Cedric.Sauvage" w:date="2012-10-02T08:33:00Z">
              <w:tcPr>
                <w:tcW w:w="992" w:type="dxa"/>
              </w:tcPr>
            </w:tcPrChange>
          </w:tcPr>
          <w:p w:rsidR="004141F1" w:rsidRDefault="004141F1">
            <w:pPr>
              <w:jc w:val="center"/>
            </w:pPr>
          </w:p>
        </w:tc>
        <w:tc>
          <w:tcPr>
            <w:tcW w:w="6113" w:type="dxa"/>
            <w:tcPrChange w:id="62" w:author="Cedric.Sauvage" w:date="2012-10-02T08:33:00Z">
              <w:tcPr>
                <w:tcW w:w="6521" w:type="dxa"/>
              </w:tcPr>
            </w:tcPrChange>
          </w:tcPr>
          <w:p w:rsidR="004141F1" w:rsidRDefault="004141F1"/>
        </w:tc>
      </w:tr>
      <w:tr w:rsidR="004141F1" w:rsidTr="00A24C27">
        <w:tblPrEx>
          <w:tblCellMar>
            <w:top w:w="0" w:type="dxa"/>
            <w:bottom w:w="0" w:type="dxa"/>
          </w:tblCellMar>
          <w:tblPrExChange w:id="63" w:author="Cedric.Sauvage" w:date="2012-10-02T08:3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jc w:val="center"/>
          <w:trPrChange w:id="64" w:author="Cedric.Sauvage" w:date="2012-10-02T08:33:00Z">
            <w:trPr>
              <w:jc w:val="center"/>
            </w:trPr>
          </w:trPrChange>
        </w:trPr>
        <w:tc>
          <w:tcPr>
            <w:tcW w:w="887" w:type="dxa"/>
            <w:tcBorders>
              <w:bottom w:val="single" w:sz="6" w:space="0" w:color="auto"/>
            </w:tcBorders>
            <w:tcPrChange w:id="65" w:author="Cedric.Sauvage" w:date="2012-10-02T08:33:00Z">
              <w:tcPr>
                <w:tcW w:w="887" w:type="dxa"/>
                <w:tcBorders>
                  <w:bottom w:val="single" w:sz="6" w:space="0" w:color="auto"/>
                </w:tcBorders>
              </w:tcPr>
            </w:tcPrChange>
          </w:tcPr>
          <w:p w:rsidR="004141F1" w:rsidRDefault="004141F1">
            <w:pPr>
              <w:jc w:val="center"/>
            </w:pPr>
          </w:p>
        </w:tc>
        <w:tc>
          <w:tcPr>
            <w:tcW w:w="1134" w:type="dxa"/>
            <w:tcBorders>
              <w:bottom w:val="single" w:sz="6" w:space="0" w:color="auto"/>
            </w:tcBorders>
            <w:tcPrChange w:id="66" w:author="Cedric.Sauvage" w:date="2012-10-02T08:33:00Z">
              <w:tcPr>
                <w:tcW w:w="1134" w:type="dxa"/>
                <w:tcBorders>
                  <w:bottom w:val="single" w:sz="6" w:space="0" w:color="auto"/>
                </w:tcBorders>
              </w:tcPr>
            </w:tcPrChange>
          </w:tcPr>
          <w:p w:rsidR="004141F1" w:rsidRDefault="004141F1">
            <w:pPr>
              <w:jc w:val="center"/>
            </w:pPr>
          </w:p>
        </w:tc>
        <w:tc>
          <w:tcPr>
            <w:tcW w:w="1400" w:type="dxa"/>
            <w:tcBorders>
              <w:bottom w:val="single" w:sz="6" w:space="0" w:color="auto"/>
            </w:tcBorders>
            <w:tcPrChange w:id="67" w:author="Cedric.Sauvage" w:date="2012-10-02T08:33:00Z">
              <w:tcPr>
                <w:tcW w:w="992" w:type="dxa"/>
                <w:tcBorders>
                  <w:bottom w:val="single" w:sz="6" w:space="0" w:color="auto"/>
                </w:tcBorders>
              </w:tcPr>
            </w:tcPrChange>
          </w:tcPr>
          <w:p w:rsidR="004141F1" w:rsidRDefault="004141F1">
            <w:pPr>
              <w:jc w:val="center"/>
            </w:pPr>
          </w:p>
        </w:tc>
        <w:tc>
          <w:tcPr>
            <w:tcW w:w="6113" w:type="dxa"/>
            <w:tcBorders>
              <w:bottom w:val="single" w:sz="6" w:space="0" w:color="auto"/>
            </w:tcBorders>
            <w:tcPrChange w:id="68" w:author="Cedric.Sauvage" w:date="2012-10-02T08:33:00Z">
              <w:tcPr>
                <w:tcW w:w="6521" w:type="dxa"/>
                <w:tcBorders>
                  <w:bottom w:val="single" w:sz="6" w:space="0" w:color="auto"/>
                </w:tcBorders>
              </w:tcPr>
            </w:tcPrChange>
          </w:tcPr>
          <w:p w:rsidR="004141F1" w:rsidRDefault="004141F1"/>
        </w:tc>
      </w:tr>
    </w:tbl>
    <w:p w:rsidR="004141F1" w:rsidRDefault="004141F1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:rsidR="004141F1" w:rsidRDefault="004141F1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:rsidR="004141F1" w:rsidRDefault="004141F1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:rsidR="004141F1" w:rsidRDefault="004141F1">
      <w:pPr>
        <w:pBdr>
          <w:top w:val="single" w:sz="6" w:space="1" w:color="auto"/>
        </w:pBdr>
        <w:rPr>
          <w:lang w:val="en-US"/>
        </w:rPr>
      </w:pPr>
    </w:p>
    <w:p w:rsidR="004141F1" w:rsidRDefault="004141F1">
      <w:pPr>
        <w:jc w:val="center"/>
        <w:rPr>
          <w:b/>
          <w:u w:val="single"/>
          <w:lang w:val="en-US"/>
        </w:rPr>
      </w:pPr>
    </w:p>
    <w:p w:rsidR="004141F1" w:rsidRPr="00607ACB" w:rsidDel="00C74C28" w:rsidRDefault="004141F1">
      <w:pPr>
        <w:keepNext/>
        <w:jc w:val="center"/>
        <w:rPr>
          <w:del w:id="69" w:author="Cedric.Sauvage" w:date="2012-10-03T10:57:00Z"/>
          <w:b/>
          <w:vanish/>
          <w:color w:val="008000"/>
          <w:sz w:val="16"/>
          <w:szCs w:val="16"/>
          <w:lang w:val="en-US"/>
        </w:rPr>
      </w:pPr>
      <w:del w:id="70" w:author="Cedric.Sauvage" w:date="2012-10-03T10:57:00Z">
        <w:r w:rsidRPr="00607ACB" w:rsidDel="00C74C28">
          <w:rPr>
            <w:b/>
            <w:vanish/>
            <w:color w:val="008000"/>
            <w:sz w:val="16"/>
            <w:szCs w:val="16"/>
            <w:u w:val="single"/>
            <w:lang w:val="en-US"/>
          </w:rPr>
          <w:delText>EVOLUTION and MODIFICATION</w:delText>
        </w:r>
      </w:del>
    </w:p>
    <w:p w:rsidR="004141F1" w:rsidRPr="00607ACB" w:rsidDel="00C74C28" w:rsidRDefault="004141F1">
      <w:pPr>
        <w:keepNext/>
        <w:tabs>
          <w:tab w:val="left" w:pos="1418"/>
        </w:tabs>
        <w:ind w:left="2694" w:hanging="2693"/>
        <w:rPr>
          <w:del w:id="71" w:author="Cedric.Sauvage" w:date="2012-10-03T10:57:00Z"/>
          <w:vanish/>
          <w:color w:val="008000"/>
          <w:sz w:val="16"/>
          <w:szCs w:val="16"/>
          <w:lang w:val="en-US"/>
        </w:rPr>
      </w:pPr>
    </w:p>
    <w:p w:rsidR="004141F1" w:rsidRPr="00607ACB" w:rsidDel="00C74C28" w:rsidRDefault="004141F1">
      <w:pPr>
        <w:keepNext/>
        <w:pBdr>
          <w:top w:val="single" w:sz="6" w:space="0" w:color="auto"/>
          <w:bottom w:val="single" w:sz="6" w:space="0" w:color="auto"/>
        </w:pBdr>
        <w:tabs>
          <w:tab w:val="left" w:pos="709"/>
          <w:tab w:val="left" w:pos="1418"/>
        </w:tabs>
        <w:ind w:left="2694" w:hanging="2693"/>
        <w:rPr>
          <w:del w:id="72" w:author="Cedric.Sauvage" w:date="2012-10-03T10:57:00Z"/>
          <w:vanish/>
          <w:color w:val="008000"/>
          <w:sz w:val="16"/>
          <w:szCs w:val="16"/>
          <w:lang w:val="en-US"/>
        </w:rPr>
      </w:pPr>
      <w:del w:id="73" w:author="Cedric.Sauvage" w:date="2012-10-03T10:57:00Z">
        <w:r w:rsidRPr="00607ACB" w:rsidDel="00C74C28">
          <w:rPr>
            <w:vanish/>
            <w:color w:val="008000"/>
            <w:sz w:val="16"/>
            <w:szCs w:val="16"/>
            <w:lang w:val="en-US"/>
          </w:rPr>
          <w:delText xml:space="preserve">Issue  </w:delText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tab/>
          <w:delText>Date</w:delText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tab/>
          <w:delText>Author</w:delText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tab/>
          <w:delText>Motive and nature of the modifications</w:delText>
        </w:r>
      </w:del>
    </w:p>
    <w:p w:rsidR="004141F1" w:rsidRPr="00607ACB" w:rsidDel="00C74C28" w:rsidRDefault="004141F1">
      <w:pPr>
        <w:keepNext/>
        <w:tabs>
          <w:tab w:val="right" w:pos="1276"/>
          <w:tab w:val="left" w:pos="1560"/>
        </w:tabs>
        <w:ind w:left="2694" w:hanging="2552"/>
        <w:rPr>
          <w:del w:id="74" w:author="Cedric.Sauvage" w:date="2012-10-03T10:57:00Z"/>
          <w:vanish/>
          <w:color w:val="008000"/>
          <w:sz w:val="16"/>
          <w:szCs w:val="16"/>
          <w:lang w:val="en-US"/>
        </w:rPr>
      </w:pPr>
    </w:p>
    <w:p w:rsidR="004141F1" w:rsidRPr="00607ACB" w:rsidDel="00C74C28" w:rsidRDefault="004141F1">
      <w:pPr>
        <w:keepNext/>
        <w:tabs>
          <w:tab w:val="right" w:pos="1276"/>
          <w:tab w:val="left" w:pos="1560"/>
        </w:tabs>
        <w:ind w:left="2694" w:hanging="2694"/>
        <w:rPr>
          <w:del w:id="75" w:author="Cedric.Sauvage" w:date="2012-10-03T10:57:00Z"/>
          <w:vanish/>
          <w:color w:val="008000"/>
          <w:sz w:val="16"/>
          <w:szCs w:val="16"/>
          <w:lang w:val="en-US"/>
        </w:rPr>
      </w:pPr>
      <w:del w:id="76" w:author="Cedric.Sauvage" w:date="2012-10-03T10:57:00Z">
        <w:r w:rsidRPr="00607ACB" w:rsidDel="00C74C28">
          <w:rPr>
            <w:vanish/>
            <w:color w:val="008000"/>
            <w:sz w:val="16"/>
            <w:szCs w:val="16"/>
            <w:lang w:val="en-US"/>
          </w:rPr>
          <w:delText>A</w:delText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tab/>
          <w:delText xml:space="preserve">     07/02/02</w:delText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tab/>
          <w:delText>NLM</w:delText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tab/>
          <w:delText>first edition</w:delText>
        </w:r>
      </w:del>
    </w:p>
    <w:p w:rsidR="004141F1" w:rsidRPr="00607ACB" w:rsidDel="00C74C28" w:rsidRDefault="004141F1">
      <w:pPr>
        <w:keepNext/>
        <w:tabs>
          <w:tab w:val="right" w:pos="1276"/>
          <w:tab w:val="left" w:pos="1560"/>
        </w:tabs>
        <w:ind w:left="2694" w:hanging="2694"/>
        <w:rPr>
          <w:del w:id="77" w:author="Cedric.Sauvage" w:date="2012-10-03T10:57:00Z"/>
          <w:vanish/>
          <w:color w:val="008000"/>
          <w:sz w:val="16"/>
          <w:szCs w:val="16"/>
          <w:lang w:val="en-US"/>
        </w:rPr>
      </w:pPr>
      <w:del w:id="78" w:author="Cedric.Sauvage" w:date="2012-10-03T10:57:00Z">
        <w:r w:rsidRPr="00607ACB" w:rsidDel="00C74C28">
          <w:rPr>
            <w:vanish/>
            <w:color w:val="008000"/>
            <w:sz w:val="16"/>
            <w:szCs w:val="16"/>
            <w:lang w:val="en-US"/>
          </w:rPr>
          <w:delText>M</w:delText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tab/>
          <w:delText>20/11/03</w:delText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tab/>
          <w:delText>NLA</w:delText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tab/>
          <w:delText>Add the test strategy</w:delText>
        </w:r>
      </w:del>
    </w:p>
    <w:p w:rsidR="001E079E" w:rsidRPr="00607ACB" w:rsidDel="00C74C28" w:rsidRDefault="008A27ED">
      <w:pPr>
        <w:keepNext/>
        <w:tabs>
          <w:tab w:val="right" w:pos="1276"/>
          <w:tab w:val="left" w:pos="1560"/>
        </w:tabs>
        <w:ind w:left="2694" w:hanging="2694"/>
        <w:rPr>
          <w:del w:id="79" w:author="Cedric.Sauvage" w:date="2012-10-03T10:57:00Z"/>
          <w:vanish/>
          <w:color w:val="008000"/>
          <w:sz w:val="16"/>
          <w:szCs w:val="16"/>
          <w:lang w:val="en-US"/>
        </w:rPr>
      </w:pPr>
      <w:del w:id="80" w:author="Cedric.Sauvage" w:date="2012-10-03T10:57:00Z">
        <w:r w:rsidRPr="00607ACB" w:rsidDel="00C74C28">
          <w:rPr>
            <w:vanish/>
            <w:color w:val="008000"/>
            <w:sz w:val="16"/>
            <w:szCs w:val="16"/>
            <w:lang w:val="en-US"/>
          </w:rPr>
          <w:delText>P</w:delText>
        </w:r>
        <w:r w:rsidR="001E079E" w:rsidRPr="00607ACB" w:rsidDel="00C74C28">
          <w:rPr>
            <w:vanish/>
            <w:color w:val="008000"/>
            <w:sz w:val="16"/>
            <w:szCs w:val="16"/>
            <w:lang w:val="en-US"/>
          </w:rPr>
          <w:tab/>
          <w:delText>27/10/08</w:delText>
        </w:r>
        <w:r w:rsidR="001E079E" w:rsidRPr="00607ACB" w:rsidDel="00C74C28">
          <w:rPr>
            <w:vanish/>
            <w:color w:val="008000"/>
            <w:sz w:val="16"/>
            <w:szCs w:val="16"/>
            <w:lang w:val="en-US"/>
          </w:rPr>
          <w:tab/>
          <w:delText>GLA</w:delText>
        </w:r>
        <w:r w:rsidR="001E079E" w:rsidRPr="00607ACB" w:rsidDel="00C74C28">
          <w:rPr>
            <w:vanish/>
            <w:color w:val="008000"/>
            <w:sz w:val="16"/>
            <w:szCs w:val="16"/>
            <w:lang w:val="en-US"/>
          </w:rPr>
          <w:tab/>
          <w:delText>Replace “Test N°” field by “Test Id”, which is more generic and relevant for requirement traceability.</w:delText>
        </w:r>
      </w:del>
    </w:p>
    <w:p w:rsidR="001E079E" w:rsidRPr="00607ACB" w:rsidDel="00C74C28" w:rsidRDefault="001E079E">
      <w:pPr>
        <w:keepNext/>
        <w:tabs>
          <w:tab w:val="right" w:pos="1276"/>
          <w:tab w:val="left" w:pos="1560"/>
        </w:tabs>
        <w:ind w:left="2694" w:hanging="2694"/>
        <w:rPr>
          <w:del w:id="81" w:author="Cedric.Sauvage" w:date="2012-10-03T10:57:00Z"/>
          <w:vanish/>
          <w:color w:val="008000"/>
          <w:sz w:val="16"/>
          <w:szCs w:val="16"/>
          <w:lang w:val="en-US"/>
        </w:rPr>
      </w:pPr>
      <w:del w:id="82" w:author="Cedric.Sauvage" w:date="2012-10-03T10:57:00Z">
        <w:r w:rsidRPr="00607ACB" w:rsidDel="00C74C28">
          <w:rPr>
            <w:vanish/>
            <w:color w:val="008000"/>
            <w:sz w:val="16"/>
            <w:szCs w:val="16"/>
            <w:lang w:val="en-US"/>
          </w:rPr>
          <w:tab/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tab/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tab/>
          <w:delText>Addition of “Qualification” as new test type. Typically used for timing measurements or behavior checking, but not specially linked to a requirement.</w:delText>
        </w:r>
      </w:del>
    </w:p>
    <w:p w:rsidR="000A462F" w:rsidRPr="00607ACB" w:rsidDel="00C74C28" w:rsidRDefault="000A462F" w:rsidP="007655B0">
      <w:pPr>
        <w:keepNext/>
        <w:tabs>
          <w:tab w:val="right" w:pos="1276"/>
          <w:tab w:val="left" w:pos="1560"/>
        </w:tabs>
        <w:ind w:left="2694" w:hanging="2694"/>
        <w:rPr>
          <w:del w:id="83" w:author="Cedric.Sauvage" w:date="2012-10-03T10:57:00Z"/>
          <w:vanish/>
          <w:color w:val="008000"/>
          <w:sz w:val="16"/>
          <w:szCs w:val="16"/>
          <w:lang w:val="en-US"/>
        </w:rPr>
      </w:pPr>
      <w:del w:id="84" w:author="Cedric.Sauvage" w:date="2012-10-03T10:57:00Z">
        <w:r w:rsidRPr="00607ACB" w:rsidDel="00C74C28">
          <w:rPr>
            <w:vanish/>
            <w:color w:val="008000"/>
            <w:sz w:val="16"/>
            <w:szCs w:val="16"/>
            <w:lang w:val="en-US"/>
          </w:rPr>
          <w:delText>Q</w:delText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tab/>
          <w:delText>16/02/10</w:delText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tab/>
          <w:delText>FC</w:delText>
        </w:r>
        <w:r w:rsidR="008546AC" w:rsidRPr="00607ACB" w:rsidDel="00C74C28">
          <w:rPr>
            <w:vanish/>
            <w:color w:val="008000"/>
            <w:sz w:val="16"/>
            <w:szCs w:val="16"/>
            <w:lang w:val="en-US"/>
          </w:rPr>
          <w:tab/>
        </w:r>
        <w:r w:rsidR="00F4618A" w:rsidRPr="00607ACB" w:rsidDel="00C74C28">
          <w:rPr>
            <w:vanish/>
            <w:color w:val="008000"/>
            <w:sz w:val="16"/>
            <w:szCs w:val="16"/>
            <w:lang w:val="en-US"/>
          </w:rPr>
          <w:delText>This</w:delText>
        </w:r>
        <w:r w:rsidR="008546AC" w:rsidRPr="00607ACB" w:rsidDel="00C74C28">
          <w:rPr>
            <w:vanish/>
            <w:color w:val="008000"/>
            <w:sz w:val="16"/>
            <w:szCs w:val="16"/>
            <w:lang w:val="en-US"/>
          </w:rPr>
          <w:delText xml:space="preserve"> template is updated to be used for the SW Component/Global Integration Test Plan.</w:delText>
        </w:r>
      </w:del>
    </w:p>
    <w:p w:rsidR="00D21503" w:rsidRPr="00607ACB" w:rsidDel="00C74C28" w:rsidRDefault="00D21503">
      <w:pPr>
        <w:keepNext/>
        <w:tabs>
          <w:tab w:val="right" w:pos="1276"/>
          <w:tab w:val="left" w:pos="1560"/>
        </w:tabs>
        <w:ind w:left="2694" w:hanging="2694"/>
        <w:rPr>
          <w:del w:id="85" w:author="Cedric.Sauvage" w:date="2012-10-03T10:57:00Z"/>
          <w:vanish/>
          <w:color w:val="008000"/>
          <w:sz w:val="16"/>
          <w:szCs w:val="16"/>
          <w:lang w:val="en-US"/>
        </w:rPr>
      </w:pPr>
      <w:del w:id="86" w:author="Cedric.Sauvage" w:date="2012-10-03T10:57:00Z">
        <w:r w:rsidRPr="00607ACB" w:rsidDel="00C74C28">
          <w:rPr>
            <w:vanish/>
            <w:color w:val="008000"/>
            <w:sz w:val="16"/>
            <w:szCs w:val="16"/>
            <w:lang w:val="en-US"/>
          </w:rPr>
          <w:delText>R</w:delText>
        </w:r>
        <w:r w:rsidR="00607ACB" w:rsidRPr="00607ACB" w:rsidDel="00C74C28">
          <w:rPr>
            <w:vanish/>
            <w:color w:val="008000"/>
            <w:sz w:val="16"/>
            <w:szCs w:val="16"/>
            <w:lang w:val="en-US"/>
          </w:rPr>
          <w:tab/>
        </w:r>
        <w:r w:rsidR="00402185" w:rsidDel="00C74C28">
          <w:rPr>
            <w:vanish/>
            <w:color w:val="008000"/>
            <w:sz w:val="16"/>
            <w:szCs w:val="16"/>
            <w:lang w:val="en-US"/>
          </w:rPr>
          <w:delText>27</w:delText>
        </w:r>
        <w:r w:rsidR="00966A8F" w:rsidRPr="007655B0" w:rsidDel="00C74C28">
          <w:rPr>
            <w:rFonts w:ascii="Arial (W1)" w:hAnsi="Arial (W1)"/>
            <w:snapToGrid w:val="0"/>
            <w:vanish/>
            <w:color w:val="008000"/>
            <w:sz w:val="16"/>
            <w:szCs w:val="16"/>
            <w:u w:val="dotted"/>
            <w:lang w:val="en-US" w:eastAsia="fr-FR"/>
          </w:rPr>
          <w:delText>-Apr-2010</w:delText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tab/>
          <w:delText>FC</w:delText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tab/>
          <w:delText>In Title, Component is replaced by Module.</w:delText>
        </w:r>
      </w:del>
    </w:p>
    <w:p w:rsidR="00607ACB" w:rsidRPr="00607ACB" w:rsidDel="00C74C28" w:rsidRDefault="00D21503" w:rsidP="00D21503">
      <w:pPr>
        <w:keepNext/>
        <w:tabs>
          <w:tab w:val="right" w:pos="1276"/>
          <w:tab w:val="left" w:pos="1560"/>
        </w:tabs>
        <w:ind w:left="2694"/>
        <w:rPr>
          <w:del w:id="87" w:author="Cedric.Sauvage" w:date="2012-10-03T10:57:00Z"/>
          <w:vanish/>
          <w:color w:val="008000"/>
          <w:sz w:val="16"/>
          <w:szCs w:val="16"/>
          <w:lang w:val="en-US"/>
        </w:rPr>
      </w:pPr>
      <w:del w:id="88" w:author="Cedric.Sauvage" w:date="2012-10-03T10:57:00Z">
        <w:r w:rsidRPr="00607ACB" w:rsidDel="00C74C28">
          <w:rPr>
            <w:vanish/>
            <w:color w:val="008000"/>
            <w:sz w:val="16"/>
            <w:szCs w:val="16"/>
            <w:lang w:val="en-US"/>
          </w:rPr>
          <w:delText>Scope of Validation is replaced by Scope of Integration</w:delText>
        </w:r>
        <w:r w:rsidR="00975A08" w:rsidRPr="00607ACB" w:rsidDel="00C74C28">
          <w:rPr>
            <w:vanish/>
            <w:color w:val="008000"/>
            <w:sz w:val="16"/>
            <w:szCs w:val="16"/>
            <w:lang w:val="en-US"/>
          </w:rPr>
          <w:delText>.</w:delText>
        </w:r>
        <w:r w:rsidR="00607ACB" w:rsidRPr="00607ACB" w:rsidDel="00C74C28">
          <w:rPr>
            <w:vanish/>
            <w:color w:val="008000"/>
            <w:sz w:val="16"/>
            <w:szCs w:val="16"/>
            <w:lang w:val="en-US"/>
          </w:rPr>
          <w:delText xml:space="preserve"> </w:delText>
        </w:r>
      </w:del>
    </w:p>
    <w:p w:rsidR="00C809DB" w:rsidRPr="00607ACB" w:rsidDel="00C74C28" w:rsidRDefault="00607ACB" w:rsidP="00D21503">
      <w:pPr>
        <w:keepNext/>
        <w:tabs>
          <w:tab w:val="right" w:pos="1276"/>
          <w:tab w:val="left" w:pos="1560"/>
        </w:tabs>
        <w:ind w:left="2694"/>
        <w:rPr>
          <w:del w:id="89" w:author="Cedric.Sauvage" w:date="2012-10-03T10:57:00Z"/>
          <w:vanish/>
          <w:color w:val="008000"/>
          <w:sz w:val="16"/>
          <w:szCs w:val="16"/>
          <w:lang w:val="en-US"/>
        </w:rPr>
      </w:pPr>
      <w:del w:id="90" w:author="Cedric.Sauvage" w:date="2012-10-03T10:57:00Z">
        <w:r w:rsidRPr="00607ACB" w:rsidDel="00C74C28">
          <w:rPr>
            <w:vanish/>
            <w:color w:val="008000"/>
            <w:sz w:val="16"/>
            <w:szCs w:val="16"/>
            <w:lang w:val="en-US"/>
          </w:rPr>
          <w:delText xml:space="preserve">There are </w:delText>
        </w:r>
        <w:r w:rsidR="00975A08" w:rsidRPr="00607ACB" w:rsidDel="00C74C28">
          <w:rPr>
            <w:vanish/>
            <w:color w:val="008000"/>
            <w:sz w:val="16"/>
            <w:szCs w:val="16"/>
            <w:lang w:val="en-US"/>
          </w:rPr>
          <w:delText>4 types of tests and not 3.</w:delText>
        </w:r>
      </w:del>
    </w:p>
    <w:p w:rsidR="00863D57" w:rsidRPr="00607ACB" w:rsidDel="00C74C28" w:rsidRDefault="00C809DB" w:rsidP="00D21503">
      <w:pPr>
        <w:keepNext/>
        <w:tabs>
          <w:tab w:val="right" w:pos="1276"/>
          <w:tab w:val="left" w:pos="1560"/>
        </w:tabs>
        <w:ind w:left="2694"/>
        <w:rPr>
          <w:del w:id="91" w:author="Cedric.Sauvage" w:date="2012-10-03T10:57:00Z"/>
          <w:vanish/>
          <w:color w:val="008000"/>
          <w:sz w:val="16"/>
          <w:szCs w:val="16"/>
          <w:lang w:val="en-US"/>
        </w:rPr>
      </w:pPr>
      <w:del w:id="92" w:author="Cedric.Sauvage" w:date="2012-10-03T10:57:00Z">
        <w:r w:rsidRPr="00607ACB" w:rsidDel="00C74C28">
          <w:rPr>
            <w:vanish/>
            <w:color w:val="008000"/>
            <w:sz w:val="16"/>
            <w:szCs w:val="16"/>
            <w:lang w:val="en-US"/>
          </w:rPr>
          <w:delText>A new chapter level is added in order to structure the tests and to define how to number the test</w:delText>
        </w:r>
        <w:r w:rsidR="00607ACB" w:rsidRPr="00607ACB" w:rsidDel="00C74C28">
          <w:rPr>
            <w:vanish/>
            <w:color w:val="008000"/>
            <w:sz w:val="16"/>
            <w:szCs w:val="16"/>
            <w:lang w:val="en-US"/>
          </w:rPr>
          <w:delText>s</w:delText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delText xml:space="preserve">. </w:delText>
        </w:r>
        <w:r w:rsidR="00607ACB" w:rsidRPr="00607ACB" w:rsidDel="00C74C28">
          <w:rPr>
            <w:vanish/>
            <w:color w:val="008000"/>
            <w:sz w:val="16"/>
            <w:szCs w:val="16"/>
            <w:lang w:val="en-US"/>
          </w:rPr>
          <w:delText>Then, a</w:delText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delText xml:space="preserve"> test can be added or remo</w:delText>
        </w:r>
        <w:r w:rsidR="00607ACB" w:rsidRPr="00607ACB" w:rsidDel="00C74C28">
          <w:rPr>
            <w:vanish/>
            <w:color w:val="008000"/>
            <w:sz w:val="16"/>
            <w:szCs w:val="16"/>
            <w:lang w:val="en-US"/>
          </w:rPr>
          <w:delText>ved without changing the logic of the tests sequence.</w:delText>
        </w:r>
        <w:r w:rsidRPr="00607ACB" w:rsidDel="00C74C28">
          <w:rPr>
            <w:vanish/>
            <w:color w:val="008000"/>
            <w:sz w:val="16"/>
            <w:szCs w:val="16"/>
            <w:lang w:val="en-US"/>
          </w:rPr>
          <w:delText xml:space="preserve"> </w:delText>
        </w:r>
      </w:del>
    </w:p>
    <w:p w:rsidR="00D21503" w:rsidRPr="00863D57" w:rsidDel="00C74C28" w:rsidRDefault="00863D57" w:rsidP="00863D57">
      <w:pPr>
        <w:keepNext/>
        <w:tabs>
          <w:tab w:val="right" w:pos="1276"/>
          <w:tab w:val="left" w:pos="1560"/>
        </w:tabs>
        <w:ind w:left="2694"/>
        <w:rPr>
          <w:del w:id="93" w:author="Cedric.Sauvage" w:date="2012-10-03T10:57:00Z"/>
          <w:vanish/>
          <w:color w:val="008000"/>
          <w:sz w:val="16"/>
          <w:szCs w:val="16"/>
          <w:lang w:val="en-US"/>
        </w:rPr>
      </w:pPr>
      <w:del w:id="94" w:author="Cedric.Sauvage" w:date="2012-10-03T10:57:00Z">
        <w:r w:rsidRPr="00863D57" w:rsidDel="00C74C28">
          <w:rPr>
            <w:vanish/>
            <w:color w:val="008000"/>
            <w:sz w:val="16"/>
            <w:szCs w:val="16"/>
            <w:lang w:val="en-US"/>
          </w:rPr>
          <w:delText xml:space="preserve">Issue </w:delText>
        </w:r>
        <w:r w:rsidDel="00C74C28">
          <w:rPr>
            <w:vanish/>
            <w:color w:val="008000"/>
            <w:sz w:val="16"/>
            <w:szCs w:val="16"/>
            <w:lang w:val="en-US"/>
          </w:rPr>
          <w:delText xml:space="preserve">of the document corresponds to MKS release. </w:delText>
        </w:r>
      </w:del>
    </w:p>
    <w:p w:rsidR="004141F1" w:rsidDel="00C74C28" w:rsidRDefault="004141F1">
      <w:pPr>
        <w:jc w:val="center"/>
        <w:rPr>
          <w:del w:id="95" w:author="Cedric.Sauvage" w:date="2012-10-03T10:57:00Z"/>
          <w:b/>
          <w:u w:val="single"/>
          <w:lang w:val="en-US"/>
        </w:rPr>
      </w:pPr>
    </w:p>
    <w:p w:rsidR="004141F1" w:rsidRDefault="004141F1">
      <w:pPr>
        <w:jc w:val="center"/>
        <w:rPr>
          <w:ins w:id="96" w:author="Cedric.Sauvage" w:date="2012-10-03T10:57:00Z"/>
          <w:b/>
          <w:vanish/>
          <w:color w:val="008000"/>
          <w:sz w:val="16"/>
          <w:szCs w:val="16"/>
          <w:u w:val="single"/>
          <w:lang w:val="en-US"/>
        </w:rPr>
      </w:pPr>
    </w:p>
    <w:p w:rsidR="00C74C28" w:rsidRDefault="00C74C28">
      <w:pPr>
        <w:jc w:val="center"/>
        <w:rPr>
          <w:b/>
          <w:u w:val="single"/>
          <w:lang w:val="en-US"/>
        </w:rPr>
      </w:pPr>
    </w:p>
    <w:p w:rsidR="004141F1" w:rsidRDefault="004141F1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CONTENTS</w:t>
      </w:r>
    </w:p>
    <w:p w:rsidR="004141F1" w:rsidRDefault="004141F1">
      <w:pPr>
        <w:jc w:val="center"/>
        <w:rPr>
          <w:b/>
          <w:u w:val="single"/>
          <w:lang w:val="en-US"/>
        </w:rPr>
      </w:pPr>
    </w:p>
    <w:p w:rsidR="008D09EC" w:rsidRDefault="004141F1">
      <w:pPr>
        <w:pStyle w:val="TM1"/>
        <w:tabs>
          <w:tab w:val="left" w:pos="400"/>
          <w:tab w:val="right" w:leader="dot" w:pos="9487"/>
        </w:tabs>
        <w:rPr>
          <w:ins w:id="97" w:author="Cedric.Sauvage" w:date="2012-10-04T10:22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b w:val="0"/>
          <w:caps w:val="0"/>
          <w:lang w:val="en-US"/>
        </w:rPr>
        <w:fldChar w:fldCharType="begin"/>
      </w:r>
      <w:r>
        <w:rPr>
          <w:b w:val="0"/>
          <w:caps w:val="0"/>
          <w:lang w:val="en-US"/>
        </w:rPr>
        <w:instrText xml:space="preserve"> TOC \o "1-3" </w:instrText>
      </w:r>
      <w:r>
        <w:rPr>
          <w:b w:val="0"/>
          <w:caps w:val="0"/>
          <w:lang w:val="en-US"/>
        </w:rPr>
        <w:fldChar w:fldCharType="separate"/>
      </w:r>
      <w:ins w:id="98" w:author="Cedric.Sauvage" w:date="2012-10-04T10:22:00Z">
        <w:r w:rsidR="008D09EC" w:rsidRPr="001A77F2">
          <w:rPr>
            <w:noProof/>
          </w:rPr>
          <w:t>1.</w:t>
        </w:r>
        <w:r w:rsidR="008D09E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8D09EC">
          <w:rPr>
            <w:noProof/>
          </w:rPr>
          <w:t>scope of INTEGRation</w:t>
        </w:r>
        <w:r w:rsidR="008D09EC">
          <w:rPr>
            <w:noProof/>
          </w:rPr>
          <w:tab/>
        </w:r>
        <w:r w:rsidR="008D09EC">
          <w:rPr>
            <w:noProof/>
          </w:rPr>
          <w:fldChar w:fldCharType="begin"/>
        </w:r>
        <w:r w:rsidR="008D09EC">
          <w:rPr>
            <w:noProof/>
          </w:rPr>
          <w:instrText xml:space="preserve"> PAGEREF _Toc337109456 \h </w:instrText>
        </w:r>
        <w:r w:rsidR="008D09EC">
          <w:rPr>
            <w:noProof/>
          </w:rPr>
        </w:r>
      </w:ins>
      <w:r w:rsidR="008D09EC">
        <w:rPr>
          <w:noProof/>
        </w:rPr>
        <w:fldChar w:fldCharType="separate"/>
      </w:r>
      <w:ins w:id="99" w:author="Cedric.Sauvage" w:date="2012-10-04T10:22:00Z">
        <w:r w:rsidR="008D09EC">
          <w:rPr>
            <w:noProof/>
          </w:rPr>
          <w:t>3</w:t>
        </w:r>
        <w:r w:rsidR="008D09EC">
          <w:rPr>
            <w:noProof/>
          </w:rPr>
          <w:fldChar w:fldCharType="end"/>
        </w:r>
      </w:ins>
    </w:p>
    <w:p w:rsidR="008D09EC" w:rsidRDefault="008D09EC">
      <w:pPr>
        <w:pStyle w:val="TM1"/>
        <w:tabs>
          <w:tab w:val="left" w:pos="400"/>
          <w:tab w:val="right" w:leader="dot" w:pos="9487"/>
        </w:tabs>
        <w:rPr>
          <w:ins w:id="100" w:author="Cedric.Sauvage" w:date="2012-10-04T10:22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ins w:id="101" w:author="Cedric.Sauvage" w:date="2012-10-04T10:22:00Z">
        <w:r w:rsidRPr="001A77F2">
          <w:rPr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>
          <w:rPr>
            <w:noProof/>
          </w:rPr>
          <w:t>List of applicable documents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_Toc337109457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2" w:author="Cedric.Sauvage" w:date="2012-10-04T10:22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:rsidR="008D09EC" w:rsidRDefault="008D09EC">
      <w:pPr>
        <w:pStyle w:val="TM1"/>
        <w:tabs>
          <w:tab w:val="left" w:pos="400"/>
          <w:tab w:val="right" w:leader="dot" w:pos="9487"/>
        </w:tabs>
        <w:rPr>
          <w:ins w:id="103" w:author="Cedric.Sauvage" w:date="2012-10-04T10:22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ins w:id="104" w:author="Cedric.Sauvage" w:date="2012-10-04T10:22:00Z">
        <w:r w:rsidRPr="001A77F2">
          <w:rPr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>
          <w:rPr>
            <w:noProof/>
          </w:rPr>
          <w:t>list of reference documents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_Toc337109458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5" w:author="Cedric.Sauvage" w:date="2012-10-04T10:22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:rsidR="008D09EC" w:rsidRDefault="008D09EC">
      <w:pPr>
        <w:pStyle w:val="TM1"/>
        <w:tabs>
          <w:tab w:val="left" w:pos="400"/>
          <w:tab w:val="right" w:leader="dot" w:pos="9487"/>
        </w:tabs>
        <w:rPr>
          <w:ins w:id="106" w:author="Cedric.Sauvage" w:date="2012-10-04T10:22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ins w:id="107" w:author="Cedric.Sauvage" w:date="2012-10-04T10:22:00Z">
        <w:r w:rsidRPr="001A77F2">
          <w:rPr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>
          <w:rPr>
            <w:noProof/>
          </w:rPr>
          <w:t>Terminology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_Toc337109459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8" w:author="Cedric.Sauvage" w:date="2012-10-04T10:22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:rsidR="008D09EC" w:rsidRDefault="008D09EC">
      <w:pPr>
        <w:pStyle w:val="TM1"/>
        <w:tabs>
          <w:tab w:val="left" w:pos="400"/>
          <w:tab w:val="right" w:leader="dot" w:pos="9487"/>
        </w:tabs>
        <w:rPr>
          <w:ins w:id="109" w:author="Cedric.Sauvage" w:date="2012-10-04T10:22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ins w:id="110" w:author="Cedric.Sauvage" w:date="2012-10-04T10:22:00Z">
        <w:r w:rsidRPr="001A77F2">
          <w:rPr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>
          <w:rPr>
            <w:noProof/>
          </w:rPr>
          <w:t>Integration Test Strategy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_Toc337109460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1" w:author="Cedric.Sauvage" w:date="2012-10-04T10:22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:rsidR="008D09EC" w:rsidRDefault="008D09EC">
      <w:pPr>
        <w:pStyle w:val="TM1"/>
        <w:tabs>
          <w:tab w:val="left" w:pos="400"/>
          <w:tab w:val="right" w:leader="dot" w:pos="9487"/>
        </w:tabs>
        <w:rPr>
          <w:ins w:id="112" w:author="Cedric.Sauvage" w:date="2012-10-04T10:22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ins w:id="113" w:author="Cedric.Sauvage" w:date="2012-10-04T10:22:00Z">
        <w:r w:rsidRPr="001A77F2">
          <w:rPr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>
          <w:rPr>
            <w:noProof/>
          </w:rPr>
          <w:t>LIST OF TESTS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_Toc337109461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4" w:author="Cedric.Sauvage" w:date="2012-10-04T10:22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:rsidR="008D09EC" w:rsidRDefault="008D09EC">
      <w:pPr>
        <w:pStyle w:val="TM2"/>
        <w:tabs>
          <w:tab w:val="left" w:pos="800"/>
          <w:tab w:val="right" w:leader="dot" w:pos="9487"/>
        </w:tabs>
        <w:rPr>
          <w:ins w:id="115" w:author="Cedric.Sauvage" w:date="2012-10-04T10:22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ins w:id="116" w:author="Cedric.Sauvage" w:date="2012-10-04T10:22:00Z">
        <w:r w:rsidRPr="001A77F2">
          <w:rPr>
            <w:noProof/>
            <w:lang w:val="en-US"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1A77F2">
          <w:rPr>
            <w:noProof/>
            <w:lang w:val="en-US"/>
          </w:rPr>
          <w:t>Tests for BFS_runBeltFunctionSelection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_Toc337109494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7" w:author="Cedric.Sauvage" w:date="2012-10-04T10:22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8D09EC" w:rsidRDefault="008D09EC">
      <w:pPr>
        <w:pStyle w:val="TM3"/>
        <w:tabs>
          <w:tab w:val="left" w:pos="1200"/>
          <w:tab w:val="right" w:leader="dot" w:pos="9487"/>
        </w:tabs>
        <w:rPr>
          <w:ins w:id="118" w:author="Cedric.Sauvage" w:date="2012-10-04T10:22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ins w:id="119" w:author="Cedric.Sauvage" w:date="2012-10-04T10:22:00Z">
        <w:r>
          <w:rPr>
            <w:noProof/>
          </w:rPr>
          <w:t>6.1.1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>
          <w:rPr>
            <w:noProof/>
          </w:rPr>
          <w:t>INT_BFS_01001: Period call and scheduling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_Toc337109496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0" w:author="Cedric.Sauvage" w:date="2012-10-04T10:22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8D09EC" w:rsidRDefault="008D09EC">
      <w:pPr>
        <w:pStyle w:val="TM3"/>
        <w:tabs>
          <w:tab w:val="left" w:pos="1200"/>
          <w:tab w:val="right" w:leader="dot" w:pos="9487"/>
        </w:tabs>
        <w:rPr>
          <w:ins w:id="121" w:author="Cedric.Sauvage" w:date="2012-10-04T10:22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ins w:id="122" w:author="Cedric.Sauvage" w:date="2012-10-04T10:22:00Z">
        <w:r>
          <w:rPr>
            <w:noProof/>
          </w:rPr>
          <w:t>6.1.2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>
          <w:rPr>
            <w:noProof/>
          </w:rPr>
          <w:t>INT_BFS_01002: Triggering flags management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_Toc337109497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3" w:author="Cedric.Sauvage" w:date="2012-10-04T10:22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:rsidR="008D09EC" w:rsidRDefault="008D09EC">
      <w:pPr>
        <w:pStyle w:val="TM3"/>
        <w:tabs>
          <w:tab w:val="left" w:pos="1200"/>
          <w:tab w:val="right" w:leader="dot" w:pos="9487"/>
        </w:tabs>
        <w:rPr>
          <w:ins w:id="124" w:author="Cedric.Sauvage" w:date="2012-10-04T10:22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ins w:id="125" w:author="Cedric.Sauvage" w:date="2012-10-04T10:22:00Z">
        <w:r>
          <w:rPr>
            <w:noProof/>
          </w:rPr>
          <w:t>6.1.3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>
          <w:rPr>
            <w:noProof/>
          </w:rPr>
          <w:t>INT_BFS_01003: Interrupt flags management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_Toc337109498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6" w:author="Cedric.Sauvage" w:date="2012-10-04T10:22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:rsidR="008D09EC" w:rsidRDefault="008D09EC">
      <w:pPr>
        <w:pStyle w:val="TM3"/>
        <w:tabs>
          <w:tab w:val="left" w:pos="1200"/>
          <w:tab w:val="right" w:leader="dot" w:pos="9487"/>
        </w:tabs>
        <w:rPr>
          <w:ins w:id="127" w:author="Cedric.Sauvage" w:date="2012-10-04T10:22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ins w:id="128" w:author="Cedric.Sauvage" w:date="2012-10-04T10:22:00Z">
        <w:r>
          <w:rPr>
            <w:noProof/>
          </w:rPr>
          <w:t>6.1.4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>
          <w:rPr>
            <w:noProof/>
          </w:rPr>
          <w:t>INT_BFS_01004: Belt function priorities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_Toc337109499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9" w:author="Cedric.Sauvage" w:date="2012-10-04T10:22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:rsidR="008D09EC" w:rsidRDefault="008D09EC">
      <w:pPr>
        <w:pStyle w:val="TM1"/>
        <w:tabs>
          <w:tab w:val="left" w:pos="400"/>
          <w:tab w:val="right" w:leader="dot" w:pos="9487"/>
        </w:tabs>
        <w:rPr>
          <w:ins w:id="130" w:author="Cedric.Sauvage" w:date="2012-10-04T10:22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ins w:id="131" w:author="Cedric.Sauvage" w:date="2012-10-04T10:22:00Z">
        <w:r w:rsidRPr="001A77F2">
          <w:rPr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>
          <w:rPr>
            <w:noProof/>
          </w:rPr>
          <w:t>Annex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_Toc337109500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2" w:author="Cedric.Sauvage" w:date="2012-10-04T10:22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8D09EC" w:rsidRDefault="008D09EC">
      <w:pPr>
        <w:pStyle w:val="TM2"/>
        <w:tabs>
          <w:tab w:val="left" w:pos="800"/>
          <w:tab w:val="right" w:leader="dot" w:pos="9487"/>
        </w:tabs>
        <w:rPr>
          <w:ins w:id="133" w:author="Cedric.Sauvage" w:date="2012-10-04T10:22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ins w:id="134" w:author="Cedric.Sauvage" w:date="2012-10-04T10:22:00Z">
        <w:r w:rsidRPr="001A77F2">
          <w:rPr>
            <w:noProof/>
            <w:lang w:val="en-US"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1A77F2">
          <w:rPr>
            <w:noProof/>
            <w:lang w:val="en-US"/>
          </w:rPr>
          <w:t>Belt functions priorities for integration tests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_Toc337109501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5" w:author="Cedric.Sauvage" w:date="2012-10-04T10:22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8D09EC" w:rsidRDefault="008D09EC">
      <w:pPr>
        <w:pStyle w:val="TM2"/>
        <w:tabs>
          <w:tab w:val="left" w:pos="800"/>
          <w:tab w:val="right" w:leader="dot" w:pos="9487"/>
        </w:tabs>
        <w:rPr>
          <w:ins w:id="136" w:author="Cedric.Sauvage" w:date="2012-10-04T10:22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ins w:id="137" w:author="Cedric.Sauvage" w:date="2012-10-04T10:22:00Z">
        <w:r w:rsidRPr="001A77F2">
          <w:rPr>
            <w:noProof/>
            <w:lang w:val="en-US"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1A77F2">
          <w:rPr>
            <w:noProof/>
            <w:lang w:val="en-US"/>
          </w:rPr>
          <w:t>Cycles &amp; steps parameters for integration tests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_Toc337109502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8" w:author="Cedric.Sauvage" w:date="2012-10-04T10:22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8D09EC" w:rsidRDefault="008D09EC">
      <w:pPr>
        <w:pStyle w:val="TM2"/>
        <w:tabs>
          <w:tab w:val="left" w:pos="800"/>
          <w:tab w:val="right" w:leader="dot" w:pos="9487"/>
        </w:tabs>
        <w:rPr>
          <w:ins w:id="139" w:author="Cedric.Sauvage" w:date="2012-10-04T10:22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ins w:id="140" w:author="Cedric.Sauvage" w:date="2012-10-04T10:22:00Z">
        <w:r w:rsidRPr="001A77F2">
          <w:rPr>
            <w:noProof/>
            <w:lang w:val="en-US"/>
          </w:rPr>
          <w:t>7.3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1A77F2">
          <w:rPr>
            <w:noProof/>
            <w:lang w:val="en-US"/>
          </w:rPr>
          <w:t>Adaptation of Belt Function decision algorithms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_Toc337109503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41" w:author="Cedric.Sauvage" w:date="2012-10-04T10:22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607ACB" w:rsidDel="00C74C28" w:rsidRDefault="00607ACB">
      <w:pPr>
        <w:pStyle w:val="TM1"/>
        <w:tabs>
          <w:tab w:val="left" w:pos="600"/>
          <w:tab w:val="right" w:leader="dot" w:pos="9487"/>
        </w:tabs>
        <w:rPr>
          <w:del w:id="142" w:author="Cedric.Sauvage" w:date="2012-10-03T10:57:00Z"/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n-US" w:eastAsia="en-US"/>
        </w:rPr>
      </w:pPr>
      <w:del w:id="143" w:author="Cedric.Sauvage" w:date="2012-10-03T10:57:00Z">
        <w:r w:rsidRPr="0061094B" w:rsidDel="00C74C28">
          <w:rPr>
            <w:noProof/>
          </w:rPr>
          <w:delText>1.</w:delText>
        </w:r>
        <w:r w:rsidDel="00C74C28">
          <w:rPr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Del="00C74C28">
          <w:rPr>
            <w:noProof/>
          </w:rPr>
          <w:delText>scope of INTEGRation</w:delText>
        </w:r>
        <w:r w:rsidDel="00C74C28">
          <w:rPr>
            <w:noProof/>
          </w:rPr>
          <w:tab/>
        </w:r>
      </w:del>
      <w:ins w:id="144" w:author="yves.legrand" w:date="2010-04-27T13:43:00Z">
        <w:del w:id="145" w:author="Cedric.Sauvage" w:date="2012-10-03T10:57:00Z">
          <w:r w:rsidR="00E12A43" w:rsidDel="00C74C28">
            <w:rPr>
              <w:noProof/>
            </w:rPr>
            <w:delText>4</w:delText>
          </w:r>
        </w:del>
      </w:ins>
      <w:del w:id="146" w:author="Cedric.Sauvage" w:date="2012-10-03T10:57:00Z">
        <w:r w:rsidDel="00C74C28">
          <w:rPr>
            <w:noProof/>
          </w:rPr>
          <w:delText>3</w:delText>
        </w:r>
      </w:del>
    </w:p>
    <w:p w:rsidR="00607ACB" w:rsidDel="00C74C28" w:rsidRDefault="00607ACB">
      <w:pPr>
        <w:pStyle w:val="TM1"/>
        <w:tabs>
          <w:tab w:val="left" w:pos="600"/>
          <w:tab w:val="right" w:leader="dot" w:pos="9487"/>
        </w:tabs>
        <w:rPr>
          <w:del w:id="147" w:author="Cedric.Sauvage" w:date="2012-10-03T10:57:00Z"/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n-US" w:eastAsia="en-US"/>
        </w:rPr>
      </w:pPr>
      <w:del w:id="148" w:author="Cedric.Sauvage" w:date="2012-10-03T10:57:00Z">
        <w:r w:rsidRPr="0061094B" w:rsidDel="00C74C28">
          <w:rPr>
            <w:noProof/>
          </w:rPr>
          <w:delText>2.</w:delText>
        </w:r>
        <w:r w:rsidDel="00C74C28">
          <w:rPr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Del="00C74C28">
          <w:rPr>
            <w:noProof/>
          </w:rPr>
          <w:delText>List of applicable documents</w:delText>
        </w:r>
        <w:r w:rsidDel="00C74C28">
          <w:rPr>
            <w:noProof/>
          </w:rPr>
          <w:tab/>
        </w:r>
      </w:del>
      <w:ins w:id="149" w:author="yves.legrand" w:date="2010-04-27T13:43:00Z">
        <w:del w:id="150" w:author="Cedric.Sauvage" w:date="2012-10-03T10:57:00Z">
          <w:r w:rsidR="00E12A43" w:rsidDel="00C74C28">
            <w:rPr>
              <w:noProof/>
            </w:rPr>
            <w:delText>4</w:delText>
          </w:r>
        </w:del>
      </w:ins>
      <w:del w:id="151" w:author="Cedric.Sauvage" w:date="2012-10-03T10:57:00Z">
        <w:r w:rsidDel="00C74C28">
          <w:rPr>
            <w:noProof/>
          </w:rPr>
          <w:delText>3</w:delText>
        </w:r>
      </w:del>
    </w:p>
    <w:p w:rsidR="00607ACB" w:rsidDel="00C74C28" w:rsidRDefault="00607ACB">
      <w:pPr>
        <w:pStyle w:val="TM1"/>
        <w:tabs>
          <w:tab w:val="left" w:pos="600"/>
          <w:tab w:val="right" w:leader="dot" w:pos="9487"/>
        </w:tabs>
        <w:rPr>
          <w:del w:id="152" w:author="Cedric.Sauvage" w:date="2012-10-03T10:57:00Z"/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n-US" w:eastAsia="en-US"/>
        </w:rPr>
      </w:pPr>
      <w:del w:id="153" w:author="Cedric.Sauvage" w:date="2012-10-03T10:57:00Z">
        <w:r w:rsidRPr="0061094B" w:rsidDel="00C74C28">
          <w:rPr>
            <w:noProof/>
          </w:rPr>
          <w:delText>3.</w:delText>
        </w:r>
        <w:r w:rsidDel="00C74C28">
          <w:rPr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Del="00C74C28">
          <w:rPr>
            <w:noProof/>
          </w:rPr>
          <w:delText>list of reference documents</w:delText>
        </w:r>
        <w:r w:rsidDel="00C74C28">
          <w:rPr>
            <w:noProof/>
          </w:rPr>
          <w:tab/>
        </w:r>
      </w:del>
      <w:ins w:id="154" w:author="yves.legrand" w:date="2010-04-27T13:43:00Z">
        <w:del w:id="155" w:author="Cedric.Sauvage" w:date="2012-10-03T10:57:00Z">
          <w:r w:rsidR="00E12A43" w:rsidDel="00C74C28">
            <w:rPr>
              <w:noProof/>
            </w:rPr>
            <w:delText>4</w:delText>
          </w:r>
        </w:del>
      </w:ins>
      <w:del w:id="156" w:author="Cedric.Sauvage" w:date="2012-10-03T10:57:00Z">
        <w:r w:rsidDel="00C74C28">
          <w:rPr>
            <w:noProof/>
          </w:rPr>
          <w:delText>3</w:delText>
        </w:r>
      </w:del>
    </w:p>
    <w:p w:rsidR="00607ACB" w:rsidDel="00C74C28" w:rsidRDefault="00607ACB">
      <w:pPr>
        <w:pStyle w:val="TM1"/>
        <w:tabs>
          <w:tab w:val="left" w:pos="600"/>
          <w:tab w:val="right" w:leader="dot" w:pos="9487"/>
        </w:tabs>
        <w:rPr>
          <w:del w:id="157" w:author="Cedric.Sauvage" w:date="2012-10-03T10:57:00Z"/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n-US" w:eastAsia="en-US"/>
        </w:rPr>
      </w:pPr>
      <w:del w:id="158" w:author="Cedric.Sauvage" w:date="2012-10-03T10:57:00Z">
        <w:r w:rsidRPr="0061094B" w:rsidDel="00C74C28">
          <w:rPr>
            <w:noProof/>
          </w:rPr>
          <w:delText>4.</w:delText>
        </w:r>
        <w:r w:rsidDel="00C74C28">
          <w:rPr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Del="00C74C28">
          <w:rPr>
            <w:noProof/>
          </w:rPr>
          <w:delText>Terminology</w:delText>
        </w:r>
        <w:r w:rsidDel="00C74C28">
          <w:rPr>
            <w:noProof/>
          </w:rPr>
          <w:tab/>
        </w:r>
      </w:del>
      <w:ins w:id="159" w:author="yves.legrand" w:date="2010-04-27T13:43:00Z">
        <w:del w:id="160" w:author="Cedric.Sauvage" w:date="2012-10-03T10:57:00Z">
          <w:r w:rsidR="00E12A43" w:rsidDel="00C74C28">
            <w:rPr>
              <w:noProof/>
            </w:rPr>
            <w:delText>4</w:delText>
          </w:r>
        </w:del>
      </w:ins>
      <w:del w:id="161" w:author="Cedric.Sauvage" w:date="2012-10-03T10:57:00Z">
        <w:r w:rsidDel="00C74C28">
          <w:rPr>
            <w:noProof/>
          </w:rPr>
          <w:delText>3</w:delText>
        </w:r>
      </w:del>
    </w:p>
    <w:p w:rsidR="00607ACB" w:rsidDel="00C74C28" w:rsidRDefault="00607ACB">
      <w:pPr>
        <w:pStyle w:val="TM1"/>
        <w:tabs>
          <w:tab w:val="left" w:pos="600"/>
          <w:tab w:val="right" w:leader="dot" w:pos="9487"/>
        </w:tabs>
        <w:rPr>
          <w:del w:id="162" w:author="Cedric.Sauvage" w:date="2012-10-03T10:57:00Z"/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n-US" w:eastAsia="en-US"/>
        </w:rPr>
      </w:pPr>
      <w:del w:id="163" w:author="Cedric.Sauvage" w:date="2012-10-03T10:57:00Z">
        <w:r w:rsidRPr="0061094B" w:rsidDel="00C74C28">
          <w:rPr>
            <w:noProof/>
          </w:rPr>
          <w:delText>5.</w:delText>
        </w:r>
        <w:r w:rsidDel="00C74C28">
          <w:rPr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Del="00C74C28">
          <w:rPr>
            <w:noProof/>
          </w:rPr>
          <w:delText>Integration Test Strategy</w:delText>
        </w:r>
        <w:r w:rsidDel="00C74C28">
          <w:rPr>
            <w:noProof/>
          </w:rPr>
          <w:tab/>
        </w:r>
      </w:del>
      <w:ins w:id="164" w:author="yves.legrand" w:date="2010-04-27T13:43:00Z">
        <w:del w:id="165" w:author="Cedric.Sauvage" w:date="2012-10-03T10:57:00Z">
          <w:r w:rsidR="00E12A43" w:rsidDel="00C74C28">
            <w:rPr>
              <w:noProof/>
            </w:rPr>
            <w:delText>5</w:delText>
          </w:r>
        </w:del>
      </w:ins>
      <w:del w:id="166" w:author="Cedric.Sauvage" w:date="2012-10-03T10:57:00Z">
        <w:r w:rsidR="00E12A43" w:rsidDel="00C74C28">
          <w:rPr>
            <w:noProof/>
          </w:rPr>
          <w:delText>4</w:delText>
        </w:r>
      </w:del>
    </w:p>
    <w:p w:rsidR="00607ACB" w:rsidDel="00C74C28" w:rsidRDefault="00607ACB">
      <w:pPr>
        <w:pStyle w:val="TM1"/>
        <w:tabs>
          <w:tab w:val="left" w:pos="600"/>
          <w:tab w:val="right" w:leader="dot" w:pos="9487"/>
        </w:tabs>
        <w:rPr>
          <w:del w:id="167" w:author="Cedric.Sauvage" w:date="2012-10-03T10:57:00Z"/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n-US" w:eastAsia="en-US"/>
        </w:rPr>
      </w:pPr>
      <w:del w:id="168" w:author="Cedric.Sauvage" w:date="2012-10-03T10:57:00Z">
        <w:r w:rsidRPr="0061094B" w:rsidDel="00C74C28">
          <w:rPr>
            <w:noProof/>
          </w:rPr>
          <w:delText>6.</w:delText>
        </w:r>
        <w:r w:rsidDel="00C74C28">
          <w:rPr>
            <w:rFonts w:ascii="Times New Roman" w:hAnsi="Times New Roman" w:cs="Times New Roman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Del="00C74C28">
          <w:rPr>
            <w:noProof/>
          </w:rPr>
          <w:delText>LIST OF TESTS</w:delText>
        </w:r>
        <w:r w:rsidDel="00C74C28">
          <w:rPr>
            <w:noProof/>
          </w:rPr>
          <w:tab/>
        </w:r>
      </w:del>
      <w:ins w:id="169" w:author="yves.legrand" w:date="2010-04-27T13:43:00Z">
        <w:del w:id="170" w:author="Cedric.Sauvage" w:date="2012-10-03T10:57:00Z">
          <w:r w:rsidR="00E12A43" w:rsidDel="00C74C28">
            <w:rPr>
              <w:noProof/>
            </w:rPr>
            <w:delText>6</w:delText>
          </w:r>
        </w:del>
      </w:ins>
      <w:del w:id="171" w:author="Cedric.Sauvage" w:date="2012-10-03T10:57:00Z">
        <w:r w:rsidDel="00C74C28">
          <w:rPr>
            <w:noProof/>
          </w:rPr>
          <w:delText>5</w:delText>
        </w:r>
      </w:del>
    </w:p>
    <w:p w:rsidR="00607ACB" w:rsidDel="00C74C28" w:rsidRDefault="00607ACB">
      <w:pPr>
        <w:pStyle w:val="TM2"/>
        <w:tabs>
          <w:tab w:val="left" w:pos="800"/>
          <w:tab w:val="right" w:leader="dot" w:pos="9487"/>
        </w:tabs>
        <w:rPr>
          <w:del w:id="172" w:author="Cedric.Sauvage" w:date="2012-10-03T10:57:00Z"/>
          <w:rFonts w:ascii="Times New Roman" w:hAnsi="Times New Roman" w:cs="Times New Roman"/>
          <w:smallCaps w:val="0"/>
          <w:noProof/>
          <w:sz w:val="24"/>
          <w:szCs w:val="24"/>
          <w:lang w:val="en-US" w:eastAsia="en-US"/>
        </w:rPr>
      </w:pPr>
      <w:del w:id="173" w:author="Cedric.Sauvage" w:date="2012-10-03T10:57:00Z">
        <w:r w:rsidRPr="0061094B" w:rsidDel="00C74C28">
          <w:rPr>
            <w:noProof/>
            <w:lang w:val="en-US"/>
          </w:rPr>
          <w:delText>6.1</w:delText>
        </w:r>
        <w:r w:rsidDel="00C74C28">
          <w:rPr>
            <w:rFonts w:ascii="Times New Roman" w:hAnsi="Times New Roman" w:cs="Times New Roman"/>
            <w:smallCaps w:val="0"/>
            <w:noProof/>
            <w:sz w:val="24"/>
            <w:szCs w:val="24"/>
            <w:lang w:val="en-US" w:eastAsia="en-US"/>
          </w:rPr>
          <w:tab/>
        </w:r>
        <w:r w:rsidRPr="0061094B" w:rsidDel="00C74C28">
          <w:rPr>
            <w:noProof/>
            <w:lang w:val="en-US"/>
          </w:rPr>
          <w:delText>Tests for function</w:delText>
        </w:r>
        <w:r w:rsidDel="00C74C28">
          <w:rPr>
            <w:noProof/>
          </w:rPr>
          <w:tab/>
        </w:r>
      </w:del>
      <w:ins w:id="174" w:author="yves.legrand" w:date="2010-04-27T13:43:00Z">
        <w:del w:id="175" w:author="Cedric.Sauvage" w:date="2012-10-03T10:57:00Z">
          <w:r w:rsidR="00E12A43" w:rsidDel="00C74C28">
            <w:rPr>
              <w:noProof/>
            </w:rPr>
            <w:delText>7</w:delText>
          </w:r>
        </w:del>
      </w:ins>
      <w:del w:id="176" w:author="Cedric.Sauvage" w:date="2012-10-03T10:57:00Z">
        <w:r w:rsidDel="00C74C28">
          <w:rPr>
            <w:noProof/>
          </w:rPr>
          <w:delText>6</w:delText>
        </w:r>
      </w:del>
    </w:p>
    <w:p w:rsidR="00607ACB" w:rsidDel="00C74C28" w:rsidRDefault="00607ACB">
      <w:pPr>
        <w:pStyle w:val="TM3"/>
        <w:tabs>
          <w:tab w:val="left" w:pos="1200"/>
          <w:tab w:val="right" w:leader="dot" w:pos="9487"/>
        </w:tabs>
        <w:rPr>
          <w:del w:id="177" w:author="Cedric.Sauvage" w:date="2012-10-03T10:57:00Z"/>
          <w:i w:val="0"/>
          <w:iCs w:val="0"/>
          <w:noProof/>
          <w:sz w:val="24"/>
          <w:szCs w:val="24"/>
          <w:lang w:val="en-US" w:eastAsia="en-US"/>
        </w:rPr>
      </w:pPr>
      <w:del w:id="178" w:author="Cedric.Sauvage" w:date="2012-10-03T10:57:00Z">
        <w:r w:rsidDel="00C74C28">
          <w:rPr>
            <w:noProof/>
          </w:rPr>
          <w:delText>6.1.1</w:delText>
        </w:r>
        <w:r w:rsidDel="00C74C28">
          <w:rPr>
            <w:i w:val="0"/>
            <w:iCs w:val="0"/>
            <w:noProof/>
            <w:sz w:val="24"/>
            <w:szCs w:val="24"/>
            <w:lang w:val="en-US" w:eastAsia="en-US"/>
          </w:rPr>
          <w:tab/>
        </w:r>
        <w:r w:rsidDel="00C74C28">
          <w:rPr>
            <w:noProof/>
          </w:rPr>
          <w:delText>Test Id: purpose of the test</w:delText>
        </w:r>
        <w:r w:rsidDel="00C74C28">
          <w:rPr>
            <w:noProof/>
          </w:rPr>
          <w:tab/>
        </w:r>
      </w:del>
      <w:ins w:id="179" w:author="yves.legrand" w:date="2010-04-27T13:43:00Z">
        <w:del w:id="180" w:author="Cedric.Sauvage" w:date="2012-10-03T10:57:00Z">
          <w:r w:rsidR="00E12A43" w:rsidDel="00C74C28">
            <w:rPr>
              <w:noProof/>
            </w:rPr>
            <w:delText>7</w:delText>
          </w:r>
        </w:del>
      </w:ins>
      <w:del w:id="181" w:author="Cedric.Sauvage" w:date="2012-10-03T10:57:00Z">
        <w:r w:rsidDel="00C74C28">
          <w:rPr>
            <w:noProof/>
          </w:rPr>
          <w:delText>6</w:delText>
        </w:r>
      </w:del>
    </w:p>
    <w:p w:rsidR="000D00AF" w:rsidRDefault="004141F1">
      <w:pPr>
        <w:pStyle w:val="TM1"/>
        <w:spacing w:before="0" w:after="0"/>
        <w:rPr>
          <w:b w:val="0"/>
          <w:caps w:val="0"/>
          <w:lang w:val="en-US"/>
        </w:rPr>
      </w:pPr>
      <w:r>
        <w:rPr>
          <w:b w:val="0"/>
          <w:caps w:val="0"/>
          <w:lang w:val="en-US"/>
        </w:rPr>
        <w:fldChar w:fldCharType="end"/>
      </w:r>
    </w:p>
    <w:p w:rsidR="004141F1" w:rsidRDefault="00B917D2" w:rsidP="00B917D2">
      <w:pPr>
        <w:pStyle w:val="Titre1"/>
      </w:pPr>
      <w:r>
        <w:br w:type="page"/>
      </w:r>
      <w:bookmarkStart w:id="182" w:name="_Toc337109456"/>
      <w:r w:rsidR="004141F1">
        <w:lastRenderedPageBreak/>
        <w:t xml:space="preserve">scope of </w:t>
      </w:r>
      <w:r w:rsidR="00D21503">
        <w:t>INTEGRation</w:t>
      </w:r>
      <w:bookmarkEnd w:id="182"/>
    </w:p>
    <w:p w:rsidR="004141F1" w:rsidRDefault="004141F1">
      <w:pPr>
        <w:pStyle w:val="Para1"/>
        <w:rPr>
          <w:lang w:val="en-US"/>
        </w:rPr>
      </w:pPr>
      <w:r>
        <w:rPr>
          <w:lang w:val="en-US"/>
        </w:rPr>
        <w:t>The purpose of the tests is to check</w:t>
      </w:r>
      <w:ins w:id="183" w:author="Cedric.Sauvage" w:date="2012-10-03T11:01:00Z">
        <w:r w:rsidR="003529A2">
          <w:rPr>
            <w:lang w:val="en-US"/>
          </w:rPr>
          <w:t xml:space="preserve"> the correct integration of the BFS component (which is a generic component provided by the PP Platform) in the </w:t>
        </w:r>
      </w:ins>
      <w:del w:id="184" w:author="Cedric.Sauvage" w:date="2012-10-03T11:01:00Z">
        <w:r w:rsidDel="003529A2">
          <w:rPr>
            <w:lang w:val="en-US"/>
          </w:rPr>
          <w:delText>...</w:delText>
        </w:r>
      </w:del>
    </w:p>
    <w:p w:rsidR="004141F1" w:rsidRDefault="004141F1">
      <w:pPr>
        <w:pStyle w:val="Titre1"/>
      </w:pPr>
      <w:bookmarkStart w:id="185" w:name="_Toc337109457"/>
      <w:r>
        <w:t>List of applicable documents</w:t>
      </w:r>
      <w:bookmarkEnd w:id="185"/>
    </w:p>
    <w:p w:rsidR="004141F1" w:rsidRDefault="004141F1" w:rsidP="00C74C28">
      <w:pPr>
        <w:rPr>
          <w:lang w:val="en-US"/>
        </w:rPr>
        <w:pPrChange w:id="186" w:author="Cedric.Sauvage" w:date="2012-10-03T10:58:00Z">
          <w:pPr>
            <w:pStyle w:val="Para1"/>
          </w:pPr>
        </w:pPrChange>
      </w:pPr>
      <w:del w:id="187" w:author="Cedric.Sauvage" w:date="2012-10-03T10:58:00Z">
        <w:r w:rsidRPr="00607ACB" w:rsidDel="00C74C28">
          <w:rPr>
            <w:lang w:val="en-US"/>
          </w:rPr>
          <w:delText>The applicable documents are those that enter in the component definition and description. They are technical documents.</w:delText>
        </w:r>
      </w:del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3969"/>
        <w:gridCol w:w="2977"/>
        <w:gridCol w:w="1701"/>
      </w:tblGrid>
      <w:tr w:rsidR="004141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shd w:val="pct12" w:color="000000" w:fill="FFFFFF"/>
          </w:tcPr>
          <w:p w:rsidR="004141F1" w:rsidRDefault="004141F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Nb</w:t>
            </w:r>
            <w:proofErr w:type="spellEnd"/>
          </w:p>
        </w:tc>
        <w:tc>
          <w:tcPr>
            <w:tcW w:w="3969" w:type="dxa"/>
            <w:shd w:val="pct12" w:color="000000" w:fill="FFFFFF"/>
          </w:tcPr>
          <w:p w:rsidR="004141F1" w:rsidRDefault="004141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DOCUMENT</w:t>
            </w:r>
          </w:p>
        </w:tc>
        <w:tc>
          <w:tcPr>
            <w:tcW w:w="2977" w:type="dxa"/>
            <w:shd w:val="pct12" w:color="000000" w:fill="FFFFFF"/>
          </w:tcPr>
          <w:p w:rsidR="004141F1" w:rsidRDefault="004141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REFERENCE</w:t>
            </w:r>
          </w:p>
        </w:tc>
        <w:tc>
          <w:tcPr>
            <w:tcW w:w="1701" w:type="dxa"/>
            <w:shd w:val="pct12" w:color="000000" w:fill="FFFFFF"/>
          </w:tcPr>
          <w:p w:rsidR="004141F1" w:rsidRDefault="004141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Company</w:t>
            </w: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141F1" w:rsidRDefault="004141F1" w:rsidP="000070EC">
            <w:pPr>
              <w:numPr>
                <w:ilvl w:val="0"/>
                <w:numId w:val="13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3969" w:type="dxa"/>
          </w:tcPr>
          <w:p w:rsidR="004141F1" w:rsidRDefault="000070EC">
            <w:pPr>
              <w:rPr>
                <w:lang w:val="en-US"/>
              </w:rPr>
            </w:pPr>
            <w:r>
              <w:rPr>
                <w:lang w:val="en-US"/>
              </w:rPr>
              <w:t>SW work Product Follow-up (SPF)</w:t>
            </w:r>
          </w:p>
        </w:tc>
        <w:tc>
          <w:tcPr>
            <w:tcW w:w="2977" w:type="dxa"/>
          </w:tcPr>
          <w:p w:rsidR="004141F1" w:rsidRDefault="000070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Exxxxxx</w:t>
            </w:r>
            <w:proofErr w:type="spellEnd"/>
          </w:p>
        </w:tc>
        <w:tc>
          <w:tcPr>
            <w:tcW w:w="1701" w:type="dxa"/>
          </w:tcPr>
          <w:p w:rsidR="004141F1" w:rsidRDefault="000070E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AE</w:t>
            </w:r>
            <w:ins w:id="188" w:author="Cedric.Sauvage" w:date="2012-10-03T10:57:00Z">
              <w:r w:rsidR="00C74C28">
                <w:rPr>
                  <w:b/>
                  <w:lang w:val="en-US"/>
                </w:rPr>
                <w:t>F</w:t>
              </w:r>
            </w:ins>
            <w:del w:id="189" w:author="Cedric.Sauvage" w:date="2012-10-03T10:57:00Z">
              <w:r w:rsidDel="00C74C28">
                <w:rPr>
                  <w:b/>
                  <w:lang w:val="en-US"/>
                </w:rPr>
                <w:delText>E-</w:delText>
              </w:r>
            </w:del>
            <w:r>
              <w:rPr>
                <w:b/>
                <w:lang w:val="en-US"/>
              </w:rPr>
              <w:t>C</w:t>
            </w: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141F1" w:rsidRDefault="004141F1">
            <w:pPr>
              <w:numPr>
                <w:ilvl w:val="0"/>
                <w:numId w:val="13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3969" w:type="dxa"/>
          </w:tcPr>
          <w:p w:rsidR="004141F1" w:rsidRDefault="00C74C28">
            <w:pPr>
              <w:rPr>
                <w:lang w:val="en-US"/>
              </w:rPr>
            </w:pPr>
            <w:ins w:id="190" w:author="Cedric.Sauvage" w:date="2012-10-03T10:57:00Z">
              <w:r>
                <w:rPr>
                  <w:lang w:val="en-US"/>
                </w:rPr>
                <w:t>BFS – SW Design Document</w:t>
              </w:r>
            </w:ins>
          </w:p>
        </w:tc>
        <w:tc>
          <w:tcPr>
            <w:tcW w:w="2977" w:type="dxa"/>
          </w:tcPr>
          <w:p w:rsidR="004141F1" w:rsidRDefault="00C74C28">
            <w:pPr>
              <w:jc w:val="center"/>
              <w:rPr>
                <w:lang w:val="en-US"/>
              </w:rPr>
            </w:pPr>
            <w:ins w:id="191" w:author="Cedric.Sauvage" w:date="2012-10-03T10:58:00Z">
              <w:r>
                <w:rPr>
                  <w:lang w:val="en-US"/>
                </w:rPr>
                <w:t>Available on MKS</w:t>
              </w:r>
            </w:ins>
          </w:p>
        </w:tc>
        <w:tc>
          <w:tcPr>
            <w:tcW w:w="1701" w:type="dxa"/>
          </w:tcPr>
          <w:p w:rsidR="004141F1" w:rsidRDefault="00C74C28">
            <w:pPr>
              <w:jc w:val="center"/>
              <w:rPr>
                <w:b/>
                <w:lang w:val="en-US"/>
              </w:rPr>
            </w:pPr>
            <w:ins w:id="192" w:author="Cedric.Sauvage" w:date="2012-10-03T10:57:00Z">
              <w:r>
                <w:rPr>
                  <w:b/>
                  <w:lang w:val="en-US"/>
                </w:rPr>
                <w:t>AEFC</w:t>
              </w:r>
            </w:ins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141F1" w:rsidRDefault="004141F1">
            <w:pPr>
              <w:numPr>
                <w:ilvl w:val="0"/>
                <w:numId w:val="13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3969" w:type="dxa"/>
          </w:tcPr>
          <w:p w:rsidR="004141F1" w:rsidRDefault="004141F1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4141F1" w:rsidRDefault="004141F1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4141F1" w:rsidRDefault="004141F1">
            <w:pPr>
              <w:jc w:val="center"/>
              <w:rPr>
                <w:b/>
                <w:lang w:val="en-US"/>
              </w:rPr>
            </w:pPr>
          </w:p>
        </w:tc>
      </w:tr>
    </w:tbl>
    <w:p w:rsidR="004141F1" w:rsidRDefault="004141F1">
      <w:pPr>
        <w:pStyle w:val="Para1"/>
      </w:pPr>
      <w:bookmarkStart w:id="193" w:name="Mask3"/>
      <w:bookmarkEnd w:id="193"/>
      <w:r>
        <w:t xml:space="preserve">Note: The documents releases are specified in the </w:t>
      </w:r>
      <w:r w:rsidR="000070EC">
        <w:t>SPF</w:t>
      </w:r>
      <w:r>
        <w:t>.</w:t>
      </w:r>
    </w:p>
    <w:p w:rsidR="004141F1" w:rsidRDefault="004141F1">
      <w:pPr>
        <w:pStyle w:val="Titre1"/>
      </w:pPr>
      <w:bookmarkStart w:id="194" w:name="_Toc337109458"/>
      <w:r>
        <w:t>list of reference documents</w:t>
      </w:r>
      <w:bookmarkEnd w:id="194"/>
    </w:p>
    <w:p w:rsidR="004141F1" w:rsidRPr="00607ACB" w:rsidRDefault="004141F1" w:rsidP="00C74C28">
      <w:pPr>
        <w:rPr>
          <w:lang w:val="en-US"/>
        </w:rPr>
        <w:pPrChange w:id="195" w:author="Cedric.Sauvage" w:date="2012-10-03T10:58:00Z">
          <w:pPr>
            <w:pStyle w:val="Para2"/>
          </w:pPr>
        </w:pPrChange>
      </w:pPr>
      <w:del w:id="196" w:author="Cedric.Sauvage" w:date="2012-10-03T10:58:00Z">
        <w:r w:rsidRPr="00607ACB" w:rsidDel="00C74C28">
          <w:rPr>
            <w:lang w:val="en-US"/>
          </w:rPr>
          <w:delText>The reference documents are those used for define the component. They are project documents, norms, ….</w:delText>
        </w:r>
      </w:del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3969"/>
        <w:gridCol w:w="2977"/>
        <w:gridCol w:w="1701"/>
      </w:tblGrid>
      <w:tr w:rsidR="004141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  <w:shd w:val="pct12" w:color="000000" w:fill="FFFFFF"/>
          </w:tcPr>
          <w:p w:rsidR="004141F1" w:rsidRDefault="004141F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Nb</w:t>
            </w:r>
            <w:proofErr w:type="spellEnd"/>
          </w:p>
        </w:tc>
        <w:tc>
          <w:tcPr>
            <w:tcW w:w="3969" w:type="dxa"/>
            <w:shd w:val="pct12" w:color="000000" w:fill="FFFFFF"/>
          </w:tcPr>
          <w:p w:rsidR="004141F1" w:rsidRDefault="004141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DOCUMENT</w:t>
            </w:r>
          </w:p>
        </w:tc>
        <w:tc>
          <w:tcPr>
            <w:tcW w:w="2977" w:type="dxa"/>
            <w:shd w:val="pct12" w:color="000000" w:fill="FFFFFF"/>
          </w:tcPr>
          <w:p w:rsidR="004141F1" w:rsidRDefault="004141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REFERENCE</w:t>
            </w:r>
          </w:p>
        </w:tc>
        <w:tc>
          <w:tcPr>
            <w:tcW w:w="1701" w:type="dxa"/>
            <w:shd w:val="pct12" w:color="000000" w:fill="FFFFFF"/>
          </w:tcPr>
          <w:p w:rsidR="004141F1" w:rsidRDefault="004141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Company</w:t>
            </w: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4141F1" w:rsidRPr="00863D57" w:rsidRDefault="004141F1" w:rsidP="00863D57">
            <w:pPr>
              <w:numPr>
                <w:ilvl w:val="0"/>
                <w:numId w:val="16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3969" w:type="dxa"/>
          </w:tcPr>
          <w:p w:rsidR="004141F1" w:rsidRDefault="004141F1">
            <w:pPr>
              <w:rPr>
                <w:b/>
                <w:lang w:val="en-US"/>
              </w:rPr>
            </w:pPr>
          </w:p>
        </w:tc>
        <w:tc>
          <w:tcPr>
            <w:tcW w:w="2977" w:type="dxa"/>
          </w:tcPr>
          <w:p w:rsidR="004141F1" w:rsidRDefault="004141F1">
            <w:pPr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701" w:type="dxa"/>
          </w:tcPr>
          <w:p w:rsidR="004141F1" w:rsidRDefault="004141F1">
            <w:pPr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4141F1" w:rsidRDefault="004141F1">
            <w:pPr>
              <w:numPr>
                <w:ilvl w:val="0"/>
                <w:numId w:val="16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3969" w:type="dxa"/>
          </w:tcPr>
          <w:p w:rsidR="004141F1" w:rsidRDefault="004141F1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4141F1" w:rsidRDefault="004141F1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4141F1" w:rsidRDefault="004141F1">
            <w:pPr>
              <w:jc w:val="center"/>
              <w:rPr>
                <w:b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4141F1" w:rsidRDefault="004141F1">
            <w:pPr>
              <w:numPr>
                <w:ilvl w:val="0"/>
                <w:numId w:val="16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3969" w:type="dxa"/>
          </w:tcPr>
          <w:p w:rsidR="004141F1" w:rsidRDefault="004141F1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4141F1" w:rsidRDefault="004141F1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4141F1" w:rsidRDefault="004141F1">
            <w:pPr>
              <w:jc w:val="center"/>
              <w:rPr>
                <w:b/>
                <w:lang w:val="en-US"/>
              </w:rPr>
            </w:pPr>
          </w:p>
        </w:tc>
      </w:tr>
    </w:tbl>
    <w:p w:rsidR="004141F1" w:rsidRDefault="00607ACB">
      <w:pPr>
        <w:pStyle w:val="Para1"/>
      </w:pPr>
      <w:bookmarkStart w:id="197" w:name="_Toc440253189"/>
      <w:r>
        <w:t>Note:</w:t>
      </w:r>
      <w:r w:rsidR="004141F1">
        <w:t xml:space="preserve"> The documents releases are specified in the </w:t>
      </w:r>
      <w:r w:rsidR="000070EC">
        <w:t>SPF</w:t>
      </w:r>
      <w:r w:rsidR="004141F1">
        <w:t>.</w:t>
      </w:r>
    </w:p>
    <w:p w:rsidR="004141F1" w:rsidRDefault="004141F1">
      <w:pPr>
        <w:pStyle w:val="Titre1"/>
      </w:pPr>
      <w:bookmarkStart w:id="198" w:name="_Toc337109459"/>
      <w:r>
        <w:t>Terminology</w:t>
      </w:r>
      <w:bookmarkEnd w:id="197"/>
      <w:bookmarkEnd w:id="198"/>
    </w:p>
    <w:p w:rsidR="00C74C28" w:rsidRDefault="00C74C28">
      <w:pPr>
        <w:pStyle w:val="Para1"/>
        <w:spacing w:before="120"/>
        <w:rPr>
          <w:ins w:id="199" w:author="Cedric.Sauvage" w:date="2012-10-03T10:59:00Z"/>
          <w:lang w:val="en-US"/>
        </w:rPr>
      </w:pPr>
      <w:ins w:id="200" w:author="Cedric.Sauvage" w:date="2012-10-03T10:59:00Z">
        <w:r>
          <w:rPr>
            <w:lang w:val="en-US"/>
          </w:rPr>
          <w:t>BFD:</w:t>
        </w:r>
        <w:r>
          <w:rPr>
            <w:lang w:val="en-US"/>
          </w:rPr>
          <w:tab/>
          <w:t>Belt Function Decision</w:t>
        </w:r>
      </w:ins>
    </w:p>
    <w:p w:rsidR="00C74C28" w:rsidRDefault="00C74C28">
      <w:pPr>
        <w:pStyle w:val="Para1"/>
        <w:spacing w:before="120"/>
        <w:rPr>
          <w:ins w:id="201" w:author="Cedric.Sauvage" w:date="2012-10-03T10:58:00Z"/>
          <w:lang w:val="en-US"/>
        </w:rPr>
      </w:pPr>
      <w:ins w:id="202" w:author="Cedric.Sauvage" w:date="2012-10-03T10:58:00Z">
        <w:r>
          <w:rPr>
            <w:lang w:val="en-US"/>
          </w:rPr>
          <w:t>BFE:</w:t>
        </w:r>
        <w:r>
          <w:rPr>
            <w:lang w:val="en-US"/>
          </w:rPr>
          <w:tab/>
          <w:t>Belt Function Execution</w:t>
        </w:r>
      </w:ins>
    </w:p>
    <w:p w:rsidR="00C74C28" w:rsidRDefault="00C74C28">
      <w:pPr>
        <w:pStyle w:val="Para1"/>
        <w:spacing w:before="120"/>
        <w:rPr>
          <w:ins w:id="203" w:author="Cedric.Sauvage" w:date="2012-10-03T10:59:00Z"/>
          <w:lang w:val="en-US"/>
        </w:rPr>
      </w:pPr>
      <w:ins w:id="204" w:author="Cedric.Sauvage" w:date="2012-10-03T10:58:00Z">
        <w:r>
          <w:rPr>
            <w:lang w:val="en-US"/>
          </w:rPr>
          <w:t>BFS:</w:t>
        </w:r>
        <w:r>
          <w:rPr>
            <w:lang w:val="en-US"/>
          </w:rPr>
          <w:tab/>
          <w:t>Belt Function Selection</w:t>
        </w:r>
      </w:ins>
    </w:p>
    <w:p w:rsidR="00C74C28" w:rsidRDefault="00C74C28">
      <w:pPr>
        <w:pStyle w:val="Para1"/>
        <w:spacing w:before="120"/>
        <w:rPr>
          <w:ins w:id="205" w:author="Cedric.Sauvage" w:date="2012-10-03T10:59:00Z"/>
          <w:lang w:val="en-US"/>
        </w:rPr>
      </w:pPr>
      <w:ins w:id="206" w:author="Cedric.Sauvage" w:date="2012-10-03T10:59:00Z">
        <w:r>
          <w:rPr>
            <w:lang w:val="en-US"/>
          </w:rPr>
          <w:t>DTC:</w:t>
        </w:r>
        <w:r>
          <w:rPr>
            <w:lang w:val="en-US"/>
          </w:rPr>
          <w:tab/>
          <w:t>Diagnostic Trouble Code</w:t>
        </w:r>
      </w:ins>
    </w:p>
    <w:p w:rsidR="0025577E" w:rsidRDefault="0025577E">
      <w:pPr>
        <w:pStyle w:val="Para1"/>
        <w:spacing w:before="120"/>
        <w:rPr>
          <w:ins w:id="207" w:author="Cedric.Sauvage" w:date="2012-10-03T10:59:00Z"/>
          <w:lang w:val="en-US"/>
        </w:rPr>
      </w:pPr>
      <w:ins w:id="208" w:author="Cedric.Sauvage" w:date="2012-10-03T10:59:00Z">
        <w:r>
          <w:rPr>
            <w:lang w:val="en-US"/>
          </w:rPr>
          <w:t>NVM:</w:t>
        </w:r>
        <w:r>
          <w:rPr>
            <w:lang w:val="en-US"/>
          </w:rPr>
          <w:tab/>
          <w:t>Non Volatile Memory</w:t>
        </w:r>
      </w:ins>
    </w:p>
    <w:p w:rsidR="0025577E" w:rsidRDefault="0025577E">
      <w:pPr>
        <w:pStyle w:val="Para1"/>
        <w:spacing w:before="120"/>
        <w:rPr>
          <w:ins w:id="209" w:author="Cedric.Sauvage" w:date="2012-10-03T10:58:00Z"/>
          <w:lang w:val="en-US"/>
        </w:rPr>
      </w:pPr>
      <w:ins w:id="210" w:author="Cedric.Sauvage" w:date="2012-10-03T10:59:00Z">
        <w:r>
          <w:rPr>
            <w:lang w:val="en-US"/>
          </w:rPr>
          <w:t>RTE:</w:t>
        </w:r>
        <w:r>
          <w:rPr>
            <w:lang w:val="en-US"/>
          </w:rPr>
          <w:tab/>
          <w:t>Real Time Environment</w:t>
        </w:r>
      </w:ins>
    </w:p>
    <w:p w:rsidR="004141F1" w:rsidRDefault="00607ACB">
      <w:pPr>
        <w:pStyle w:val="Para1"/>
        <w:spacing w:before="120"/>
        <w:rPr>
          <w:lang w:val="en-US"/>
        </w:rPr>
      </w:pPr>
      <w:r>
        <w:rPr>
          <w:lang w:val="en-US"/>
        </w:rPr>
        <w:t>TBC:</w:t>
      </w:r>
      <w:r w:rsidR="004141F1">
        <w:rPr>
          <w:lang w:val="en-US"/>
        </w:rPr>
        <w:tab/>
        <w:t>To Be Confirmed</w:t>
      </w:r>
    </w:p>
    <w:p w:rsidR="004141F1" w:rsidRDefault="00607ACB">
      <w:pPr>
        <w:pStyle w:val="Para1"/>
        <w:spacing w:before="120"/>
        <w:rPr>
          <w:lang w:val="en-US"/>
        </w:rPr>
      </w:pPr>
      <w:r>
        <w:rPr>
          <w:lang w:val="en-US"/>
        </w:rPr>
        <w:t>TBD:</w:t>
      </w:r>
      <w:r w:rsidR="004141F1">
        <w:rPr>
          <w:lang w:val="en-US"/>
        </w:rPr>
        <w:tab/>
        <w:t>To Be Defined</w:t>
      </w:r>
    </w:p>
    <w:p w:rsidR="004141F1" w:rsidRDefault="000D00AF" w:rsidP="00B917D2">
      <w:pPr>
        <w:pStyle w:val="Titre1"/>
      </w:pPr>
      <w:r>
        <w:br w:type="page"/>
      </w:r>
      <w:bookmarkStart w:id="211" w:name="_Toc337109460"/>
      <w:r w:rsidR="004141F1">
        <w:lastRenderedPageBreak/>
        <w:t>Integration Test Strategy</w:t>
      </w:r>
      <w:bookmarkEnd w:id="211"/>
    </w:p>
    <w:p w:rsidR="004141F1" w:rsidRDefault="004141F1">
      <w:pPr>
        <w:pStyle w:val="Para1"/>
        <w:spacing w:before="120"/>
        <w:rPr>
          <w:lang w:val="en-US"/>
        </w:rPr>
      </w:pPr>
      <w:r>
        <w:rPr>
          <w:lang w:val="en-US"/>
        </w:rPr>
        <w:t xml:space="preserve">The Integration Test strategy adopted is detailed in the </w:t>
      </w:r>
      <w:r w:rsidR="00C66240">
        <w:rPr>
          <w:lang w:val="en-US"/>
        </w:rPr>
        <w:t>SW Global Integration Test Follow-up</w:t>
      </w:r>
      <w:r>
        <w:rPr>
          <w:lang w:val="en-US"/>
        </w:rPr>
        <w:t xml:space="preserve">. It specifies the test environment (software components, hardware means, compilation options used, EEPROM file, performance and </w:t>
      </w:r>
      <w:r w:rsidR="00C66240">
        <w:rPr>
          <w:lang w:val="en-US"/>
        </w:rPr>
        <w:t>timing …)</w:t>
      </w:r>
    </w:p>
    <w:p w:rsidR="004141F1" w:rsidRDefault="004141F1">
      <w:pPr>
        <w:pStyle w:val="Puce1"/>
      </w:pPr>
      <w:bookmarkStart w:id="212" w:name="CaseACocher2"/>
      <w:bookmarkStart w:id="213" w:name="PhraseStrategie"/>
      <w:bookmarkEnd w:id="212"/>
      <w:bookmarkEnd w:id="213"/>
      <w:r>
        <w:t>Tests definition</w:t>
      </w:r>
    </w:p>
    <w:p w:rsidR="004141F1" w:rsidRDefault="004141F1">
      <w:pPr>
        <w:pStyle w:val="Para1"/>
      </w:pPr>
      <w:r>
        <w:t xml:space="preserve">The integration tests are divided in </w:t>
      </w:r>
      <w:r w:rsidR="00D21503">
        <w:t>4</w:t>
      </w:r>
      <w:r>
        <w:t xml:space="preserve"> </w:t>
      </w:r>
      <w:r w:rsidR="00D21503">
        <w:t>types:</w:t>
      </w:r>
      <w:r>
        <w:t xml:space="preserve"> nominal, robustness</w:t>
      </w:r>
      <w:r w:rsidR="00D21503">
        <w:t xml:space="preserve">, </w:t>
      </w:r>
      <w:r>
        <w:t xml:space="preserve">endurance </w:t>
      </w:r>
      <w:r w:rsidR="00D21503">
        <w:t xml:space="preserve">and qualification </w:t>
      </w:r>
      <w:r>
        <w:t>tests.</w:t>
      </w:r>
    </w:p>
    <w:p w:rsidR="004141F1" w:rsidRDefault="004141F1">
      <w:pPr>
        <w:pStyle w:val="Para1"/>
      </w:pPr>
      <w:r>
        <w:rPr>
          <w:u w:val="single"/>
        </w:rPr>
        <w:t xml:space="preserve">Nominal </w:t>
      </w:r>
      <w:r w:rsidR="00C66240">
        <w:rPr>
          <w:u w:val="single"/>
        </w:rPr>
        <w:t>Test</w:t>
      </w:r>
      <w:r w:rsidR="00C66240">
        <w:t>:</w:t>
      </w:r>
      <w:r>
        <w:t xml:space="preserve"> </w:t>
      </w:r>
      <w:r w:rsidR="00C66240">
        <w:t>A nominal test consists</w:t>
      </w:r>
      <w:r>
        <w:t xml:space="preserve"> to apply entry values sequences to the software that should cause all the behaviours expected in the design documents.</w:t>
      </w:r>
    </w:p>
    <w:p w:rsidR="004141F1" w:rsidRDefault="004141F1">
      <w:pPr>
        <w:pStyle w:val="Para1"/>
      </w:pPr>
      <w:r>
        <w:rPr>
          <w:u w:val="single"/>
        </w:rPr>
        <w:t>Robustness Test</w:t>
      </w:r>
      <w:r>
        <w:t>: A robustness test consist</w:t>
      </w:r>
      <w:r w:rsidR="00C66240">
        <w:t>s</w:t>
      </w:r>
      <w:r>
        <w:t xml:space="preserve"> to inject faults and limits values to the software in order to check that the behaviour is coherent to the designs documents.</w:t>
      </w:r>
    </w:p>
    <w:p w:rsidR="001E079E" w:rsidRDefault="001E079E" w:rsidP="001E079E">
      <w:pPr>
        <w:pStyle w:val="Para1"/>
      </w:pPr>
      <w:bookmarkStart w:id="214" w:name="_Toc440253193"/>
      <w:r>
        <w:rPr>
          <w:u w:val="single"/>
        </w:rPr>
        <w:t>Endurance Test</w:t>
      </w:r>
      <w:r>
        <w:t>: An endurance test is done in order to check the repetitiveness and the repeatability of the results.</w:t>
      </w:r>
    </w:p>
    <w:p w:rsidR="001E079E" w:rsidRDefault="001E079E" w:rsidP="001E079E">
      <w:pPr>
        <w:pStyle w:val="Para1"/>
      </w:pPr>
      <w:r>
        <w:rPr>
          <w:u w:val="single"/>
        </w:rPr>
        <w:t>Qualification Test</w:t>
      </w:r>
      <w:r>
        <w:t>: A</w:t>
      </w:r>
      <w:r w:rsidR="00787459">
        <w:t xml:space="preserve"> qualification</w:t>
      </w:r>
      <w:r>
        <w:t xml:space="preserve"> test </w:t>
      </w:r>
      <w:r w:rsidR="00787459">
        <w:t xml:space="preserve">aims at </w:t>
      </w:r>
      <w:r w:rsidR="00C361CB">
        <w:t xml:space="preserve">precisely </w:t>
      </w:r>
      <w:r>
        <w:t>check</w:t>
      </w:r>
      <w:r w:rsidR="00787459">
        <w:t>ing</w:t>
      </w:r>
      <w:r w:rsidR="00C361CB">
        <w:t xml:space="preserve"> (and reporting)</w:t>
      </w:r>
      <w:r>
        <w:t xml:space="preserve"> a behaviour </w:t>
      </w:r>
      <w:r w:rsidR="00C361CB">
        <w:t xml:space="preserve">or a metric </w:t>
      </w:r>
      <w:r>
        <w:t xml:space="preserve">(for instance </w:t>
      </w:r>
      <w:r w:rsidR="00787459">
        <w:t>to measure a timing</w:t>
      </w:r>
      <w:r w:rsidR="00C361CB">
        <w:t xml:space="preserve"> or a memory consumption</w:t>
      </w:r>
      <w:r w:rsidR="00787459">
        <w:t>)</w:t>
      </w:r>
      <w:r>
        <w:t>.</w:t>
      </w:r>
    </w:p>
    <w:p w:rsidR="004141F1" w:rsidRDefault="00B917D2">
      <w:pPr>
        <w:pStyle w:val="Titre1"/>
      </w:pPr>
      <w:r>
        <w:br w:type="page"/>
      </w:r>
      <w:bookmarkStart w:id="215" w:name="_Toc337109461"/>
      <w:r w:rsidR="004141F1">
        <w:lastRenderedPageBreak/>
        <w:t>LIST OF TESTS</w:t>
      </w:r>
      <w:bookmarkEnd w:id="214"/>
      <w:bookmarkEnd w:id="215"/>
    </w:p>
    <w:p w:rsidR="007242A1" w:rsidRPr="00607ACB" w:rsidDel="008D09EC" w:rsidRDefault="007242A1" w:rsidP="008A6013">
      <w:pPr>
        <w:rPr>
          <w:del w:id="216" w:author="Cedric.Sauvage" w:date="2012-10-04T10:21:00Z"/>
          <w:rFonts w:ascii="Arial (W1)" w:hAnsi="Arial (W1)"/>
          <w:snapToGrid w:val="0"/>
          <w:vanish/>
          <w:color w:val="008000"/>
          <w:sz w:val="16"/>
          <w:szCs w:val="16"/>
          <w:u w:val="dotted"/>
          <w:lang w:val="en-US" w:eastAsia="fr-FR"/>
        </w:rPr>
      </w:pPr>
      <w:del w:id="217" w:author="Cedric.Sauvage" w:date="2012-10-04T10:21:00Z">
        <w:r w:rsidRPr="00607ACB" w:rsidDel="008D09EC">
          <w:rPr>
            <w:rFonts w:ascii="Arial (W1)" w:hAnsi="Arial (W1)"/>
            <w:snapToGrid w:val="0"/>
            <w:vanish/>
            <w:color w:val="008000"/>
            <w:sz w:val="16"/>
            <w:szCs w:val="16"/>
            <w:u w:val="dotted"/>
            <w:lang w:val="en-US" w:eastAsia="fr-FR"/>
          </w:rPr>
          <w:delText>This chapter can be removed</w:delText>
        </w:r>
        <w:r w:rsidR="008A6013" w:rsidRPr="00607ACB" w:rsidDel="008D09EC">
          <w:rPr>
            <w:rFonts w:ascii="Arial (W1)" w:hAnsi="Arial (W1)"/>
            <w:snapToGrid w:val="0"/>
            <w:vanish/>
            <w:color w:val="008000"/>
            <w:sz w:val="16"/>
            <w:szCs w:val="16"/>
            <w:u w:val="dotted"/>
            <w:lang w:val="en-US" w:eastAsia="fr-FR"/>
          </w:rPr>
          <w:delText>, in particular, in case of the Global Integration test Plan.</w:delText>
        </w:r>
      </w:del>
    </w:p>
    <w:p w:rsidR="004141F1" w:rsidRDefault="004141F1">
      <w:pPr>
        <w:pStyle w:val="Para1"/>
      </w:pPr>
      <w:r>
        <w:t>The classification to use for the test type is:</w:t>
      </w:r>
    </w:p>
    <w:p w:rsidR="004141F1" w:rsidRDefault="004141F1">
      <w:pPr>
        <w:pStyle w:val="Para2"/>
        <w:tabs>
          <w:tab w:val="clear" w:pos="567"/>
        </w:tabs>
        <w:spacing w:before="60"/>
        <w:ind w:left="1276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607ACB">
        <w:rPr>
          <w:lang w:val="en-US"/>
        </w:rPr>
        <w:t>Nominal</w:t>
      </w:r>
      <w:r>
        <w:rPr>
          <w:lang w:val="en-US"/>
        </w:rPr>
        <w:t xml:space="preserve"> tests (N),</w:t>
      </w:r>
    </w:p>
    <w:p w:rsidR="004141F1" w:rsidRDefault="004141F1">
      <w:pPr>
        <w:pStyle w:val="Para2"/>
        <w:tabs>
          <w:tab w:val="clear" w:pos="567"/>
        </w:tabs>
        <w:spacing w:before="60"/>
        <w:ind w:left="1276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607ACB">
        <w:rPr>
          <w:lang w:val="en-US"/>
        </w:rPr>
        <w:t>Robustness</w:t>
      </w:r>
      <w:r>
        <w:rPr>
          <w:lang w:val="en-US"/>
        </w:rPr>
        <w:t xml:space="preserve"> tests (R),</w:t>
      </w:r>
    </w:p>
    <w:p w:rsidR="004141F1" w:rsidRDefault="004141F1">
      <w:pPr>
        <w:pStyle w:val="Para2"/>
        <w:tabs>
          <w:tab w:val="clear" w:pos="567"/>
        </w:tabs>
        <w:spacing w:before="60"/>
        <w:ind w:left="1276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607ACB">
        <w:rPr>
          <w:lang w:val="en-US"/>
        </w:rPr>
        <w:t>Endurance</w:t>
      </w:r>
      <w:r>
        <w:rPr>
          <w:lang w:val="en-US"/>
        </w:rPr>
        <w:t xml:space="preserve"> tests (E).</w:t>
      </w:r>
    </w:p>
    <w:p w:rsidR="007F0A58" w:rsidRDefault="007F0A58">
      <w:pPr>
        <w:pStyle w:val="Para2"/>
        <w:tabs>
          <w:tab w:val="clear" w:pos="567"/>
        </w:tabs>
        <w:spacing w:before="60"/>
        <w:ind w:left="1276"/>
        <w:rPr>
          <w:lang w:val="en-US"/>
        </w:rPr>
      </w:pPr>
      <w:r>
        <w:rPr>
          <w:lang w:val="en-US"/>
        </w:rPr>
        <w:t xml:space="preserve">- </w:t>
      </w:r>
      <w:r w:rsidR="00607ACB">
        <w:rPr>
          <w:lang w:val="en-US"/>
        </w:rPr>
        <w:t>Qualification</w:t>
      </w:r>
      <w:r>
        <w:rPr>
          <w:lang w:val="en-US"/>
        </w:rPr>
        <w:t xml:space="preserve"> tests (Q)</w:t>
      </w:r>
    </w:p>
    <w:p w:rsidR="004141F1" w:rsidRDefault="004141F1" w:rsidP="00B81C9A">
      <w:pPr>
        <w:pStyle w:val="Para2"/>
        <w:tabs>
          <w:tab w:val="clear" w:pos="567"/>
        </w:tabs>
        <w:spacing w:before="60"/>
        <w:ind w:left="0"/>
        <w:rPr>
          <w:lang w:val="en-US"/>
        </w:rPr>
      </w:pPr>
    </w:p>
    <w:tbl>
      <w:tblPr>
        <w:tblW w:w="9569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  <w:tblPrChange w:id="218" w:author="Cedric.Sauvage" w:date="2012-10-02T08:50:00Z">
          <w:tblPr>
            <w:tblW w:w="9569" w:type="dxa"/>
            <w:tblLayout w:type="fixed"/>
            <w:tblCellMar>
              <w:left w:w="71" w:type="dxa"/>
              <w:right w:w="71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056"/>
        <w:gridCol w:w="1559"/>
        <w:gridCol w:w="5954"/>
        <w:tblGridChange w:id="219">
          <w:tblGrid>
            <w:gridCol w:w="1631"/>
            <w:gridCol w:w="425"/>
            <w:gridCol w:w="1134"/>
            <w:gridCol w:w="425"/>
            <w:gridCol w:w="5954"/>
          </w:tblGrid>
        </w:tblGridChange>
      </w:tblGrid>
      <w:tr w:rsidR="004141F1" w:rsidTr="004702EA">
        <w:tblPrEx>
          <w:tblCellMar>
            <w:top w:w="0" w:type="dxa"/>
            <w:bottom w:w="0" w:type="dxa"/>
          </w:tblCellMar>
          <w:tblPrExChange w:id="220" w:author="Cedric.Sauvage" w:date="2012-10-02T08:50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cantSplit/>
          <w:trPrChange w:id="221" w:author="Cedric.Sauvage" w:date="2012-10-02T08:50:00Z">
            <w:trPr>
              <w:cantSplit/>
            </w:trPr>
          </w:trPrChange>
        </w:trPr>
        <w:tc>
          <w:tcPr>
            <w:tcW w:w="2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tcPrChange w:id="222" w:author="Cedric.Sauvage" w:date="2012-10-02T08:50:00Z">
              <w:tcPr>
                <w:tcW w:w="163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12" w:color="000000" w:fill="FFFFFF"/>
              </w:tcPr>
            </w:tcPrChange>
          </w:tcPr>
          <w:p w:rsidR="004141F1" w:rsidRDefault="004141F1">
            <w:pPr>
              <w:pStyle w:val="Para1"/>
              <w:spacing w:before="120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</w:t>
            </w:r>
          </w:p>
          <w:p w:rsidR="004141F1" w:rsidRDefault="008D6734">
            <w:pPr>
              <w:pStyle w:val="Para1"/>
              <w:spacing w:before="120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tcPrChange w:id="223" w:author="Cedric.Sauvage" w:date="2012-10-02T08:50:00Z">
              <w:tcPr>
                <w:tcW w:w="155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12" w:color="000000" w:fill="FFFFFF"/>
              </w:tcPr>
            </w:tcPrChange>
          </w:tcPr>
          <w:p w:rsidR="004141F1" w:rsidRDefault="004141F1">
            <w:pPr>
              <w:pStyle w:val="Para1"/>
              <w:spacing w:before="120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  <w:p w:rsidR="004141F1" w:rsidRDefault="004141F1">
            <w:pPr>
              <w:pStyle w:val="Para1"/>
              <w:spacing w:before="120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Classification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tcPrChange w:id="224" w:author="Cedric.Sauvage" w:date="2012-10-02T08:50:00Z">
              <w:tcPr>
                <w:tcW w:w="637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12" w:color="000000" w:fill="FFFFFF"/>
              </w:tcPr>
            </w:tcPrChange>
          </w:tcPr>
          <w:p w:rsidR="004141F1" w:rsidRDefault="004141F1">
            <w:pPr>
              <w:pStyle w:val="Para1"/>
              <w:spacing w:before="120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Purpose</w:t>
            </w: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141F1" w:rsidRDefault="004702EA">
            <w:pPr>
              <w:pStyle w:val="Para1"/>
              <w:spacing w:before="120"/>
              <w:ind w:left="0"/>
              <w:jc w:val="center"/>
              <w:rPr>
                <w:b/>
                <w:lang w:val="en-US"/>
              </w:rPr>
            </w:pPr>
            <w:proofErr w:type="spellStart"/>
            <w:ins w:id="225" w:author="Cedric.Sauvage" w:date="2012-10-02T08:48:00Z">
              <w:r w:rsidRPr="004702EA">
                <w:rPr>
                  <w:b/>
                  <w:lang w:val="en-US"/>
                </w:rPr>
                <w:t>BFS_AC_BeltFunctionSelection_BFS_runBeltFunctionSelection</w:t>
              </w:r>
            </w:ins>
            <w:proofErr w:type="spellEnd"/>
            <w:del w:id="226" w:author="Cedric.Sauvage" w:date="2012-10-02T08:48:00Z">
              <w:r w:rsidR="004141F1" w:rsidDel="004702EA">
                <w:rPr>
                  <w:b/>
                  <w:lang w:val="en-US"/>
                </w:rPr>
                <w:delText>Function</w:delText>
              </w:r>
            </w:del>
          </w:p>
        </w:tc>
      </w:tr>
      <w:tr w:rsidR="004141F1" w:rsidTr="004702EA">
        <w:tblPrEx>
          <w:tblCellMar>
            <w:top w:w="0" w:type="dxa"/>
            <w:bottom w:w="0" w:type="dxa"/>
          </w:tblCellMar>
          <w:tblPrExChange w:id="227" w:author="Cedric.Sauvage" w:date="2012-10-02T08:50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cantSplit/>
          <w:trHeight w:val="396"/>
          <w:trPrChange w:id="228" w:author="Cedric.Sauvage" w:date="2012-10-02T08:50:00Z">
            <w:trPr>
              <w:cantSplit/>
              <w:trHeight w:val="396"/>
            </w:trPr>
          </w:trPrChange>
        </w:trPr>
        <w:tc>
          <w:tcPr>
            <w:tcW w:w="2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229" w:author="Cedric.Sauvage" w:date="2012-10-02T08:50:00Z">
              <w:tcPr>
                <w:tcW w:w="163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RDefault="004702EA">
            <w:pPr>
              <w:jc w:val="center"/>
              <w:rPr>
                <w:snapToGrid w:val="0"/>
                <w:color w:val="000000"/>
                <w:lang w:val="en-US" w:eastAsia="fr-FR"/>
              </w:rPr>
            </w:pPr>
            <w:ins w:id="230" w:author="Cedric.Sauvage" w:date="2012-10-02T08:50:00Z">
              <w:r>
                <w:rPr>
                  <w:snapToGrid w:val="0"/>
                  <w:color w:val="000000"/>
                  <w:lang w:val="en-US" w:eastAsia="fr-FR"/>
                </w:rPr>
                <w:t>INT_BFS_01001</w:t>
              </w:r>
            </w:ins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231" w:author="Cedric.Sauvage" w:date="2012-10-02T08:50:00Z">
              <w:tcPr>
                <w:tcW w:w="155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RDefault="004702EA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  <w:ins w:id="232" w:author="Cedric.Sauvage" w:date="2012-10-02T08:50:00Z">
              <w:r>
                <w:rPr>
                  <w:lang w:val="en-US"/>
                </w:rPr>
                <w:t>N</w:t>
              </w:r>
            </w:ins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233" w:author="Cedric.Sauvage" w:date="2012-10-02T08:50:00Z">
              <w:tcPr>
                <w:tcW w:w="637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RDefault="00423102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  <w:ins w:id="234" w:author="Cedric.Sauvage" w:date="2012-10-02T17:37:00Z">
              <w:r>
                <w:t>Period call and scheduling</w:t>
              </w:r>
            </w:ins>
          </w:p>
        </w:tc>
      </w:tr>
      <w:tr w:rsidR="00A177C7" w:rsidTr="003529A2">
        <w:tblPrEx>
          <w:tblCellMar>
            <w:top w:w="0" w:type="dxa"/>
            <w:bottom w:w="0" w:type="dxa"/>
          </w:tblCellMar>
        </w:tblPrEx>
        <w:trPr>
          <w:cantSplit/>
          <w:trHeight w:val="396"/>
          <w:ins w:id="235" w:author="Cedric.Sauvage" w:date="2012-10-02T08:53:00Z"/>
        </w:trPr>
        <w:tc>
          <w:tcPr>
            <w:tcW w:w="2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jc w:val="center"/>
              <w:rPr>
                <w:ins w:id="236" w:author="Cedric.Sauvage" w:date="2012-10-02T08:53:00Z"/>
                <w:snapToGrid w:val="0"/>
                <w:color w:val="000000"/>
                <w:lang w:val="en-US" w:eastAsia="fr-FR"/>
              </w:rPr>
            </w:pPr>
            <w:ins w:id="237" w:author="Cedric.Sauvage" w:date="2012-10-02T08:53:00Z">
              <w:r>
                <w:rPr>
                  <w:snapToGrid w:val="0"/>
                  <w:color w:val="000000"/>
                  <w:lang w:val="en-US" w:eastAsia="fr-FR"/>
                </w:rPr>
                <w:t>INT_BFS_01002</w:t>
              </w:r>
            </w:ins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pStyle w:val="Para1"/>
              <w:spacing w:before="0"/>
              <w:ind w:left="0"/>
              <w:jc w:val="center"/>
              <w:rPr>
                <w:ins w:id="238" w:author="Cedric.Sauvage" w:date="2012-10-02T08:53:00Z"/>
                <w:lang w:val="en-US"/>
              </w:rPr>
            </w:pPr>
            <w:ins w:id="239" w:author="Cedric.Sauvage" w:date="2012-10-02T08:53:00Z">
              <w:r>
                <w:rPr>
                  <w:lang w:val="en-US"/>
                </w:rPr>
                <w:t>N</w:t>
              </w:r>
            </w:ins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8D09EC" w:rsidP="003529A2">
            <w:pPr>
              <w:pStyle w:val="Para1"/>
              <w:spacing w:before="0"/>
              <w:ind w:left="0"/>
              <w:jc w:val="left"/>
              <w:rPr>
                <w:ins w:id="240" w:author="Cedric.Sauvage" w:date="2012-10-02T08:53:00Z"/>
                <w:lang w:val="en-US"/>
              </w:rPr>
            </w:pPr>
            <w:ins w:id="241" w:author="Cedric.Sauvage" w:date="2012-10-04T10:21:00Z">
              <w:r>
                <w:t>Triggering flags management</w:t>
              </w:r>
            </w:ins>
          </w:p>
        </w:tc>
      </w:tr>
      <w:tr w:rsidR="00A177C7" w:rsidTr="003529A2">
        <w:tblPrEx>
          <w:tblCellMar>
            <w:top w:w="0" w:type="dxa"/>
            <w:bottom w:w="0" w:type="dxa"/>
          </w:tblCellMar>
        </w:tblPrEx>
        <w:trPr>
          <w:cantSplit/>
          <w:trHeight w:val="396"/>
          <w:ins w:id="242" w:author="Cedric.Sauvage" w:date="2012-10-02T08:53:00Z"/>
        </w:trPr>
        <w:tc>
          <w:tcPr>
            <w:tcW w:w="2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jc w:val="center"/>
              <w:rPr>
                <w:ins w:id="243" w:author="Cedric.Sauvage" w:date="2012-10-02T08:53:00Z"/>
                <w:snapToGrid w:val="0"/>
                <w:color w:val="000000"/>
                <w:lang w:val="en-US" w:eastAsia="fr-FR"/>
              </w:rPr>
            </w:pPr>
            <w:ins w:id="244" w:author="Cedric.Sauvage" w:date="2012-10-02T08:53:00Z">
              <w:r>
                <w:rPr>
                  <w:snapToGrid w:val="0"/>
                  <w:color w:val="000000"/>
                  <w:lang w:val="en-US" w:eastAsia="fr-FR"/>
                </w:rPr>
                <w:t>INT_BFS_01003</w:t>
              </w:r>
            </w:ins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pStyle w:val="Para1"/>
              <w:spacing w:before="0"/>
              <w:ind w:left="0"/>
              <w:jc w:val="center"/>
              <w:rPr>
                <w:ins w:id="245" w:author="Cedric.Sauvage" w:date="2012-10-02T08:53:00Z"/>
                <w:lang w:val="en-US"/>
              </w:rPr>
            </w:pPr>
            <w:ins w:id="246" w:author="Cedric.Sauvage" w:date="2012-10-02T08:53:00Z">
              <w:r>
                <w:rPr>
                  <w:lang w:val="en-US"/>
                </w:rPr>
                <w:t>N</w:t>
              </w:r>
            </w:ins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8D09EC" w:rsidP="003529A2">
            <w:pPr>
              <w:pStyle w:val="Para1"/>
              <w:spacing w:before="0"/>
              <w:ind w:left="0"/>
              <w:jc w:val="left"/>
              <w:rPr>
                <w:ins w:id="247" w:author="Cedric.Sauvage" w:date="2012-10-02T08:53:00Z"/>
                <w:lang w:val="en-US"/>
              </w:rPr>
            </w:pPr>
            <w:ins w:id="248" w:author="Cedric.Sauvage" w:date="2012-10-04T10:21:00Z">
              <w:r>
                <w:t>Interrupt flags management</w:t>
              </w:r>
            </w:ins>
          </w:p>
        </w:tc>
      </w:tr>
      <w:tr w:rsidR="00A177C7" w:rsidTr="003529A2">
        <w:tblPrEx>
          <w:tblCellMar>
            <w:top w:w="0" w:type="dxa"/>
            <w:bottom w:w="0" w:type="dxa"/>
          </w:tblCellMar>
        </w:tblPrEx>
        <w:trPr>
          <w:cantSplit/>
          <w:trHeight w:val="396"/>
          <w:ins w:id="249" w:author="Cedric.Sauvage" w:date="2012-10-02T08:53:00Z"/>
        </w:trPr>
        <w:tc>
          <w:tcPr>
            <w:tcW w:w="2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jc w:val="center"/>
              <w:rPr>
                <w:ins w:id="250" w:author="Cedric.Sauvage" w:date="2012-10-02T08:53:00Z"/>
                <w:snapToGrid w:val="0"/>
                <w:color w:val="000000"/>
                <w:lang w:val="en-US" w:eastAsia="fr-FR"/>
              </w:rPr>
            </w:pPr>
            <w:ins w:id="251" w:author="Cedric.Sauvage" w:date="2012-10-02T08:53:00Z">
              <w:r>
                <w:rPr>
                  <w:snapToGrid w:val="0"/>
                  <w:color w:val="000000"/>
                  <w:lang w:val="en-US" w:eastAsia="fr-FR"/>
                </w:rPr>
                <w:t>INT_BFS_01004</w:t>
              </w:r>
            </w:ins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pStyle w:val="Para1"/>
              <w:spacing w:before="0"/>
              <w:ind w:left="0"/>
              <w:jc w:val="center"/>
              <w:rPr>
                <w:ins w:id="252" w:author="Cedric.Sauvage" w:date="2012-10-02T08:53:00Z"/>
                <w:lang w:val="en-US"/>
              </w:rPr>
            </w:pPr>
            <w:ins w:id="253" w:author="Cedric.Sauvage" w:date="2012-10-02T08:53:00Z">
              <w:r>
                <w:rPr>
                  <w:lang w:val="en-US"/>
                </w:rPr>
                <w:t>N</w:t>
              </w:r>
            </w:ins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8D09EC" w:rsidP="003529A2">
            <w:pPr>
              <w:pStyle w:val="Para1"/>
              <w:spacing w:before="0"/>
              <w:ind w:left="0"/>
              <w:jc w:val="left"/>
              <w:rPr>
                <w:ins w:id="254" w:author="Cedric.Sauvage" w:date="2012-10-02T08:53:00Z"/>
                <w:lang w:val="en-US"/>
              </w:rPr>
            </w:pPr>
            <w:ins w:id="255" w:author="Cedric.Sauvage" w:date="2012-10-04T10:21:00Z">
              <w:r>
                <w:t>Belt function priorities</w:t>
              </w:r>
            </w:ins>
          </w:p>
        </w:tc>
      </w:tr>
      <w:tr w:rsidR="00A177C7" w:rsidTr="003529A2">
        <w:tblPrEx>
          <w:tblCellMar>
            <w:top w:w="0" w:type="dxa"/>
            <w:bottom w:w="0" w:type="dxa"/>
          </w:tblCellMar>
        </w:tblPrEx>
        <w:trPr>
          <w:cantSplit/>
          <w:trHeight w:val="396"/>
          <w:ins w:id="256" w:author="Cedric.Sauvage" w:date="2012-10-02T08:53:00Z"/>
        </w:trPr>
        <w:tc>
          <w:tcPr>
            <w:tcW w:w="2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jc w:val="center"/>
              <w:rPr>
                <w:ins w:id="257" w:author="Cedric.Sauvage" w:date="2012-10-02T08:53:00Z"/>
                <w:snapToGrid w:val="0"/>
                <w:color w:val="000000"/>
                <w:lang w:val="en-US" w:eastAsia="fr-FR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pStyle w:val="Para1"/>
              <w:spacing w:before="0"/>
              <w:ind w:left="0"/>
              <w:jc w:val="center"/>
              <w:rPr>
                <w:ins w:id="258" w:author="Cedric.Sauvage" w:date="2012-10-02T08:53:00Z"/>
                <w:lang w:val="en-US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pStyle w:val="Para1"/>
              <w:spacing w:before="0"/>
              <w:ind w:left="0"/>
              <w:jc w:val="left"/>
              <w:rPr>
                <w:ins w:id="259" w:author="Cedric.Sauvage" w:date="2012-10-02T08:53:00Z"/>
                <w:lang w:val="en-US"/>
              </w:rPr>
            </w:pPr>
          </w:p>
        </w:tc>
      </w:tr>
      <w:tr w:rsidR="00A177C7" w:rsidTr="003529A2">
        <w:tblPrEx>
          <w:tblCellMar>
            <w:top w:w="0" w:type="dxa"/>
            <w:bottom w:w="0" w:type="dxa"/>
          </w:tblCellMar>
        </w:tblPrEx>
        <w:trPr>
          <w:cantSplit/>
          <w:trHeight w:val="396"/>
          <w:ins w:id="260" w:author="Cedric.Sauvage" w:date="2012-10-02T08:53:00Z"/>
        </w:trPr>
        <w:tc>
          <w:tcPr>
            <w:tcW w:w="2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jc w:val="center"/>
              <w:rPr>
                <w:ins w:id="261" w:author="Cedric.Sauvage" w:date="2012-10-02T08:53:00Z"/>
                <w:snapToGrid w:val="0"/>
                <w:color w:val="000000"/>
                <w:lang w:val="en-US" w:eastAsia="fr-FR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pStyle w:val="Para1"/>
              <w:spacing w:before="0"/>
              <w:ind w:left="0"/>
              <w:jc w:val="center"/>
              <w:rPr>
                <w:ins w:id="262" w:author="Cedric.Sauvage" w:date="2012-10-02T08:53:00Z"/>
                <w:lang w:val="en-US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pStyle w:val="Para1"/>
              <w:spacing w:before="0"/>
              <w:ind w:left="0"/>
              <w:jc w:val="left"/>
              <w:rPr>
                <w:ins w:id="263" w:author="Cedric.Sauvage" w:date="2012-10-02T08:53:00Z"/>
                <w:lang w:val="en-US"/>
              </w:rPr>
            </w:pPr>
          </w:p>
        </w:tc>
      </w:tr>
      <w:tr w:rsidR="00A177C7" w:rsidTr="003529A2">
        <w:tblPrEx>
          <w:tblCellMar>
            <w:top w:w="0" w:type="dxa"/>
            <w:bottom w:w="0" w:type="dxa"/>
          </w:tblCellMar>
        </w:tblPrEx>
        <w:trPr>
          <w:cantSplit/>
          <w:trHeight w:val="396"/>
          <w:ins w:id="264" w:author="Cedric.Sauvage" w:date="2012-10-02T08:53:00Z"/>
        </w:trPr>
        <w:tc>
          <w:tcPr>
            <w:tcW w:w="2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jc w:val="center"/>
              <w:rPr>
                <w:ins w:id="265" w:author="Cedric.Sauvage" w:date="2012-10-02T08:53:00Z"/>
                <w:snapToGrid w:val="0"/>
                <w:color w:val="000000"/>
                <w:lang w:val="en-US" w:eastAsia="fr-FR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pStyle w:val="Para1"/>
              <w:spacing w:before="0"/>
              <w:ind w:left="0"/>
              <w:jc w:val="center"/>
              <w:rPr>
                <w:ins w:id="266" w:author="Cedric.Sauvage" w:date="2012-10-02T08:53:00Z"/>
                <w:lang w:val="en-US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pStyle w:val="Para1"/>
              <w:spacing w:before="0"/>
              <w:ind w:left="0"/>
              <w:jc w:val="left"/>
              <w:rPr>
                <w:ins w:id="267" w:author="Cedric.Sauvage" w:date="2012-10-02T08:53:00Z"/>
                <w:lang w:val="en-US"/>
              </w:rPr>
            </w:pPr>
          </w:p>
        </w:tc>
      </w:tr>
      <w:tr w:rsidR="00A177C7" w:rsidTr="003529A2">
        <w:tblPrEx>
          <w:tblCellMar>
            <w:top w:w="0" w:type="dxa"/>
            <w:bottom w:w="0" w:type="dxa"/>
          </w:tblCellMar>
        </w:tblPrEx>
        <w:trPr>
          <w:cantSplit/>
          <w:trHeight w:val="396"/>
          <w:ins w:id="268" w:author="Cedric.Sauvage" w:date="2012-10-02T08:53:00Z"/>
        </w:trPr>
        <w:tc>
          <w:tcPr>
            <w:tcW w:w="2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jc w:val="center"/>
              <w:rPr>
                <w:ins w:id="269" w:author="Cedric.Sauvage" w:date="2012-10-02T08:53:00Z"/>
                <w:snapToGrid w:val="0"/>
                <w:color w:val="000000"/>
                <w:lang w:val="en-US" w:eastAsia="fr-FR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pStyle w:val="Para1"/>
              <w:spacing w:before="0"/>
              <w:ind w:left="0"/>
              <w:jc w:val="center"/>
              <w:rPr>
                <w:ins w:id="270" w:author="Cedric.Sauvage" w:date="2012-10-02T08:53:00Z"/>
                <w:lang w:val="en-US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pStyle w:val="Para1"/>
              <w:spacing w:before="0"/>
              <w:ind w:left="0"/>
              <w:jc w:val="left"/>
              <w:rPr>
                <w:ins w:id="271" w:author="Cedric.Sauvage" w:date="2012-10-02T08:53:00Z"/>
                <w:lang w:val="en-US"/>
              </w:rPr>
            </w:pPr>
          </w:p>
        </w:tc>
      </w:tr>
      <w:tr w:rsidR="00A177C7" w:rsidTr="003529A2">
        <w:tblPrEx>
          <w:tblCellMar>
            <w:top w:w="0" w:type="dxa"/>
            <w:bottom w:w="0" w:type="dxa"/>
          </w:tblCellMar>
        </w:tblPrEx>
        <w:trPr>
          <w:cantSplit/>
          <w:trHeight w:val="396"/>
          <w:ins w:id="272" w:author="Cedric.Sauvage" w:date="2012-10-02T08:53:00Z"/>
        </w:trPr>
        <w:tc>
          <w:tcPr>
            <w:tcW w:w="2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jc w:val="center"/>
              <w:rPr>
                <w:ins w:id="273" w:author="Cedric.Sauvage" w:date="2012-10-02T08:53:00Z"/>
                <w:snapToGrid w:val="0"/>
                <w:color w:val="000000"/>
                <w:lang w:val="en-US" w:eastAsia="fr-FR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pStyle w:val="Para1"/>
              <w:spacing w:before="0"/>
              <w:ind w:left="0"/>
              <w:jc w:val="center"/>
              <w:rPr>
                <w:ins w:id="274" w:author="Cedric.Sauvage" w:date="2012-10-02T08:53:00Z"/>
                <w:lang w:val="en-US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77C7" w:rsidRDefault="00A177C7" w:rsidP="003529A2">
            <w:pPr>
              <w:pStyle w:val="Para1"/>
              <w:spacing w:before="0"/>
              <w:ind w:left="0"/>
              <w:jc w:val="left"/>
              <w:rPr>
                <w:ins w:id="275" w:author="Cedric.Sauvage" w:date="2012-10-02T08:53:00Z"/>
                <w:lang w:val="en-US"/>
              </w:rPr>
            </w:pPr>
          </w:p>
        </w:tc>
      </w:tr>
      <w:tr w:rsidR="004141F1" w:rsidDel="00A177C7" w:rsidTr="004702EA">
        <w:tblPrEx>
          <w:tblCellMar>
            <w:top w:w="0" w:type="dxa"/>
            <w:bottom w:w="0" w:type="dxa"/>
          </w:tblCellMar>
          <w:tblPrExChange w:id="276" w:author="Cedric.Sauvage" w:date="2012-10-02T08:51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cantSplit/>
          <w:trHeight w:val="698"/>
          <w:del w:id="277" w:author="Cedric.Sauvage" w:date="2012-10-02T08:53:00Z"/>
          <w:trPrChange w:id="278" w:author="Cedric.Sauvage" w:date="2012-10-02T08:51:00Z">
            <w:trPr>
              <w:cantSplit/>
              <w:trHeight w:val="397"/>
            </w:trPr>
          </w:trPrChange>
        </w:trPr>
        <w:tc>
          <w:tcPr>
            <w:tcW w:w="2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279" w:author="Cedric.Sauvage" w:date="2012-10-02T08:51:00Z">
              <w:tcPr>
                <w:tcW w:w="163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jc w:val="center"/>
              <w:rPr>
                <w:del w:id="280" w:author="Cedric.Sauvage" w:date="2012-10-02T08:53:00Z"/>
                <w:snapToGrid w:val="0"/>
                <w:color w:val="000000"/>
                <w:lang w:val="en-US" w:eastAsia="fr-FR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281" w:author="Cedric.Sauvage" w:date="2012-10-02T08:51:00Z">
              <w:tcPr>
                <w:tcW w:w="155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pStyle w:val="Para1"/>
              <w:spacing w:before="0"/>
              <w:ind w:left="0"/>
              <w:jc w:val="center"/>
              <w:rPr>
                <w:del w:id="282" w:author="Cedric.Sauvage" w:date="2012-10-02T08:53:00Z"/>
                <w:lang w:val="en-US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283" w:author="Cedric.Sauvage" w:date="2012-10-02T08:51:00Z">
              <w:tcPr>
                <w:tcW w:w="637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pStyle w:val="Para1"/>
              <w:spacing w:before="0"/>
              <w:ind w:left="0"/>
              <w:jc w:val="left"/>
              <w:rPr>
                <w:del w:id="284" w:author="Cedric.Sauvage" w:date="2012-10-02T08:53:00Z"/>
                <w:lang w:val="en-US"/>
              </w:rPr>
            </w:pPr>
          </w:p>
        </w:tc>
      </w:tr>
      <w:tr w:rsidR="004141F1" w:rsidDel="00A177C7" w:rsidTr="004702EA">
        <w:tblPrEx>
          <w:tblCellMar>
            <w:top w:w="0" w:type="dxa"/>
            <w:bottom w:w="0" w:type="dxa"/>
          </w:tblCellMar>
          <w:tblPrExChange w:id="285" w:author="Cedric.Sauvage" w:date="2012-10-02T08:50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cantSplit/>
          <w:trHeight w:val="397"/>
          <w:del w:id="286" w:author="Cedric.Sauvage" w:date="2012-10-02T08:53:00Z"/>
          <w:trPrChange w:id="287" w:author="Cedric.Sauvage" w:date="2012-10-02T08:50:00Z">
            <w:trPr>
              <w:cantSplit/>
              <w:trHeight w:val="397"/>
            </w:trPr>
          </w:trPrChange>
        </w:trPr>
        <w:tc>
          <w:tcPr>
            <w:tcW w:w="2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288" w:author="Cedric.Sauvage" w:date="2012-10-02T08:50:00Z">
              <w:tcPr>
                <w:tcW w:w="163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jc w:val="center"/>
              <w:rPr>
                <w:del w:id="289" w:author="Cedric.Sauvage" w:date="2012-10-02T08:53:00Z"/>
                <w:snapToGrid w:val="0"/>
                <w:color w:val="000000"/>
                <w:lang w:val="en-US" w:eastAsia="fr-FR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290" w:author="Cedric.Sauvage" w:date="2012-10-02T08:50:00Z">
              <w:tcPr>
                <w:tcW w:w="155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pStyle w:val="Para1"/>
              <w:spacing w:before="0"/>
              <w:ind w:left="0"/>
              <w:jc w:val="center"/>
              <w:rPr>
                <w:del w:id="291" w:author="Cedric.Sauvage" w:date="2012-10-02T08:53:00Z"/>
                <w:lang w:val="en-US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292" w:author="Cedric.Sauvage" w:date="2012-10-02T08:50:00Z">
              <w:tcPr>
                <w:tcW w:w="637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pStyle w:val="Para1"/>
              <w:spacing w:before="0"/>
              <w:ind w:left="0"/>
              <w:jc w:val="left"/>
              <w:rPr>
                <w:del w:id="293" w:author="Cedric.Sauvage" w:date="2012-10-02T08:53:00Z"/>
                <w:lang w:val="en-US"/>
              </w:rPr>
            </w:pPr>
          </w:p>
        </w:tc>
      </w:tr>
      <w:tr w:rsidR="004141F1" w:rsidDel="00A177C7" w:rsidTr="004702EA">
        <w:tblPrEx>
          <w:tblCellMar>
            <w:top w:w="0" w:type="dxa"/>
            <w:bottom w:w="0" w:type="dxa"/>
          </w:tblCellMar>
          <w:tblPrExChange w:id="294" w:author="Cedric.Sauvage" w:date="2012-10-02T08:50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cantSplit/>
          <w:trHeight w:val="397"/>
          <w:del w:id="295" w:author="Cedric.Sauvage" w:date="2012-10-02T08:53:00Z"/>
          <w:trPrChange w:id="296" w:author="Cedric.Sauvage" w:date="2012-10-02T08:50:00Z">
            <w:trPr>
              <w:cantSplit/>
              <w:trHeight w:val="397"/>
            </w:trPr>
          </w:trPrChange>
        </w:trPr>
        <w:tc>
          <w:tcPr>
            <w:tcW w:w="2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297" w:author="Cedric.Sauvage" w:date="2012-10-02T08:50:00Z">
              <w:tcPr>
                <w:tcW w:w="163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jc w:val="center"/>
              <w:rPr>
                <w:del w:id="298" w:author="Cedric.Sauvage" w:date="2012-10-02T08:53:00Z"/>
                <w:snapToGrid w:val="0"/>
                <w:color w:val="000000"/>
                <w:lang w:val="en-US" w:eastAsia="fr-FR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299" w:author="Cedric.Sauvage" w:date="2012-10-02T08:50:00Z">
              <w:tcPr>
                <w:tcW w:w="155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pStyle w:val="Para1"/>
              <w:spacing w:before="0"/>
              <w:ind w:left="0"/>
              <w:jc w:val="center"/>
              <w:rPr>
                <w:del w:id="300" w:author="Cedric.Sauvage" w:date="2012-10-02T08:53:00Z"/>
                <w:lang w:val="en-US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01" w:author="Cedric.Sauvage" w:date="2012-10-02T08:50:00Z">
              <w:tcPr>
                <w:tcW w:w="637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pStyle w:val="Para1"/>
              <w:spacing w:before="0"/>
              <w:ind w:left="0"/>
              <w:jc w:val="left"/>
              <w:rPr>
                <w:del w:id="302" w:author="Cedric.Sauvage" w:date="2012-10-02T08:53:00Z"/>
                <w:lang w:val="en-US"/>
              </w:rPr>
            </w:pPr>
          </w:p>
        </w:tc>
      </w:tr>
      <w:tr w:rsidR="004141F1" w:rsidDel="00A177C7" w:rsidTr="004702EA">
        <w:tblPrEx>
          <w:tblCellMar>
            <w:top w:w="0" w:type="dxa"/>
            <w:bottom w:w="0" w:type="dxa"/>
          </w:tblCellMar>
          <w:tblPrExChange w:id="303" w:author="Cedric.Sauvage" w:date="2012-10-02T08:50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cantSplit/>
          <w:trHeight w:val="397"/>
          <w:del w:id="304" w:author="Cedric.Sauvage" w:date="2012-10-02T08:53:00Z"/>
          <w:trPrChange w:id="305" w:author="Cedric.Sauvage" w:date="2012-10-02T08:50:00Z">
            <w:trPr>
              <w:cantSplit/>
              <w:trHeight w:val="397"/>
            </w:trPr>
          </w:trPrChange>
        </w:trPr>
        <w:tc>
          <w:tcPr>
            <w:tcW w:w="2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06" w:author="Cedric.Sauvage" w:date="2012-10-02T08:50:00Z">
              <w:tcPr>
                <w:tcW w:w="163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jc w:val="center"/>
              <w:rPr>
                <w:del w:id="307" w:author="Cedric.Sauvage" w:date="2012-10-02T08:53:00Z"/>
                <w:snapToGrid w:val="0"/>
                <w:color w:val="000000"/>
                <w:lang w:val="en-US" w:eastAsia="fr-FR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08" w:author="Cedric.Sauvage" w:date="2012-10-02T08:50:00Z">
              <w:tcPr>
                <w:tcW w:w="155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pStyle w:val="Para1"/>
              <w:spacing w:before="0"/>
              <w:ind w:left="0"/>
              <w:jc w:val="center"/>
              <w:rPr>
                <w:del w:id="309" w:author="Cedric.Sauvage" w:date="2012-10-02T08:53:00Z"/>
                <w:lang w:val="en-US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10" w:author="Cedric.Sauvage" w:date="2012-10-02T08:50:00Z">
              <w:tcPr>
                <w:tcW w:w="637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pStyle w:val="Para1"/>
              <w:spacing w:before="0"/>
              <w:ind w:left="0"/>
              <w:jc w:val="left"/>
              <w:rPr>
                <w:del w:id="311" w:author="Cedric.Sauvage" w:date="2012-10-02T08:53:00Z"/>
                <w:lang w:val="en-US"/>
              </w:rPr>
            </w:pPr>
          </w:p>
        </w:tc>
      </w:tr>
      <w:tr w:rsidR="004141F1" w:rsidDel="00A177C7" w:rsidTr="004702EA">
        <w:tblPrEx>
          <w:tblCellMar>
            <w:top w:w="0" w:type="dxa"/>
            <w:bottom w:w="0" w:type="dxa"/>
          </w:tblCellMar>
          <w:tblPrExChange w:id="312" w:author="Cedric.Sauvage" w:date="2012-10-02T08:50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cantSplit/>
          <w:trHeight w:val="397"/>
          <w:del w:id="313" w:author="Cedric.Sauvage" w:date="2012-10-02T08:53:00Z"/>
          <w:trPrChange w:id="314" w:author="Cedric.Sauvage" w:date="2012-10-02T08:50:00Z">
            <w:trPr>
              <w:cantSplit/>
              <w:trHeight w:val="397"/>
            </w:trPr>
          </w:trPrChange>
        </w:trPr>
        <w:tc>
          <w:tcPr>
            <w:tcW w:w="2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15" w:author="Cedric.Sauvage" w:date="2012-10-02T08:50:00Z">
              <w:tcPr>
                <w:tcW w:w="163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jc w:val="center"/>
              <w:rPr>
                <w:del w:id="316" w:author="Cedric.Sauvage" w:date="2012-10-02T08:53:00Z"/>
                <w:snapToGrid w:val="0"/>
                <w:color w:val="000000"/>
                <w:lang w:val="en-US" w:eastAsia="fr-FR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17" w:author="Cedric.Sauvage" w:date="2012-10-02T08:50:00Z">
              <w:tcPr>
                <w:tcW w:w="155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pStyle w:val="Para1"/>
              <w:spacing w:before="0"/>
              <w:ind w:left="0"/>
              <w:jc w:val="center"/>
              <w:rPr>
                <w:del w:id="318" w:author="Cedric.Sauvage" w:date="2012-10-02T08:53:00Z"/>
                <w:lang w:val="en-US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19" w:author="Cedric.Sauvage" w:date="2012-10-02T08:50:00Z">
              <w:tcPr>
                <w:tcW w:w="637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pStyle w:val="Para1"/>
              <w:spacing w:before="0"/>
              <w:ind w:left="0"/>
              <w:jc w:val="left"/>
              <w:rPr>
                <w:del w:id="320" w:author="Cedric.Sauvage" w:date="2012-10-02T08:53:00Z"/>
                <w:lang w:val="en-US"/>
              </w:rPr>
            </w:pPr>
          </w:p>
        </w:tc>
      </w:tr>
      <w:tr w:rsidR="004141F1" w:rsidDel="00A177C7" w:rsidTr="004702EA">
        <w:tblPrEx>
          <w:tblCellMar>
            <w:top w:w="0" w:type="dxa"/>
            <w:bottom w:w="0" w:type="dxa"/>
          </w:tblCellMar>
          <w:tblPrExChange w:id="321" w:author="Cedric.Sauvage" w:date="2012-10-02T08:50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cantSplit/>
          <w:trHeight w:val="396"/>
          <w:del w:id="322" w:author="Cedric.Sauvage" w:date="2012-10-02T08:53:00Z"/>
          <w:trPrChange w:id="323" w:author="Cedric.Sauvage" w:date="2012-10-02T08:50:00Z">
            <w:trPr>
              <w:cantSplit/>
              <w:trHeight w:val="396"/>
            </w:trPr>
          </w:trPrChange>
        </w:trPr>
        <w:tc>
          <w:tcPr>
            <w:tcW w:w="2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24" w:author="Cedric.Sauvage" w:date="2012-10-02T08:50:00Z">
              <w:tcPr>
                <w:tcW w:w="163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jc w:val="center"/>
              <w:rPr>
                <w:del w:id="325" w:author="Cedric.Sauvage" w:date="2012-10-02T08:53:00Z"/>
                <w:snapToGrid w:val="0"/>
                <w:color w:val="000000"/>
                <w:lang w:val="en-US" w:eastAsia="fr-FR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26" w:author="Cedric.Sauvage" w:date="2012-10-02T08:50:00Z">
              <w:tcPr>
                <w:tcW w:w="155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pStyle w:val="Para1"/>
              <w:spacing w:before="0"/>
              <w:ind w:left="0"/>
              <w:jc w:val="center"/>
              <w:rPr>
                <w:del w:id="327" w:author="Cedric.Sauvage" w:date="2012-10-02T08:53:00Z"/>
                <w:lang w:val="en-US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28" w:author="Cedric.Sauvage" w:date="2012-10-02T08:50:00Z">
              <w:tcPr>
                <w:tcW w:w="637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pStyle w:val="Para1"/>
              <w:spacing w:before="0"/>
              <w:ind w:left="0"/>
              <w:jc w:val="left"/>
              <w:rPr>
                <w:del w:id="329" w:author="Cedric.Sauvage" w:date="2012-10-02T08:53:00Z"/>
                <w:lang w:val="en-US"/>
              </w:rPr>
            </w:pPr>
          </w:p>
        </w:tc>
      </w:tr>
      <w:tr w:rsidR="004141F1" w:rsidDel="00A177C7" w:rsidTr="004702EA">
        <w:tblPrEx>
          <w:tblCellMar>
            <w:top w:w="0" w:type="dxa"/>
            <w:bottom w:w="0" w:type="dxa"/>
          </w:tblCellMar>
          <w:tblPrExChange w:id="330" w:author="Cedric.Sauvage" w:date="2012-10-02T08:50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cantSplit/>
          <w:trHeight w:val="397"/>
          <w:del w:id="331" w:author="Cedric.Sauvage" w:date="2012-10-02T08:53:00Z"/>
          <w:trPrChange w:id="332" w:author="Cedric.Sauvage" w:date="2012-10-02T08:50:00Z">
            <w:trPr>
              <w:cantSplit/>
              <w:trHeight w:val="397"/>
            </w:trPr>
          </w:trPrChange>
        </w:trPr>
        <w:tc>
          <w:tcPr>
            <w:tcW w:w="2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33" w:author="Cedric.Sauvage" w:date="2012-10-02T08:50:00Z">
              <w:tcPr>
                <w:tcW w:w="163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jc w:val="center"/>
              <w:rPr>
                <w:del w:id="334" w:author="Cedric.Sauvage" w:date="2012-10-02T08:53:00Z"/>
                <w:snapToGrid w:val="0"/>
                <w:color w:val="000000"/>
                <w:lang w:val="en-US" w:eastAsia="fr-FR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35" w:author="Cedric.Sauvage" w:date="2012-10-02T08:50:00Z">
              <w:tcPr>
                <w:tcW w:w="155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pStyle w:val="Para1"/>
              <w:spacing w:before="0"/>
              <w:ind w:left="0"/>
              <w:jc w:val="center"/>
              <w:rPr>
                <w:del w:id="336" w:author="Cedric.Sauvage" w:date="2012-10-02T08:53:00Z"/>
                <w:lang w:val="en-US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37" w:author="Cedric.Sauvage" w:date="2012-10-02T08:50:00Z">
              <w:tcPr>
                <w:tcW w:w="6379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4141F1" w:rsidDel="00A177C7" w:rsidRDefault="004141F1">
            <w:pPr>
              <w:pStyle w:val="Para1"/>
              <w:spacing w:before="0"/>
              <w:ind w:left="0"/>
              <w:jc w:val="left"/>
              <w:rPr>
                <w:del w:id="338" w:author="Cedric.Sauvage" w:date="2012-10-02T08:53:00Z"/>
                <w:lang w:val="en-US"/>
              </w:rPr>
            </w:pPr>
          </w:p>
        </w:tc>
      </w:tr>
    </w:tbl>
    <w:p w:rsidR="000D00AF" w:rsidRDefault="000D00AF">
      <w:pPr>
        <w:rPr>
          <w:rFonts w:ascii="Arial (W1)" w:hAnsi="Arial (W1)"/>
          <w:vanish/>
          <w:color w:val="008000"/>
          <w:u w:val="dotted"/>
        </w:rPr>
      </w:pPr>
    </w:p>
    <w:p w:rsidR="004141F1" w:rsidRPr="00607ACB" w:rsidDel="004702EA" w:rsidRDefault="004141F1">
      <w:pPr>
        <w:rPr>
          <w:del w:id="339" w:author="Cedric.Sauvage" w:date="2012-10-02T08:47:00Z"/>
          <w:rFonts w:ascii="Arial (W1)" w:hAnsi="Arial (W1)"/>
          <w:vanish/>
          <w:color w:val="008000"/>
          <w:sz w:val="16"/>
          <w:szCs w:val="16"/>
          <w:u w:val="dotted"/>
          <w:lang w:val="en-US"/>
        </w:rPr>
      </w:pPr>
      <w:del w:id="340" w:author="Cedric.Sauvage" w:date="2012-10-02T08:47:00Z">
        <w:r w:rsidRPr="00607ACB" w:rsidDel="004702EA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Example </w:delText>
        </w:r>
        <w:r w:rsidR="00B81C9A" w:rsidRPr="00607ACB" w:rsidDel="004702EA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with MOD = EEP</w:delText>
        </w:r>
        <w:r w:rsidRPr="00607ACB" w:rsidDel="004702EA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:</w:delText>
        </w:r>
        <w:bookmarkStart w:id="341" w:name="_Toc337025182"/>
        <w:bookmarkStart w:id="342" w:name="_Toc337109462"/>
        <w:bookmarkEnd w:id="341"/>
        <w:bookmarkEnd w:id="342"/>
      </w:del>
    </w:p>
    <w:tbl>
      <w:tblPr>
        <w:tblW w:w="104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31"/>
        <w:gridCol w:w="1549"/>
        <w:gridCol w:w="7240"/>
      </w:tblGrid>
      <w:tr w:rsidR="004141F1" w:rsidDel="004702EA">
        <w:tblPrEx>
          <w:tblCellMar>
            <w:top w:w="0" w:type="dxa"/>
            <w:bottom w:w="0" w:type="dxa"/>
          </w:tblCellMar>
        </w:tblPrEx>
        <w:trPr>
          <w:cantSplit/>
          <w:trHeight w:val="487"/>
          <w:hidden/>
          <w:del w:id="343" w:author="Cedric.Sauvage" w:date="2012-10-02T08:47:00Z"/>
        </w:trPr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41F1" w:rsidDel="004702EA" w:rsidRDefault="004141F1">
            <w:pPr>
              <w:pStyle w:val="Para1"/>
              <w:spacing w:before="120"/>
              <w:ind w:left="0"/>
              <w:jc w:val="center"/>
              <w:rPr>
                <w:del w:id="344" w:author="Cedric.Sauvage" w:date="2012-10-02T08:47:00Z"/>
                <w:rFonts w:ascii="Arial (W1)" w:hAnsi="Arial (W1)"/>
                <w:b/>
                <w:vanish/>
                <w:color w:val="008000"/>
                <w:sz w:val="16"/>
                <w:u w:val="dotted"/>
                <w:lang w:val="en-US"/>
              </w:rPr>
            </w:pPr>
            <w:del w:id="345" w:author="Cedric.Sauvage" w:date="2012-10-02T08:47:00Z">
              <w:r w:rsidDel="004702EA">
                <w:rPr>
                  <w:rFonts w:ascii="Arial (W1)" w:hAnsi="Arial (W1)"/>
                  <w:b/>
                  <w:vanish/>
                  <w:color w:val="008000"/>
                  <w:sz w:val="16"/>
                  <w:u w:val="dotted"/>
                  <w:lang w:val="en-US"/>
                </w:rPr>
                <w:delText>Test</w:delText>
              </w:r>
              <w:bookmarkStart w:id="346" w:name="_Toc337025183"/>
              <w:bookmarkStart w:id="347" w:name="_Toc337109463"/>
              <w:bookmarkEnd w:id="346"/>
              <w:bookmarkEnd w:id="347"/>
            </w:del>
          </w:p>
          <w:p w:rsidR="004141F1" w:rsidDel="004702EA" w:rsidRDefault="008D6734">
            <w:pPr>
              <w:pStyle w:val="Para1"/>
              <w:spacing w:before="120"/>
              <w:ind w:left="0"/>
              <w:jc w:val="center"/>
              <w:rPr>
                <w:del w:id="348" w:author="Cedric.Sauvage" w:date="2012-10-02T08:47:00Z"/>
                <w:rFonts w:ascii="Arial (W1)" w:hAnsi="Arial (W1)"/>
                <w:b/>
                <w:vanish/>
                <w:color w:val="008000"/>
                <w:sz w:val="16"/>
                <w:u w:val="dotted"/>
                <w:lang w:val="en-US"/>
              </w:rPr>
            </w:pPr>
            <w:del w:id="349" w:author="Cedric.Sauvage" w:date="2012-10-02T08:47:00Z">
              <w:r w:rsidDel="004702EA">
                <w:rPr>
                  <w:rFonts w:ascii="Arial (W1)" w:hAnsi="Arial (W1)"/>
                  <w:b/>
                  <w:vanish/>
                  <w:color w:val="008000"/>
                  <w:sz w:val="16"/>
                  <w:u w:val="dotted"/>
                  <w:lang w:val="en-US"/>
                </w:rPr>
                <w:delText>Id</w:delText>
              </w:r>
              <w:bookmarkStart w:id="350" w:name="_Toc337025184"/>
              <w:bookmarkStart w:id="351" w:name="_Toc337109464"/>
              <w:bookmarkEnd w:id="350"/>
              <w:bookmarkEnd w:id="351"/>
            </w:del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41F1" w:rsidDel="004702EA" w:rsidRDefault="004141F1">
            <w:pPr>
              <w:pStyle w:val="Para1"/>
              <w:spacing w:before="120"/>
              <w:ind w:left="0"/>
              <w:jc w:val="center"/>
              <w:rPr>
                <w:del w:id="352" w:author="Cedric.Sauvage" w:date="2012-10-02T08:47:00Z"/>
                <w:rFonts w:ascii="Arial (W1)" w:hAnsi="Arial (W1)"/>
                <w:b/>
                <w:vanish/>
                <w:color w:val="008000"/>
                <w:sz w:val="16"/>
                <w:u w:val="dotted"/>
                <w:lang w:val="en-US"/>
              </w:rPr>
            </w:pPr>
            <w:del w:id="353" w:author="Cedric.Sauvage" w:date="2012-10-02T08:47:00Z">
              <w:r w:rsidDel="004702EA">
                <w:rPr>
                  <w:rFonts w:ascii="Arial (W1)" w:hAnsi="Arial (W1)"/>
                  <w:b/>
                  <w:vanish/>
                  <w:color w:val="008000"/>
                  <w:sz w:val="16"/>
                  <w:u w:val="dotted"/>
                  <w:lang w:val="en-US"/>
                </w:rPr>
                <w:delText>Type</w:delText>
              </w:r>
              <w:bookmarkStart w:id="354" w:name="_Toc337025185"/>
              <w:bookmarkStart w:id="355" w:name="_Toc337109465"/>
              <w:bookmarkEnd w:id="354"/>
              <w:bookmarkEnd w:id="355"/>
            </w:del>
          </w:p>
          <w:p w:rsidR="004141F1" w:rsidDel="004702EA" w:rsidRDefault="004141F1">
            <w:pPr>
              <w:pStyle w:val="Para1"/>
              <w:spacing w:before="120"/>
              <w:ind w:left="0"/>
              <w:jc w:val="center"/>
              <w:rPr>
                <w:del w:id="356" w:author="Cedric.Sauvage" w:date="2012-10-02T08:47:00Z"/>
                <w:rFonts w:ascii="Arial (W1)" w:hAnsi="Arial (W1)"/>
                <w:b/>
                <w:vanish/>
                <w:color w:val="008000"/>
                <w:sz w:val="16"/>
                <w:u w:val="dotted"/>
                <w:lang w:val="en-US"/>
              </w:rPr>
            </w:pPr>
            <w:del w:id="357" w:author="Cedric.Sauvage" w:date="2012-10-02T08:47:00Z">
              <w:r w:rsidDel="004702EA">
                <w:rPr>
                  <w:rFonts w:ascii="Arial (W1)" w:hAnsi="Arial (W1)"/>
                  <w:b/>
                  <w:vanish/>
                  <w:color w:val="008000"/>
                  <w:sz w:val="16"/>
                  <w:u w:val="dotted"/>
                  <w:lang w:val="en-US"/>
                </w:rPr>
                <w:delText>Classification</w:delText>
              </w:r>
              <w:bookmarkStart w:id="358" w:name="_Toc337025186"/>
              <w:bookmarkStart w:id="359" w:name="_Toc337109466"/>
              <w:bookmarkEnd w:id="358"/>
              <w:bookmarkEnd w:id="359"/>
            </w:del>
          </w:p>
        </w:tc>
        <w:tc>
          <w:tcPr>
            <w:tcW w:w="7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41F1" w:rsidDel="004702EA" w:rsidRDefault="004141F1">
            <w:pPr>
              <w:pStyle w:val="Para1"/>
              <w:spacing w:before="120"/>
              <w:ind w:left="0"/>
              <w:jc w:val="center"/>
              <w:rPr>
                <w:del w:id="360" w:author="Cedric.Sauvage" w:date="2012-10-02T08:47:00Z"/>
                <w:rFonts w:ascii="Arial (W1)" w:hAnsi="Arial (W1)"/>
                <w:b/>
                <w:vanish/>
                <w:color w:val="008000"/>
                <w:sz w:val="16"/>
                <w:u w:val="dotted"/>
                <w:lang w:val="en-US"/>
              </w:rPr>
            </w:pPr>
            <w:del w:id="361" w:author="Cedric.Sauvage" w:date="2012-10-02T08:47:00Z">
              <w:r w:rsidDel="004702EA">
                <w:rPr>
                  <w:rFonts w:ascii="Arial (W1)" w:hAnsi="Arial (W1)"/>
                  <w:b/>
                  <w:vanish/>
                  <w:color w:val="008000"/>
                  <w:sz w:val="16"/>
                  <w:u w:val="dotted"/>
                  <w:lang w:val="en-US"/>
                </w:rPr>
                <w:delText>Purpose</w:delText>
              </w:r>
              <w:bookmarkStart w:id="362" w:name="_Toc337025187"/>
              <w:bookmarkStart w:id="363" w:name="_Toc337109467"/>
              <w:bookmarkEnd w:id="362"/>
              <w:bookmarkEnd w:id="363"/>
            </w:del>
          </w:p>
        </w:tc>
        <w:bookmarkStart w:id="364" w:name="_Toc337025188"/>
        <w:bookmarkStart w:id="365" w:name="_Toc337109468"/>
        <w:bookmarkEnd w:id="364"/>
        <w:bookmarkEnd w:id="365"/>
      </w:tr>
      <w:tr w:rsidR="004141F1" w:rsidDel="004702EA">
        <w:tblPrEx>
          <w:tblCellMar>
            <w:top w:w="0" w:type="dxa"/>
            <w:bottom w:w="0" w:type="dxa"/>
          </w:tblCellMar>
        </w:tblPrEx>
        <w:trPr>
          <w:cantSplit/>
          <w:hidden/>
          <w:del w:id="366" w:author="Cedric.Sauvage" w:date="2012-10-02T08:47:00Z"/>
        </w:trPr>
        <w:tc>
          <w:tcPr>
            <w:tcW w:w="10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141F1" w:rsidDel="004702EA" w:rsidRDefault="004141F1">
            <w:pPr>
              <w:pStyle w:val="Para1"/>
              <w:spacing w:before="120"/>
              <w:ind w:left="0"/>
              <w:jc w:val="center"/>
              <w:rPr>
                <w:del w:id="367" w:author="Cedric.Sauvage" w:date="2012-10-02T08:47:00Z"/>
                <w:rFonts w:ascii="Arial (W1)" w:hAnsi="Arial (W1)"/>
                <w:b/>
                <w:vanish/>
                <w:color w:val="008000"/>
                <w:sz w:val="16"/>
                <w:u w:val="dotted"/>
                <w:lang w:val="en-US"/>
              </w:rPr>
            </w:pPr>
            <w:del w:id="368" w:author="Cedric.Sauvage" w:date="2012-10-02T08:47:00Z">
              <w:r w:rsidDel="004702EA">
                <w:rPr>
                  <w:rFonts w:ascii="Arial (W1)" w:hAnsi="Arial (W1)"/>
                  <w:b/>
                  <w:vanish/>
                  <w:color w:val="008000"/>
                  <w:sz w:val="16"/>
                  <w:u w:val="dotted"/>
                  <w:lang w:val="en-US"/>
                </w:rPr>
                <w:delText>Function</w:delText>
              </w:r>
              <w:bookmarkStart w:id="369" w:name="_Toc337025189"/>
              <w:bookmarkStart w:id="370" w:name="_Toc337109469"/>
              <w:bookmarkEnd w:id="369"/>
              <w:bookmarkEnd w:id="370"/>
            </w:del>
          </w:p>
        </w:tc>
        <w:bookmarkStart w:id="371" w:name="_Toc337025190"/>
        <w:bookmarkStart w:id="372" w:name="_Toc337109470"/>
        <w:bookmarkEnd w:id="371"/>
        <w:bookmarkEnd w:id="372"/>
      </w:tr>
      <w:tr w:rsidR="004141F1" w:rsidDel="004702EA">
        <w:tblPrEx>
          <w:tblCellMar>
            <w:top w:w="0" w:type="dxa"/>
            <w:bottom w:w="0" w:type="dxa"/>
          </w:tblCellMar>
        </w:tblPrEx>
        <w:trPr>
          <w:cantSplit/>
          <w:trHeight w:val="397"/>
          <w:hidden/>
          <w:del w:id="373" w:author="Cedric.Sauvage" w:date="2012-10-02T08:47:00Z"/>
        </w:trPr>
        <w:tc>
          <w:tcPr>
            <w:tcW w:w="10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Del="004702EA" w:rsidRDefault="004141F1">
            <w:pPr>
              <w:pStyle w:val="Para1"/>
              <w:spacing w:before="0"/>
              <w:ind w:left="0"/>
              <w:jc w:val="center"/>
              <w:rPr>
                <w:del w:id="374" w:author="Cedric.Sauvage" w:date="2012-10-02T08:47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del w:id="375" w:author="Cedric.Sauvage" w:date="2012-10-02T08:47:00Z">
              <w:r w:rsidDel="004702E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Start and stop of the manager</w:delText>
              </w:r>
              <w:bookmarkStart w:id="376" w:name="_Toc337025191"/>
              <w:bookmarkStart w:id="377" w:name="_Toc337109471"/>
              <w:bookmarkEnd w:id="376"/>
              <w:bookmarkEnd w:id="377"/>
            </w:del>
          </w:p>
        </w:tc>
        <w:bookmarkStart w:id="378" w:name="_Toc337025192"/>
        <w:bookmarkStart w:id="379" w:name="_Toc337109472"/>
        <w:bookmarkEnd w:id="378"/>
        <w:bookmarkEnd w:id="379"/>
      </w:tr>
      <w:tr w:rsidR="004141F1" w:rsidDel="004702EA">
        <w:tblPrEx>
          <w:tblCellMar>
            <w:top w:w="0" w:type="dxa"/>
            <w:bottom w:w="0" w:type="dxa"/>
          </w:tblCellMar>
        </w:tblPrEx>
        <w:trPr>
          <w:cantSplit/>
          <w:trHeight w:val="397"/>
          <w:hidden/>
          <w:del w:id="380" w:author="Cedric.Sauvage" w:date="2012-10-02T08:47:00Z"/>
        </w:trPr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Del="004702EA" w:rsidRDefault="008D6734">
            <w:pPr>
              <w:jc w:val="center"/>
              <w:rPr>
                <w:del w:id="381" w:author="Cedric.Sauvage" w:date="2012-10-02T08:47:00Z"/>
                <w:rFonts w:ascii="Arial (W1)" w:hAnsi="Arial (W1)"/>
                <w:snapToGrid w:val="0"/>
                <w:vanish/>
                <w:color w:val="008000"/>
                <w:sz w:val="16"/>
                <w:u w:val="dotted"/>
                <w:lang w:val="en-US" w:eastAsia="fr-FR"/>
              </w:rPr>
            </w:pPr>
            <w:del w:id="382" w:author="Cedric.Sauvage" w:date="2012-10-02T08:47:00Z">
              <w:r w:rsidDel="004702EA">
                <w:rPr>
                  <w:rFonts w:ascii="Arial (W1)" w:hAnsi="Arial (W1)"/>
                  <w:snapToGrid w:val="0"/>
                  <w:vanish/>
                  <w:color w:val="008000"/>
                  <w:sz w:val="16"/>
                  <w:u w:val="dotted"/>
                  <w:lang w:val="en-US" w:eastAsia="fr-FR"/>
                </w:rPr>
                <w:delText>INT_EEP_00001</w:delText>
              </w:r>
              <w:bookmarkStart w:id="383" w:name="_Toc337025193"/>
              <w:bookmarkStart w:id="384" w:name="_Toc337109473"/>
              <w:bookmarkEnd w:id="383"/>
              <w:bookmarkEnd w:id="384"/>
            </w:del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Del="004702EA" w:rsidRDefault="004141F1">
            <w:pPr>
              <w:pStyle w:val="Para1"/>
              <w:spacing w:before="0"/>
              <w:ind w:left="0"/>
              <w:jc w:val="center"/>
              <w:rPr>
                <w:del w:id="385" w:author="Cedric.Sauvage" w:date="2012-10-02T08:47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del w:id="386" w:author="Cedric.Sauvage" w:date="2012-10-02T08:47:00Z">
              <w:r w:rsidDel="004702E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N</w:delText>
              </w:r>
              <w:bookmarkStart w:id="387" w:name="_Toc337025194"/>
              <w:bookmarkStart w:id="388" w:name="_Toc337109474"/>
              <w:bookmarkEnd w:id="387"/>
              <w:bookmarkEnd w:id="388"/>
            </w:del>
          </w:p>
        </w:tc>
        <w:tc>
          <w:tcPr>
            <w:tcW w:w="7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Del="004702EA" w:rsidRDefault="004141F1">
            <w:pPr>
              <w:pStyle w:val="Para1"/>
              <w:spacing w:before="0"/>
              <w:ind w:left="0"/>
              <w:jc w:val="left"/>
              <w:rPr>
                <w:del w:id="389" w:author="Cedric.Sauvage" w:date="2012-10-02T08:47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del w:id="390" w:author="Cedric.Sauvage" w:date="2012-10-02T08:47:00Z">
              <w:r w:rsidDel="004702E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Test the start of the EEPROM manager</w:delText>
              </w:r>
              <w:bookmarkStart w:id="391" w:name="_Toc337025195"/>
              <w:bookmarkStart w:id="392" w:name="_Toc337109475"/>
              <w:bookmarkEnd w:id="391"/>
              <w:bookmarkEnd w:id="392"/>
            </w:del>
          </w:p>
        </w:tc>
        <w:bookmarkStart w:id="393" w:name="_Toc337025196"/>
        <w:bookmarkStart w:id="394" w:name="_Toc337109476"/>
        <w:bookmarkEnd w:id="393"/>
        <w:bookmarkEnd w:id="394"/>
      </w:tr>
      <w:tr w:rsidR="004141F1" w:rsidDel="004702EA">
        <w:tblPrEx>
          <w:tblCellMar>
            <w:top w:w="0" w:type="dxa"/>
            <w:bottom w:w="0" w:type="dxa"/>
          </w:tblCellMar>
        </w:tblPrEx>
        <w:trPr>
          <w:cantSplit/>
          <w:trHeight w:val="397"/>
          <w:hidden/>
          <w:del w:id="395" w:author="Cedric.Sauvage" w:date="2012-10-02T08:47:00Z"/>
        </w:trPr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Del="004702EA" w:rsidRDefault="008D6734">
            <w:pPr>
              <w:jc w:val="center"/>
              <w:rPr>
                <w:del w:id="396" w:author="Cedric.Sauvage" w:date="2012-10-02T08:47:00Z"/>
                <w:rFonts w:ascii="Arial (W1)" w:hAnsi="Arial (W1)"/>
                <w:snapToGrid w:val="0"/>
                <w:vanish/>
                <w:color w:val="008000"/>
                <w:sz w:val="16"/>
                <w:u w:val="dotted"/>
                <w:lang w:val="en-US" w:eastAsia="fr-FR"/>
              </w:rPr>
            </w:pPr>
            <w:del w:id="397" w:author="Cedric.Sauvage" w:date="2012-10-02T08:47:00Z">
              <w:r w:rsidDel="004702EA">
                <w:rPr>
                  <w:rFonts w:ascii="Arial (W1)" w:hAnsi="Arial (W1)"/>
                  <w:snapToGrid w:val="0"/>
                  <w:vanish/>
                  <w:color w:val="008000"/>
                  <w:sz w:val="16"/>
                  <w:u w:val="dotted"/>
                  <w:lang w:val="en-US" w:eastAsia="fr-FR"/>
                </w:rPr>
                <w:delText>INT_EEP_00002</w:delText>
              </w:r>
              <w:bookmarkStart w:id="398" w:name="_Toc337025197"/>
              <w:bookmarkStart w:id="399" w:name="_Toc337109477"/>
              <w:bookmarkEnd w:id="398"/>
              <w:bookmarkEnd w:id="399"/>
            </w:del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Del="004702EA" w:rsidRDefault="004141F1">
            <w:pPr>
              <w:pStyle w:val="Para1"/>
              <w:spacing w:before="0"/>
              <w:ind w:left="0"/>
              <w:jc w:val="center"/>
              <w:rPr>
                <w:del w:id="400" w:author="Cedric.Sauvage" w:date="2012-10-02T08:47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del w:id="401" w:author="Cedric.Sauvage" w:date="2012-10-02T08:47:00Z">
              <w:r w:rsidDel="004702E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N</w:delText>
              </w:r>
              <w:bookmarkStart w:id="402" w:name="_Toc337025198"/>
              <w:bookmarkStart w:id="403" w:name="_Toc337109478"/>
              <w:bookmarkEnd w:id="402"/>
              <w:bookmarkEnd w:id="403"/>
            </w:del>
          </w:p>
        </w:tc>
        <w:tc>
          <w:tcPr>
            <w:tcW w:w="7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Del="004702EA" w:rsidRDefault="004141F1">
            <w:pPr>
              <w:pStyle w:val="Para1"/>
              <w:spacing w:before="0"/>
              <w:ind w:left="0"/>
              <w:jc w:val="left"/>
              <w:rPr>
                <w:del w:id="404" w:author="Cedric.Sauvage" w:date="2012-10-02T08:47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del w:id="405" w:author="Cedric.Sauvage" w:date="2012-10-02T08:47:00Z">
              <w:r w:rsidDel="004702E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Test the inhibition of the EEPROM manager</w:delText>
              </w:r>
              <w:bookmarkStart w:id="406" w:name="_Toc337025199"/>
              <w:bookmarkStart w:id="407" w:name="_Toc337109479"/>
              <w:bookmarkEnd w:id="406"/>
              <w:bookmarkEnd w:id="407"/>
            </w:del>
          </w:p>
        </w:tc>
        <w:bookmarkStart w:id="408" w:name="_Toc337025200"/>
        <w:bookmarkStart w:id="409" w:name="_Toc337109480"/>
        <w:bookmarkEnd w:id="408"/>
        <w:bookmarkEnd w:id="409"/>
      </w:tr>
      <w:tr w:rsidR="004141F1" w:rsidDel="004702EA">
        <w:tblPrEx>
          <w:tblCellMar>
            <w:top w:w="0" w:type="dxa"/>
            <w:bottom w:w="0" w:type="dxa"/>
          </w:tblCellMar>
        </w:tblPrEx>
        <w:trPr>
          <w:cantSplit/>
          <w:trHeight w:val="397"/>
          <w:hidden/>
          <w:del w:id="410" w:author="Cedric.Sauvage" w:date="2012-10-02T08:47:00Z"/>
        </w:trPr>
        <w:tc>
          <w:tcPr>
            <w:tcW w:w="10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Del="004702EA" w:rsidRDefault="004141F1">
            <w:pPr>
              <w:pStyle w:val="Para1"/>
              <w:spacing w:before="0"/>
              <w:ind w:left="0"/>
              <w:jc w:val="center"/>
              <w:rPr>
                <w:del w:id="411" w:author="Cedric.Sauvage" w:date="2012-10-02T08:47:00Z"/>
                <w:rFonts w:ascii="Arial (W1)" w:hAnsi="Arial (W1)"/>
                <w:b/>
                <w:vanish/>
                <w:color w:val="008000"/>
                <w:sz w:val="16"/>
                <w:u w:val="dotted"/>
                <w:lang w:val="en-US"/>
              </w:rPr>
            </w:pPr>
            <w:del w:id="412" w:author="Cedric.Sauvage" w:date="2012-10-02T08:47:00Z">
              <w:r w:rsidDel="004702EA">
                <w:rPr>
                  <w:rFonts w:ascii="Arial (W1)" w:hAnsi="Arial (W1)"/>
                  <w:b/>
                  <w:vanish/>
                  <w:color w:val="008000"/>
                  <w:sz w:val="16"/>
                  <w:u w:val="dotted"/>
                  <w:lang w:val="en-US"/>
                </w:rPr>
                <w:delText>Read accesses</w:delText>
              </w:r>
              <w:bookmarkStart w:id="413" w:name="_Toc337025201"/>
              <w:bookmarkStart w:id="414" w:name="_Toc337109481"/>
              <w:bookmarkEnd w:id="413"/>
              <w:bookmarkEnd w:id="414"/>
            </w:del>
          </w:p>
        </w:tc>
        <w:bookmarkStart w:id="415" w:name="_Toc337025202"/>
        <w:bookmarkStart w:id="416" w:name="_Toc337109482"/>
        <w:bookmarkEnd w:id="415"/>
        <w:bookmarkEnd w:id="416"/>
      </w:tr>
      <w:tr w:rsidR="004141F1" w:rsidDel="004702EA">
        <w:tblPrEx>
          <w:tblCellMar>
            <w:top w:w="0" w:type="dxa"/>
            <w:bottom w:w="0" w:type="dxa"/>
          </w:tblCellMar>
        </w:tblPrEx>
        <w:trPr>
          <w:cantSplit/>
          <w:trHeight w:val="397"/>
          <w:hidden/>
          <w:del w:id="417" w:author="Cedric.Sauvage" w:date="2012-10-02T08:47:00Z"/>
        </w:trPr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Del="004702EA" w:rsidRDefault="008D6734">
            <w:pPr>
              <w:jc w:val="center"/>
              <w:rPr>
                <w:del w:id="418" w:author="Cedric.Sauvage" w:date="2012-10-02T08:47:00Z"/>
                <w:rFonts w:ascii="Arial (W1)" w:hAnsi="Arial (W1)"/>
                <w:snapToGrid w:val="0"/>
                <w:vanish/>
                <w:color w:val="008000"/>
                <w:sz w:val="16"/>
                <w:u w:val="dotted"/>
                <w:lang w:val="en-US" w:eastAsia="fr-FR"/>
              </w:rPr>
            </w:pPr>
            <w:del w:id="419" w:author="Cedric.Sauvage" w:date="2012-10-02T08:47:00Z">
              <w:r w:rsidDel="004702EA">
                <w:rPr>
                  <w:rFonts w:ascii="Arial (W1)" w:hAnsi="Arial (W1)"/>
                  <w:snapToGrid w:val="0"/>
                  <w:vanish/>
                  <w:color w:val="008000"/>
                  <w:sz w:val="16"/>
                  <w:u w:val="dotted"/>
                  <w:lang w:val="en-US" w:eastAsia="fr-FR"/>
                </w:rPr>
                <w:delText>INT_EEP_00251</w:delText>
              </w:r>
              <w:bookmarkStart w:id="420" w:name="_Toc337025203"/>
              <w:bookmarkStart w:id="421" w:name="_Toc337109483"/>
              <w:bookmarkEnd w:id="420"/>
              <w:bookmarkEnd w:id="421"/>
            </w:del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Del="004702EA" w:rsidRDefault="004141F1">
            <w:pPr>
              <w:pStyle w:val="Para1"/>
              <w:spacing w:before="0"/>
              <w:ind w:left="0"/>
              <w:jc w:val="center"/>
              <w:rPr>
                <w:del w:id="422" w:author="Cedric.Sauvage" w:date="2012-10-02T08:47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del w:id="423" w:author="Cedric.Sauvage" w:date="2012-10-02T08:47:00Z">
              <w:r w:rsidDel="004702E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N</w:delText>
              </w:r>
              <w:bookmarkStart w:id="424" w:name="_Toc337025204"/>
              <w:bookmarkStart w:id="425" w:name="_Toc337109484"/>
              <w:bookmarkEnd w:id="424"/>
              <w:bookmarkEnd w:id="425"/>
            </w:del>
          </w:p>
        </w:tc>
        <w:tc>
          <w:tcPr>
            <w:tcW w:w="7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Del="004702EA" w:rsidRDefault="004141F1">
            <w:pPr>
              <w:pStyle w:val="Para1"/>
              <w:spacing w:before="0"/>
              <w:ind w:left="0"/>
              <w:jc w:val="left"/>
              <w:rPr>
                <w:del w:id="426" w:author="Cedric.Sauvage" w:date="2012-10-02T08:47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del w:id="427" w:author="Cedric.Sauvage" w:date="2012-10-02T08:47:00Z">
              <w:r w:rsidDel="004702E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Test the read access of the EEPROM through the service EEP_ReadBuffer</w:delText>
              </w:r>
              <w:bookmarkStart w:id="428" w:name="_Toc337025205"/>
              <w:bookmarkStart w:id="429" w:name="_Toc337109485"/>
              <w:bookmarkEnd w:id="428"/>
              <w:bookmarkEnd w:id="429"/>
            </w:del>
          </w:p>
        </w:tc>
        <w:bookmarkStart w:id="430" w:name="_Toc337025206"/>
        <w:bookmarkStart w:id="431" w:name="_Toc337109486"/>
        <w:bookmarkEnd w:id="430"/>
        <w:bookmarkEnd w:id="431"/>
      </w:tr>
      <w:tr w:rsidR="004141F1" w:rsidDel="004702EA">
        <w:tblPrEx>
          <w:tblCellMar>
            <w:top w:w="0" w:type="dxa"/>
            <w:bottom w:w="0" w:type="dxa"/>
          </w:tblCellMar>
        </w:tblPrEx>
        <w:trPr>
          <w:cantSplit/>
          <w:trHeight w:val="397"/>
          <w:hidden/>
          <w:del w:id="432" w:author="Cedric.Sauvage" w:date="2012-10-02T08:47:00Z"/>
        </w:trPr>
        <w:tc>
          <w:tcPr>
            <w:tcW w:w="10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Del="004702EA" w:rsidRDefault="004141F1">
            <w:pPr>
              <w:pStyle w:val="Para1"/>
              <w:spacing w:before="0"/>
              <w:ind w:left="0"/>
              <w:jc w:val="center"/>
              <w:rPr>
                <w:del w:id="433" w:author="Cedric.Sauvage" w:date="2012-10-02T08:47:00Z"/>
                <w:rFonts w:ascii="Arial (W1)" w:hAnsi="Arial (W1)"/>
                <w:b/>
                <w:vanish/>
                <w:color w:val="008000"/>
                <w:sz w:val="16"/>
                <w:u w:val="dotted"/>
                <w:lang w:val="en-US"/>
              </w:rPr>
            </w:pPr>
            <w:del w:id="434" w:author="Cedric.Sauvage" w:date="2012-10-02T08:47:00Z">
              <w:r w:rsidDel="004702EA">
                <w:rPr>
                  <w:rFonts w:ascii="Arial (W1)" w:hAnsi="Arial (W1)"/>
                  <w:b/>
                  <w:vanish/>
                  <w:color w:val="008000"/>
                  <w:sz w:val="16"/>
                  <w:u w:val="dotted"/>
                  <w:lang w:val="en-US"/>
                </w:rPr>
                <w:delText>Write accesses</w:delText>
              </w:r>
              <w:bookmarkStart w:id="435" w:name="_Toc337025207"/>
              <w:bookmarkStart w:id="436" w:name="_Toc337109487"/>
              <w:bookmarkEnd w:id="435"/>
              <w:bookmarkEnd w:id="436"/>
            </w:del>
          </w:p>
        </w:tc>
        <w:bookmarkStart w:id="437" w:name="_Toc337025208"/>
        <w:bookmarkStart w:id="438" w:name="_Toc337109488"/>
        <w:bookmarkEnd w:id="437"/>
        <w:bookmarkEnd w:id="438"/>
      </w:tr>
      <w:tr w:rsidR="004141F1" w:rsidDel="004702EA">
        <w:tblPrEx>
          <w:tblCellMar>
            <w:top w:w="0" w:type="dxa"/>
            <w:bottom w:w="0" w:type="dxa"/>
          </w:tblCellMar>
        </w:tblPrEx>
        <w:trPr>
          <w:cantSplit/>
          <w:trHeight w:val="397"/>
          <w:hidden/>
          <w:del w:id="439" w:author="Cedric.Sauvage" w:date="2012-10-02T08:47:00Z"/>
        </w:trPr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Del="004702EA" w:rsidRDefault="008D6734">
            <w:pPr>
              <w:jc w:val="center"/>
              <w:rPr>
                <w:del w:id="440" w:author="Cedric.Sauvage" w:date="2012-10-02T08:47:00Z"/>
                <w:rFonts w:ascii="Arial (W1)" w:hAnsi="Arial (W1)"/>
                <w:snapToGrid w:val="0"/>
                <w:vanish/>
                <w:color w:val="008000"/>
                <w:sz w:val="16"/>
                <w:u w:val="dotted"/>
                <w:lang w:val="en-US" w:eastAsia="fr-FR"/>
              </w:rPr>
            </w:pPr>
            <w:del w:id="441" w:author="Cedric.Sauvage" w:date="2012-10-02T08:47:00Z">
              <w:r w:rsidDel="004702EA">
                <w:rPr>
                  <w:rFonts w:ascii="Arial (W1)" w:hAnsi="Arial (W1)"/>
                  <w:snapToGrid w:val="0"/>
                  <w:vanish/>
                  <w:color w:val="008000"/>
                  <w:sz w:val="16"/>
                  <w:u w:val="dotted"/>
                  <w:lang w:val="en-US" w:eastAsia="fr-FR"/>
                </w:rPr>
                <w:delText>INT_EEP_00300</w:delText>
              </w:r>
              <w:bookmarkStart w:id="442" w:name="_Toc337025209"/>
              <w:bookmarkStart w:id="443" w:name="_Toc337109489"/>
              <w:bookmarkEnd w:id="442"/>
              <w:bookmarkEnd w:id="443"/>
            </w:del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Del="004702EA" w:rsidRDefault="004141F1">
            <w:pPr>
              <w:pStyle w:val="Para1"/>
              <w:spacing w:before="0"/>
              <w:ind w:left="0"/>
              <w:jc w:val="center"/>
              <w:rPr>
                <w:del w:id="444" w:author="Cedric.Sauvage" w:date="2012-10-02T08:47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del w:id="445" w:author="Cedric.Sauvage" w:date="2012-10-02T08:47:00Z">
              <w:r w:rsidDel="004702E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N</w:delText>
              </w:r>
              <w:bookmarkStart w:id="446" w:name="_Toc337025210"/>
              <w:bookmarkStart w:id="447" w:name="_Toc337109490"/>
              <w:bookmarkEnd w:id="446"/>
              <w:bookmarkEnd w:id="447"/>
            </w:del>
          </w:p>
        </w:tc>
        <w:tc>
          <w:tcPr>
            <w:tcW w:w="7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Del="004702EA" w:rsidRDefault="004141F1">
            <w:pPr>
              <w:pStyle w:val="Para1"/>
              <w:spacing w:before="0"/>
              <w:ind w:left="0"/>
              <w:jc w:val="left"/>
              <w:rPr>
                <w:del w:id="448" w:author="Cedric.Sauvage" w:date="2012-10-02T08:47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del w:id="449" w:author="Cedric.Sauvage" w:date="2012-10-02T08:47:00Z">
              <w:r w:rsidDel="004702E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Test the write access of the EEPROM using EEP_ucWriteBuffer</w:delText>
              </w:r>
              <w:bookmarkStart w:id="450" w:name="_Toc337025211"/>
              <w:bookmarkStart w:id="451" w:name="_Toc337109491"/>
              <w:bookmarkEnd w:id="450"/>
              <w:bookmarkEnd w:id="451"/>
            </w:del>
          </w:p>
        </w:tc>
        <w:bookmarkStart w:id="452" w:name="_Toc337025212"/>
        <w:bookmarkStart w:id="453" w:name="_Toc337109492"/>
        <w:bookmarkEnd w:id="452"/>
        <w:bookmarkEnd w:id="453"/>
      </w:tr>
    </w:tbl>
    <w:p w:rsidR="004141F1" w:rsidDel="004702EA" w:rsidRDefault="004141F1">
      <w:pPr>
        <w:rPr>
          <w:del w:id="454" w:author="Cedric.Sauvage" w:date="2012-10-02T08:47:00Z"/>
          <w:lang w:val="en-US"/>
        </w:rPr>
      </w:pPr>
      <w:bookmarkStart w:id="455" w:name="_Toc337025213"/>
      <w:bookmarkStart w:id="456" w:name="_Toc337109493"/>
      <w:bookmarkEnd w:id="455"/>
      <w:bookmarkEnd w:id="456"/>
    </w:p>
    <w:p w:rsidR="00221AF7" w:rsidRDefault="008D6734">
      <w:pPr>
        <w:pStyle w:val="Titre2"/>
        <w:rPr>
          <w:lang w:val="en-US"/>
        </w:rPr>
      </w:pPr>
      <w:r>
        <w:rPr>
          <w:lang w:val="en-US"/>
        </w:rPr>
        <w:br w:type="page"/>
      </w:r>
      <w:bookmarkStart w:id="457" w:name="_Toc337109494"/>
      <w:r w:rsidR="00484F72">
        <w:rPr>
          <w:lang w:val="en-US"/>
        </w:rPr>
        <w:lastRenderedPageBreak/>
        <w:t xml:space="preserve">Tests </w:t>
      </w:r>
      <w:r w:rsidR="00FF2D29">
        <w:rPr>
          <w:lang w:val="en-US"/>
        </w:rPr>
        <w:t>for</w:t>
      </w:r>
      <w:ins w:id="458" w:author="Cedric.Sauvage" w:date="2012-10-02T16:53:00Z">
        <w:r w:rsidR="00E61F8C">
          <w:rPr>
            <w:lang w:val="en-US"/>
          </w:rPr>
          <w:t xml:space="preserve"> </w:t>
        </w:r>
      </w:ins>
      <w:del w:id="459" w:author="Cedric.Sauvage" w:date="2012-10-02T08:53:00Z">
        <w:r w:rsidR="00FF2D29" w:rsidDel="00A177C7">
          <w:rPr>
            <w:lang w:val="en-US"/>
          </w:rPr>
          <w:delText xml:space="preserve"> </w:delText>
        </w:r>
      </w:del>
      <w:proofErr w:type="spellStart"/>
      <w:ins w:id="460" w:author="Cedric.Sauvage" w:date="2012-10-02T16:53:00Z">
        <w:r w:rsidR="00E61F8C" w:rsidRPr="004702EA">
          <w:rPr>
            <w:lang w:val="en-US"/>
          </w:rPr>
          <w:t>BFS_runBeltFunctionSelection</w:t>
        </w:r>
      </w:ins>
      <w:bookmarkEnd w:id="457"/>
      <w:proofErr w:type="spellEnd"/>
      <w:del w:id="461" w:author="Cedric.Sauvage" w:date="2012-10-02T16:53:00Z">
        <w:r w:rsidR="00FF2D29" w:rsidDel="00E61F8C">
          <w:rPr>
            <w:lang w:val="en-US"/>
          </w:rPr>
          <w:delText>function</w:delText>
        </w:r>
      </w:del>
    </w:p>
    <w:p w:rsidR="00FF2D29" w:rsidRPr="003654DB" w:rsidDel="00E61F8C" w:rsidRDefault="00484F72" w:rsidP="00484F72">
      <w:pPr>
        <w:rPr>
          <w:del w:id="462" w:author="Cedric.Sauvage" w:date="2012-10-02T16:53:00Z"/>
          <w:rFonts w:ascii="Arial (W1)" w:hAnsi="Arial (W1)"/>
          <w:vanish/>
          <w:color w:val="008000"/>
          <w:sz w:val="16"/>
          <w:szCs w:val="16"/>
          <w:u w:val="dotted"/>
          <w:lang w:val="en-US"/>
        </w:rPr>
      </w:pPr>
      <w:del w:id="463" w:author="Cedric.Sauvage" w:date="2012-10-02T16:53:00Z"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To help you to structure your tests, it may be interesting to gather the tests about the same theme. You can create a chapter per theme</w:delText>
        </w:r>
        <w:r w:rsidR="00FF2D29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 or function</w:delText>
        </w:r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 and then the test number can use the chapter</w:delText>
        </w:r>
        <w:r w:rsidR="0063252C"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 number (see following chapter)</w:delText>
        </w:r>
        <w:r w:rsidR="00FF2D29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.</w:delText>
        </w:r>
        <w:r w:rsidR="00607AC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 </w:delText>
        </w:r>
        <w:r w:rsidR="00607ACB" w:rsidRPr="00607AC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Then, a test can be added or removed without changing the logic of the tests sequence.</w:delText>
        </w:r>
        <w:r w:rsidR="00607AC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 </w:delText>
        </w:r>
        <w:r w:rsidR="00FF2D29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Function </w:delText>
        </w:r>
        <w:r w:rsidR="00966569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must be r</w:delText>
        </w:r>
        <w:r w:rsidR="00FF2D29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eplace</w:delText>
        </w:r>
        <w:r w:rsidR="00966569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d by the tested function</w:delText>
        </w:r>
        <w:r w:rsidR="00607AC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/theme/</w:delText>
        </w:r>
        <w:r w:rsidR="00966569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functionality</w:delText>
        </w:r>
        <w:r w:rsidR="00FF2D29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.</w:delText>
        </w:r>
        <w:bookmarkStart w:id="464" w:name="_Toc337025215"/>
        <w:bookmarkStart w:id="465" w:name="_Toc337109495"/>
        <w:bookmarkEnd w:id="464"/>
        <w:bookmarkEnd w:id="465"/>
      </w:del>
    </w:p>
    <w:p w:rsidR="00484F72" w:rsidRPr="00484F72" w:rsidRDefault="004141F1" w:rsidP="00484F72">
      <w:pPr>
        <w:pStyle w:val="Titre3"/>
      </w:pPr>
      <w:del w:id="466" w:author="Cedric.Sauvage" w:date="2012-10-02T16:54:00Z">
        <w:r w:rsidDel="00E61F8C">
          <w:delText xml:space="preserve">Test </w:delText>
        </w:r>
        <w:r w:rsidR="00713DFA" w:rsidDel="00E61F8C">
          <w:delText>Id</w:delText>
        </w:r>
      </w:del>
      <w:bookmarkStart w:id="467" w:name="_Toc337109496"/>
      <w:ins w:id="468" w:author="Cedric.Sauvage" w:date="2012-10-02T16:53:00Z">
        <w:r w:rsidR="00E61F8C">
          <w:t>INT_BFS_01001</w:t>
        </w:r>
      </w:ins>
      <w:r w:rsidR="00713DFA">
        <w:t xml:space="preserve">: </w:t>
      </w:r>
      <w:ins w:id="469" w:author="Cedric.Sauvage" w:date="2012-10-02T16:54:00Z">
        <w:r w:rsidR="00E61F8C">
          <w:t>Period call and scheduling</w:t>
        </w:r>
      </w:ins>
      <w:bookmarkEnd w:id="467"/>
      <w:del w:id="470" w:author="Cedric.Sauvage" w:date="2012-10-02T16:54:00Z">
        <w:r w:rsidR="00713DFA" w:rsidDel="00E61F8C">
          <w:delText>purpose of the test</w:delText>
        </w:r>
      </w:del>
    </w:p>
    <w:p w:rsidR="00E102EE" w:rsidRPr="003654DB" w:rsidDel="00E61F8C" w:rsidRDefault="00E102EE" w:rsidP="00E102EE">
      <w:pPr>
        <w:rPr>
          <w:del w:id="471" w:author="Cedric.Sauvage" w:date="2012-10-02T16:56:00Z"/>
          <w:rFonts w:ascii="Arial (W1)" w:hAnsi="Arial (W1)"/>
          <w:vanish/>
          <w:color w:val="008000"/>
          <w:sz w:val="16"/>
          <w:szCs w:val="16"/>
          <w:u w:val="dotted"/>
          <w:lang w:val="en-US"/>
        </w:rPr>
      </w:pPr>
      <w:del w:id="472" w:author="Cedric.Sauvage" w:date="2012-10-02T16:56:00Z"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Important for </w:delText>
        </w:r>
        <w:r w:rsidRPr="003654DB" w:rsidDel="00E61F8C">
          <w:rPr>
            <w:rFonts w:ascii="Arial (W1)" w:hAnsi="Arial (W1)"/>
            <w:b/>
            <w:vanish/>
            <w:color w:val="008000"/>
            <w:sz w:val="16"/>
            <w:szCs w:val="16"/>
            <w:u w:val="dotted"/>
            <w:lang w:val="en-US"/>
          </w:rPr>
          <w:delText>traceability</w:delText>
        </w:r>
        <w:r w:rsidR="00E17081"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 tool</w:delText>
        </w:r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:</w:delText>
        </w:r>
      </w:del>
    </w:p>
    <w:p w:rsidR="00E102EE" w:rsidRPr="003654DB" w:rsidDel="00E61F8C" w:rsidRDefault="005636AE" w:rsidP="00E102EE">
      <w:pPr>
        <w:rPr>
          <w:del w:id="473" w:author="Cedric.Sauvage" w:date="2012-10-02T16:56:00Z"/>
          <w:rFonts w:ascii="Arial (W1)" w:hAnsi="Arial (W1)"/>
          <w:vanish/>
          <w:color w:val="008000"/>
          <w:sz w:val="16"/>
          <w:szCs w:val="16"/>
          <w:u w:val="dotted"/>
          <w:lang w:val="en-US"/>
        </w:rPr>
      </w:pPr>
      <w:del w:id="474" w:author="Cedric.Sauvage" w:date="2012-10-02T16:56:00Z"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T</w:delText>
        </w:r>
        <w:r w:rsidR="00E102EE"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his template </w:delText>
        </w:r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is</w:delText>
        </w:r>
        <w:r w:rsidR="00E102EE"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 used for a SW Module Integration Test Plan or SW Global Integration Test Plan</w:delText>
        </w:r>
      </w:del>
    </w:p>
    <w:p w:rsidR="005636AE" w:rsidRPr="003654DB" w:rsidDel="00E61F8C" w:rsidRDefault="005636AE" w:rsidP="005636AE">
      <w:pPr>
        <w:numPr>
          <w:ilvl w:val="0"/>
          <w:numId w:val="3"/>
          <w:numberingChange w:id="475" w:author="francine.chambin" w:date="2010-04-27T11:18:00Z" w:original=""/>
        </w:numPr>
        <w:rPr>
          <w:del w:id="476" w:author="Cedric.Sauvage" w:date="2012-10-02T16:56:00Z"/>
          <w:rFonts w:ascii="Arial (W1)" w:hAnsi="Arial (W1)"/>
          <w:vanish/>
          <w:color w:val="008000"/>
          <w:sz w:val="16"/>
          <w:szCs w:val="16"/>
          <w:u w:val="dotted"/>
          <w:lang w:val="en-US"/>
        </w:rPr>
      </w:pPr>
      <w:del w:id="477" w:author="Cedric.Sauvage" w:date="2012-10-02T16:56:00Z"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For </w:delText>
        </w:r>
        <w:r w:rsidRPr="003654DB" w:rsidDel="00E61F8C">
          <w:rPr>
            <w:rFonts w:ascii="Arial (W1)" w:hAnsi="Arial (W1)"/>
            <w:b/>
            <w:vanish/>
            <w:color w:val="008000"/>
            <w:sz w:val="16"/>
            <w:szCs w:val="16"/>
            <w:u w:val="dotted"/>
            <w:lang w:val="en-US"/>
          </w:rPr>
          <w:delText>SW Module Integration Test Plan</w:delText>
        </w:r>
      </w:del>
    </w:p>
    <w:p w:rsidR="00E102EE" w:rsidRPr="003654DB" w:rsidDel="00E61F8C" w:rsidRDefault="00E102EE" w:rsidP="005636AE">
      <w:pPr>
        <w:ind w:left="709"/>
        <w:rPr>
          <w:del w:id="478" w:author="Cedric.Sauvage" w:date="2012-10-02T16:56:00Z"/>
          <w:rFonts w:ascii="Arial (W1)" w:hAnsi="Arial (W1)"/>
          <w:vanish/>
          <w:color w:val="008000"/>
          <w:sz w:val="16"/>
          <w:szCs w:val="16"/>
          <w:u w:val="dotted"/>
          <w:lang w:val="en-US"/>
        </w:rPr>
      </w:pPr>
      <w:del w:id="479" w:author="Cedric.Sauvage" w:date="2012-10-02T16:56:00Z">
        <w:r w:rsidRPr="003654DB" w:rsidDel="00E61F8C">
          <w:rPr>
            <w:rFonts w:ascii="Arial (W1)" w:hAnsi="Arial (W1)"/>
            <w:b/>
            <w:vanish/>
            <w:color w:val="008000"/>
            <w:sz w:val="16"/>
            <w:szCs w:val="16"/>
            <w:u w:val="dotted"/>
            <w:lang w:val="en-US"/>
          </w:rPr>
          <w:delText>Test Id = INT_MOD_XXXXX</w:delText>
        </w:r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 </w:delText>
        </w:r>
      </w:del>
    </w:p>
    <w:p w:rsidR="00E102EE" w:rsidRPr="003654DB" w:rsidDel="00E61F8C" w:rsidRDefault="00E102EE" w:rsidP="005636AE">
      <w:pPr>
        <w:ind w:left="709"/>
        <w:rPr>
          <w:del w:id="480" w:author="Cedric.Sauvage" w:date="2012-10-02T16:56:00Z"/>
          <w:rFonts w:ascii="Arial (W1)" w:hAnsi="Arial (W1)"/>
          <w:vanish/>
          <w:color w:val="008000"/>
          <w:sz w:val="16"/>
          <w:szCs w:val="16"/>
          <w:u w:val="dotted"/>
          <w:lang w:val="en-US"/>
        </w:rPr>
      </w:pPr>
      <w:del w:id="481" w:author="Cedric.Sauvage" w:date="2012-10-02T16:56:00Z"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(MOD: </w:delText>
        </w:r>
        <w:r w:rsidR="005636AE"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SW component trigram, </w:delText>
        </w:r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XXXXX: test number)</w:delText>
        </w:r>
      </w:del>
    </w:p>
    <w:p w:rsidR="005636AE" w:rsidRPr="003654DB" w:rsidDel="00E61F8C" w:rsidRDefault="005636AE" w:rsidP="005636AE">
      <w:pPr>
        <w:numPr>
          <w:ilvl w:val="0"/>
          <w:numId w:val="3"/>
          <w:numberingChange w:id="482" w:author="francine.chambin" w:date="2010-04-27T11:18:00Z" w:original=""/>
        </w:numPr>
        <w:rPr>
          <w:del w:id="483" w:author="Cedric.Sauvage" w:date="2012-10-02T16:56:00Z"/>
          <w:rFonts w:ascii="Arial (W1)" w:hAnsi="Arial (W1)"/>
          <w:vanish/>
          <w:color w:val="008000"/>
          <w:sz w:val="16"/>
          <w:szCs w:val="16"/>
          <w:u w:val="dotted"/>
          <w:lang w:val="en-US"/>
        </w:rPr>
      </w:pPr>
      <w:del w:id="484" w:author="Cedric.Sauvage" w:date="2012-10-02T16:56:00Z"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For </w:delText>
        </w:r>
        <w:r w:rsidRPr="003654DB" w:rsidDel="00E61F8C">
          <w:rPr>
            <w:rFonts w:ascii="Arial (W1)" w:hAnsi="Arial (W1)"/>
            <w:b/>
            <w:vanish/>
            <w:color w:val="008000"/>
            <w:sz w:val="16"/>
            <w:szCs w:val="16"/>
            <w:u w:val="dotted"/>
            <w:lang w:val="en-US"/>
          </w:rPr>
          <w:delText>SW Global Integration Test Plan</w:delText>
        </w:r>
      </w:del>
    </w:p>
    <w:p w:rsidR="005636AE" w:rsidRPr="003654DB" w:rsidDel="00E61F8C" w:rsidRDefault="005636AE" w:rsidP="005636AE">
      <w:pPr>
        <w:ind w:left="709"/>
        <w:rPr>
          <w:del w:id="485" w:author="Cedric.Sauvage" w:date="2012-10-02T16:56:00Z"/>
          <w:rFonts w:ascii="Arial (W1)" w:hAnsi="Arial (W1)"/>
          <w:b/>
          <w:vanish/>
          <w:color w:val="008000"/>
          <w:sz w:val="16"/>
          <w:szCs w:val="16"/>
          <w:u w:val="dotted"/>
          <w:lang w:val="en-US"/>
        </w:rPr>
      </w:pPr>
      <w:del w:id="486" w:author="Cedric.Sauvage" w:date="2012-10-02T16:56:00Z">
        <w:r w:rsidRPr="003654DB" w:rsidDel="00E61F8C">
          <w:rPr>
            <w:rFonts w:ascii="Arial (W1)" w:hAnsi="Arial (W1)"/>
            <w:b/>
            <w:vanish/>
            <w:color w:val="008000"/>
            <w:sz w:val="16"/>
            <w:szCs w:val="16"/>
            <w:u w:val="dotted"/>
            <w:lang w:val="en-US"/>
          </w:rPr>
          <w:delText>Test Id = INT_GLO_XXXXX</w:delText>
        </w:r>
      </w:del>
    </w:p>
    <w:p w:rsidR="005636AE" w:rsidRPr="003654DB" w:rsidDel="00E61F8C" w:rsidRDefault="005636AE" w:rsidP="005636AE">
      <w:pPr>
        <w:ind w:left="709"/>
        <w:rPr>
          <w:del w:id="487" w:author="Cedric.Sauvage" w:date="2012-10-02T16:56:00Z"/>
          <w:rFonts w:ascii="Arial (W1)" w:hAnsi="Arial (W1)"/>
          <w:vanish/>
          <w:color w:val="008000"/>
          <w:sz w:val="16"/>
          <w:szCs w:val="16"/>
          <w:u w:val="dotted"/>
          <w:lang w:val="en-US"/>
        </w:rPr>
      </w:pPr>
      <w:del w:id="488" w:author="Cedric.Sauvage" w:date="2012-10-02T16:56:00Z"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(GLO: </w:delText>
        </w:r>
        <w:r w:rsidRPr="003654DB" w:rsidDel="00E61F8C">
          <w:rPr>
            <w:rFonts w:ascii="Arial (W1)" w:hAnsi="Arial (W1)"/>
            <w:bCs/>
            <w:vanish/>
            <w:color w:val="008000"/>
            <w:sz w:val="16"/>
            <w:szCs w:val="16"/>
            <w:u w:val="dotted"/>
            <w:lang w:val="en-US"/>
          </w:rPr>
          <w:delText>must not change</w:delText>
        </w:r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, XXXXX: test number)</w:delText>
        </w:r>
      </w:del>
    </w:p>
    <w:p w:rsidR="0063252C" w:rsidRPr="003654DB" w:rsidDel="00E61F8C" w:rsidRDefault="0063252C" w:rsidP="0063252C">
      <w:pPr>
        <w:rPr>
          <w:del w:id="489" w:author="Cedric.Sauvage" w:date="2012-10-02T16:56:00Z"/>
          <w:rFonts w:ascii="Arial (W1)" w:hAnsi="Arial (W1)"/>
          <w:vanish/>
          <w:color w:val="008000"/>
          <w:sz w:val="16"/>
          <w:szCs w:val="16"/>
          <w:u w:val="dotted"/>
          <w:lang w:val="en-US"/>
        </w:rPr>
      </w:pPr>
      <w:del w:id="490" w:author="Cedric.Sauvage" w:date="2012-10-02T16:56:00Z"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The two first digits of the test number: </w:delText>
        </w:r>
        <w:r w:rsidRPr="003654DB" w:rsidDel="00E61F8C">
          <w:rPr>
            <w:rFonts w:ascii="Arial (W1)" w:hAnsi="Arial (W1)"/>
            <w:b/>
            <w:vanish/>
            <w:color w:val="008000"/>
            <w:sz w:val="16"/>
            <w:szCs w:val="16"/>
            <w:u w:val="dotted"/>
            <w:lang w:val="en-US"/>
          </w:rPr>
          <w:delText>XX</w:delText>
        </w:r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XXX: </w:delText>
        </w:r>
        <w:r w:rsidR="0055529B"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correspond</w:delText>
        </w:r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 to the number of the “Word Title 2”</w:delText>
        </w:r>
        <w:r w:rsidR="0055529B"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 (the Word Title 1 is always equal to 6).</w:delText>
        </w:r>
      </w:del>
    </w:p>
    <w:p w:rsidR="0063252C" w:rsidRPr="003654DB" w:rsidDel="00E61F8C" w:rsidRDefault="0055529B" w:rsidP="0063252C">
      <w:pPr>
        <w:rPr>
          <w:del w:id="491" w:author="Cedric.Sauvage" w:date="2012-10-02T16:56:00Z"/>
          <w:rFonts w:ascii="Arial (W1)" w:hAnsi="Arial (W1)"/>
          <w:vanish/>
          <w:color w:val="008000"/>
          <w:sz w:val="16"/>
          <w:szCs w:val="16"/>
          <w:u w:val="dotted"/>
          <w:lang w:val="en-US"/>
        </w:rPr>
      </w:pPr>
      <w:del w:id="492" w:author="Cedric.Sauvage" w:date="2012-10-02T16:56:00Z"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The three following digits of the test number: XX</w:delText>
        </w:r>
        <w:r w:rsidRPr="003654DB" w:rsidDel="00E61F8C">
          <w:rPr>
            <w:rFonts w:ascii="Arial (W1)" w:hAnsi="Arial (W1)"/>
            <w:b/>
            <w:vanish/>
            <w:color w:val="008000"/>
            <w:sz w:val="16"/>
            <w:szCs w:val="16"/>
            <w:u w:val="dotted"/>
            <w:lang w:val="en-US"/>
          </w:rPr>
          <w:delText>XXX</w:delText>
        </w:r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: correspond to the number of the “Word Title 3” </w:delText>
        </w:r>
      </w:del>
    </w:p>
    <w:p w:rsidR="0055529B" w:rsidRPr="003654DB" w:rsidDel="00E61F8C" w:rsidRDefault="003654DB" w:rsidP="0063252C">
      <w:pPr>
        <w:rPr>
          <w:del w:id="493" w:author="Cedric.Sauvage" w:date="2012-10-02T16:56:00Z"/>
          <w:rFonts w:ascii="Arial (W1)" w:hAnsi="Arial (W1)"/>
          <w:vanish/>
          <w:color w:val="008000"/>
          <w:sz w:val="16"/>
          <w:szCs w:val="16"/>
          <w:u w:val="dotted"/>
          <w:lang w:val="en-US"/>
        </w:rPr>
      </w:pPr>
      <w:del w:id="494" w:author="Cedric.Sauvage" w:date="2012-10-02T16:56:00Z"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 xml:space="preserve">(Example: </w:delText>
        </w:r>
        <w:r w:rsidR="0055529B"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XXXXX = 01001 for this chapter. If the chapter was 6.17.25, the test number would be 17025</w:delText>
        </w:r>
        <w:r w:rsidRPr="003654DB" w:rsidDel="00E61F8C">
          <w:rPr>
            <w:rFonts w:ascii="Arial (W1)" w:hAnsi="Arial (W1)"/>
            <w:vanish/>
            <w:color w:val="008000"/>
            <w:sz w:val="16"/>
            <w:szCs w:val="16"/>
            <w:u w:val="dotted"/>
            <w:lang w:val="en-US"/>
          </w:rPr>
          <w:delText>.)</w:delText>
        </w:r>
      </w:del>
    </w:p>
    <w:p w:rsidR="004141F1" w:rsidRDefault="004141F1">
      <w:pPr>
        <w:pStyle w:val="Para2"/>
        <w:spacing w:before="0"/>
        <w:rPr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4141F1" w:rsidTr="00D21503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0B1707" w:rsidTr="00D21503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0B1707" w:rsidRDefault="000B1707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707" w:rsidRDefault="000B1707" w:rsidP="00E61F8C">
            <w:pPr>
              <w:rPr>
                <w:color w:val="000000"/>
                <w:lang w:val="en-US"/>
              </w:rPr>
              <w:pPrChange w:id="495" w:author="Cedric.Sauvage" w:date="2012-10-02T16:56:00Z">
                <w:pPr/>
              </w:pPrChange>
            </w:pPr>
            <w:r>
              <w:rPr>
                <w:b/>
                <w:color w:val="000000"/>
                <w:lang w:val="en-US"/>
              </w:rPr>
              <w:t>Type of the test:</w:t>
            </w:r>
            <w:ins w:id="496" w:author="Cedric.Sauvage" w:date="2012-10-02T16:56:00Z">
              <w:r w:rsidR="00E61F8C">
                <w:rPr>
                  <w:b/>
                  <w:color w:val="000000"/>
                  <w:lang w:val="en-US"/>
                </w:rPr>
                <w:t xml:space="preserve"> N</w:t>
              </w:r>
            </w:ins>
            <w:del w:id="497" w:author="Cedric.Sauvage" w:date="2012-10-02T16:56:00Z">
              <w:r w:rsidDel="00E61F8C">
                <w:rPr>
                  <w:b/>
                  <w:color w:val="000000"/>
                  <w:lang w:val="en-US"/>
                </w:rPr>
                <w:delText xml:space="preserve"> </w:delText>
              </w:r>
              <w:r w:rsidR="000B6F8C" w:rsidDel="00E61F8C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N, R, E or Q</w:delText>
              </w:r>
            </w:del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0B1707" w:rsidRDefault="000B1707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 w:rsidTr="00D21503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rPr>
                <w:ins w:id="498" w:author="Cedric.Sauvage" w:date="2012-10-02T16:56:00Z"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Purpose of the test:</w:t>
            </w:r>
          </w:p>
          <w:p w:rsidR="00E61F8C" w:rsidRPr="00E61F8C" w:rsidRDefault="00E61F8C">
            <w:pPr>
              <w:rPr>
                <w:color w:val="000000"/>
                <w:lang w:val="en-US"/>
                <w:rPrChange w:id="499" w:author="Cedric.Sauvage" w:date="2012-10-02T16:56:00Z">
                  <w:rPr>
                    <w:b/>
                    <w:color w:val="000000"/>
                    <w:lang w:val="en-US"/>
                  </w:rPr>
                </w:rPrChange>
              </w:rPr>
            </w:pPr>
            <w:ins w:id="500" w:author="Cedric.Sauvage" w:date="2012-10-02T16:56:00Z">
              <w:r>
                <w:rPr>
                  <w:color w:val="000000"/>
                  <w:lang w:val="en-US"/>
                </w:rPr>
                <w:t>The goal of this test is to check the periodicity of the BFS main function call and to check that the first call is performed after the RTE initialization function</w:t>
              </w:r>
            </w:ins>
          </w:p>
          <w:p w:rsidR="004141F1" w:rsidRDefault="004D058B" w:rsidP="003654DB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  <w:del w:id="501" w:author="Cedric.Sauvage" w:date="2012-10-02T16:57:00Z">
              <w:r w:rsidRPr="004D058B" w:rsidDel="00E61F8C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Briefly sum-up the purpose of the test.</w:delText>
              </w:r>
            </w:del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rPr>
                <w:ins w:id="502" w:author="Cedric.Sauvage" w:date="2012-10-02T16:57:00Z"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Environment:</w:t>
            </w:r>
          </w:p>
          <w:p w:rsidR="00E61F8C" w:rsidRDefault="00E61F8C">
            <w:pPr>
              <w:rPr>
                <w:ins w:id="503" w:author="Cedric.Sauvage" w:date="2012-10-02T16:57:00Z"/>
                <w:color w:val="000000"/>
                <w:lang w:val="en-US"/>
              </w:rPr>
            </w:pPr>
            <w:ins w:id="504" w:author="Cedric.Sauvage" w:date="2012-10-02T16:57:00Z">
              <w:r>
                <w:rPr>
                  <w:color w:val="000000"/>
                  <w:lang w:val="en-US"/>
                </w:rPr>
                <w:t>CAN environment to stay alive.</w:t>
              </w:r>
            </w:ins>
          </w:p>
          <w:p w:rsidR="00E61F8C" w:rsidRDefault="00E61F8C">
            <w:pPr>
              <w:rPr>
                <w:ins w:id="505" w:author="Cedric.Sauvage" w:date="2012-10-02T17:00:00Z"/>
                <w:color w:val="000000"/>
                <w:lang w:val="en-US"/>
              </w:rPr>
            </w:pPr>
            <w:ins w:id="506" w:author="Cedric.Sauvage" w:date="2012-10-02T16:58:00Z">
              <w:r>
                <w:rPr>
                  <w:color w:val="000000"/>
                  <w:lang w:val="en-US"/>
                </w:rPr>
                <w:t>ECU or mock-up flashed with an instrumented code.</w:t>
              </w:r>
            </w:ins>
          </w:p>
          <w:p w:rsidR="00E61F8C" w:rsidRDefault="00E44FCE">
            <w:pPr>
              <w:rPr>
                <w:ins w:id="507" w:author="Cedric.Sauvage" w:date="2012-10-02T17:17:00Z"/>
                <w:color w:val="000000"/>
                <w:lang w:val="en-US"/>
              </w:rPr>
            </w:pPr>
            <w:ins w:id="508" w:author="Cedric.Sauvage" w:date="2012-10-02T17:17:00Z">
              <w:r>
                <w:rPr>
                  <w:color w:val="000000"/>
                  <w:lang w:val="en-US"/>
                </w:rPr>
                <w:t>Debugger plugged with 2 breakpoints :</w:t>
              </w:r>
            </w:ins>
          </w:p>
          <w:p w:rsidR="00E44FCE" w:rsidRDefault="00E44FCE" w:rsidP="00E44FCE">
            <w:pPr>
              <w:numPr>
                <w:ilvl w:val="0"/>
                <w:numId w:val="17"/>
              </w:numPr>
              <w:rPr>
                <w:ins w:id="509" w:author="Cedric.Sauvage" w:date="2012-10-02T17:17:00Z"/>
                <w:color w:val="000000"/>
                <w:lang w:val="en-US"/>
              </w:rPr>
              <w:pPrChange w:id="510" w:author="Cedric.Sauvage" w:date="2012-10-02T17:17:00Z">
                <w:pPr/>
              </w:pPrChange>
            </w:pPr>
            <w:ins w:id="511" w:author="Cedric.Sauvage" w:date="2012-10-02T17:17:00Z">
              <w:r>
                <w:rPr>
                  <w:color w:val="000000"/>
                  <w:lang w:val="en-US"/>
                </w:rPr>
                <w:t xml:space="preserve">At the closing brace of </w:t>
              </w:r>
              <w:proofErr w:type="spellStart"/>
              <w:r>
                <w:rPr>
                  <w:color w:val="000000"/>
                  <w:lang w:val="en-US"/>
                </w:rPr>
                <w:t>RTE_Init</w:t>
              </w:r>
              <w:proofErr w:type="spellEnd"/>
              <w:r>
                <w:rPr>
                  <w:color w:val="000000"/>
                  <w:lang w:val="en-US"/>
                </w:rPr>
                <w:t xml:space="preserve"> function</w:t>
              </w:r>
            </w:ins>
          </w:p>
          <w:p w:rsidR="00E44FCE" w:rsidRDefault="00E44FCE" w:rsidP="00E44FCE">
            <w:pPr>
              <w:numPr>
                <w:ilvl w:val="0"/>
                <w:numId w:val="17"/>
              </w:numPr>
              <w:rPr>
                <w:ins w:id="512" w:author="Cedric.Sauvage" w:date="2012-10-02T17:17:00Z"/>
                <w:color w:val="000000"/>
                <w:lang w:val="en-US"/>
              </w:rPr>
              <w:pPrChange w:id="513" w:author="Cedric.Sauvage" w:date="2012-10-02T17:17:00Z">
                <w:pPr/>
              </w:pPrChange>
            </w:pPr>
            <w:ins w:id="514" w:author="Cedric.Sauvage" w:date="2012-10-02T17:18:00Z">
              <w:r>
                <w:rPr>
                  <w:color w:val="000000"/>
                  <w:lang w:val="en-US"/>
                </w:rPr>
                <w:t>At the beginning of BFS main function</w:t>
              </w:r>
            </w:ins>
          </w:p>
          <w:p w:rsidR="00E44FCE" w:rsidRPr="00E61F8C" w:rsidRDefault="00E44FCE">
            <w:pPr>
              <w:rPr>
                <w:color w:val="000000"/>
                <w:lang w:val="en-US"/>
                <w:rPrChange w:id="515" w:author="Cedric.Sauvage" w:date="2012-10-02T16:57:00Z">
                  <w:rPr>
                    <w:b/>
                    <w:color w:val="000000"/>
                    <w:lang w:val="en-US"/>
                  </w:rPr>
                </w:rPrChange>
              </w:rPr>
            </w:pPr>
            <w:ins w:id="516" w:author="Cedric.Sauvage" w:date="2012-10-02T17:20:00Z">
              <w:r>
                <w:rPr>
                  <w:color w:val="000000"/>
                  <w:lang w:val="en-US"/>
                </w:rPr>
                <w:t>A toggle pin at the entry of BFS main function shall be added and a scope probe shall be used at the debug pin to check the periodicity</w:t>
              </w:r>
            </w:ins>
          </w:p>
          <w:p w:rsidR="004141F1" w:rsidRPr="0062451D" w:rsidRDefault="004D058B">
            <w:pPr>
              <w:rPr>
                <w:color w:val="000000"/>
              </w:rPr>
            </w:pPr>
            <w:del w:id="517" w:author="Cedric.Sauvage" w:date="2012-10-02T17:21:00Z">
              <w:r w:rsidDel="00E44FCE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 xml:space="preserve">Describe the </w:delText>
              </w:r>
              <w:r w:rsidR="0062451D" w:rsidDel="00E44FCE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tools needed for the test</w:delText>
              </w:r>
              <w:r w:rsidDel="00E44FCE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 xml:space="preserve"> </w:delText>
              </w:r>
              <w:r w:rsidR="0062451D" w:rsidDel="00E44FCE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(</w:delText>
              </w:r>
              <w:r w:rsidDel="00E44FCE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use of emulator / debugger, CAN simulation, oscilloscope</w:delText>
              </w:r>
              <w:r w:rsidR="0062451D" w:rsidDel="00E44FCE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), debug pins, instrumented code..</w:delText>
              </w:r>
              <w:r w:rsidRPr="004D058B" w:rsidDel="00E44FCE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.</w:delText>
              </w:r>
            </w:del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rPr>
                <w:ins w:id="518" w:author="Cedric.Sauvage" w:date="2012-10-02T17:21:00Z"/>
                <w:b/>
                <w:color w:val="00000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color w:val="000000"/>
                    <w:lang w:val="en-US"/>
                  </w:rPr>
                  <w:t>INITIAL</w:t>
                </w:r>
              </w:smartTag>
              <w:r>
                <w:rPr>
                  <w:b/>
                  <w:color w:val="00000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color w:val="000000"/>
                    <w:lang w:val="en-US"/>
                  </w:rPr>
                  <w:t>STATE</w:t>
                </w:r>
              </w:smartTag>
            </w:smartTag>
            <w:r>
              <w:rPr>
                <w:b/>
                <w:color w:val="000000"/>
                <w:lang w:val="en-US"/>
              </w:rPr>
              <w:t>:</w:t>
            </w:r>
          </w:p>
          <w:p w:rsidR="00E44FCE" w:rsidRPr="00E44FCE" w:rsidRDefault="00E44FCE">
            <w:pPr>
              <w:rPr>
                <w:color w:val="000000"/>
                <w:lang w:val="en-US"/>
                <w:rPrChange w:id="519" w:author="Cedric.Sauvage" w:date="2012-10-02T17:21:00Z">
                  <w:rPr>
                    <w:b/>
                    <w:color w:val="000000"/>
                    <w:lang w:val="en-US"/>
                  </w:rPr>
                </w:rPrChange>
              </w:rPr>
            </w:pPr>
            <w:ins w:id="520" w:author="Cedric.Sauvage" w:date="2012-10-02T17:21:00Z">
              <w:r>
                <w:rPr>
                  <w:color w:val="000000"/>
                  <w:lang w:val="en-US"/>
                </w:rPr>
                <w:t>ECU flashed and not running</w:t>
              </w:r>
            </w:ins>
          </w:p>
          <w:p w:rsidR="004141F1" w:rsidRDefault="0062451D">
            <w:pPr>
              <w:rPr>
                <w:color w:val="000000"/>
                <w:lang w:val="en-US"/>
              </w:rPr>
            </w:pPr>
            <w:del w:id="521" w:author="Cedric.Sauvage" w:date="2012-10-02T17:21:00Z">
              <w:r w:rsidDel="00E44FCE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Describe here if a special configuration is needed here (EEP parameters with some particular values…)</w:delText>
              </w:r>
              <w:r w:rsidRPr="004D058B" w:rsidDel="00E44FCE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.</w:delText>
              </w:r>
            </w:del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rPr>
                <w:ins w:id="522" w:author="Cedric.Sauvage" w:date="2012-10-02T17:37:00Z"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ACTION: </w:t>
            </w:r>
          </w:p>
          <w:p w:rsidR="00423102" w:rsidRDefault="00423102">
            <w:pPr>
              <w:rPr>
                <w:ins w:id="523" w:author="Cedric.Sauvage" w:date="2012-10-02T17:29:00Z"/>
                <w:b/>
                <w:color w:val="000000"/>
                <w:lang w:val="en-US"/>
              </w:rPr>
            </w:pPr>
          </w:p>
          <w:p w:rsidR="006229E3" w:rsidRDefault="006229E3" w:rsidP="006229E3">
            <w:pPr>
              <w:pStyle w:val="Paragraphedeliste"/>
              <w:numPr>
                <w:ilvl w:val="0"/>
                <w:numId w:val="18"/>
              </w:numPr>
              <w:rPr>
                <w:ins w:id="524" w:author="Cedric.Sauvage" w:date="2012-10-02T17:30:00Z"/>
                <w:color w:val="000000"/>
                <w:lang w:val="en-US"/>
              </w:rPr>
            </w:pPr>
            <w:ins w:id="525" w:author="Cedric.Sauvage" w:date="2012-10-02T17:30:00Z">
              <w:r>
                <w:rPr>
                  <w:color w:val="000000"/>
                  <w:lang w:val="en-US"/>
                </w:rPr>
                <w:t>Perform an In Target reset of the application.</w:t>
              </w:r>
            </w:ins>
          </w:p>
          <w:p w:rsidR="006229E3" w:rsidRDefault="006229E3" w:rsidP="006229E3">
            <w:pPr>
              <w:pStyle w:val="Paragraphedeliste"/>
              <w:numPr>
                <w:ilvl w:val="0"/>
                <w:numId w:val="18"/>
              </w:numPr>
              <w:rPr>
                <w:ins w:id="526" w:author="Cedric.Sauvage" w:date="2012-10-02T17:31:00Z"/>
                <w:color w:val="000000"/>
                <w:lang w:val="en-US"/>
              </w:rPr>
            </w:pPr>
            <w:ins w:id="527" w:author="Cedric.Sauvage" w:date="2012-10-02T17:30:00Z">
              <w:r>
                <w:rPr>
                  <w:color w:val="000000"/>
                  <w:lang w:val="en-US"/>
                </w:rPr>
                <w:t>Run the application</w:t>
              </w:r>
            </w:ins>
            <w:ins w:id="528" w:author="Cedric.Sauvage" w:date="2012-10-02T17:31:00Z">
              <w:r>
                <w:rPr>
                  <w:color w:val="000000"/>
                  <w:lang w:val="en-US"/>
                </w:rPr>
                <w:t xml:space="preserve"> and wait the stop at the first breakpoint point</w:t>
              </w:r>
            </w:ins>
          </w:p>
          <w:p w:rsidR="006229E3" w:rsidRDefault="006229E3" w:rsidP="006229E3">
            <w:pPr>
              <w:pStyle w:val="Paragraphedeliste"/>
              <w:numPr>
                <w:ilvl w:val="0"/>
                <w:numId w:val="18"/>
              </w:numPr>
              <w:rPr>
                <w:ins w:id="529" w:author="Cedric.Sauvage" w:date="2012-10-02T17:31:00Z"/>
                <w:color w:val="000000"/>
                <w:lang w:val="en-US"/>
              </w:rPr>
            </w:pPr>
            <w:ins w:id="530" w:author="Cedric.Sauvage" w:date="2012-10-02T17:31:00Z">
              <w:r>
                <w:rPr>
                  <w:color w:val="000000"/>
                  <w:lang w:val="en-US"/>
                </w:rPr>
                <w:t>Press ‘Go’ button to continue until the next breakpoint</w:t>
              </w:r>
            </w:ins>
          </w:p>
          <w:p w:rsidR="006229E3" w:rsidRDefault="006229E3" w:rsidP="006229E3">
            <w:pPr>
              <w:pStyle w:val="Paragraphedeliste"/>
              <w:numPr>
                <w:ilvl w:val="0"/>
                <w:numId w:val="18"/>
              </w:numPr>
              <w:rPr>
                <w:ins w:id="531" w:author="Cedric.Sauvage" w:date="2012-10-02T17:30:00Z"/>
                <w:color w:val="000000"/>
                <w:lang w:val="en-US"/>
              </w:rPr>
            </w:pPr>
            <w:ins w:id="532" w:author="Cedric.Sauvage" w:date="2012-10-02T17:32:00Z">
              <w:r>
                <w:rPr>
                  <w:color w:val="000000"/>
                  <w:lang w:val="en-US"/>
                </w:rPr>
                <w:t>Remove the 2</w:t>
              </w:r>
              <w:r w:rsidRPr="006229E3">
                <w:rPr>
                  <w:color w:val="000000"/>
                  <w:vertAlign w:val="superscript"/>
                  <w:lang w:val="en-US"/>
                  <w:rPrChange w:id="533" w:author="Cedric.Sauvage" w:date="2012-10-02T17:32:00Z">
                    <w:rPr>
                      <w:color w:val="000000"/>
                      <w:lang w:val="en-US"/>
                    </w:rPr>
                  </w:rPrChange>
                </w:rPr>
                <w:t>nd</w:t>
              </w:r>
              <w:r>
                <w:rPr>
                  <w:color w:val="000000"/>
                  <w:lang w:val="en-US"/>
                </w:rPr>
                <w:t xml:space="preserve"> breakpoint &amp; press ‘Go’ button</w:t>
              </w:r>
            </w:ins>
          </w:p>
          <w:p w:rsidR="006229E3" w:rsidDel="006229E3" w:rsidRDefault="006229E3">
            <w:pPr>
              <w:rPr>
                <w:del w:id="534" w:author="Cedric.Sauvage" w:date="2012-10-02T17:30:00Z"/>
                <w:b/>
                <w:color w:val="000000"/>
                <w:lang w:val="en-US"/>
              </w:rPr>
            </w:pPr>
          </w:p>
          <w:p w:rsidR="0062451D" w:rsidDel="006229E3" w:rsidRDefault="0062451D" w:rsidP="0062451D">
            <w:pPr>
              <w:rPr>
                <w:del w:id="535" w:author="Cedric.Sauvage" w:date="2012-10-02T17:30:00Z"/>
                <w:b/>
                <w:color w:val="000000"/>
                <w:lang w:val="en-US"/>
              </w:rPr>
            </w:pPr>
            <w:del w:id="536" w:author="Cedric.Sauvage" w:date="2012-10-02T17:30:00Z">
              <w:r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Action 1 : ..</w:delText>
              </w:r>
              <w:r w:rsidRPr="004D058B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.</w:delText>
              </w:r>
            </w:del>
          </w:p>
          <w:p w:rsidR="0062451D" w:rsidDel="006229E3" w:rsidRDefault="0062451D" w:rsidP="0062451D">
            <w:pPr>
              <w:rPr>
                <w:del w:id="537" w:author="Cedric.Sauvage" w:date="2012-10-02T17:30:00Z"/>
                <w:b/>
                <w:color w:val="000000"/>
                <w:lang w:val="en-US"/>
              </w:rPr>
            </w:pPr>
            <w:del w:id="538" w:author="Cedric.Sauvage" w:date="2012-10-02T17:30:00Z">
              <w:r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Action 2 : ..</w:delText>
              </w:r>
              <w:r w:rsidRPr="004D058B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.</w:delText>
              </w:r>
            </w:del>
          </w:p>
          <w:p w:rsidR="0062451D" w:rsidDel="006229E3" w:rsidRDefault="0062451D" w:rsidP="0062451D">
            <w:pPr>
              <w:rPr>
                <w:del w:id="539" w:author="Cedric.Sauvage" w:date="2012-10-02T17:30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del w:id="540" w:author="Cedric.Sauvage" w:date="2012-10-02T17:30:00Z">
              <w:r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…</w:delText>
              </w:r>
            </w:del>
          </w:p>
          <w:p w:rsidR="0062451D" w:rsidDel="006229E3" w:rsidRDefault="0062451D" w:rsidP="0062451D">
            <w:pPr>
              <w:rPr>
                <w:del w:id="541" w:author="Cedric.Sauvage" w:date="2012-10-02T17:30:00Z"/>
                <w:b/>
                <w:color w:val="000000"/>
                <w:lang w:val="en-US"/>
              </w:rPr>
            </w:pPr>
            <w:del w:id="542" w:author="Cedric.Sauvage" w:date="2012-10-02T17:30:00Z">
              <w:r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Action N : ..</w:delText>
              </w:r>
              <w:r w:rsidRPr="004D058B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.</w:delText>
              </w:r>
            </w:del>
          </w:p>
          <w:p w:rsidR="004141F1" w:rsidRDefault="004141F1">
            <w:pPr>
              <w:rPr>
                <w:color w:val="000000"/>
                <w:lang w:val="en-US"/>
              </w:rPr>
            </w:pPr>
          </w:p>
          <w:p w:rsidR="004141F1" w:rsidRDefault="004141F1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rPr>
                <w:ins w:id="543" w:author="Cedric.Sauvage" w:date="2012-10-02T17:30:00Z"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EXPECTED RESULT:</w:t>
            </w:r>
          </w:p>
          <w:p w:rsidR="006229E3" w:rsidRDefault="006229E3">
            <w:pPr>
              <w:rPr>
                <w:ins w:id="544" w:author="Cedric.Sauvage" w:date="2012-10-02T17:30:00Z"/>
                <w:b/>
                <w:color w:val="000000"/>
                <w:lang w:val="en-US"/>
              </w:rPr>
            </w:pPr>
          </w:p>
          <w:p w:rsidR="006229E3" w:rsidRDefault="006229E3" w:rsidP="006229E3">
            <w:pPr>
              <w:pStyle w:val="Paragraphedeliste"/>
              <w:numPr>
                <w:ilvl w:val="0"/>
                <w:numId w:val="19"/>
              </w:numPr>
              <w:rPr>
                <w:ins w:id="545" w:author="Cedric.Sauvage" w:date="2012-10-02T17:30:00Z"/>
                <w:color w:val="000000"/>
                <w:lang w:val="en-US"/>
              </w:rPr>
            </w:pPr>
            <w:ins w:id="546" w:author="Cedric.Sauvage" w:date="2012-10-02T17:30:00Z">
              <w:r>
                <w:rPr>
                  <w:color w:val="000000"/>
                  <w:lang w:val="en-US"/>
                </w:rPr>
                <w:t>Nothing expected</w:t>
              </w:r>
            </w:ins>
          </w:p>
          <w:p w:rsidR="006229E3" w:rsidRDefault="006229E3" w:rsidP="006229E3">
            <w:pPr>
              <w:pStyle w:val="Paragraphedeliste"/>
              <w:numPr>
                <w:ilvl w:val="0"/>
                <w:numId w:val="19"/>
              </w:numPr>
              <w:rPr>
                <w:ins w:id="547" w:author="Cedric.Sauvage" w:date="2012-10-02T17:30:00Z"/>
                <w:color w:val="000000"/>
                <w:lang w:val="en-US"/>
              </w:rPr>
            </w:pPr>
            <w:ins w:id="548" w:author="Cedric.Sauvage" w:date="2012-10-02T17:30:00Z">
              <w:r>
                <w:rPr>
                  <w:color w:val="000000"/>
                  <w:lang w:val="en-US"/>
                </w:rPr>
                <w:t xml:space="preserve">Check that the program halts at the end of the </w:t>
              </w:r>
              <w:proofErr w:type="spellStart"/>
              <w:r>
                <w:rPr>
                  <w:color w:val="000000"/>
                  <w:lang w:val="en-US"/>
                </w:rPr>
                <w:t>RTE_Init</w:t>
              </w:r>
              <w:proofErr w:type="spellEnd"/>
              <w:r>
                <w:rPr>
                  <w:color w:val="000000"/>
                  <w:lang w:val="en-US"/>
                </w:rPr>
                <w:t xml:space="preserve"> function at first</w:t>
              </w:r>
            </w:ins>
          </w:p>
          <w:p w:rsidR="006229E3" w:rsidRDefault="006229E3" w:rsidP="006229E3">
            <w:pPr>
              <w:pStyle w:val="Paragraphedeliste"/>
              <w:numPr>
                <w:ilvl w:val="0"/>
                <w:numId w:val="19"/>
              </w:numPr>
              <w:rPr>
                <w:ins w:id="549" w:author="Cedric.Sauvage" w:date="2012-10-02T17:32:00Z"/>
                <w:color w:val="000000"/>
                <w:lang w:val="en-US"/>
              </w:rPr>
            </w:pPr>
            <w:ins w:id="550" w:author="Cedric.Sauvage" w:date="2012-10-02T17:32:00Z">
              <w:r>
                <w:rPr>
                  <w:color w:val="000000"/>
                  <w:lang w:val="en-US"/>
                </w:rPr>
                <w:t>Check that the program halts at the entry of the BFS main function.</w:t>
              </w:r>
            </w:ins>
          </w:p>
          <w:p w:rsidR="006229E3" w:rsidRDefault="006229E3" w:rsidP="006229E3">
            <w:pPr>
              <w:pStyle w:val="Paragraphedeliste"/>
              <w:numPr>
                <w:ilvl w:val="0"/>
                <w:numId w:val="19"/>
              </w:numPr>
              <w:rPr>
                <w:ins w:id="551" w:author="Cedric.Sauvage" w:date="2012-10-02T17:33:00Z"/>
                <w:color w:val="000000"/>
                <w:lang w:val="en-US"/>
              </w:rPr>
            </w:pPr>
            <w:ins w:id="552" w:author="Cedric.Sauvage" w:date="2012-10-02T17:33:00Z">
              <w:r>
                <w:rPr>
                  <w:color w:val="000000"/>
                  <w:lang w:val="en-US"/>
                </w:rPr>
                <w:t xml:space="preserve">Check on the scope that the signal on the debug pin toggles every 10 </w:t>
              </w:r>
              <w:proofErr w:type="spellStart"/>
              <w:r>
                <w:rPr>
                  <w:color w:val="000000"/>
                  <w:lang w:val="en-US"/>
                </w:rPr>
                <w:t>ms</w:t>
              </w:r>
              <w:proofErr w:type="spellEnd"/>
            </w:ins>
          </w:p>
          <w:p w:rsidR="00B03FD6" w:rsidRPr="00A44F82" w:rsidRDefault="00B03FD6" w:rsidP="00B03FD6">
            <w:pPr>
              <w:pStyle w:val="Paragraphedeliste"/>
              <w:rPr>
                <w:ins w:id="553" w:author="Cedric.Sauvage" w:date="2012-10-02T17:33:00Z"/>
                <w:color w:val="000000"/>
                <w:lang w:val="en-US"/>
              </w:rPr>
              <w:pPrChange w:id="554" w:author="Cedric.Sauvage" w:date="2012-10-02T17:33:00Z">
                <w:pPr>
                  <w:pStyle w:val="Paragraphedeliste"/>
                  <w:numPr>
                    <w:numId w:val="19"/>
                  </w:numPr>
                  <w:ind w:hanging="360"/>
                </w:pPr>
              </w:pPrChange>
            </w:pPr>
            <w:ins w:id="555" w:author="Cedric.Sauvage" w:date="2012-10-02T17:33:00Z">
              <w:r w:rsidRPr="008C41BB">
                <w:rPr>
                  <w:color w:val="000000"/>
                  <w:lang w:val="en-US"/>
                </w:rPr>
                <w:t>[COVERS: DSG_</w:t>
              </w:r>
            </w:ins>
            <w:ins w:id="556" w:author="Cedric.Sauvage" w:date="2012-10-02T17:34:00Z">
              <w:r>
                <w:rPr>
                  <w:color w:val="000000"/>
                  <w:lang w:val="en-US"/>
                </w:rPr>
                <w:t>BFS</w:t>
              </w:r>
            </w:ins>
            <w:ins w:id="557" w:author="Cedric.Sauvage" w:date="2012-10-02T17:33:00Z">
              <w:r w:rsidRPr="008C41BB">
                <w:rPr>
                  <w:color w:val="000000"/>
                  <w:lang w:val="en-US"/>
                </w:rPr>
                <w:t>_000</w:t>
              </w:r>
            </w:ins>
            <w:ins w:id="558" w:author="Cedric.Sauvage" w:date="2012-10-02T17:34:00Z">
              <w:r>
                <w:rPr>
                  <w:color w:val="000000"/>
                  <w:lang w:val="en-US"/>
                </w:rPr>
                <w:t>04</w:t>
              </w:r>
            </w:ins>
            <w:ins w:id="559" w:author="Cedric.Sauvage" w:date="2012-10-02T17:33:00Z">
              <w:r>
                <w:rPr>
                  <w:color w:val="000000"/>
                  <w:lang w:val="en-US"/>
                </w:rPr>
                <w:t>]</w:t>
              </w:r>
            </w:ins>
          </w:p>
          <w:p w:rsidR="00B03FD6" w:rsidRDefault="00B03FD6" w:rsidP="00B03FD6">
            <w:pPr>
              <w:pStyle w:val="Paragraphedeliste"/>
              <w:ind w:left="0"/>
              <w:rPr>
                <w:ins w:id="560" w:author="Cedric.Sauvage" w:date="2012-10-02T17:30:00Z"/>
                <w:color w:val="000000"/>
                <w:lang w:val="en-US"/>
              </w:rPr>
              <w:pPrChange w:id="561" w:author="Cedric.Sauvage" w:date="2012-10-02T17:33:00Z">
                <w:pPr>
                  <w:pStyle w:val="Paragraphedeliste"/>
                  <w:numPr>
                    <w:numId w:val="19"/>
                  </w:numPr>
                  <w:ind w:hanging="360"/>
                </w:pPr>
              </w:pPrChange>
            </w:pPr>
          </w:p>
          <w:p w:rsidR="006229E3" w:rsidRDefault="006229E3">
            <w:pPr>
              <w:rPr>
                <w:b/>
                <w:color w:val="000000"/>
                <w:lang w:val="en-US"/>
              </w:rPr>
            </w:pPr>
          </w:p>
          <w:p w:rsidR="00E17081" w:rsidRPr="00B81C9A" w:rsidDel="006229E3" w:rsidRDefault="00E17081" w:rsidP="00E17081">
            <w:pPr>
              <w:rPr>
                <w:del w:id="562" w:author="Cedric.Sauvage" w:date="2012-10-02T17:3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del w:id="563" w:author="Cedric.Sauvage" w:date="2012-10-02T17:30:00Z">
              <w:r w:rsidRPr="00B81C9A" w:rsidDel="006229E3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delText xml:space="preserve">It is </w:delText>
              </w:r>
              <w:r w:rsidRPr="00B81C9A" w:rsidDel="006229E3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single"/>
                  <w:lang w:val="en-US"/>
                </w:rPr>
                <w:delText>important for traceability</w:delText>
              </w:r>
              <w:r w:rsidRPr="00B81C9A" w:rsidDel="006229E3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lang w:val="en-US"/>
                </w:rPr>
                <w:delText xml:space="preserve"> </w:delText>
              </w:r>
              <w:r w:rsidRPr="00B81C9A" w:rsidDel="006229E3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delText xml:space="preserve">to know the SW </w:delText>
              </w:r>
              <w:r w:rsidR="00717980" w:rsidRPr="004E5B66" w:rsidDel="006229E3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delText xml:space="preserve">Module </w:delText>
              </w:r>
              <w:r w:rsidR="00717980" w:rsidRPr="00B81C9A" w:rsidDel="006229E3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delText>D</w:delText>
              </w:r>
              <w:r w:rsidRPr="00B81C9A" w:rsidDel="006229E3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delText xml:space="preserve">esign </w:delText>
              </w:r>
              <w:r w:rsidR="00717980" w:rsidRPr="00B81C9A" w:rsidDel="006229E3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delText>and/</w:delText>
              </w:r>
              <w:r w:rsidRPr="00B81C9A" w:rsidDel="006229E3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delText>or SW Achitecture r</w:delText>
              </w:r>
              <w:r w:rsidR="005636AE" w:rsidRPr="00B81C9A" w:rsidDel="006229E3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delText>equirement covered by this test:</w:delText>
              </w:r>
            </w:del>
          </w:p>
          <w:p w:rsidR="00E17081" w:rsidRPr="00B81C9A" w:rsidDel="006229E3" w:rsidRDefault="00E17081" w:rsidP="00E17081">
            <w:pPr>
              <w:rPr>
                <w:del w:id="564" w:author="Cedric.Sauvage" w:date="2012-10-02T17:3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del w:id="565" w:author="Cedric.Sauvage" w:date="2012-10-02T17:30:00Z">
              <w:r w:rsidRPr="00B81C9A" w:rsidDel="006229E3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delText>[COVERS : DSG_MOD_XXXXX</w:delText>
              </w:r>
              <w:r w:rsidR="00717980" w:rsidRPr="00B81C9A" w:rsidDel="006229E3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delText>/ARCH_XXXXX</w:delText>
              </w:r>
              <w:r w:rsidRPr="00B81C9A" w:rsidDel="006229E3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delText xml:space="preserve">] </w:delText>
              </w:r>
            </w:del>
          </w:p>
          <w:p w:rsidR="00E17081" w:rsidRPr="00B81C9A" w:rsidDel="006229E3" w:rsidRDefault="00E17081" w:rsidP="00E17081">
            <w:pPr>
              <w:rPr>
                <w:del w:id="566" w:author="Cedric.Sauvage" w:date="2012-10-02T17:3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del w:id="567" w:author="Cedric.Sauvage" w:date="2012-10-02T17:30:00Z">
              <w:r w:rsidRPr="00B81C9A" w:rsidDel="006229E3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delText xml:space="preserve">MOD: SW component trigram </w:delText>
              </w:r>
            </w:del>
          </w:p>
          <w:p w:rsidR="00717980" w:rsidRPr="00B81C9A" w:rsidDel="006229E3" w:rsidRDefault="00717980" w:rsidP="00E17081">
            <w:pPr>
              <w:rPr>
                <w:del w:id="568" w:author="Cedric.Sauvage" w:date="2012-10-02T17:3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del w:id="569" w:author="Cedric.Sauvage" w:date="2012-10-02T17:30:00Z">
              <w:r w:rsidRPr="00B81C9A" w:rsidDel="006229E3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delText>ARCH: SW Architecture</w:delText>
              </w:r>
              <w:r w:rsidR="00B81C9A" w:rsidRPr="00B81C9A" w:rsidDel="006229E3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delText xml:space="preserve"> prefix</w:delText>
              </w:r>
            </w:del>
          </w:p>
          <w:p w:rsidR="00E17081" w:rsidRPr="00B81C9A" w:rsidDel="006229E3" w:rsidRDefault="00E17081" w:rsidP="00E17081">
            <w:pPr>
              <w:rPr>
                <w:del w:id="570" w:author="Cedric.Sauvage" w:date="2012-10-02T17:30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del w:id="571" w:author="Cedric.Sauvage" w:date="2012-10-02T17:30:00Z">
              <w:r w:rsidRPr="00B81C9A" w:rsidDel="006229E3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delText>XXXXX: requirement number</w:delText>
              </w:r>
            </w:del>
          </w:p>
          <w:p w:rsidR="0062451D" w:rsidRPr="00B81C9A" w:rsidDel="006229E3" w:rsidRDefault="0062451D" w:rsidP="00E17081">
            <w:pPr>
              <w:rPr>
                <w:del w:id="572" w:author="Cedric.Sauvage" w:date="2012-10-02T17:30:00Z"/>
                <w:b/>
                <w:vanish/>
                <w:color w:val="000000"/>
                <w:lang w:val="en-US"/>
              </w:rPr>
            </w:pPr>
            <w:del w:id="573" w:author="Cedric.Sauvage" w:date="2012-10-02T17:30:00Z">
              <w:r w:rsidRPr="00B81C9A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Result 1 : ...</w:delText>
              </w:r>
              <w:r w:rsidR="007F0A58" w:rsidRPr="00B81C9A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 xml:space="preserve"> [COVERS : DSG_</w:delText>
              </w:r>
              <w:r w:rsidR="00F4618A" w:rsidRPr="00B81C9A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MOD</w:delText>
              </w:r>
              <w:r w:rsidR="007F0A58" w:rsidRPr="00B81C9A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 xml:space="preserve">_xxxxx] </w:delText>
              </w:r>
            </w:del>
          </w:p>
          <w:p w:rsidR="0062451D" w:rsidRPr="00B81C9A" w:rsidDel="006229E3" w:rsidRDefault="0062451D" w:rsidP="0062451D">
            <w:pPr>
              <w:rPr>
                <w:del w:id="574" w:author="Cedric.Sauvage" w:date="2012-10-02T17:30:00Z"/>
                <w:b/>
                <w:vanish/>
                <w:color w:val="000000"/>
                <w:lang w:val="en-US"/>
              </w:rPr>
            </w:pPr>
            <w:del w:id="575" w:author="Cedric.Sauvage" w:date="2012-10-02T17:30:00Z">
              <w:r w:rsidRPr="00B81C9A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Result 2 : ...</w:delText>
              </w:r>
              <w:r w:rsidR="007F0A58" w:rsidRPr="00B81C9A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 xml:space="preserve"> [COVERS : </w:delText>
              </w:r>
              <w:r w:rsidR="00B81C9A" w:rsidRPr="00B81C9A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ARCH_xxxxx</w:delText>
              </w:r>
              <w:r w:rsidR="007F0A58" w:rsidRPr="00B81C9A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]</w:delText>
              </w:r>
            </w:del>
          </w:p>
          <w:p w:rsidR="0062451D" w:rsidRPr="00B81C9A" w:rsidDel="006229E3" w:rsidRDefault="0062451D" w:rsidP="0062451D">
            <w:pPr>
              <w:rPr>
                <w:del w:id="576" w:author="Cedric.Sauvage" w:date="2012-10-02T17:30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del w:id="577" w:author="Cedric.Sauvage" w:date="2012-10-02T17:30:00Z">
              <w:r w:rsidRPr="00B81C9A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…</w:delText>
              </w:r>
            </w:del>
          </w:p>
          <w:p w:rsidR="004141F1" w:rsidRPr="00B81C9A" w:rsidDel="006229E3" w:rsidRDefault="0062451D">
            <w:pPr>
              <w:rPr>
                <w:del w:id="578" w:author="Cedric.Sauvage" w:date="2012-10-02T17:30:00Z"/>
                <w:vanish/>
                <w:color w:val="000000"/>
                <w:lang w:val="en-US"/>
              </w:rPr>
            </w:pPr>
            <w:del w:id="579" w:author="Cedric.Sauvage" w:date="2012-10-02T17:30:00Z">
              <w:r w:rsidRPr="00B81C9A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Result N : ...</w:delText>
              </w:r>
              <w:r w:rsidR="007F0A58" w:rsidRPr="00B81C9A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 xml:space="preserve"> [COVERS : DSG_</w:delText>
              </w:r>
              <w:r w:rsidR="00F4618A" w:rsidRPr="00B81C9A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MOD</w:delText>
              </w:r>
              <w:r w:rsidR="007F0A58" w:rsidRPr="00B81C9A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_xxxxx</w:delText>
              </w:r>
              <w:r w:rsidR="00B81C9A" w:rsidRPr="00B81C9A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 xml:space="preserve"> or ARCH_xxxxx</w:delText>
              </w:r>
              <w:r w:rsidR="007F0A58" w:rsidRPr="00B81C9A" w:rsidDel="006229E3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delText>]</w:delText>
              </w:r>
            </w:del>
          </w:p>
          <w:p w:rsidR="004141F1" w:rsidRDefault="004141F1" w:rsidP="006229E3">
            <w:pPr>
              <w:rPr>
                <w:color w:val="000000"/>
                <w:lang w:val="en-US"/>
              </w:rPr>
              <w:pPrChange w:id="580" w:author="Cedric.Sauvage" w:date="2012-10-02T17:30:00Z">
                <w:pPr/>
              </w:pPrChange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center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</w:tbl>
    <w:p w:rsidR="00713DFA" w:rsidRDefault="00713DFA" w:rsidP="003654DB">
      <w:pPr>
        <w:rPr>
          <w:ins w:id="581" w:author="Cedric.Sauvage" w:date="2012-10-02T17:46:00Z"/>
          <w:lang w:val="en-US"/>
        </w:rPr>
      </w:pPr>
    </w:p>
    <w:p w:rsidR="00423102" w:rsidRDefault="00423102" w:rsidP="003654DB">
      <w:pPr>
        <w:rPr>
          <w:ins w:id="582" w:author="Cedric.Sauvage" w:date="2012-10-02T17:46:00Z"/>
          <w:lang w:val="en-US"/>
        </w:rPr>
      </w:pPr>
    </w:p>
    <w:p w:rsidR="00423102" w:rsidRDefault="00423102" w:rsidP="003654DB">
      <w:pPr>
        <w:rPr>
          <w:ins w:id="583" w:author="Cedric.Sauvage" w:date="2012-10-02T17:46:00Z"/>
          <w:lang w:val="en-US"/>
        </w:rPr>
      </w:pPr>
    </w:p>
    <w:p w:rsidR="00423102" w:rsidRPr="00484F72" w:rsidRDefault="00423102" w:rsidP="00423102">
      <w:pPr>
        <w:pStyle w:val="Titre3"/>
        <w:rPr>
          <w:ins w:id="584" w:author="Cedric.Sauvage" w:date="2012-10-02T17:46:00Z"/>
        </w:rPr>
      </w:pPr>
      <w:ins w:id="585" w:author="Cedric.Sauvage" w:date="2012-10-02T17:46:00Z">
        <w:r>
          <w:br w:type="page"/>
        </w:r>
        <w:bookmarkStart w:id="586" w:name="_Toc337109497"/>
        <w:r>
          <w:lastRenderedPageBreak/>
          <w:t xml:space="preserve">INT_BFS_01002: </w:t>
        </w:r>
      </w:ins>
      <w:ins w:id="587" w:author="Cedric.Sauvage" w:date="2012-10-04T10:15:00Z">
        <w:r w:rsidR="00A60B25">
          <w:t>Triggering flags management</w:t>
        </w:r>
      </w:ins>
      <w:bookmarkEnd w:id="586"/>
    </w:p>
    <w:p w:rsidR="00423102" w:rsidRDefault="00423102" w:rsidP="00423102">
      <w:pPr>
        <w:pStyle w:val="Para2"/>
        <w:spacing w:before="0"/>
        <w:rPr>
          <w:ins w:id="588" w:author="Cedric.Sauvage" w:date="2012-10-02T17:46:00Z"/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89" w:author="Cedric.Sauvage" w:date="2012-10-02T17:46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590" w:author="Cedric.Sauvage" w:date="2012-10-02T17:46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423102" w:rsidRDefault="00423102" w:rsidP="003529A2">
            <w:pPr>
              <w:jc w:val="right"/>
              <w:rPr>
                <w:ins w:id="591" w:author="Cedric.Sauvage" w:date="2012-10-02T17:46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423102" w:rsidRDefault="00423102" w:rsidP="003529A2">
            <w:pPr>
              <w:jc w:val="right"/>
              <w:rPr>
                <w:ins w:id="592" w:author="Cedric.Sauvage" w:date="2012-10-02T17:46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423102" w:rsidRDefault="00423102" w:rsidP="003529A2">
            <w:pPr>
              <w:jc w:val="right"/>
              <w:rPr>
                <w:ins w:id="593" w:author="Cedric.Sauvage" w:date="2012-10-02T17:46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423102" w:rsidRDefault="00423102" w:rsidP="003529A2">
            <w:pPr>
              <w:jc w:val="right"/>
              <w:rPr>
                <w:ins w:id="594" w:author="Cedric.Sauvage" w:date="2012-10-02T17:46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423102" w:rsidRDefault="00423102" w:rsidP="003529A2">
            <w:pPr>
              <w:jc w:val="right"/>
              <w:rPr>
                <w:ins w:id="595" w:author="Cedric.Sauvage" w:date="2012-10-02T17:46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423102" w:rsidRDefault="00423102" w:rsidP="003529A2">
            <w:pPr>
              <w:jc w:val="right"/>
              <w:rPr>
                <w:ins w:id="596" w:author="Cedric.Sauvage" w:date="2012-10-02T17:46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423102" w:rsidRDefault="00423102" w:rsidP="003529A2">
            <w:pPr>
              <w:jc w:val="right"/>
              <w:rPr>
                <w:ins w:id="597" w:author="Cedric.Sauvage" w:date="2012-10-02T17:46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423102" w:rsidRDefault="00423102" w:rsidP="003529A2">
            <w:pPr>
              <w:jc w:val="right"/>
              <w:rPr>
                <w:ins w:id="598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599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00" w:author="Cedric.Sauvage" w:date="2012-10-02T17:46:00Z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423102" w:rsidRDefault="00423102" w:rsidP="003529A2">
            <w:pPr>
              <w:jc w:val="right"/>
              <w:rPr>
                <w:ins w:id="601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02" w:rsidRDefault="00423102" w:rsidP="003529A2">
            <w:pPr>
              <w:rPr>
                <w:ins w:id="602" w:author="Cedric.Sauvage" w:date="2012-10-02T17:46:00Z"/>
                <w:color w:val="000000"/>
                <w:lang w:val="en-US"/>
              </w:rPr>
            </w:pPr>
            <w:ins w:id="603" w:author="Cedric.Sauvage" w:date="2012-10-02T17:46:00Z">
              <w:r>
                <w:rPr>
                  <w:b/>
                  <w:color w:val="000000"/>
                  <w:lang w:val="en-US"/>
                </w:rPr>
                <w:t>Type of the test: N</w:t>
              </w:r>
            </w:ins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04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05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06" w:author="Cedric.Sauvage" w:date="2012-10-02T17:46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423102" w:rsidRDefault="00423102" w:rsidP="003529A2">
            <w:pPr>
              <w:jc w:val="right"/>
              <w:rPr>
                <w:ins w:id="607" w:author="Cedric.Sauvage" w:date="2012-10-02T17:46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423102" w:rsidRDefault="00423102" w:rsidP="003529A2">
            <w:pPr>
              <w:jc w:val="right"/>
              <w:rPr>
                <w:ins w:id="608" w:author="Cedric.Sauvage" w:date="2012-10-02T17:46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423102" w:rsidRDefault="00423102" w:rsidP="003529A2">
            <w:pPr>
              <w:jc w:val="right"/>
              <w:rPr>
                <w:ins w:id="609" w:author="Cedric.Sauvage" w:date="2012-10-02T17:46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423102" w:rsidRDefault="00423102" w:rsidP="003529A2">
            <w:pPr>
              <w:jc w:val="right"/>
              <w:rPr>
                <w:ins w:id="610" w:author="Cedric.Sauvage" w:date="2012-10-02T17:46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423102" w:rsidRDefault="00423102" w:rsidP="003529A2">
            <w:pPr>
              <w:jc w:val="right"/>
              <w:rPr>
                <w:ins w:id="611" w:author="Cedric.Sauvage" w:date="2012-10-02T17:46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423102" w:rsidRDefault="00423102" w:rsidP="003529A2">
            <w:pPr>
              <w:jc w:val="right"/>
              <w:rPr>
                <w:ins w:id="612" w:author="Cedric.Sauvage" w:date="2012-10-02T17:46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423102" w:rsidRDefault="00423102" w:rsidP="003529A2">
            <w:pPr>
              <w:jc w:val="right"/>
              <w:rPr>
                <w:ins w:id="613" w:author="Cedric.Sauvage" w:date="2012-10-02T17:46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423102" w:rsidRDefault="00423102" w:rsidP="003529A2">
            <w:pPr>
              <w:jc w:val="right"/>
              <w:rPr>
                <w:ins w:id="614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15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16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17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rPr>
                <w:ins w:id="618" w:author="Cedric.Sauvage" w:date="2012-10-02T17:46:00Z"/>
                <w:b/>
                <w:color w:val="000000"/>
                <w:lang w:val="en-US"/>
              </w:rPr>
            </w:pPr>
            <w:ins w:id="619" w:author="Cedric.Sauvage" w:date="2012-10-02T17:46:00Z">
              <w:r>
                <w:rPr>
                  <w:b/>
                  <w:color w:val="000000"/>
                  <w:lang w:val="en-US"/>
                </w:rPr>
                <w:t>Purpose of the test:</w:t>
              </w:r>
            </w:ins>
          </w:p>
          <w:p w:rsidR="00423102" w:rsidRPr="002B4091" w:rsidRDefault="00183D32" w:rsidP="003529A2">
            <w:pPr>
              <w:rPr>
                <w:ins w:id="620" w:author="Cedric.Sauvage" w:date="2012-10-02T17:46:00Z"/>
                <w:color w:val="000000"/>
                <w:lang w:val="en-US"/>
              </w:rPr>
            </w:pPr>
            <w:ins w:id="621" w:author="Cedric.Sauvage" w:date="2012-10-03T10:50:00Z">
              <w:r>
                <w:rPr>
                  <w:color w:val="000000"/>
                  <w:lang w:val="en-US"/>
                </w:rPr>
                <w:t>The goal of this test s to check the nominal behavior of the BFS</w:t>
              </w:r>
            </w:ins>
          </w:p>
          <w:p w:rsidR="00423102" w:rsidRDefault="00423102" w:rsidP="003529A2">
            <w:pPr>
              <w:pStyle w:val="Para1"/>
              <w:spacing w:before="0"/>
              <w:ind w:left="0"/>
              <w:jc w:val="left"/>
              <w:rPr>
                <w:ins w:id="622" w:author="Cedric.Sauvage" w:date="2012-10-02T17:46:00Z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23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24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25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jc w:val="right"/>
              <w:rPr>
                <w:ins w:id="626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27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28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29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jc w:val="right"/>
              <w:rPr>
                <w:ins w:id="630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31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32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33" w:author="Cedric.Sauvage" w:date="2012-10-02T17:46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23102" w:rsidRDefault="00423102" w:rsidP="003529A2">
            <w:pPr>
              <w:jc w:val="right"/>
              <w:rPr>
                <w:ins w:id="634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23102" w:rsidRDefault="00423102" w:rsidP="003529A2">
            <w:pPr>
              <w:jc w:val="right"/>
              <w:rPr>
                <w:ins w:id="635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23102" w:rsidRDefault="00423102" w:rsidP="003529A2">
            <w:pPr>
              <w:jc w:val="right"/>
              <w:rPr>
                <w:ins w:id="636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23102" w:rsidRDefault="00423102" w:rsidP="003529A2">
            <w:pPr>
              <w:jc w:val="right"/>
              <w:rPr>
                <w:ins w:id="637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23102" w:rsidRDefault="00423102" w:rsidP="003529A2">
            <w:pPr>
              <w:jc w:val="right"/>
              <w:rPr>
                <w:ins w:id="638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23102" w:rsidRDefault="00423102" w:rsidP="003529A2">
            <w:pPr>
              <w:jc w:val="right"/>
              <w:rPr>
                <w:ins w:id="639" w:author="Cedric.Sauvage" w:date="2012-10-02T17:46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23102" w:rsidRDefault="00423102" w:rsidP="003529A2">
            <w:pPr>
              <w:jc w:val="right"/>
              <w:rPr>
                <w:ins w:id="640" w:author="Cedric.Sauvage" w:date="2012-10-02T17:46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23102" w:rsidRDefault="00423102" w:rsidP="003529A2">
            <w:pPr>
              <w:jc w:val="right"/>
              <w:rPr>
                <w:ins w:id="641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42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43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44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rPr>
                <w:ins w:id="645" w:author="Cedric.Sauvage" w:date="2012-10-02T17:46:00Z"/>
                <w:b/>
                <w:color w:val="000000"/>
                <w:lang w:val="en-US"/>
              </w:rPr>
            </w:pPr>
            <w:ins w:id="646" w:author="Cedric.Sauvage" w:date="2012-10-02T17:46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423102" w:rsidRDefault="00423102" w:rsidP="003529A2">
            <w:pPr>
              <w:rPr>
                <w:ins w:id="647" w:author="Cedric.Sauvage" w:date="2012-10-02T17:46:00Z"/>
                <w:color w:val="000000"/>
                <w:lang w:val="en-US"/>
              </w:rPr>
            </w:pPr>
            <w:ins w:id="648" w:author="Cedric.Sauvage" w:date="2012-10-02T17:46:00Z">
              <w:r>
                <w:rPr>
                  <w:color w:val="000000"/>
                  <w:lang w:val="en-US"/>
                </w:rPr>
                <w:t>CAN environment to stay alive.</w:t>
              </w:r>
            </w:ins>
          </w:p>
          <w:p w:rsidR="00423102" w:rsidRDefault="00423102" w:rsidP="003529A2">
            <w:pPr>
              <w:rPr>
                <w:ins w:id="649" w:author="Cedric.Sauvage" w:date="2012-10-03T10:51:00Z"/>
                <w:color w:val="000000"/>
                <w:lang w:val="en-US"/>
              </w:rPr>
            </w:pPr>
            <w:ins w:id="650" w:author="Cedric.Sauvage" w:date="2012-10-02T17:46:00Z">
              <w:r>
                <w:rPr>
                  <w:color w:val="000000"/>
                  <w:lang w:val="en-US"/>
                </w:rPr>
                <w:t>ECU or mock-up flashed with an instrumented code.</w:t>
              </w:r>
            </w:ins>
          </w:p>
          <w:p w:rsidR="00423102" w:rsidRDefault="00183D32" w:rsidP="003529A2">
            <w:pPr>
              <w:rPr>
                <w:ins w:id="651" w:author="Cedric.Sauvage" w:date="2012-10-03T13:59:00Z"/>
                <w:color w:val="000000"/>
              </w:rPr>
            </w:pPr>
            <w:ins w:id="652" w:author="Cedric.Sauvage" w:date="2012-10-03T10:52:00Z">
              <w:r>
                <w:rPr>
                  <w:color w:val="000000"/>
                </w:rPr>
                <w:t xml:space="preserve">On the Watch Window of the debugger : access to the 6 data defined in the </w:t>
              </w:r>
            </w:ins>
            <w:ins w:id="653" w:author="Cedric.Sauvage" w:date="2012-10-03T10:53:00Z">
              <w:r>
                <w:rPr>
                  <w:color w:val="000000"/>
                </w:rPr>
                <w:t>‘</w:t>
              </w:r>
            </w:ins>
            <w:ins w:id="654" w:author="Cedric.Sauvage" w:date="2012-10-03T10:52:00Z">
              <w:r>
                <w:rPr>
                  <w:color w:val="000000"/>
                </w:rPr>
                <w:t>Annex</w:t>
              </w:r>
            </w:ins>
            <w:ins w:id="655" w:author="Cedric.Sauvage" w:date="2012-10-03T10:53:00Z">
              <w:r>
                <w:rPr>
                  <w:color w:val="000000"/>
                </w:rPr>
                <w:t>’</w:t>
              </w:r>
            </w:ins>
            <w:ins w:id="656" w:author="Cedric.Sauvage" w:date="2012-10-03T10:52:00Z">
              <w:r>
                <w:rPr>
                  <w:color w:val="000000"/>
                </w:rPr>
                <w:t xml:space="preserve"> chap</w:t>
              </w:r>
            </w:ins>
            <w:ins w:id="657" w:author="Cedric.Sauvage" w:date="2012-10-03T10:53:00Z">
              <w:r>
                <w:rPr>
                  <w:color w:val="000000"/>
                </w:rPr>
                <w:t>t</w:t>
              </w:r>
            </w:ins>
            <w:ins w:id="658" w:author="Cedric.Sauvage" w:date="2012-10-03T10:52:00Z">
              <w:r>
                <w:rPr>
                  <w:color w:val="000000"/>
                </w:rPr>
                <w:t>ers</w:t>
              </w:r>
            </w:ins>
            <w:ins w:id="659" w:author="Cedric.Sauvage" w:date="2012-10-03T10:53:00Z">
              <w:r>
                <w:rPr>
                  <w:color w:val="000000"/>
                </w:rPr>
                <w:t xml:space="preserve"> [</w:t>
              </w:r>
              <w:r>
                <w:rPr>
                  <w:color w:val="000000"/>
                </w:rPr>
                <w:fldChar w:fldCharType="begin"/>
              </w:r>
              <w:r>
                <w:rPr>
                  <w:color w:val="000000"/>
                </w:rPr>
                <w:instrText xml:space="preserve"> REF _Ref337024928 \r \h </w:instrText>
              </w:r>
              <w:r>
                <w:rPr>
                  <w:color w:val="000000"/>
                </w:rPr>
              </w:r>
            </w:ins>
            <w:r>
              <w:rPr>
                <w:color w:val="000000"/>
              </w:rPr>
              <w:fldChar w:fldCharType="separate"/>
            </w:r>
            <w:ins w:id="660" w:author="Cedric.Sauvage" w:date="2012-10-03T10:53:00Z">
              <w:r>
                <w:rPr>
                  <w:color w:val="000000"/>
                </w:rPr>
                <w:t>7</w:t>
              </w:r>
              <w:r>
                <w:rPr>
                  <w:color w:val="000000"/>
                </w:rPr>
                <w:fldChar w:fldCharType="end"/>
              </w:r>
              <w:r>
                <w:rPr>
                  <w:color w:val="000000"/>
                </w:rPr>
                <w:t>]</w:t>
              </w:r>
            </w:ins>
          </w:p>
          <w:p w:rsidR="00210CC1" w:rsidRDefault="00210CC1" w:rsidP="003529A2">
            <w:pPr>
              <w:rPr>
                <w:ins w:id="661" w:author="Cedric.Sauvage" w:date="2012-10-03T10:52:00Z"/>
                <w:color w:val="000000"/>
              </w:rPr>
            </w:pPr>
            <w:ins w:id="662" w:author="Cedric.Sauvage" w:date="2012-10-03T13:59:00Z">
              <w:r>
                <w:rPr>
                  <w:color w:val="000000"/>
                </w:rPr>
                <w:t>On the Watch Window : add the executed cycle data (provided by BFE component) &amp; the Selected cycle (output of the BFS)</w:t>
              </w:r>
            </w:ins>
          </w:p>
          <w:p w:rsidR="00183D32" w:rsidRPr="0062451D" w:rsidRDefault="00183D32" w:rsidP="003529A2">
            <w:pPr>
              <w:rPr>
                <w:ins w:id="663" w:author="Cedric.Sauvage" w:date="2012-10-02T17:46:00Z"/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64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65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66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jc w:val="right"/>
              <w:rPr>
                <w:ins w:id="667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68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69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70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jc w:val="right"/>
              <w:rPr>
                <w:ins w:id="671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72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73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74" w:author="Cedric.Sauvage" w:date="2012-10-02T17:46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23102" w:rsidRDefault="00423102" w:rsidP="003529A2">
            <w:pPr>
              <w:jc w:val="right"/>
              <w:rPr>
                <w:ins w:id="675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23102" w:rsidRDefault="00423102" w:rsidP="003529A2">
            <w:pPr>
              <w:jc w:val="right"/>
              <w:rPr>
                <w:ins w:id="676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23102" w:rsidRDefault="00423102" w:rsidP="003529A2">
            <w:pPr>
              <w:jc w:val="right"/>
              <w:rPr>
                <w:ins w:id="677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23102" w:rsidRDefault="00423102" w:rsidP="003529A2">
            <w:pPr>
              <w:jc w:val="right"/>
              <w:rPr>
                <w:ins w:id="678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23102" w:rsidRDefault="00423102" w:rsidP="003529A2">
            <w:pPr>
              <w:jc w:val="right"/>
              <w:rPr>
                <w:ins w:id="679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23102" w:rsidRDefault="00423102" w:rsidP="003529A2">
            <w:pPr>
              <w:jc w:val="right"/>
              <w:rPr>
                <w:ins w:id="680" w:author="Cedric.Sauvage" w:date="2012-10-02T17:46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23102" w:rsidRDefault="00423102" w:rsidP="003529A2">
            <w:pPr>
              <w:jc w:val="right"/>
              <w:rPr>
                <w:ins w:id="681" w:author="Cedric.Sauvage" w:date="2012-10-02T17:46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23102" w:rsidRDefault="00423102" w:rsidP="003529A2">
            <w:pPr>
              <w:jc w:val="right"/>
              <w:rPr>
                <w:ins w:id="682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83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84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85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rPr>
                <w:ins w:id="686" w:author="Cedric.Sauvage" w:date="2012-10-02T17:46:00Z"/>
                <w:b/>
                <w:color w:val="00000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ins w:id="687" w:author="Cedric.Sauvage" w:date="2012-10-02T17:46:00Z">
                  <w:r>
                    <w:rPr>
                      <w:b/>
                      <w:color w:val="000000"/>
                      <w:lang w:val="en-US"/>
                    </w:rPr>
                    <w:t>INITIAL</w:t>
                  </w:r>
                </w:ins>
              </w:smartTag>
              <w:ins w:id="688" w:author="Cedric.Sauvage" w:date="2012-10-02T17:46:00Z">
                <w:r>
                  <w:rPr>
                    <w:b/>
                    <w:color w:val="000000"/>
                    <w:lang w:val="en-US"/>
                  </w:rPr>
                  <w:t xml:space="preserve"> </w:t>
                </w:r>
                <w:smartTag w:uri="urn:schemas-microsoft-com:office:smarttags" w:element="PlaceType">
                  <w:r>
                    <w:rPr>
                      <w:b/>
                      <w:color w:val="000000"/>
                      <w:lang w:val="en-US"/>
                    </w:rPr>
                    <w:t>STATE</w:t>
                  </w:r>
                </w:smartTag>
              </w:ins>
            </w:smartTag>
            <w:ins w:id="689" w:author="Cedric.Sauvage" w:date="2012-10-02T17:46:00Z">
              <w:r>
                <w:rPr>
                  <w:b/>
                  <w:color w:val="000000"/>
                  <w:lang w:val="en-US"/>
                </w:rPr>
                <w:t>:</w:t>
              </w:r>
            </w:ins>
          </w:p>
          <w:p w:rsidR="00423102" w:rsidRDefault="00423102" w:rsidP="003529A2">
            <w:pPr>
              <w:rPr>
                <w:ins w:id="690" w:author="Cedric.Sauvage" w:date="2012-10-03T10:53:00Z"/>
                <w:color w:val="000000"/>
                <w:lang w:val="en-US"/>
              </w:rPr>
            </w:pPr>
            <w:ins w:id="691" w:author="Cedric.Sauvage" w:date="2012-10-02T17:46:00Z">
              <w:r>
                <w:rPr>
                  <w:color w:val="000000"/>
                  <w:lang w:val="en-US"/>
                </w:rPr>
                <w:t>ECU flashed and not running</w:t>
              </w:r>
            </w:ins>
          </w:p>
          <w:p w:rsidR="00DE3884" w:rsidRPr="002B4091" w:rsidRDefault="00DE3884" w:rsidP="003529A2">
            <w:pPr>
              <w:rPr>
                <w:ins w:id="692" w:author="Cedric.Sauvage" w:date="2012-10-02T17:46:00Z"/>
                <w:color w:val="000000"/>
                <w:lang w:val="en-US"/>
              </w:rPr>
            </w:pPr>
            <w:ins w:id="693" w:author="Cedric.Sauvage" w:date="2012-10-03T10:53:00Z">
              <w:r>
                <w:rPr>
                  <w:color w:val="000000"/>
                  <w:lang w:val="en-US"/>
                </w:rPr>
                <w:t>Software instrumented like described on the Annex</w:t>
              </w:r>
            </w:ins>
            <w:ins w:id="694" w:author="Cedric.Sauvage" w:date="2012-10-03T13:51:00Z">
              <w:r w:rsidR="00210CC1">
                <w:rPr>
                  <w:color w:val="000000"/>
                  <w:lang w:val="en-US"/>
                </w:rPr>
                <w:t xml:space="preserve"> chapter</w:t>
              </w:r>
            </w:ins>
          </w:p>
          <w:p w:rsidR="00423102" w:rsidRDefault="00423102" w:rsidP="003529A2">
            <w:pPr>
              <w:rPr>
                <w:ins w:id="695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96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97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698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jc w:val="right"/>
              <w:rPr>
                <w:ins w:id="699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00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01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02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jc w:val="right"/>
              <w:rPr>
                <w:ins w:id="703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04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05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06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jc w:val="right"/>
              <w:rPr>
                <w:ins w:id="707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08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09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10" w:author="Cedric.Sauvage" w:date="2012-10-02T17:46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23102" w:rsidRDefault="00423102" w:rsidP="003529A2">
            <w:pPr>
              <w:jc w:val="right"/>
              <w:rPr>
                <w:ins w:id="711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23102" w:rsidRDefault="00423102" w:rsidP="003529A2">
            <w:pPr>
              <w:jc w:val="right"/>
              <w:rPr>
                <w:ins w:id="712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23102" w:rsidRDefault="00423102" w:rsidP="003529A2">
            <w:pPr>
              <w:jc w:val="right"/>
              <w:rPr>
                <w:ins w:id="713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23102" w:rsidRDefault="00423102" w:rsidP="003529A2">
            <w:pPr>
              <w:jc w:val="right"/>
              <w:rPr>
                <w:ins w:id="714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23102" w:rsidRDefault="00423102" w:rsidP="003529A2">
            <w:pPr>
              <w:jc w:val="right"/>
              <w:rPr>
                <w:ins w:id="715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23102" w:rsidRDefault="00423102" w:rsidP="003529A2">
            <w:pPr>
              <w:jc w:val="right"/>
              <w:rPr>
                <w:ins w:id="716" w:author="Cedric.Sauvage" w:date="2012-10-02T17:46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23102" w:rsidRDefault="00423102" w:rsidP="003529A2">
            <w:pPr>
              <w:jc w:val="right"/>
              <w:rPr>
                <w:ins w:id="717" w:author="Cedric.Sauvage" w:date="2012-10-02T17:46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23102" w:rsidRDefault="00423102" w:rsidP="003529A2">
            <w:pPr>
              <w:jc w:val="right"/>
              <w:rPr>
                <w:ins w:id="718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19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20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21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rPr>
                <w:ins w:id="722" w:author="Cedric.Sauvage" w:date="2012-10-02T17:46:00Z"/>
                <w:b/>
                <w:color w:val="000000"/>
                <w:lang w:val="en-US"/>
              </w:rPr>
            </w:pPr>
            <w:ins w:id="723" w:author="Cedric.Sauvage" w:date="2012-10-02T17:46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423102" w:rsidRDefault="00423102" w:rsidP="003529A2">
            <w:pPr>
              <w:rPr>
                <w:ins w:id="724" w:author="Cedric.Sauvage" w:date="2012-10-02T17:46:00Z"/>
                <w:b/>
                <w:color w:val="000000"/>
                <w:lang w:val="en-US"/>
              </w:rPr>
            </w:pPr>
          </w:p>
          <w:p w:rsidR="00423102" w:rsidRDefault="00423102" w:rsidP="00767F51">
            <w:pPr>
              <w:pStyle w:val="Paragraphedeliste"/>
              <w:numPr>
                <w:ilvl w:val="0"/>
                <w:numId w:val="20"/>
              </w:numPr>
              <w:rPr>
                <w:ins w:id="725" w:author="Cedric.Sauvage" w:date="2012-10-02T17:46:00Z"/>
                <w:color w:val="000000"/>
                <w:lang w:val="en-US"/>
              </w:rPr>
              <w:pPrChange w:id="726" w:author="Cedric.Sauvage" w:date="2012-10-03T07:50:00Z">
                <w:pPr>
                  <w:pStyle w:val="Paragraphedeliste"/>
                  <w:numPr>
                    <w:numId w:val="18"/>
                  </w:numPr>
                  <w:ind w:hanging="360"/>
                </w:pPr>
              </w:pPrChange>
            </w:pPr>
            <w:ins w:id="727" w:author="Cedric.Sauvage" w:date="2012-10-02T17:46:00Z">
              <w:r>
                <w:rPr>
                  <w:color w:val="000000"/>
                  <w:lang w:val="en-US"/>
                </w:rPr>
                <w:t>Perform an In Target reset of the application.</w:t>
              </w:r>
            </w:ins>
          </w:p>
          <w:p w:rsidR="00423102" w:rsidRDefault="00210CC1" w:rsidP="00767F51">
            <w:pPr>
              <w:pStyle w:val="Paragraphedeliste"/>
              <w:numPr>
                <w:ilvl w:val="0"/>
                <w:numId w:val="20"/>
              </w:numPr>
              <w:rPr>
                <w:ins w:id="728" w:author="Cedric.Sauvage" w:date="2012-10-02T17:46:00Z"/>
                <w:color w:val="000000"/>
                <w:lang w:val="en-US"/>
              </w:rPr>
              <w:pPrChange w:id="729" w:author="Cedric.Sauvage" w:date="2012-10-03T07:50:00Z">
                <w:pPr>
                  <w:pStyle w:val="Paragraphedeliste"/>
                  <w:numPr>
                    <w:numId w:val="18"/>
                  </w:numPr>
                  <w:ind w:hanging="360"/>
                </w:pPr>
              </w:pPrChange>
            </w:pPr>
            <w:ins w:id="730" w:author="Cedric.Sauvage" w:date="2012-10-02T17:46:00Z">
              <w:r>
                <w:rPr>
                  <w:color w:val="000000"/>
                  <w:lang w:val="en-US"/>
                </w:rPr>
                <w:t>Run the application</w:t>
              </w:r>
            </w:ins>
            <w:ins w:id="731" w:author="Cedric.Sauvage" w:date="2012-10-03T13:59:00Z">
              <w:r>
                <w:rPr>
                  <w:color w:val="000000"/>
                  <w:lang w:val="en-US"/>
                </w:rPr>
                <w:t>.</w:t>
              </w:r>
            </w:ins>
          </w:p>
          <w:p w:rsidR="00423102" w:rsidRDefault="002913A0" w:rsidP="00767F51">
            <w:pPr>
              <w:pStyle w:val="Paragraphedeliste"/>
              <w:numPr>
                <w:ilvl w:val="0"/>
                <w:numId w:val="20"/>
              </w:numPr>
              <w:rPr>
                <w:ins w:id="732" w:author="Cedric.Sauvage" w:date="2012-10-02T17:46:00Z"/>
                <w:color w:val="000000"/>
                <w:lang w:val="en-US"/>
              </w:rPr>
              <w:pPrChange w:id="733" w:author="Cedric.Sauvage" w:date="2012-10-03T07:50:00Z">
                <w:pPr>
                  <w:pStyle w:val="Paragraphedeliste"/>
                  <w:numPr>
                    <w:numId w:val="18"/>
                  </w:numPr>
                  <w:ind w:hanging="360"/>
                </w:pPr>
              </w:pPrChange>
            </w:pPr>
            <w:ins w:id="734" w:author="Cedric.Sauvage" w:date="2012-10-03T15:00:00Z">
              <w:r>
                <w:rPr>
                  <w:color w:val="000000"/>
                  <w:lang w:val="en-US"/>
                </w:rPr>
                <w:t>Request the triggering of BFD 1 (</w:t>
              </w:r>
            </w:ins>
            <w:ins w:id="735" w:author="Cedric.Sauvage" w:date="2012-10-03T15:01:00Z">
              <w:r w:rsidRPr="002B4091">
                <w:rPr>
                  <w:rFonts w:ascii="Consolas" w:hAnsi="Consolas" w:cs="Consolas"/>
                  <w:lang w:val="en-US"/>
                </w:rPr>
                <w:t>u8TriggerFlagCycle0_test</w:t>
              </w:r>
              <w:r>
                <w:rPr>
                  <w:rFonts w:ascii="Consolas" w:hAnsi="Consolas" w:cs="Consolas"/>
                  <w:lang w:val="en-US"/>
                </w:rPr>
                <w:t xml:space="preserve"> = 0xAA)</w:t>
              </w:r>
            </w:ins>
          </w:p>
          <w:p w:rsidR="00423102" w:rsidRDefault="00423102" w:rsidP="003529A2">
            <w:pPr>
              <w:pStyle w:val="Paragraphedeliste"/>
              <w:numPr>
                <w:ilvl w:val="0"/>
                <w:numId w:val="20"/>
              </w:numPr>
              <w:rPr>
                <w:ins w:id="736" w:author="Cedric.Sauvage" w:date="2012-10-03T15:51:00Z"/>
                <w:color w:val="000000"/>
                <w:lang w:val="en-US"/>
              </w:rPr>
              <w:pPrChange w:id="737" w:author="Cedric.Sauvage" w:date="2012-10-03T15:24:00Z">
                <w:pPr/>
              </w:pPrChange>
            </w:pPr>
            <w:ins w:id="738" w:author="Cedric.Sauvage" w:date="2012-10-02T17:46:00Z">
              <w:r>
                <w:rPr>
                  <w:color w:val="000000"/>
                  <w:lang w:val="en-US"/>
                </w:rPr>
                <w:t xml:space="preserve">Remove </w:t>
              </w:r>
            </w:ins>
            <w:ins w:id="739" w:author="Cedric.Sauvage" w:date="2012-10-03T15:05:00Z">
              <w:r w:rsidR="002913A0">
                <w:rPr>
                  <w:color w:val="000000"/>
                  <w:lang w:val="en-US"/>
                </w:rPr>
                <w:t xml:space="preserve">the triggering request </w:t>
              </w:r>
            </w:ins>
            <w:ins w:id="740" w:author="Cedric.Sauvage" w:date="2012-10-03T15:24:00Z">
              <w:r w:rsidR="003E4376">
                <w:rPr>
                  <w:color w:val="000000"/>
                  <w:lang w:val="en-US"/>
                </w:rPr>
                <w:t xml:space="preserve"> (</w:t>
              </w:r>
              <w:r w:rsidR="003E4376" w:rsidRPr="002B4091">
                <w:rPr>
                  <w:rFonts w:ascii="Consolas" w:hAnsi="Consolas" w:cs="Consolas"/>
                  <w:lang w:val="en-US"/>
                </w:rPr>
                <w:t>u8TriggerFlagCycle0_test</w:t>
              </w:r>
              <w:r w:rsidR="003E4376">
                <w:rPr>
                  <w:rFonts w:ascii="Consolas" w:hAnsi="Consolas" w:cs="Consolas"/>
                  <w:lang w:val="en-US"/>
                </w:rPr>
                <w:t xml:space="preserve"> = 0x</w:t>
              </w:r>
              <w:r w:rsidR="003E4376">
                <w:rPr>
                  <w:rFonts w:ascii="Consolas" w:hAnsi="Consolas" w:cs="Consolas"/>
                  <w:lang w:val="en-US"/>
                </w:rPr>
                <w:t>55</w:t>
              </w:r>
              <w:r w:rsidR="003E4376">
                <w:rPr>
                  <w:rFonts w:ascii="Consolas" w:hAnsi="Consolas" w:cs="Consolas"/>
                  <w:lang w:val="en-US"/>
                </w:rPr>
                <w:t>)</w:t>
              </w:r>
              <w:r w:rsidR="003E4376">
                <w:rPr>
                  <w:rFonts w:ascii="Consolas" w:hAnsi="Consolas" w:cs="Consolas"/>
                  <w:lang w:val="en-US"/>
                </w:rPr>
                <w:t xml:space="preserve"> </w:t>
              </w:r>
            </w:ins>
            <w:ins w:id="741" w:author="Cedric.Sauvage" w:date="2012-10-03T15:05:00Z">
              <w:r w:rsidR="002913A0">
                <w:rPr>
                  <w:color w:val="000000"/>
                  <w:lang w:val="en-US"/>
                </w:rPr>
                <w:t>for the BFD 1 before 10 sec</w:t>
              </w:r>
            </w:ins>
          </w:p>
          <w:p w:rsidR="00C0035D" w:rsidRDefault="00C0035D" w:rsidP="00C0035D">
            <w:pPr>
              <w:pStyle w:val="Paragraphedeliste"/>
              <w:numPr>
                <w:ilvl w:val="0"/>
                <w:numId w:val="20"/>
              </w:numPr>
              <w:rPr>
                <w:ins w:id="742" w:author="Cedric.Sauvage" w:date="2012-10-03T15:52:00Z"/>
                <w:color w:val="000000"/>
                <w:lang w:val="en-US"/>
              </w:rPr>
            </w:pPr>
            <w:ins w:id="743" w:author="Cedric.Sauvage" w:date="2012-10-03T15:51:00Z">
              <w:r>
                <w:rPr>
                  <w:color w:val="000000"/>
                  <w:lang w:val="en-US"/>
                </w:rPr>
                <w:t xml:space="preserve">Request the triggering of BFD 2 </w:t>
              </w:r>
            </w:ins>
            <w:ins w:id="744" w:author="Cedric.Sauvage" w:date="2012-10-03T15:52:00Z">
              <w:r>
                <w:rPr>
                  <w:color w:val="000000"/>
                  <w:lang w:val="en-US"/>
                </w:rPr>
                <w:t>(</w:t>
              </w:r>
              <w:r w:rsidRPr="002B4091">
                <w:rPr>
                  <w:rFonts w:ascii="Consolas" w:hAnsi="Consolas" w:cs="Consolas"/>
                  <w:lang w:val="en-US"/>
                </w:rPr>
                <w:t>u8TriggerFlagCycle</w:t>
              </w:r>
              <w:r>
                <w:rPr>
                  <w:rFonts w:ascii="Consolas" w:hAnsi="Consolas" w:cs="Consolas"/>
                  <w:lang w:val="en-US"/>
                </w:rPr>
                <w:t>1</w:t>
              </w:r>
              <w:r w:rsidRPr="002B4091">
                <w:rPr>
                  <w:rFonts w:ascii="Consolas" w:hAnsi="Consolas" w:cs="Consolas"/>
                  <w:lang w:val="en-US"/>
                </w:rPr>
                <w:t>_test</w:t>
              </w:r>
              <w:r>
                <w:rPr>
                  <w:rFonts w:ascii="Consolas" w:hAnsi="Consolas" w:cs="Consolas"/>
                  <w:lang w:val="en-US"/>
                </w:rPr>
                <w:t xml:space="preserve"> = 0xAA)</w:t>
              </w:r>
            </w:ins>
          </w:p>
          <w:p w:rsidR="00C0035D" w:rsidRPr="00C0035D" w:rsidRDefault="00C0035D" w:rsidP="00C0035D">
            <w:pPr>
              <w:pStyle w:val="Paragraphedeliste"/>
              <w:numPr>
                <w:ilvl w:val="0"/>
                <w:numId w:val="20"/>
              </w:numPr>
              <w:rPr>
                <w:ins w:id="745" w:author="Cedric.Sauvage" w:date="2012-10-02T17:46:00Z"/>
                <w:color w:val="000000"/>
                <w:lang w:val="en-US"/>
                <w:rPrChange w:id="746" w:author="Cedric.Sauvage" w:date="2012-10-03T15:52:00Z">
                  <w:rPr>
                    <w:ins w:id="747" w:author="Cedric.Sauvage" w:date="2012-10-02T17:46:00Z"/>
                    <w:lang w:val="en-US"/>
                  </w:rPr>
                </w:rPrChange>
              </w:rPr>
              <w:pPrChange w:id="748" w:author="Cedric.Sauvage" w:date="2012-10-03T15:52:00Z">
                <w:pPr/>
              </w:pPrChange>
            </w:pPr>
            <w:ins w:id="749" w:author="Cedric.Sauvage" w:date="2012-10-03T15:52:00Z">
              <w:r>
                <w:rPr>
                  <w:color w:val="000000"/>
                  <w:lang w:val="en-US"/>
                </w:rPr>
                <w:t>Remove the triggering request  (</w:t>
              </w:r>
              <w:r>
                <w:rPr>
                  <w:rFonts w:ascii="Consolas" w:hAnsi="Consolas" w:cs="Consolas"/>
                  <w:lang w:val="en-US"/>
                </w:rPr>
                <w:t>u8TriggerFlagCycle1</w:t>
              </w:r>
              <w:r w:rsidRPr="002B4091">
                <w:rPr>
                  <w:rFonts w:ascii="Consolas" w:hAnsi="Consolas" w:cs="Consolas"/>
                  <w:lang w:val="en-US"/>
                </w:rPr>
                <w:t>_test</w:t>
              </w:r>
              <w:r>
                <w:rPr>
                  <w:rFonts w:ascii="Consolas" w:hAnsi="Consolas" w:cs="Consolas"/>
                  <w:lang w:val="en-US"/>
                </w:rPr>
                <w:t xml:space="preserve"> = 0x55) </w:t>
              </w:r>
              <w:r>
                <w:rPr>
                  <w:color w:val="000000"/>
                  <w:lang w:val="en-US"/>
                </w:rPr>
                <w:t xml:space="preserve">for the BFD </w:t>
              </w:r>
              <w:r>
                <w:rPr>
                  <w:color w:val="000000"/>
                  <w:lang w:val="en-US"/>
                </w:rPr>
                <w:t>2</w:t>
              </w:r>
              <w:r>
                <w:rPr>
                  <w:color w:val="000000"/>
                  <w:lang w:val="en-US"/>
                </w:rPr>
                <w:t xml:space="preserve"> </w:t>
              </w:r>
              <w:r>
                <w:rPr>
                  <w:color w:val="000000"/>
                  <w:lang w:val="en-US"/>
                </w:rPr>
                <w:t>after 14</w:t>
              </w:r>
              <w:r>
                <w:rPr>
                  <w:color w:val="000000"/>
                  <w:lang w:val="en-US"/>
                </w:rPr>
                <w:t xml:space="preserve"> sec</w:t>
              </w:r>
            </w:ins>
          </w:p>
          <w:p w:rsidR="00423102" w:rsidRDefault="00423102" w:rsidP="003529A2">
            <w:pPr>
              <w:rPr>
                <w:ins w:id="750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51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52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53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jc w:val="right"/>
              <w:rPr>
                <w:ins w:id="754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55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56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57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jc w:val="right"/>
              <w:rPr>
                <w:ins w:id="758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59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60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61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jc w:val="right"/>
              <w:rPr>
                <w:ins w:id="762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63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64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65" w:author="Cedric.Sauvage" w:date="2012-10-02T17:46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23102" w:rsidRDefault="00423102" w:rsidP="003529A2">
            <w:pPr>
              <w:jc w:val="right"/>
              <w:rPr>
                <w:ins w:id="766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23102" w:rsidRDefault="00423102" w:rsidP="003529A2">
            <w:pPr>
              <w:jc w:val="right"/>
              <w:rPr>
                <w:ins w:id="767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23102" w:rsidRDefault="00423102" w:rsidP="003529A2">
            <w:pPr>
              <w:jc w:val="right"/>
              <w:rPr>
                <w:ins w:id="768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23102" w:rsidRDefault="00423102" w:rsidP="003529A2">
            <w:pPr>
              <w:jc w:val="right"/>
              <w:rPr>
                <w:ins w:id="769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23102" w:rsidRDefault="00423102" w:rsidP="003529A2">
            <w:pPr>
              <w:jc w:val="right"/>
              <w:rPr>
                <w:ins w:id="770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23102" w:rsidRDefault="00423102" w:rsidP="003529A2">
            <w:pPr>
              <w:jc w:val="right"/>
              <w:rPr>
                <w:ins w:id="771" w:author="Cedric.Sauvage" w:date="2012-10-02T17:46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23102" w:rsidRDefault="00423102" w:rsidP="003529A2">
            <w:pPr>
              <w:jc w:val="right"/>
              <w:rPr>
                <w:ins w:id="772" w:author="Cedric.Sauvage" w:date="2012-10-02T17:46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23102" w:rsidRDefault="00423102" w:rsidP="003529A2">
            <w:pPr>
              <w:jc w:val="right"/>
              <w:rPr>
                <w:ins w:id="773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74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75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76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rPr>
                <w:ins w:id="777" w:author="Cedric.Sauvage" w:date="2012-10-02T17:46:00Z"/>
                <w:b/>
                <w:color w:val="000000"/>
                <w:lang w:val="en-US"/>
              </w:rPr>
            </w:pPr>
            <w:ins w:id="778" w:author="Cedric.Sauvage" w:date="2012-10-02T17:46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423102" w:rsidRDefault="00423102" w:rsidP="003529A2">
            <w:pPr>
              <w:rPr>
                <w:ins w:id="779" w:author="Cedric.Sauvage" w:date="2012-10-02T17:46:00Z"/>
                <w:b/>
                <w:color w:val="000000"/>
                <w:lang w:val="en-US"/>
              </w:rPr>
            </w:pPr>
          </w:p>
          <w:p w:rsidR="009C682B" w:rsidRDefault="009C682B" w:rsidP="009C682B">
            <w:pPr>
              <w:pStyle w:val="Paragraphedeliste"/>
              <w:numPr>
                <w:ilvl w:val="0"/>
                <w:numId w:val="23"/>
              </w:numPr>
              <w:rPr>
                <w:ins w:id="780" w:author="Cedric.Sauvage" w:date="2012-10-03T16:09:00Z"/>
                <w:color w:val="000000"/>
                <w:lang w:val="en-US"/>
              </w:rPr>
            </w:pPr>
            <w:ins w:id="781" w:author="Cedric.Sauvage" w:date="2012-10-03T16:09:00Z">
              <w:r>
                <w:rPr>
                  <w:color w:val="000000"/>
                  <w:lang w:val="en-US"/>
                </w:rPr>
                <w:t>Nothing expected</w:t>
              </w:r>
            </w:ins>
          </w:p>
          <w:p w:rsidR="009C682B" w:rsidRDefault="009C682B" w:rsidP="009C682B">
            <w:pPr>
              <w:pStyle w:val="Paragraphedeliste"/>
              <w:numPr>
                <w:ilvl w:val="0"/>
                <w:numId w:val="23"/>
              </w:numPr>
              <w:rPr>
                <w:ins w:id="782" w:author="Cedric.Sauvage" w:date="2012-10-03T16:09:00Z"/>
                <w:color w:val="000000"/>
                <w:lang w:val="en-US"/>
              </w:rPr>
            </w:pPr>
            <w:ins w:id="783" w:author="Cedric.Sauvage" w:date="2012-10-03T16:09:00Z">
              <w:r>
                <w:rPr>
                  <w:color w:val="000000"/>
                  <w:lang w:val="en-US"/>
                </w:rPr>
                <w:t>Check that no cycle is executed (excepted the anti-patina belt function if the anti-patina is not managed by modified BFD 1/2/3)</w:t>
              </w:r>
            </w:ins>
          </w:p>
          <w:p w:rsidR="009C682B" w:rsidRDefault="009C682B" w:rsidP="009C682B">
            <w:pPr>
              <w:pStyle w:val="Paragraphedeliste"/>
              <w:numPr>
                <w:ilvl w:val="0"/>
                <w:numId w:val="23"/>
              </w:numPr>
              <w:rPr>
                <w:ins w:id="784" w:author="Cedric.Sauvage" w:date="2012-10-03T16:09:00Z"/>
                <w:color w:val="000000"/>
                <w:lang w:val="en-US"/>
              </w:rPr>
            </w:pPr>
            <w:ins w:id="785" w:author="Cedric.Sauvage" w:date="2012-10-03T16:09:00Z">
              <w:r>
                <w:rPr>
                  <w:color w:val="000000"/>
                  <w:lang w:val="en-US"/>
                </w:rPr>
                <w:t xml:space="preserve">Check that the First cycle starts and that </w:t>
              </w:r>
              <w:r w:rsidRPr="002B4091">
                <w:rPr>
                  <w:rFonts w:ascii="Consolas" w:hAnsi="Consolas" w:cs="Consolas"/>
                  <w:color w:val="000000"/>
                  <w:lang w:val="en-US"/>
                </w:rPr>
                <w:t>au8TrigFlags[0] = 0xAA</w:t>
              </w:r>
            </w:ins>
          </w:p>
          <w:p w:rsidR="009C682B" w:rsidRDefault="009C682B" w:rsidP="009C682B">
            <w:pPr>
              <w:pStyle w:val="Paragraphedeliste"/>
              <w:numPr>
                <w:ilvl w:val="0"/>
                <w:numId w:val="23"/>
              </w:numPr>
              <w:rPr>
                <w:ins w:id="786" w:author="Cedric.Sauvage" w:date="2012-10-03T16:09:00Z"/>
                <w:color w:val="000000"/>
                <w:lang w:val="en-US"/>
              </w:rPr>
            </w:pPr>
            <w:ins w:id="787" w:author="Cedric.Sauvage" w:date="2012-10-03T16:09:00Z">
              <w:r>
                <w:rPr>
                  <w:color w:val="000000"/>
                  <w:lang w:val="en-US"/>
                </w:rPr>
                <w:t xml:space="preserve">Check that the cycle stops after 10 seconds, and that the execution counter for the Belt function 01 has been incremented by one. And </w:t>
              </w:r>
              <w:r w:rsidRPr="002B4091">
                <w:rPr>
                  <w:rFonts w:ascii="Consolas" w:hAnsi="Consolas" w:cs="Consolas"/>
                  <w:color w:val="000000"/>
                  <w:lang w:val="en-US"/>
                </w:rPr>
                <w:t>au8TrigFlags[0] = 0x</w:t>
              </w:r>
              <w:r>
                <w:rPr>
                  <w:rFonts w:ascii="Consolas" w:hAnsi="Consolas" w:cs="Consolas"/>
                  <w:color w:val="000000"/>
                  <w:lang w:val="en-US"/>
                </w:rPr>
                <w:t>55</w:t>
              </w:r>
            </w:ins>
          </w:p>
          <w:p w:rsidR="009C682B" w:rsidRDefault="009C682B" w:rsidP="009C682B">
            <w:pPr>
              <w:pStyle w:val="Paragraphedeliste"/>
              <w:numPr>
                <w:ilvl w:val="0"/>
                <w:numId w:val="23"/>
              </w:numPr>
              <w:rPr>
                <w:ins w:id="788" w:author="Cedric.Sauvage" w:date="2012-10-03T16:09:00Z"/>
                <w:color w:val="000000"/>
                <w:lang w:val="en-US"/>
              </w:rPr>
            </w:pPr>
            <w:ins w:id="789" w:author="Cedric.Sauvage" w:date="2012-10-03T16:09:00Z">
              <w:r>
                <w:rPr>
                  <w:color w:val="000000"/>
                  <w:lang w:val="en-US"/>
                </w:rPr>
                <w:t>Checks that the 2</w:t>
              </w:r>
              <w:r w:rsidRPr="002B4091">
                <w:rPr>
                  <w:color w:val="000000"/>
                  <w:vertAlign w:val="superscript"/>
                  <w:lang w:val="en-US"/>
                </w:rPr>
                <w:t>nd</w:t>
              </w:r>
              <w:r>
                <w:rPr>
                  <w:color w:val="000000"/>
                  <w:lang w:val="en-US"/>
                </w:rPr>
                <w:t xml:space="preserve"> cycle starts and </w:t>
              </w:r>
              <w:r w:rsidRPr="002B4091">
                <w:rPr>
                  <w:rFonts w:ascii="Consolas" w:hAnsi="Consolas" w:cs="Consolas"/>
                  <w:color w:val="000000"/>
                  <w:lang w:val="en-US"/>
                </w:rPr>
                <w:t>au8TrigFlags</w:t>
              </w:r>
              <w:r>
                <w:rPr>
                  <w:rFonts w:ascii="Consolas" w:hAnsi="Consolas" w:cs="Consolas"/>
                  <w:color w:val="000000"/>
                  <w:lang w:val="en-US"/>
                </w:rPr>
                <w:t>[1</w:t>
              </w:r>
              <w:r w:rsidRPr="002B4091">
                <w:rPr>
                  <w:rFonts w:ascii="Consolas" w:hAnsi="Consolas" w:cs="Consolas"/>
                  <w:color w:val="000000"/>
                  <w:lang w:val="en-US"/>
                </w:rPr>
                <w:t>] = 0xAA</w:t>
              </w:r>
            </w:ins>
          </w:p>
          <w:p w:rsidR="009C682B" w:rsidRPr="002B4091" w:rsidRDefault="009C682B" w:rsidP="009C682B">
            <w:pPr>
              <w:pStyle w:val="Paragraphedeliste"/>
              <w:numPr>
                <w:ilvl w:val="0"/>
                <w:numId w:val="23"/>
              </w:numPr>
              <w:rPr>
                <w:ins w:id="790" w:author="Cedric.Sauvage" w:date="2012-10-03T16:09:00Z"/>
                <w:color w:val="000000"/>
                <w:lang w:val="en-US"/>
              </w:rPr>
            </w:pPr>
            <w:ins w:id="791" w:author="Cedric.Sauvage" w:date="2012-10-03T16:09:00Z">
              <w:r>
                <w:rPr>
                  <w:color w:val="000000"/>
                  <w:lang w:val="en-US"/>
                </w:rPr>
                <w:t xml:space="preserve">Check that the cycle ends &amp; restarts after 10 seconds then stops after 20 seconds. And that the execution counter for the belt function 02 has been incremented by 2. And </w:t>
              </w:r>
              <w:r w:rsidRPr="002B4091">
                <w:rPr>
                  <w:rFonts w:ascii="Consolas" w:hAnsi="Consolas" w:cs="Consolas"/>
                  <w:color w:val="000000"/>
                  <w:lang w:val="en-US"/>
                </w:rPr>
                <w:t>au8TrigFlags</w:t>
              </w:r>
              <w:r>
                <w:rPr>
                  <w:rFonts w:ascii="Consolas" w:hAnsi="Consolas" w:cs="Consolas"/>
                  <w:color w:val="000000"/>
                  <w:lang w:val="en-US"/>
                </w:rPr>
                <w:t>[1</w:t>
              </w:r>
              <w:r w:rsidRPr="002B4091">
                <w:rPr>
                  <w:rFonts w:ascii="Consolas" w:hAnsi="Consolas" w:cs="Consolas"/>
                  <w:color w:val="000000"/>
                  <w:lang w:val="en-US"/>
                </w:rPr>
                <w:t>] = 0x</w:t>
              </w:r>
              <w:r>
                <w:rPr>
                  <w:rFonts w:ascii="Consolas" w:hAnsi="Consolas" w:cs="Consolas"/>
                  <w:color w:val="000000"/>
                  <w:lang w:val="en-US"/>
                </w:rPr>
                <w:t>55</w:t>
              </w:r>
            </w:ins>
          </w:p>
          <w:p w:rsidR="009C682B" w:rsidRPr="002B4091" w:rsidRDefault="009C682B" w:rsidP="009C682B">
            <w:pPr>
              <w:pStyle w:val="Paragraphedeliste"/>
              <w:rPr>
                <w:ins w:id="792" w:author="Cedric.Sauvage" w:date="2012-10-03T16:09:00Z"/>
                <w:color w:val="000000"/>
                <w:lang w:val="en-US"/>
              </w:rPr>
            </w:pPr>
            <w:ins w:id="793" w:author="Cedric.Sauvage" w:date="2012-10-03T16:09:00Z">
              <w:r w:rsidRPr="008C41BB">
                <w:rPr>
                  <w:color w:val="000000"/>
                  <w:lang w:val="en-US"/>
                </w:rPr>
                <w:t>[COVERS: DSG_</w:t>
              </w:r>
              <w:r>
                <w:rPr>
                  <w:color w:val="000000"/>
                  <w:lang w:val="en-US"/>
                </w:rPr>
                <w:t>BFS</w:t>
              </w:r>
              <w:r w:rsidRPr="008C41BB">
                <w:rPr>
                  <w:color w:val="000000"/>
                  <w:lang w:val="en-US"/>
                </w:rPr>
                <w:t>_000</w:t>
              </w:r>
              <w:r>
                <w:rPr>
                  <w:color w:val="000000"/>
                  <w:lang w:val="en-US"/>
                </w:rPr>
                <w:t>01]</w:t>
              </w:r>
            </w:ins>
          </w:p>
          <w:p w:rsidR="00423102" w:rsidRDefault="00423102" w:rsidP="003529A2">
            <w:pPr>
              <w:rPr>
                <w:ins w:id="794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center"/>
              <w:rPr>
                <w:ins w:id="795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96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97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jc w:val="right"/>
              <w:rPr>
                <w:ins w:id="798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799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00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01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jc w:val="right"/>
              <w:rPr>
                <w:ins w:id="802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03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04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05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jc w:val="right"/>
              <w:rPr>
                <w:ins w:id="806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07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08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09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jc w:val="right"/>
              <w:rPr>
                <w:ins w:id="810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11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12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13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jc w:val="right"/>
              <w:rPr>
                <w:ins w:id="814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15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16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center"/>
              <w:rPr>
                <w:ins w:id="817" w:author="Cedric.Sauvage" w:date="2012-10-02T17:4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3102" w:rsidRDefault="00423102" w:rsidP="003529A2">
            <w:pPr>
              <w:jc w:val="right"/>
              <w:rPr>
                <w:ins w:id="818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19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20" w:author="Cedric.Sauvage" w:date="2012-10-02T17:4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21" w:author="Cedric.Sauvage" w:date="2012-10-02T17:46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23102" w:rsidRDefault="00423102" w:rsidP="003529A2">
            <w:pPr>
              <w:jc w:val="right"/>
              <w:rPr>
                <w:ins w:id="822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23102" w:rsidRDefault="00423102" w:rsidP="003529A2">
            <w:pPr>
              <w:jc w:val="right"/>
              <w:rPr>
                <w:ins w:id="823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23102" w:rsidRDefault="00423102" w:rsidP="003529A2">
            <w:pPr>
              <w:jc w:val="right"/>
              <w:rPr>
                <w:ins w:id="824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23102" w:rsidRDefault="00423102" w:rsidP="003529A2">
            <w:pPr>
              <w:jc w:val="right"/>
              <w:rPr>
                <w:ins w:id="825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23102" w:rsidRDefault="00423102" w:rsidP="003529A2">
            <w:pPr>
              <w:jc w:val="right"/>
              <w:rPr>
                <w:ins w:id="826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23102" w:rsidRDefault="00423102" w:rsidP="003529A2">
            <w:pPr>
              <w:jc w:val="right"/>
              <w:rPr>
                <w:ins w:id="827" w:author="Cedric.Sauvage" w:date="2012-10-02T17:46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23102" w:rsidRDefault="00423102" w:rsidP="003529A2">
            <w:pPr>
              <w:jc w:val="right"/>
              <w:rPr>
                <w:ins w:id="828" w:author="Cedric.Sauvage" w:date="2012-10-02T17:46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23102" w:rsidRDefault="00423102" w:rsidP="003529A2">
            <w:pPr>
              <w:jc w:val="right"/>
              <w:rPr>
                <w:ins w:id="829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30" w:author="Cedric.Sauvage" w:date="2012-10-02T17:46:00Z"/>
                <w:color w:val="000000"/>
                <w:lang w:val="en-US"/>
              </w:rPr>
            </w:pPr>
          </w:p>
        </w:tc>
      </w:tr>
      <w:tr w:rsidR="00423102" w:rsidTr="003529A2">
        <w:tblPrEx>
          <w:tblCellMar>
            <w:top w:w="0" w:type="dxa"/>
            <w:bottom w:w="0" w:type="dxa"/>
          </w:tblCellMar>
        </w:tblPrEx>
        <w:trPr>
          <w:cantSplit/>
          <w:trHeight w:val="276"/>
          <w:ins w:id="831" w:author="Cedric.Sauvage" w:date="2012-10-02T17:46:00Z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32" w:author="Cedric.Sauvage" w:date="2012-10-02T17:46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33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34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35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36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37" w:author="Cedric.Sauvage" w:date="2012-10-02T17:4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38" w:author="Cedric.Sauvage" w:date="2012-10-02T17:46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39" w:author="Cedric.Sauvage" w:date="2012-10-02T17:46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40" w:author="Cedric.Sauvage" w:date="2012-10-02T17:4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423102" w:rsidRDefault="00423102" w:rsidP="003529A2">
            <w:pPr>
              <w:jc w:val="right"/>
              <w:rPr>
                <w:ins w:id="841" w:author="Cedric.Sauvage" w:date="2012-10-02T17:46:00Z"/>
                <w:color w:val="000000"/>
                <w:lang w:val="en-US"/>
              </w:rPr>
            </w:pPr>
          </w:p>
        </w:tc>
      </w:tr>
    </w:tbl>
    <w:p w:rsidR="00423102" w:rsidRDefault="00423102" w:rsidP="00423102">
      <w:pPr>
        <w:rPr>
          <w:ins w:id="842" w:author="Cedric.Sauvage" w:date="2012-10-02T17:46:00Z"/>
          <w:lang w:val="en-US"/>
        </w:rPr>
      </w:pPr>
    </w:p>
    <w:p w:rsidR="00C0035D" w:rsidRPr="00484F72" w:rsidRDefault="00C0035D" w:rsidP="00C0035D">
      <w:pPr>
        <w:pStyle w:val="Titre3"/>
        <w:rPr>
          <w:ins w:id="843" w:author="Cedric.Sauvage" w:date="2012-10-03T16:01:00Z"/>
        </w:rPr>
      </w:pPr>
      <w:ins w:id="844" w:author="Cedric.Sauvage" w:date="2012-10-03T16:01:00Z">
        <w:r>
          <w:br w:type="page"/>
        </w:r>
        <w:bookmarkStart w:id="845" w:name="_Toc337109498"/>
        <w:r>
          <w:lastRenderedPageBreak/>
          <w:t>INT_BFS_0100</w:t>
        </w:r>
        <w:r>
          <w:t>3</w:t>
        </w:r>
        <w:r>
          <w:t xml:space="preserve">: </w:t>
        </w:r>
      </w:ins>
      <w:ins w:id="846" w:author="Cedric.Sauvage" w:date="2012-10-04T10:14:00Z">
        <w:r w:rsidR="00A60B25">
          <w:t>Interrupt flags management</w:t>
        </w:r>
      </w:ins>
      <w:bookmarkEnd w:id="845"/>
    </w:p>
    <w:p w:rsidR="00C0035D" w:rsidRDefault="00C0035D" w:rsidP="00C0035D">
      <w:pPr>
        <w:pStyle w:val="Para2"/>
        <w:spacing w:before="0"/>
        <w:rPr>
          <w:ins w:id="847" w:author="Cedric.Sauvage" w:date="2012-10-03T16:01:00Z"/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48" w:author="Cedric.Sauvage" w:date="2012-10-03T16:01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849" w:author="Cedric.Sauvage" w:date="2012-10-03T16:01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C0035D" w:rsidRDefault="00C0035D" w:rsidP="002B4091">
            <w:pPr>
              <w:jc w:val="right"/>
              <w:rPr>
                <w:ins w:id="850" w:author="Cedric.Sauvage" w:date="2012-10-03T16:01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C0035D" w:rsidRDefault="00C0035D" w:rsidP="002B4091">
            <w:pPr>
              <w:jc w:val="right"/>
              <w:rPr>
                <w:ins w:id="851" w:author="Cedric.Sauvage" w:date="2012-10-03T16:01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C0035D" w:rsidRDefault="00C0035D" w:rsidP="002B4091">
            <w:pPr>
              <w:jc w:val="right"/>
              <w:rPr>
                <w:ins w:id="852" w:author="Cedric.Sauvage" w:date="2012-10-03T16:01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C0035D" w:rsidRDefault="00C0035D" w:rsidP="002B4091">
            <w:pPr>
              <w:jc w:val="right"/>
              <w:rPr>
                <w:ins w:id="853" w:author="Cedric.Sauvage" w:date="2012-10-03T16:01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C0035D" w:rsidRDefault="00C0035D" w:rsidP="002B4091">
            <w:pPr>
              <w:jc w:val="right"/>
              <w:rPr>
                <w:ins w:id="854" w:author="Cedric.Sauvage" w:date="2012-10-03T16:01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C0035D" w:rsidRDefault="00C0035D" w:rsidP="002B4091">
            <w:pPr>
              <w:jc w:val="right"/>
              <w:rPr>
                <w:ins w:id="855" w:author="Cedric.Sauvage" w:date="2012-10-03T16:01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C0035D" w:rsidRDefault="00C0035D" w:rsidP="002B4091">
            <w:pPr>
              <w:jc w:val="right"/>
              <w:rPr>
                <w:ins w:id="856" w:author="Cedric.Sauvage" w:date="2012-10-03T16:01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C0035D" w:rsidRDefault="00C0035D" w:rsidP="002B4091">
            <w:pPr>
              <w:jc w:val="right"/>
              <w:rPr>
                <w:ins w:id="857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858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59" w:author="Cedric.Sauvage" w:date="2012-10-03T16:01:00Z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C0035D" w:rsidRDefault="00C0035D" w:rsidP="002B4091">
            <w:pPr>
              <w:jc w:val="right"/>
              <w:rPr>
                <w:ins w:id="860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35D" w:rsidRDefault="00C0035D" w:rsidP="002B4091">
            <w:pPr>
              <w:rPr>
                <w:ins w:id="861" w:author="Cedric.Sauvage" w:date="2012-10-03T16:01:00Z"/>
                <w:color w:val="000000"/>
                <w:lang w:val="en-US"/>
              </w:rPr>
            </w:pPr>
            <w:ins w:id="862" w:author="Cedric.Sauvage" w:date="2012-10-03T16:01:00Z">
              <w:r>
                <w:rPr>
                  <w:b/>
                  <w:color w:val="000000"/>
                  <w:lang w:val="en-US"/>
                </w:rPr>
                <w:t>Type of the test: N</w:t>
              </w:r>
            </w:ins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863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64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865" w:author="Cedric.Sauvage" w:date="2012-10-03T16:01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C0035D" w:rsidRDefault="00C0035D" w:rsidP="002B4091">
            <w:pPr>
              <w:jc w:val="right"/>
              <w:rPr>
                <w:ins w:id="866" w:author="Cedric.Sauvage" w:date="2012-10-03T16:01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C0035D" w:rsidRDefault="00C0035D" w:rsidP="002B4091">
            <w:pPr>
              <w:jc w:val="right"/>
              <w:rPr>
                <w:ins w:id="867" w:author="Cedric.Sauvage" w:date="2012-10-03T16:01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C0035D" w:rsidRDefault="00C0035D" w:rsidP="002B4091">
            <w:pPr>
              <w:jc w:val="right"/>
              <w:rPr>
                <w:ins w:id="868" w:author="Cedric.Sauvage" w:date="2012-10-03T16:01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C0035D" w:rsidRDefault="00C0035D" w:rsidP="002B4091">
            <w:pPr>
              <w:jc w:val="right"/>
              <w:rPr>
                <w:ins w:id="869" w:author="Cedric.Sauvage" w:date="2012-10-03T16:01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C0035D" w:rsidRDefault="00C0035D" w:rsidP="002B4091">
            <w:pPr>
              <w:jc w:val="right"/>
              <w:rPr>
                <w:ins w:id="870" w:author="Cedric.Sauvage" w:date="2012-10-03T16:01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C0035D" w:rsidRDefault="00C0035D" w:rsidP="002B4091">
            <w:pPr>
              <w:jc w:val="right"/>
              <w:rPr>
                <w:ins w:id="871" w:author="Cedric.Sauvage" w:date="2012-10-03T16:01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C0035D" w:rsidRDefault="00C0035D" w:rsidP="002B4091">
            <w:pPr>
              <w:jc w:val="right"/>
              <w:rPr>
                <w:ins w:id="872" w:author="Cedric.Sauvage" w:date="2012-10-03T16:01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C0035D" w:rsidRDefault="00C0035D" w:rsidP="002B4091">
            <w:pPr>
              <w:jc w:val="right"/>
              <w:rPr>
                <w:ins w:id="873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874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75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876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rPr>
                <w:ins w:id="877" w:author="Cedric.Sauvage" w:date="2012-10-03T16:01:00Z"/>
                <w:b/>
                <w:color w:val="000000"/>
                <w:lang w:val="en-US"/>
              </w:rPr>
            </w:pPr>
            <w:ins w:id="878" w:author="Cedric.Sauvage" w:date="2012-10-03T16:01:00Z">
              <w:r>
                <w:rPr>
                  <w:b/>
                  <w:color w:val="000000"/>
                  <w:lang w:val="en-US"/>
                </w:rPr>
                <w:t>Purpose of the test:</w:t>
              </w:r>
            </w:ins>
          </w:p>
          <w:p w:rsidR="00C0035D" w:rsidRPr="002B4091" w:rsidRDefault="00C0035D" w:rsidP="002B4091">
            <w:pPr>
              <w:rPr>
                <w:ins w:id="879" w:author="Cedric.Sauvage" w:date="2012-10-03T16:01:00Z"/>
                <w:color w:val="000000"/>
                <w:lang w:val="en-US"/>
              </w:rPr>
            </w:pPr>
            <w:ins w:id="880" w:author="Cedric.Sauvage" w:date="2012-10-03T16:01:00Z">
              <w:r>
                <w:rPr>
                  <w:color w:val="000000"/>
                  <w:lang w:val="en-US"/>
                </w:rPr>
                <w:t xml:space="preserve">The goal of this test </w:t>
              </w:r>
            </w:ins>
            <w:ins w:id="881" w:author="Cedric.Sauvage" w:date="2012-10-03T16:02:00Z">
              <w:r w:rsidR="009C682B">
                <w:rPr>
                  <w:color w:val="000000"/>
                  <w:lang w:val="en-US"/>
                </w:rPr>
                <w:t>is to check</w:t>
              </w:r>
            </w:ins>
            <w:ins w:id="882" w:author="Cedric.Sauvage" w:date="2012-10-03T16:05:00Z">
              <w:r w:rsidR="009C682B">
                <w:rPr>
                  <w:color w:val="000000"/>
                  <w:lang w:val="en-US"/>
                </w:rPr>
                <w:t xml:space="preserve"> that an executed cycle is well interrupted in case of interruption request.</w:t>
              </w:r>
            </w:ins>
          </w:p>
          <w:p w:rsidR="00C0035D" w:rsidRDefault="00C0035D" w:rsidP="00A60B25">
            <w:pPr>
              <w:rPr>
                <w:ins w:id="883" w:author="Cedric.Sauvage" w:date="2012-10-03T16:01:00Z"/>
                <w:lang w:val="en-US"/>
              </w:rPr>
              <w:pPrChange w:id="884" w:author="Cedric.Sauvage" w:date="2012-10-04T10:11:00Z">
                <w:pPr>
                  <w:pStyle w:val="Para1"/>
                  <w:spacing w:before="0"/>
                  <w:ind w:left="0"/>
                  <w:jc w:val="left"/>
                </w:pPr>
              </w:pPrChange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885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86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887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jc w:val="right"/>
              <w:rPr>
                <w:ins w:id="888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889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90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891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jc w:val="right"/>
              <w:rPr>
                <w:ins w:id="892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893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94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895" w:author="Cedric.Sauvage" w:date="2012-10-03T16:01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C0035D" w:rsidRDefault="00C0035D" w:rsidP="002B4091">
            <w:pPr>
              <w:jc w:val="right"/>
              <w:rPr>
                <w:ins w:id="896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C0035D" w:rsidRDefault="00C0035D" w:rsidP="002B4091">
            <w:pPr>
              <w:jc w:val="right"/>
              <w:rPr>
                <w:ins w:id="897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C0035D" w:rsidRDefault="00C0035D" w:rsidP="002B4091">
            <w:pPr>
              <w:jc w:val="right"/>
              <w:rPr>
                <w:ins w:id="898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C0035D" w:rsidRDefault="00C0035D" w:rsidP="002B4091">
            <w:pPr>
              <w:jc w:val="right"/>
              <w:rPr>
                <w:ins w:id="899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C0035D" w:rsidRDefault="00C0035D" w:rsidP="002B4091">
            <w:pPr>
              <w:jc w:val="right"/>
              <w:rPr>
                <w:ins w:id="900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C0035D" w:rsidRDefault="00C0035D" w:rsidP="002B4091">
            <w:pPr>
              <w:jc w:val="right"/>
              <w:rPr>
                <w:ins w:id="901" w:author="Cedric.Sauvage" w:date="2012-10-03T16:01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C0035D" w:rsidRDefault="00C0035D" w:rsidP="002B4091">
            <w:pPr>
              <w:jc w:val="right"/>
              <w:rPr>
                <w:ins w:id="902" w:author="Cedric.Sauvage" w:date="2012-10-03T16:01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C0035D" w:rsidRDefault="00C0035D" w:rsidP="002B4091">
            <w:pPr>
              <w:jc w:val="right"/>
              <w:rPr>
                <w:ins w:id="903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04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905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06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rPr>
                <w:ins w:id="907" w:author="Cedric.Sauvage" w:date="2012-10-03T16:01:00Z"/>
                <w:b/>
                <w:color w:val="000000"/>
                <w:lang w:val="en-US"/>
              </w:rPr>
            </w:pPr>
            <w:ins w:id="908" w:author="Cedric.Sauvage" w:date="2012-10-03T16:01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C0035D" w:rsidRDefault="00C0035D" w:rsidP="002B4091">
            <w:pPr>
              <w:rPr>
                <w:ins w:id="909" w:author="Cedric.Sauvage" w:date="2012-10-03T16:01:00Z"/>
                <w:color w:val="000000"/>
                <w:lang w:val="en-US"/>
              </w:rPr>
            </w:pPr>
            <w:ins w:id="910" w:author="Cedric.Sauvage" w:date="2012-10-03T16:01:00Z">
              <w:r>
                <w:rPr>
                  <w:color w:val="000000"/>
                  <w:lang w:val="en-US"/>
                </w:rPr>
                <w:t>CAN environment to stay alive.</w:t>
              </w:r>
            </w:ins>
          </w:p>
          <w:p w:rsidR="00C0035D" w:rsidRDefault="00C0035D" w:rsidP="002B4091">
            <w:pPr>
              <w:rPr>
                <w:ins w:id="911" w:author="Cedric.Sauvage" w:date="2012-10-03T16:01:00Z"/>
                <w:color w:val="000000"/>
                <w:lang w:val="en-US"/>
              </w:rPr>
            </w:pPr>
            <w:ins w:id="912" w:author="Cedric.Sauvage" w:date="2012-10-03T16:01:00Z">
              <w:r>
                <w:rPr>
                  <w:color w:val="000000"/>
                  <w:lang w:val="en-US"/>
                </w:rPr>
                <w:t>ECU or mock-up flashed with an instrumented code.</w:t>
              </w:r>
            </w:ins>
          </w:p>
          <w:p w:rsidR="00C0035D" w:rsidRDefault="00C0035D" w:rsidP="002B4091">
            <w:pPr>
              <w:rPr>
                <w:ins w:id="913" w:author="Cedric.Sauvage" w:date="2012-10-03T16:01:00Z"/>
                <w:color w:val="000000"/>
              </w:rPr>
            </w:pPr>
            <w:ins w:id="914" w:author="Cedric.Sauvage" w:date="2012-10-03T16:01:00Z">
              <w:r>
                <w:rPr>
                  <w:color w:val="000000"/>
                </w:rPr>
                <w:t>On the Watch Window of the debugger : access to the 6 data defined in the ‘Annex’ chapters [</w:t>
              </w:r>
              <w:r>
                <w:rPr>
                  <w:color w:val="000000"/>
                </w:rPr>
                <w:fldChar w:fldCharType="begin"/>
              </w:r>
              <w:r>
                <w:rPr>
                  <w:color w:val="000000"/>
                </w:rPr>
                <w:instrText xml:space="preserve"> REF _Ref337024928 \r \h </w:instrText>
              </w:r>
              <w:r>
                <w:rPr>
                  <w:color w:val="000000"/>
                </w:rPr>
              </w:r>
              <w:r>
                <w:rPr>
                  <w:color w:val="000000"/>
                </w:rPr>
                <w:fldChar w:fldCharType="separate"/>
              </w:r>
              <w:r>
                <w:rPr>
                  <w:color w:val="000000"/>
                </w:rPr>
                <w:t>7</w:t>
              </w:r>
              <w:r>
                <w:rPr>
                  <w:color w:val="000000"/>
                </w:rPr>
                <w:fldChar w:fldCharType="end"/>
              </w:r>
              <w:r>
                <w:rPr>
                  <w:color w:val="000000"/>
                </w:rPr>
                <w:t>]</w:t>
              </w:r>
            </w:ins>
          </w:p>
          <w:p w:rsidR="00C0035D" w:rsidRDefault="00C0035D" w:rsidP="002B4091">
            <w:pPr>
              <w:rPr>
                <w:ins w:id="915" w:author="Cedric.Sauvage" w:date="2012-10-03T16:01:00Z"/>
                <w:color w:val="000000"/>
              </w:rPr>
            </w:pPr>
            <w:ins w:id="916" w:author="Cedric.Sauvage" w:date="2012-10-03T16:01:00Z">
              <w:r>
                <w:rPr>
                  <w:color w:val="000000"/>
                </w:rPr>
                <w:t>On the Watch Window : add the executed cycle data (provided by BFE component) &amp; the Selected cycle (output of the BFS)</w:t>
              </w:r>
            </w:ins>
          </w:p>
          <w:p w:rsidR="00C0035D" w:rsidRPr="0062451D" w:rsidRDefault="00C0035D" w:rsidP="002B4091">
            <w:pPr>
              <w:rPr>
                <w:ins w:id="917" w:author="Cedric.Sauvage" w:date="2012-10-03T16:01:00Z"/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18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919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20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jc w:val="right"/>
              <w:rPr>
                <w:ins w:id="921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22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923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24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jc w:val="right"/>
              <w:rPr>
                <w:ins w:id="925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26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927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28" w:author="Cedric.Sauvage" w:date="2012-10-03T16:01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C0035D" w:rsidRDefault="00C0035D" w:rsidP="002B4091">
            <w:pPr>
              <w:jc w:val="right"/>
              <w:rPr>
                <w:ins w:id="929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C0035D" w:rsidRDefault="00C0035D" w:rsidP="002B4091">
            <w:pPr>
              <w:jc w:val="right"/>
              <w:rPr>
                <w:ins w:id="930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C0035D" w:rsidRDefault="00C0035D" w:rsidP="002B4091">
            <w:pPr>
              <w:jc w:val="right"/>
              <w:rPr>
                <w:ins w:id="931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C0035D" w:rsidRDefault="00C0035D" w:rsidP="002B4091">
            <w:pPr>
              <w:jc w:val="right"/>
              <w:rPr>
                <w:ins w:id="932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C0035D" w:rsidRDefault="00C0035D" w:rsidP="002B4091">
            <w:pPr>
              <w:jc w:val="right"/>
              <w:rPr>
                <w:ins w:id="933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C0035D" w:rsidRDefault="00C0035D" w:rsidP="002B4091">
            <w:pPr>
              <w:jc w:val="right"/>
              <w:rPr>
                <w:ins w:id="934" w:author="Cedric.Sauvage" w:date="2012-10-03T16:01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C0035D" w:rsidRDefault="00C0035D" w:rsidP="002B4091">
            <w:pPr>
              <w:jc w:val="right"/>
              <w:rPr>
                <w:ins w:id="935" w:author="Cedric.Sauvage" w:date="2012-10-03T16:01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C0035D" w:rsidRDefault="00C0035D" w:rsidP="002B4091">
            <w:pPr>
              <w:jc w:val="right"/>
              <w:rPr>
                <w:ins w:id="936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37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938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39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rPr>
                <w:ins w:id="940" w:author="Cedric.Sauvage" w:date="2012-10-03T16:01:00Z"/>
                <w:b/>
                <w:color w:val="00000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ins w:id="941" w:author="Cedric.Sauvage" w:date="2012-10-03T16:01:00Z">
                  <w:r>
                    <w:rPr>
                      <w:b/>
                      <w:color w:val="000000"/>
                      <w:lang w:val="en-US"/>
                    </w:rPr>
                    <w:t>INITIAL</w:t>
                  </w:r>
                </w:ins>
              </w:smartTag>
              <w:ins w:id="942" w:author="Cedric.Sauvage" w:date="2012-10-03T16:01:00Z">
                <w:r>
                  <w:rPr>
                    <w:b/>
                    <w:color w:val="000000"/>
                    <w:lang w:val="en-US"/>
                  </w:rPr>
                  <w:t xml:space="preserve"> </w:t>
                </w:r>
                <w:smartTag w:uri="urn:schemas-microsoft-com:office:smarttags" w:element="PlaceType">
                  <w:r>
                    <w:rPr>
                      <w:b/>
                      <w:color w:val="000000"/>
                      <w:lang w:val="en-US"/>
                    </w:rPr>
                    <w:t>STATE</w:t>
                  </w:r>
                </w:smartTag>
              </w:ins>
            </w:smartTag>
            <w:ins w:id="943" w:author="Cedric.Sauvage" w:date="2012-10-03T16:01:00Z">
              <w:r>
                <w:rPr>
                  <w:b/>
                  <w:color w:val="000000"/>
                  <w:lang w:val="en-US"/>
                </w:rPr>
                <w:t>:</w:t>
              </w:r>
            </w:ins>
          </w:p>
          <w:p w:rsidR="00C0035D" w:rsidRDefault="00C0035D" w:rsidP="002B4091">
            <w:pPr>
              <w:rPr>
                <w:ins w:id="944" w:author="Cedric.Sauvage" w:date="2012-10-03T16:01:00Z"/>
                <w:color w:val="000000"/>
                <w:lang w:val="en-US"/>
              </w:rPr>
            </w:pPr>
            <w:ins w:id="945" w:author="Cedric.Sauvage" w:date="2012-10-03T16:01:00Z">
              <w:r>
                <w:rPr>
                  <w:color w:val="000000"/>
                  <w:lang w:val="en-US"/>
                </w:rPr>
                <w:t>ECU flashed and not running</w:t>
              </w:r>
            </w:ins>
          </w:p>
          <w:p w:rsidR="00C0035D" w:rsidRPr="002B4091" w:rsidRDefault="00C0035D" w:rsidP="002B4091">
            <w:pPr>
              <w:rPr>
                <w:ins w:id="946" w:author="Cedric.Sauvage" w:date="2012-10-03T16:01:00Z"/>
                <w:color w:val="000000"/>
                <w:lang w:val="en-US"/>
              </w:rPr>
            </w:pPr>
            <w:ins w:id="947" w:author="Cedric.Sauvage" w:date="2012-10-03T16:01:00Z">
              <w:r>
                <w:rPr>
                  <w:color w:val="000000"/>
                  <w:lang w:val="en-US"/>
                </w:rPr>
                <w:t>Software instrumented like described on the Annex chapter</w:t>
              </w:r>
            </w:ins>
          </w:p>
          <w:p w:rsidR="00C0035D" w:rsidRDefault="00C0035D" w:rsidP="002B4091">
            <w:pPr>
              <w:rPr>
                <w:ins w:id="948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49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950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51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jc w:val="right"/>
              <w:rPr>
                <w:ins w:id="952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53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954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55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jc w:val="right"/>
              <w:rPr>
                <w:ins w:id="956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57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958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59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jc w:val="right"/>
              <w:rPr>
                <w:ins w:id="960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61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962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63" w:author="Cedric.Sauvage" w:date="2012-10-03T16:01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C0035D" w:rsidRDefault="00C0035D" w:rsidP="002B4091">
            <w:pPr>
              <w:jc w:val="right"/>
              <w:rPr>
                <w:ins w:id="964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C0035D" w:rsidRDefault="00C0035D" w:rsidP="002B4091">
            <w:pPr>
              <w:jc w:val="right"/>
              <w:rPr>
                <w:ins w:id="965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C0035D" w:rsidRDefault="00C0035D" w:rsidP="002B4091">
            <w:pPr>
              <w:jc w:val="right"/>
              <w:rPr>
                <w:ins w:id="966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C0035D" w:rsidRDefault="00C0035D" w:rsidP="002B4091">
            <w:pPr>
              <w:jc w:val="right"/>
              <w:rPr>
                <w:ins w:id="967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C0035D" w:rsidRDefault="00C0035D" w:rsidP="002B4091">
            <w:pPr>
              <w:jc w:val="right"/>
              <w:rPr>
                <w:ins w:id="968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C0035D" w:rsidRDefault="00C0035D" w:rsidP="002B4091">
            <w:pPr>
              <w:jc w:val="right"/>
              <w:rPr>
                <w:ins w:id="969" w:author="Cedric.Sauvage" w:date="2012-10-03T16:01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C0035D" w:rsidRDefault="00C0035D" w:rsidP="002B4091">
            <w:pPr>
              <w:jc w:val="right"/>
              <w:rPr>
                <w:ins w:id="970" w:author="Cedric.Sauvage" w:date="2012-10-03T16:01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C0035D" w:rsidRDefault="00C0035D" w:rsidP="002B4091">
            <w:pPr>
              <w:jc w:val="right"/>
              <w:rPr>
                <w:ins w:id="971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72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973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974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rPr>
                <w:ins w:id="975" w:author="Cedric.Sauvage" w:date="2012-10-03T16:01:00Z"/>
                <w:b/>
                <w:color w:val="000000"/>
                <w:lang w:val="en-US"/>
              </w:rPr>
            </w:pPr>
            <w:ins w:id="976" w:author="Cedric.Sauvage" w:date="2012-10-03T16:01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C0035D" w:rsidRDefault="00C0035D" w:rsidP="002B4091">
            <w:pPr>
              <w:rPr>
                <w:ins w:id="977" w:author="Cedric.Sauvage" w:date="2012-10-03T16:01:00Z"/>
                <w:b/>
                <w:color w:val="000000"/>
                <w:lang w:val="en-US"/>
              </w:rPr>
            </w:pPr>
          </w:p>
          <w:p w:rsidR="00C0035D" w:rsidRDefault="00C0035D" w:rsidP="009C682B">
            <w:pPr>
              <w:pStyle w:val="Paragraphedeliste"/>
              <w:numPr>
                <w:ilvl w:val="0"/>
                <w:numId w:val="22"/>
              </w:numPr>
              <w:rPr>
                <w:ins w:id="978" w:author="Cedric.Sauvage" w:date="2012-10-03T16:01:00Z"/>
                <w:color w:val="000000"/>
                <w:lang w:val="en-US"/>
              </w:rPr>
              <w:pPrChange w:id="979" w:author="Cedric.Sauvage" w:date="2012-10-03T16:03:00Z">
                <w:pPr>
                  <w:pStyle w:val="Paragraphedeliste"/>
                  <w:numPr>
                    <w:numId w:val="20"/>
                  </w:numPr>
                  <w:ind w:hanging="360"/>
                </w:pPr>
              </w:pPrChange>
            </w:pPr>
            <w:ins w:id="980" w:author="Cedric.Sauvage" w:date="2012-10-03T16:01:00Z">
              <w:r>
                <w:rPr>
                  <w:color w:val="000000"/>
                  <w:lang w:val="en-US"/>
                </w:rPr>
                <w:t>Perform an In Target reset of the application.</w:t>
              </w:r>
            </w:ins>
          </w:p>
          <w:p w:rsidR="00C0035D" w:rsidRDefault="00C0035D" w:rsidP="009C682B">
            <w:pPr>
              <w:pStyle w:val="Paragraphedeliste"/>
              <w:numPr>
                <w:ilvl w:val="0"/>
                <w:numId w:val="22"/>
              </w:numPr>
              <w:rPr>
                <w:ins w:id="981" w:author="Cedric.Sauvage" w:date="2012-10-03T16:01:00Z"/>
                <w:color w:val="000000"/>
                <w:lang w:val="en-US"/>
              </w:rPr>
              <w:pPrChange w:id="982" w:author="Cedric.Sauvage" w:date="2012-10-03T16:03:00Z">
                <w:pPr>
                  <w:pStyle w:val="Paragraphedeliste"/>
                  <w:numPr>
                    <w:numId w:val="20"/>
                  </w:numPr>
                  <w:ind w:hanging="360"/>
                </w:pPr>
              </w:pPrChange>
            </w:pPr>
            <w:ins w:id="983" w:author="Cedric.Sauvage" w:date="2012-10-03T16:01:00Z">
              <w:r>
                <w:rPr>
                  <w:color w:val="000000"/>
                  <w:lang w:val="en-US"/>
                </w:rPr>
                <w:t>Run the application.</w:t>
              </w:r>
            </w:ins>
          </w:p>
          <w:p w:rsidR="00C0035D" w:rsidRDefault="00C0035D" w:rsidP="009C682B">
            <w:pPr>
              <w:pStyle w:val="Paragraphedeliste"/>
              <w:numPr>
                <w:ilvl w:val="0"/>
                <w:numId w:val="22"/>
              </w:numPr>
              <w:rPr>
                <w:ins w:id="984" w:author="Cedric.Sauvage" w:date="2012-10-03T16:01:00Z"/>
                <w:color w:val="000000"/>
                <w:lang w:val="en-US"/>
              </w:rPr>
              <w:pPrChange w:id="985" w:author="Cedric.Sauvage" w:date="2012-10-03T16:03:00Z">
                <w:pPr>
                  <w:pStyle w:val="Paragraphedeliste"/>
                  <w:numPr>
                    <w:numId w:val="20"/>
                  </w:numPr>
                  <w:ind w:hanging="360"/>
                </w:pPr>
              </w:pPrChange>
            </w:pPr>
            <w:ins w:id="986" w:author="Cedric.Sauvage" w:date="2012-10-03T16:01:00Z">
              <w:r>
                <w:rPr>
                  <w:color w:val="000000"/>
                  <w:lang w:val="en-US"/>
                </w:rPr>
                <w:t>Request the triggering of BFD 1 (</w:t>
              </w:r>
              <w:r w:rsidRPr="002B4091">
                <w:rPr>
                  <w:rFonts w:ascii="Consolas" w:hAnsi="Consolas" w:cs="Consolas"/>
                  <w:lang w:val="en-US"/>
                </w:rPr>
                <w:t>u8TriggerFlagCycle0_test</w:t>
              </w:r>
              <w:r>
                <w:rPr>
                  <w:rFonts w:ascii="Consolas" w:hAnsi="Consolas" w:cs="Consolas"/>
                  <w:lang w:val="en-US"/>
                </w:rPr>
                <w:t xml:space="preserve"> = 0xAA)</w:t>
              </w:r>
            </w:ins>
          </w:p>
          <w:p w:rsidR="00C0035D" w:rsidRDefault="00C0035D" w:rsidP="007D769D">
            <w:pPr>
              <w:pStyle w:val="Paragraphedeliste"/>
              <w:numPr>
                <w:ilvl w:val="0"/>
                <w:numId w:val="22"/>
              </w:numPr>
              <w:rPr>
                <w:ins w:id="987" w:author="Cedric.Sauvage" w:date="2012-10-04T09:08:00Z"/>
                <w:color w:val="000000"/>
                <w:lang w:val="en-US"/>
              </w:rPr>
              <w:pPrChange w:id="988" w:author="Cedric.Sauvage" w:date="2012-10-03T16:03:00Z">
                <w:pPr>
                  <w:pStyle w:val="Paragraphedeliste"/>
                  <w:numPr>
                    <w:numId w:val="20"/>
                  </w:numPr>
                  <w:ind w:hanging="360"/>
                </w:pPr>
              </w:pPrChange>
            </w:pPr>
            <w:ins w:id="989" w:author="Cedric.Sauvage" w:date="2012-10-03T16:01:00Z">
              <w:r>
                <w:rPr>
                  <w:color w:val="000000"/>
                  <w:lang w:val="en-US"/>
                </w:rPr>
                <w:t>Remove the triggering request  (</w:t>
              </w:r>
              <w:r w:rsidRPr="002B4091">
                <w:rPr>
                  <w:rFonts w:ascii="Consolas" w:hAnsi="Consolas" w:cs="Consolas"/>
                  <w:lang w:val="en-US"/>
                </w:rPr>
                <w:t>u8TriggerFlagCycle0_test</w:t>
              </w:r>
              <w:r>
                <w:rPr>
                  <w:rFonts w:ascii="Consolas" w:hAnsi="Consolas" w:cs="Consolas"/>
                  <w:lang w:val="en-US"/>
                </w:rPr>
                <w:t xml:space="preserve"> = 0x55) </w:t>
              </w:r>
              <w:r>
                <w:rPr>
                  <w:color w:val="000000"/>
                  <w:lang w:val="en-US"/>
                </w:rPr>
                <w:t>for the BFD 1 before 10 sec</w:t>
              </w:r>
            </w:ins>
            <w:ins w:id="990" w:author="Cedric.Sauvage" w:date="2012-10-04T09:05:00Z">
              <w:r w:rsidR="007D769D">
                <w:rPr>
                  <w:color w:val="000000"/>
                  <w:lang w:val="en-US"/>
                </w:rPr>
                <w:t xml:space="preserve"> and set the interrupt flag</w:t>
              </w:r>
            </w:ins>
            <w:ins w:id="991" w:author="Cedric.Sauvage" w:date="2012-10-04T09:06:00Z">
              <w:r w:rsidR="007D769D">
                <w:rPr>
                  <w:color w:val="000000"/>
                  <w:lang w:val="en-US"/>
                </w:rPr>
                <w:t xml:space="preserve"> (</w:t>
              </w:r>
              <w:r w:rsidR="007D769D" w:rsidRPr="007D769D">
                <w:rPr>
                  <w:rFonts w:ascii="Consolas" w:hAnsi="Consolas" w:cs="Consolas"/>
                  <w:color w:val="000000"/>
                  <w:lang w:val="en-US"/>
                  <w:rPrChange w:id="992" w:author="Cedric.Sauvage" w:date="2012-10-04T09:06:00Z">
                    <w:rPr>
                      <w:color w:val="000000"/>
                      <w:lang w:val="en-US"/>
                    </w:rPr>
                  </w:rPrChange>
                </w:rPr>
                <w:t>u8AbortFlagCycle0_test = 0x</w:t>
              </w:r>
              <w:r w:rsidR="007D769D">
                <w:rPr>
                  <w:rFonts w:ascii="Consolas" w:hAnsi="Consolas" w:cs="Consolas"/>
                  <w:color w:val="000000"/>
                  <w:lang w:val="en-US"/>
                </w:rPr>
                <w:t>AA)</w:t>
              </w:r>
              <w:r w:rsidR="007D769D">
                <w:rPr>
                  <w:color w:val="000000"/>
                  <w:lang w:val="en-US"/>
                </w:rPr>
                <w:t xml:space="preserve"> </w:t>
              </w:r>
              <w:r w:rsidR="007D769D">
                <w:rPr>
                  <w:color w:val="000000"/>
                  <w:lang w:val="en-US"/>
                </w:rPr>
                <w:t>for the BFD 1</w:t>
              </w:r>
              <w:r w:rsidR="007D769D">
                <w:rPr>
                  <w:color w:val="000000"/>
                  <w:lang w:val="en-US"/>
                </w:rPr>
                <w:t xml:space="preserve"> in the same time</w:t>
              </w:r>
            </w:ins>
          </w:p>
          <w:p w:rsidR="007D769D" w:rsidRPr="007D769D" w:rsidRDefault="007D769D" w:rsidP="007D769D">
            <w:pPr>
              <w:pStyle w:val="Paragraphedeliste"/>
              <w:numPr>
                <w:ilvl w:val="0"/>
                <w:numId w:val="22"/>
              </w:numPr>
              <w:rPr>
                <w:ins w:id="993" w:author="Cedric.Sauvage" w:date="2012-10-04T09:14:00Z"/>
                <w:color w:val="000000"/>
                <w:lang w:val="en-US"/>
                <w:rPrChange w:id="994" w:author="Cedric.Sauvage" w:date="2012-10-04T09:14:00Z">
                  <w:rPr>
                    <w:ins w:id="995" w:author="Cedric.Sauvage" w:date="2012-10-04T09:14:00Z"/>
                    <w:rFonts w:ascii="Consolas" w:hAnsi="Consolas" w:cs="Consolas"/>
                    <w:lang w:val="en-US"/>
                  </w:rPr>
                </w:rPrChange>
              </w:rPr>
              <w:pPrChange w:id="996" w:author="Cedric.Sauvage" w:date="2012-10-03T16:03:00Z">
                <w:pPr>
                  <w:pStyle w:val="Paragraphedeliste"/>
                  <w:numPr>
                    <w:numId w:val="20"/>
                  </w:numPr>
                  <w:ind w:hanging="360"/>
                </w:pPr>
              </w:pPrChange>
            </w:pPr>
            <w:ins w:id="997" w:author="Cedric.Sauvage" w:date="2012-10-04T09:09:00Z">
              <w:r>
                <w:rPr>
                  <w:color w:val="000000"/>
                  <w:lang w:val="en-US"/>
                </w:rPr>
                <w:t>Request the triggering of BFD 1 (</w:t>
              </w:r>
              <w:r w:rsidRPr="002B4091">
                <w:rPr>
                  <w:rFonts w:ascii="Consolas" w:hAnsi="Consolas" w:cs="Consolas"/>
                  <w:lang w:val="en-US"/>
                </w:rPr>
                <w:t>u8TriggerFlagCycle0_test</w:t>
              </w:r>
              <w:r>
                <w:rPr>
                  <w:rFonts w:ascii="Consolas" w:hAnsi="Consolas" w:cs="Consolas"/>
                  <w:lang w:val="en-US"/>
                </w:rPr>
                <w:t xml:space="preserve"> = 0xAA)</w:t>
              </w:r>
            </w:ins>
          </w:p>
          <w:p w:rsidR="007D769D" w:rsidRDefault="007D769D" w:rsidP="007D769D">
            <w:pPr>
              <w:pStyle w:val="Paragraphedeliste"/>
              <w:numPr>
                <w:ilvl w:val="0"/>
                <w:numId w:val="22"/>
              </w:numPr>
              <w:rPr>
                <w:ins w:id="998" w:author="Cedric.Sauvage" w:date="2012-10-03T16:01:00Z"/>
                <w:color w:val="000000"/>
                <w:lang w:val="en-US"/>
              </w:rPr>
              <w:pPrChange w:id="999" w:author="Cedric.Sauvage" w:date="2012-10-03T16:03:00Z">
                <w:pPr>
                  <w:pStyle w:val="Paragraphedeliste"/>
                  <w:numPr>
                    <w:numId w:val="20"/>
                  </w:numPr>
                  <w:ind w:hanging="360"/>
                </w:pPr>
              </w:pPrChange>
            </w:pPr>
            <w:ins w:id="1000" w:author="Cedric.Sauvage" w:date="2012-10-04T09:14:00Z">
              <w:r>
                <w:rPr>
                  <w:color w:val="000000"/>
                  <w:lang w:val="en-US"/>
                </w:rPr>
                <w:t>Remove</w:t>
              </w:r>
              <w:r>
                <w:rPr>
                  <w:color w:val="000000"/>
                  <w:lang w:val="en-US"/>
                </w:rPr>
                <w:t xml:space="preserve"> the interrupt flag </w:t>
              </w:r>
              <w:r>
                <w:rPr>
                  <w:color w:val="000000"/>
                  <w:lang w:val="en-US"/>
                </w:rPr>
                <w:t>(</w:t>
              </w:r>
              <w:r w:rsidRPr="002B4091">
                <w:rPr>
                  <w:rFonts w:ascii="Consolas" w:hAnsi="Consolas" w:cs="Consolas"/>
                  <w:color w:val="000000"/>
                  <w:lang w:val="en-US"/>
                </w:rPr>
                <w:t>u8AbortFlagCycle0_test = 0x</w:t>
              </w:r>
              <w:r>
                <w:rPr>
                  <w:rFonts w:ascii="Consolas" w:hAnsi="Consolas" w:cs="Consolas"/>
                  <w:color w:val="000000"/>
                  <w:lang w:val="en-US"/>
                </w:rPr>
                <w:t>55</w:t>
              </w:r>
              <w:r>
                <w:rPr>
                  <w:rFonts w:ascii="Consolas" w:hAnsi="Consolas" w:cs="Consolas"/>
                  <w:color w:val="000000"/>
                  <w:lang w:val="en-US"/>
                </w:rPr>
                <w:t>)</w:t>
              </w:r>
              <w:r>
                <w:rPr>
                  <w:color w:val="000000"/>
                  <w:lang w:val="en-US"/>
                </w:rPr>
                <w:t xml:space="preserve"> </w:t>
              </w:r>
              <w:r>
                <w:rPr>
                  <w:color w:val="000000"/>
                  <w:lang w:val="en-US"/>
                </w:rPr>
                <w:t>for the BFD 1</w:t>
              </w:r>
            </w:ins>
          </w:p>
          <w:p w:rsidR="00C0035D" w:rsidRPr="002B4091" w:rsidRDefault="00C0035D" w:rsidP="009C682B">
            <w:pPr>
              <w:pStyle w:val="Paragraphedeliste"/>
              <w:numPr>
                <w:ilvl w:val="0"/>
                <w:numId w:val="22"/>
              </w:numPr>
              <w:rPr>
                <w:ins w:id="1001" w:author="Cedric.Sauvage" w:date="2012-10-03T16:01:00Z"/>
                <w:color w:val="000000"/>
                <w:lang w:val="en-US"/>
              </w:rPr>
              <w:pPrChange w:id="1002" w:author="Cedric.Sauvage" w:date="2012-10-03T16:03:00Z">
                <w:pPr>
                  <w:pStyle w:val="Paragraphedeliste"/>
                  <w:numPr>
                    <w:numId w:val="20"/>
                  </w:numPr>
                  <w:ind w:hanging="360"/>
                </w:pPr>
              </w:pPrChange>
            </w:pPr>
            <w:ins w:id="1003" w:author="Cedric.Sauvage" w:date="2012-10-03T16:01:00Z">
              <w:r>
                <w:rPr>
                  <w:color w:val="000000"/>
                  <w:lang w:val="en-US"/>
                </w:rPr>
                <w:t>Remove the triggering request  (</w:t>
              </w:r>
              <w:r>
                <w:rPr>
                  <w:rFonts w:ascii="Consolas" w:hAnsi="Consolas" w:cs="Consolas"/>
                  <w:lang w:val="en-US"/>
                </w:rPr>
                <w:t>u8TriggerFlagCycle</w:t>
              </w:r>
            </w:ins>
            <w:ins w:id="1004" w:author="Cedric.Sauvage" w:date="2012-10-04T09:47:00Z">
              <w:r w:rsidR="00C85CC1">
                <w:rPr>
                  <w:rFonts w:ascii="Consolas" w:hAnsi="Consolas" w:cs="Consolas"/>
                  <w:lang w:val="en-US"/>
                </w:rPr>
                <w:t>0</w:t>
              </w:r>
            </w:ins>
            <w:ins w:id="1005" w:author="Cedric.Sauvage" w:date="2012-10-03T16:01:00Z">
              <w:r w:rsidRPr="002B4091">
                <w:rPr>
                  <w:rFonts w:ascii="Consolas" w:hAnsi="Consolas" w:cs="Consolas"/>
                  <w:lang w:val="en-US"/>
                </w:rPr>
                <w:t>_test</w:t>
              </w:r>
              <w:r>
                <w:rPr>
                  <w:rFonts w:ascii="Consolas" w:hAnsi="Consolas" w:cs="Consolas"/>
                  <w:lang w:val="en-US"/>
                </w:rPr>
                <w:t xml:space="preserve"> = 0x55) </w:t>
              </w:r>
              <w:r>
                <w:rPr>
                  <w:color w:val="000000"/>
                  <w:lang w:val="en-US"/>
                </w:rPr>
                <w:t xml:space="preserve">for the BFD </w:t>
              </w:r>
            </w:ins>
            <w:ins w:id="1006" w:author="Cedric.Sauvage" w:date="2012-10-04T09:47:00Z">
              <w:r w:rsidR="00C85CC1">
                <w:rPr>
                  <w:color w:val="000000"/>
                  <w:lang w:val="en-US"/>
                </w:rPr>
                <w:t>1</w:t>
              </w:r>
            </w:ins>
            <w:ins w:id="1007" w:author="Cedric.Sauvage" w:date="2012-10-03T16:01:00Z">
              <w:r>
                <w:rPr>
                  <w:color w:val="000000"/>
                  <w:lang w:val="en-US"/>
                </w:rPr>
                <w:t xml:space="preserve"> </w:t>
              </w:r>
            </w:ins>
            <w:ins w:id="1008" w:author="Cedric.Sauvage" w:date="2012-10-04T09:47:00Z">
              <w:r w:rsidR="00A60B25">
                <w:rPr>
                  <w:color w:val="000000"/>
                  <w:lang w:val="en-US"/>
                </w:rPr>
                <w:t>after few seconds (&lt;10)</w:t>
              </w:r>
            </w:ins>
          </w:p>
          <w:p w:rsidR="00C0035D" w:rsidRDefault="00C0035D" w:rsidP="002B4091">
            <w:pPr>
              <w:rPr>
                <w:ins w:id="1009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010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011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012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jc w:val="right"/>
              <w:rPr>
                <w:ins w:id="1013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014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015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016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jc w:val="right"/>
              <w:rPr>
                <w:ins w:id="1017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018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019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020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jc w:val="right"/>
              <w:rPr>
                <w:ins w:id="1021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022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023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024" w:author="Cedric.Sauvage" w:date="2012-10-03T16:01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C0035D" w:rsidRDefault="00C0035D" w:rsidP="002B4091">
            <w:pPr>
              <w:jc w:val="right"/>
              <w:rPr>
                <w:ins w:id="1025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C0035D" w:rsidRDefault="00C0035D" w:rsidP="002B4091">
            <w:pPr>
              <w:jc w:val="right"/>
              <w:rPr>
                <w:ins w:id="1026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C0035D" w:rsidRDefault="00C0035D" w:rsidP="002B4091">
            <w:pPr>
              <w:jc w:val="right"/>
              <w:rPr>
                <w:ins w:id="1027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C0035D" w:rsidRDefault="00C0035D" w:rsidP="002B4091">
            <w:pPr>
              <w:jc w:val="right"/>
              <w:rPr>
                <w:ins w:id="1028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C0035D" w:rsidRDefault="00C0035D" w:rsidP="002B4091">
            <w:pPr>
              <w:jc w:val="right"/>
              <w:rPr>
                <w:ins w:id="1029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C0035D" w:rsidRDefault="00C0035D" w:rsidP="002B4091">
            <w:pPr>
              <w:jc w:val="right"/>
              <w:rPr>
                <w:ins w:id="1030" w:author="Cedric.Sauvage" w:date="2012-10-03T16:01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C0035D" w:rsidRDefault="00C0035D" w:rsidP="002B4091">
            <w:pPr>
              <w:jc w:val="right"/>
              <w:rPr>
                <w:ins w:id="1031" w:author="Cedric.Sauvage" w:date="2012-10-03T16:01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C0035D" w:rsidRDefault="00C0035D" w:rsidP="002B4091">
            <w:pPr>
              <w:jc w:val="right"/>
              <w:rPr>
                <w:ins w:id="1032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033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034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035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rPr>
                <w:ins w:id="1036" w:author="Cedric.Sauvage" w:date="2012-10-03T16:01:00Z"/>
                <w:b/>
                <w:color w:val="000000"/>
                <w:lang w:val="en-US"/>
              </w:rPr>
            </w:pPr>
            <w:ins w:id="1037" w:author="Cedric.Sauvage" w:date="2012-10-03T16:01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C0035D" w:rsidRDefault="00C0035D" w:rsidP="002B4091">
            <w:pPr>
              <w:rPr>
                <w:ins w:id="1038" w:author="Cedric.Sauvage" w:date="2012-10-03T16:01:00Z"/>
                <w:b/>
                <w:color w:val="000000"/>
                <w:lang w:val="en-US"/>
              </w:rPr>
            </w:pPr>
          </w:p>
          <w:p w:rsidR="00C0035D" w:rsidRDefault="00C0035D" w:rsidP="009C682B">
            <w:pPr>
              <w:pStyle w:val="Paragraphedeliste"/>
              <w:numPr>
                <w:ilvl w:val="0"/>
                <w:numId w:val="24"/>
              </w:numPr>
              <w:rPr>
                <w:ins w:id="1039" w:author="Cedric.Sauvage" w:date="2012-10-03T16:01:00Z"/>
                <w:color w:val="000000"/>
                <w:lang w:val="en-US"/>
              </w:rPr>
              <w:pPrChange w:id="1040" w:author="Cedric.Sauvage" w:date="2012-10-03T16:09:00Z">
                <w:pPr>
                  <w:pStyle w:val="Paragraphedeliste"/>
                  <w:numPr>
                    <w:numId w:val="21"/>
                  </w:numPr>
                  <w:ind w:hanging="360"/>
                </w:pPr>
              </w:pPrChange>
            </w:pPr>
            <w:ins w:id="1041" w:author="Cedric.Sauvage" w:date="2012-10-03T16:01:00Z">
              <w:r>
                <w:rPr>
                  <w:color w:val="000000"/>
                  <w:lang w:val="en-US"/>
                </w:rPr>
                <w:t>Nothing expected</w:t>
              </w:r>
            </w:ins>
          </w:p>
          <w:p w:rsidR="00C0035D" w:rsidRDefault="00C0035D" w:rsidP="009C682B">
            <w:pPr>
              <w:pStyle w:val="Paragraphedeliste"/>
              <w:numPr>
                <w:ilvl w:val="0"/>
                <w:numId w:val="24"/>
              </w:numPr>
              <w:rPr>
                <w:ins w:id="1042" w:author="Cedric.Sauvage" w:date="2012-10-03T16:01:00Z"/>
                <w:color w:val="000000"/>
                <w:lang w:val="en-US"/>
              </w:rPr>
              <w:pPrChange w:id="1043" w:author="Cedric.Sauvage" w:date="2012-10-03T16:09:00Z">
                <w:pPr>
                  <w:pStyle w:val="Paragraphedeliste"/>
                  <w:numPr>
                    <w:numId w:val="21"/>
                  </w:numPr>
                  <w:ind w:hanging="360"/>
                </w:pPr>
              </w:pPrChange>
            </w:pPr>
            <w:ins w:id="1044" w:author="Cedric.Sauvage" w:date="2012-10-03T16:01:00Z">
              <w:r>
                <w:rPr>
                  <w:color w:val="000000"/>
                  <w:lang w:val="en-US"/>
                </w:rPr>
                <w:t>Check that no cycle is executed (excepted the anti-patina belt function if the anti-patina is not managed by modified BFD 1/2/3)</w:t>
              </w:r>
            </w:ins>
          </w:p>
          <w:p w:rsidR="00C0035D" w:rsidRDefault="00C0035D" w:rsidP="009C682B">
            <w:pPr>
              <w:pStyle w:val="Paragraphedeliste"/>
              <w:numPr>
                <w:ilvl w:val="0"/>
                <w:numId w:val="24"/>
              </w:numPr>
              <w:rPr>
                <w:ins w:id="1045" w:author="Cedric.Sauvage" w:date="2012-10-03T16:01:00Z"/>
                <w:color w:val="000000"/>
                <w:lang w:val="en-US"/>
              </w:rPr>
              <w:pPrChange w:id="1046" w:author="Cedric.Sauvage" w:date="2012-10-03T16:09:00Z">
                <w:pPr>
                  <w:pStyle w:val="Paragraphedeliste"/>
                  <w:numPr>
                    <w:numId w:val="21"/>
                  </w:numPr>
                  <w:ind w:hanging="360"/>
                </w:pPr>
              </w:pPrChange>
            </w:pPr>
            <w:ins w:id="1047" w:author="Cedric.Sauvage" w:date="2012-10-03T16:01:00Z">
              <w:r>
                <w:rPr>
                  <w:color w:val="000000"/>
                  <w:lang w:val="en-US"/>
                </w:rPr>
                <w:t>Check that the First cycle starts</w:t>
              </w:r>
            </w:ins>
            <w:ins w:id="1048" w:author="Cedric.Sauvage" w:date="2012-10-03T16:07:00Z">
              <w:r w:rsidR="009C682B">
                <w:rPr>
                  <w:color w:val="000000"/>
                  <w:lang w:val="en-US"/>
                </w:rPr>
                <w:t xml:space="preserve"> and that </w:t>
              </w:r>
              <w:r w:rsidR="009C682B" w:rsidRPr="009C682B">
                <w:rPr>
                  <w:rFonts w:ascii="Consolas" w:hAnsi="Consolas" w:cs="Consolas"/>
                  <w:color w:val="000000"/>
                  <w:lang w:val="en-US"/>
                  <w:rPrChange w:id="1049" w:author="Cedric.Sauvage" w:date="2012-10-03T16:07:00Z">
                    <w:rPr>
                      <w:color w:val="000000"/>
                      <w:lang w:val="en-US"/>
                    </w:rPr>
                  </w:rPrChange>
                </w:rPr>
                <w:t>au8TrigFlags[0] = 0xAA</w:t>
              </w:r>
            </w:ins>
          </w:p>
          <w:p w:rsidR="00C0035D" w:rsidRPr="007D769D" w:rsidRDefault="00C0035D" w:rsidP="007D769D">
            <w:pPr>
              <w:pStyle w:val="Paragraphedeliste"/>
              <w:numPr>
                <w:ilvl w:val="0"/>
                <w:numId w:val="24"/>
              </w:numPr>
              <w:rPr>
                <w:ins w:id="1050" w:author="Cedric.Sauvage" w:date="2012-10-04T09:09:00Z"/>
                <w:color w:val="000000"/>
                <w:lang w:val="en-US"/>
                <w:rPrChange w:id="1051" w:author="Cedric.Sauvage" w:date="2012-10-04T09:09:00Z">
                  <w:rPr>
                    <w:ins w:id="1052" w:author="Cedric.Sauvage" w:date="2012-10-04T09:09:00Z"/>
                    <w:rFonts w:ascii="Consolas" w:hAnsi="Consolas" w:cs="Consolas"/>
                    <w:color w:val="000000"/>
                    <w:lang w:val="en-US"/>
                  </w:rPr>
                </w:rPrChange>
              </w:rPr>
              <w:pPrChange w:id="1053" w:author="Cedric.Sauvage" w:date="2012-10-03T16:09:00Z">
                <w:pPr>
                  <w:pStyle w:val="Paragraphedeliste"/>
                  <w:numPr>
                    <w:numId w:val="21"/>
                  </w:numPr>
                  <w:ind w:hanging="360"/>
                </w:pPr>
              </w:pPrChange>
            </w:pPr>
            <w:ins w:id="1054" w:author="Cedric.Sauvage" w:date="2012-10-03T16:01:00Z">
              <w:r>
                <w:rPr>
                  <w:color w:val="000000"/>
                  <w:lang w:val="en-US"/>
                </w:rPr>
                <w:t xml:space="preserve">Check that the cycle stops </w:t>
              </w:r>
            </w:ins>
            <w:ins w:id="1055" w:author="Cedric.Sauvage" w:date="2012-10-04T09:09:00Z">
              <w:r w:rsidR="007D769D">
                <w:rPr>
                  <w:color w:val="000000"/>
                  <w:lang w:val="en-US"/>
                </w:rPr>
                <w:t>immediately</w:t>
              </w:r>
            </w:ins>
            <w:ins w:id="1056" w:author="Cedric.Sauvage" w:date="2012-10-03T16:01:00Z">
              <w:r>
                <w:rPr>
                  <w:color w:val="000000"/>
                  <w:lang w:val="en-US"/>
                </w:rPr>
                <w:t>, and that the execution counter for the Belt function 01 has been incremented by one.</w:t>
              </w:r>
            </w:ins>
            <w:ins w:id="1057" w:author="Cedric.Sauvage" w:date="2012-10-03T16:07:00Z">
              <w:r w:rsidR="009C682B">
                <w:rPr>
                  <w:color w:val="000000"/>
                  <w:lang w:val="en-US"/>
                </w:rPr>
                <w:t xml:space="preserve"> And </w:t>
              </w:r>
            </w:ins>
            <w:ins w:id="1058" w:author="Cedric.Sauvage" w:date="2012-10-03T16:08:00Z">
              <w:r w:rsidR="009C682B" w:rsidRPr="002B4091">
                <w:rPr>
                  <w:rFonts w:ascii="Consolas" w:hAnsi="Consolas" w:cs="Consolas"/>
                  <w:color w:val="000000"/>
                  <w:lang w:val="en-US"/>
                </w:rPr>
                <w:t>au8TrigFlags[0] = 0x</w:t>
              </w:r>
              <w:r w:rsidR="009C682B">
                <w:rPr>
                  <w:rFonts w:ascii="Consolas" w:hAnsi="Consolas" w:cs="Consolas"/>
                  <w:color w:val="000000"/>
                  <w:lang w:val="en-US"/>
                </w:rPr>
                <w:t>55</w:t>
              </w:r>
            </w:ins>
            <w:ins w:id="1059" w:author="Cedric.Sauvage" w:date="2012-10-04T09:08:00Z">
              <w:r w:rsidR="007D769D">
                <w:rPr>
                  <w:rFonts w:ascii="Consolas" w:hAnsi="Consolas" w:cs="Consolas"/>
                  <w:color w:val="000000"/>
                  <w:lang w:val="en-US"/>
                </w:rPr>
                <w:t xml:space="preserve"> &amp; </w:t>
              </w:r>
              <w:r w:rsidR="007D769D" w:rsidRPr="007D769D">
                <w:rPr>
                  <w:rFonts w:ascii="Consolas" w:hAnsi="Consolas" w:cs="Consolas"/>
                  <w:color w:val="000000"/>
                  <w:lang w:val="en-US"/>
                </w:rPr>
                <w:t>au8IntFlags</w:t>
              </w:r>
              <w:r w:rsidR="007D769D">
                <w:rPr>
                  <w:rFonts w:ascii="Consolas" w:hAnsi="Consolas" w:cs="Consolas"/>
                  <w:color w:val="000000"/>
                  <w:lang w:val="en-US"/>
                </w:rPr>
                <w:t>[0] = 0xAA</w:t>
              </w:r>
            </w:ins>
          </w:p>
          <w:p w:rsidR="007D769D" w:rsidRDefault="007D769D" w:rsidP="007D769D">
            <w:pPr>
              <w:pStyle w:val="Paragraphedeliste"/>
              <w:numPr>
                <w:ilvl w:val="0"/>
                <w:numId w:val="24"/>
              </w:numPr>
              <w:rPr>
                <w:ins w:id="1060" w:author="Cedric.Sauvage" w:date="2012-10-04T09:15:00Z"/>
                <w:color w:val="000000"/>
                <w:lang w:val="en-US"/>
              </w:rPr>
              <w:pPrChange w:id="1061" w:author="Cedric.Sauvage" w:date="2012-10-03T16:09:00Z">
                <w:pPr>
                  <w:pStyle w:val="Paragraphedeliste"/>
                  <w:numPr>
                    <w:numId w:val="21"/>
                  </w:numPr>
                  <w:ind w:hanging="360"/>
                </w:pPr>
              </w:pPrChange>
            </w:pPr>
            <w:ins w:id="1062" w:author="Cedric.Sauvage" w:date="2012-10-04T09:09:00Z">
              <w:r>
                <w:rPr>
                  <w:color w:val="000000"/>
                  <w:lang w:val="en-US"/>
                </w:rPr>
                <w:t>Checks</w:t>
              </w:r>
              <w:r>
                <w:rPr>
                  <w:color w:val="000000"/>
                  <w:lang w:val="en-US"/>
                </w:rPr>
                <w:t xml:space="preserve"> that the first cycle does not restart</w:t>
              </w:r>
            </w:ins>
          </w:p>
          <w:p w:rsidR="00D2210D" w:rsidRDefault="00D2210D" w:rsidP="007D769D">
            <w:pPr>
              <w:pStyle w:val="Paragraphedeliste"/>
              <w:numPr>
                <w:ilvl w:val="0"/>
                <w:numId w:val="24"/>
              </w:numPr>
              <w:rPr>
                <w:ins w:id="1063" w:author="Cedric.Sauvage" w:date="2012-10-03T16:01:00Z"/>
                <w:color w:val="000000"/>
                <w:lang w:val="en-US"/>
              </w:rPr>
              <w:pPrChange w:id="1064" w:author="Cedric.Sauvage" w:date="2012-10-03T16:09:00Z">
                <w:pPr>
                  <w:pStyle w:val="Paragraphedeliste"/>
                  <w:numPr>
                    <w:numId w:val="21"/>
                  </w:numPr>
                  <w:ind w:hanging="360"/>
                </w:pPr>
              </w:pPrChange>
            </w:pPr>
            <w:ins w:id="1065" w:author="Cedric.Sauvage" w:date="2012-10-04T09:16:00Z">
              <w:r>
                <w:rPr>
                  <w:color w:val="000000"/>
                  <w:lang w:val="en-US"/>
                </w:rPr>
                <w:t>Checks that the first cycle starts immediately when removing the interrupt flag</w:t>
              </w:r>
            </w:ins>
          </w:p>
          <w:p w:rsidR="00C0035D" w:rsidRDefault="00C0035D" w:rsidP="009C682B">
            <w:pPr>
              <w:pStyle w:val="Paragraphedeliste"/>
              <w:numPr>
                <w:ilvl w:val="0"/>
                <w:numId w:val="24"/>
              </w:numPr>
              <w:rPr>
                <w:ins w:id="1066" w:author="Cedric.Sauvage" w:date="2012-10-03T16:01:00Z"/>
                <w:color w:val="000000"/>
                <w:lang w:val="en-US"/>
              </w:rPr>
              <w:pPrChange w:id="1067" w:author="Cedric.Sauvage" w:date="2012-10-03T16:09:00Z">
                <w:pPr>
                  <w:pStyle w:val="Paragraphedeliste"/>
                  <w:numPr>
                    <w:numId w:val="21"/>
                  </w:numPr>
                  <w:ind w:hanging="360"/>
                </w:pPr>
              </w:pPrChange>
            </w:pPr>
            <w:ins w:id="1068" w:author="Cedric.Sauvage" w:date="2012-10-03T16:01:00Z">
              <w:r>
                <w:rPr>
                  <w:color w:val="000000"/>
                  <w:lang w:val="en-US"/>
                </w:rPr>
                <w:t xml:space="preserve">Checks that the </w:t>
              </w:r>
            </w:ins>
            <w:ins w:id="1069" w:author="Cedric.Sauvage" w:date="2012-10-04T10:11:00Z">
              <w:r w:rsidR="00A60B25">
                <w:rPr>
                  <w:color w:val="000000"/>
                  <w:lang w:val="en-US"/>
                </w:rPr>
                <w:t>1</w:t>
              </w:r>
              <w:r w:rsidR="00A60B25" w:rsidRPr="00A60B25">
                <w:rPr>
                  <w:color w:val="000000"/>
                  <w:vertAlign w:val="superscript"/>
                  <w:lang w:val="en-US"/>
                  <w:rPrChange w:id="1070" w:author="Cedric.Sauvage" w:date="2012-10-04T10:11:00Z">
                    <w:rPr>
                      <w:color w:val="000000"/>
                      <w:lang w:val="en-US"/>
                    </w:rPr>
                  </w:rPrChange>
                </w:rPr>
                <w:t>st</w:t>
              </w:r>
              <w:r w:rsidR="00A60B25">
                <w:rPr>
                  <w:color w:val="000000"/>
                  <w:lang w:val="en-US"/>
                </w:rPr>
                <w:t xml:space="preserve"> cycle stops after 10 seconds</w:t>
              </w:r>
            </w:ins>
            <w:ins w:id="1071" w:author="Cedric.Sauvage" w:date="2012-10-03T16:08:00Z">
              <w:r w:rsidR="009C682B">
                <w:rPr>
                  <w:color w:val="000000"/>
                  <w:lang w:val="en-US"/>
                </w:rPr>
                <w:t xml:space="preserve"> and </w:t>
              </w:r>
              <w:r w:rsidR="009C682B" w:rsidRPr="002B4091">
                <w:rPr>
                  <w:rFonts w:ascii="Consolas" w:hAnsi="Consolas" w:cs="Consolas"/>
                  <w:color w:val="000000"/>
                  <w:lang w:val="en-US"/>
                </w:rPr>
                <w:t>au8TrigFlags</w:t>
              </w:r>
              <w:r w:rsidR="009C682B">
                <w:rPr>
                  <w:rFonts w:ascii="Consolas" w:hAnsi="Consolas" w:cs="Consolas"/>
                  <w:color w:val="000000"/>
                  <w:lang w:val="en-US"/>
                </w:rPr>
                <w:t>[</w:t>
              </w:r>
            </w:ins>
            <w:ins w:id="1072" w:author="Cedric.Sauvage" w:date="2012-10-04T10:10:00Z">
              <w:r w:rsidR="00A60B25">
                <w:rPr>
                  <w:rFonts w:ascii="Consolas" w:hAnsi="Consolas" w:cs="Consolas"/>
                  <w:color w:val="000000"/>
                  <w:lang w:val="en-US"/>
                </w:rPr>
                <w:t>0</w:t>
              </w:r>
            </w:ins>
            <w:ins w:id="1073" w:author="Cedric.Sauvage" w:date="2012-10-03T16:08:00Z">
              <w:r w:rsidR="009C682B" w:rsidRPr="002B4091">
                <w:rPr>
                  <w:rFonts w:ascii="Consolas" w:hAnsi="Consolas" w:cs="Consolas"/>
                  <w:color w:val="000000"/>
                  <w:lang w:val="en-US"/>
                </w:rPr>
                <w:t>] = 0x</w:t>
              </w:r>
            </w:ins>
            <w:ins w:id="1074" w:author="Cedric.Sauvage" w:date="2012-10-04T10:10:00Z">
              <w:r w:rsidR="00A60B25">
                <w:rPr>
                  <w:rFonts w:ascii="Consolas" w:hAnsi="Consolas" w:cs="Consolas"/>
                  <w:color w:val="000000"/>
                  <w:lang w:val="en-US"/>
                </w:rPr>
                <w:t>55</w:t>
              </w:r>
            </w:ins>
            <w:ins w:id="1075" w:author="Cedric.Sauvage" w:date="2012-10-04T10:11:00Z">
              <w:r w:rsidR="00A60B25">
                <w:rPr>
                  <w:rFonts w:ascii="Consolas" w:hAnsi="Consolas" w:cs="Consolas"/>
                  <w:color w:val="000000"/>
                  <w:lang w:val="en-US"/>
                </w:rPr>
                <w:t xml:space="preserve"> </w:t>
              </w:r>
              <w:r w:rsidR="00A60B25">
                <w:rPr>
                  <w:color w:val="000000"/>
                  <w:lang w:val="en-US"/>
                </w:rPr>
                <w:t>And that the execution counter</w:t>
              </w:r>
              <w:r w:rsidR="00A60B25">
                <w:rPr>
                  <w:color w:val="000000"/>
                  <w:lang w:val="en-US"/>
                </w:rPr>
                <w:t xml:space="preserve"> for belt function 1 has been increased by one</w:t>
              </w:r>
            </w:ins>
          </w:p>
          <w:p w:rsidR="009C682B" w:rsidRDefault="00A60B25" w:rsidP="009C682B">
            <w:pPr>
              <w:pStyle w:val="Paragraphedeliste"/>
              <w:rPr>
                <w:ins w:id="1076" w:author="Cedric.Sauvage" w:date="2012-10-03T16:09:00Z"/>
                <w:color w:val="000000"/>
                <w:lang w:val="en-US"/>
              </w:rPr>
              <w:pPrChange w:id="1077" w:author="Cedric.Sauvage" w:date="2012-10-03T16:09:00Z">
                <w:pPr>
                  <w:pStyle w:val="Paragraphedeliste"/>
                  <w:numPr>
                    <w:numId w:val="21"/>
                  </w:numPr>
                  <w:ind w:hanging="360"/>
                </w:pPr>
              </w:pPrChange>
            </w:pPr>
            <w:ins w:id="1078" w:author="Cedric.Sauvage" w:date="2012-10-04T10:11:00Z">
              <w:r w:rsidRPr="008C41BB">
                <w:rPr>
                  <w:color w:val="000000"/>
                  <w:lang w:val="en-US"/>
                </w:rPr>
                <w:t xml:space="preserve"> </w:t>
              </w:r>
            </w:ins>
            <w:ins w:id="1079" w:author="Cedric.Sauvage" w:date="2012-10-03T16:09:00Z">
              <w:r w:rsidR="009C682B" w:rsidRPr="008C41BB">
                <w:rPr>
                  <w:color w:val="000000"/>
                  <w:lang w:val="en-US"/>
                </w:rPr>
                <w:t>[COVERS: DSG_</w:t>
              </w:r>
              <w:r w:rsidR="009C682B">
                <w:rPr>
                  <w:color w:val="000000"/>
                  <w:lang w:val="en-US"/>
                </w:rPr>
                <w:t>BFS</w:t>
              </w:r>
              <w:r w:rsidR="009C682B" w:rsidRPr="008C41BB">
                <w:rPr>
                  <w:color w:val="000000"/>
                  <w:lang w:val="en-US"/>
                </w:rPr>
                <w:t>_000</w:t>
              </w:r>
              <w:r w:rsidR="009C682B">
                <w:rPr>
                  <w:color w:val="000000"/>
                  <w:lang w:val="en-US"/>
                </w:rPr>
                <w:t>01</w:t>
              </w:r>
            </w:ins>
            <w:ins w:id="1080" w:author="Cedric.Sauvage" w:date="2012-10-04T10:12:00Z">
              <w:r>
                <w:rPr>
                  <w:color w:val="000000"/>
                  <w:lang w:val="en-US"/>
                </w:rPr>
                <w:t xml:space="preserve">, </w:t>
              </w:r>
              <w:r w:rsidRPr="008C41BB">
                <w:rPr>
                  <w:color w:val="000000"/>
                  <w:lang w:val="en-US"/>
                </w:rPr>
                <w:t>DSG_</w:t>
              </w:r>
              <w:r>
                <w:rPr>
                  <w:color w:val="000000"/>
                  <w:lang w:val="en-US"/>
                </w:rPr>
                <w:t>BFS</w:t>
              </w:r>
              <w:r w:rsidRPr="008C41BB">
                <w:rPr>
                  <w:color w:val="000000"/>
                  <w:lang w:val="en-US"/>
                </w:rPr>
                <w:t>_000</w:t>
              </w:r>
              <w:r>
                <w:rPr>
                  <w:color w:val="000000"/>
                  <w:lang w:val="en-US"/>
                </w:rPr>
                <w:t>02</w:t>
              </w:r>
            </w:ins>
            <w:ins w:id="1081" w:author="Cedric.Sauvage" w:date="2012-10-03T16:09:00Z">
              <w:r w:rsidR="009C682B">
                <w:rPr>
                  <w:color w:val="000000"/>
                  <w:lang w:val="en-US"/>
                </w:rPr>
                <w:t>]</w:t>
              </w:r>
            </w:ins>
          </w:p>
          <w:p w:rsidR="00C0035D" w:rsidRPr="00A60B25" w:rsidRDefault="00C0035D" w:rsidP="00A60B25">
            <w:pPr>
              <w:rPr>
                <w:ins w:id="1082" w:author="Cedric.Sauvage" w:date="2012-10-03T16:01:00Z"/>
                <w:color w:val="000000"/>
                <w:lang w:val="en-US"/>
                <w:rPrChange w:id="1083" w:author="Cedric.Sauvage" w:date="2012-10-04T10:12:00Z">
                  <w:rPr>
                    <w:ins w:id="1084" w:author="Cedric.Sauvage" w:date="2012-10-03T16:01:00Z"/>
                    <w:lang w:val="en-US"/>
                  </w:rPr>
                </w:rPrChange>
              </w:rPr>
              <w:pPrChange w:id="1085" w:author="Cedric.Sauvage" w:date="2012-10-04T10:12:00Z">
                <w:pPr/>
              </w:pPrChange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center"/>
              <w:rPr>
                <w:ins w:id="1086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087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088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jc w:val="right"/>
              <w:rPr>
                <w:ins w:id="1089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090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091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092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jc w:val="right"/>
              <w:rPr>
                <w:ins w:id="1093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094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095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096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jc w:val="right"/>
              <w:rPr>
                <w:ins w:id="1097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098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099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100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jc w:val="right"/>
              <w:rPr>
                <w:ins w:id="1101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102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103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104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jc w:val="right"/>
              <w:rPr>
                <w:ins w:id="1105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106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107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center"/>
              <w:rPr>
                <w:ins w:id="1108" w:author="Cedric.Sauvage" w:date="2012-10-03T16:01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035D" w:rsidRDefault="00C0035D" w:rsidP="002B4091">
            <w:pPr>
              <w:jc w:val="right"/>
              <w:rPr>
                <w:ins w:id="1109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110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111" w:author="Cedric.Sauvage" w:date="2012-10-03T16:01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112" w:author="Cedric.Sauvage" w:date="2012-10-03T16:01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C0035D" w:rsidRDefault="00C0035D" w:rsidP="002B4091">
            <w:pPr>
              <w:jc w:val="right"/>
              <w:rPr>
                <w:ins w:id="1113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C0035D" w:rsidRDefault="00C0035D" w:rsidP="002B4091">
            <w:pPr>
              <w:jc w:val="right"/>
              <w:rPr>
                <w:ins w:id="1114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C0035D" w:rsidRDefault="00C0035D" w:rsidP="002B4091">
            <w:pPr>
              <w:jc w:val="right"/>
              <w:rPr>
                <w:ins w:id="1115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C0035D" w:rsidRDefault="00C0035D" w:rsidP="002B4091">
            <w:pPr>
              <w:jc w:val="right"/>
              <w:rPr>
                <w:ins w:id="1116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C0035D" w:rsidRDefault="00C0035D" w:rsidP="002B4091">
            <w:pPr>
              <w:jc w:val="right"/>
              <w:rPr>
                <w:ins w:id="1117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C0035D" w:rsidRDefault="00C0035D" w:rsidP="002B4091">
            <w:pPr>
              <w:jc w:val="right"/>
              <w:rPr>
                <w:ins w:id="1118" w:author="Cedric.Sauvage" w:date="2012-10-03T16:01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C0035D" w:rsidRDefault="00C0035D" w:rsidP="002B4091">
            <w:pPr>
              <w:jc w:val="right"/>
              <w:rPr>
                <w:ins w:id="1119" w:author="Cedric.Sauvage" w:date="2012-10-03T16:01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C0035D" w:rsidRDefault="00C0035D" w:rsidP="002B4091">
            <w:pPr>
              <w:jc w:val="right"/>
              <w:rPr>
                <w:ins w:id="1120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121" w:author="Cedric.Sauvage" w:date="2012-10-03T16:01:00Z"/>
                <w:color w:val="000000"/>
                <w:lang w:val="en-US"/>
              </w:rPr>
            </w:pPr>
          </w:p>
        </w:tc>
      </w:tr>
      <w:tr w:rsidR="00C0035D" w:rsidTr="002B4091">
        <w:tblPrEx>
          <w:tblCellMar>
            <w:top w:w="0" w:type="dxa"/>
            <w:bottom w:w="0" w:type="dxa"/>
          </w:tblCellMar>
        </w:tblPrEx>
        <w:trPr>
          <w:cantSplit/>
          <w:trHeight w:val="276"/>
          <w:ins w:id="1122" w:author="Cedric.Sauvage" w:date="2012-10-03T16:01:00Z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123" w:author="Cedric.Sauvage" w:date="2012-10-03T16:01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124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125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126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127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128" w:author="Cedric.Sauvage" w:date="2012-10-03T16:01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129" w:author="Cedric.Sauvage" w:date="2012-10-03T16:01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130" w:author="Cedric.Sauvage" w:date="2012-10-03T16:01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131" w:author="Cedric.Sauvage" w:date="2012-10-03T16:01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C0035D" w:rsidRDefault="00C0035D" w:rsidP="002B4091">
            <w:pPr>
              <w:jc w:val="right"/>
              <w:rPr>
                <w:ins w:id="1132" w:author="Cedric.Sauvage" w:date="2012-10-03T16:01:00Z"/>
                <w:color w:val="000000"/>
                <w:lang w:val="en-US"/>
              </w:rPr>
            </w:pPr>
          </w:p>
        </w:tc>
      </w:tr>
    </w:tbl>
    <w:p w:rsidR="00A60B25" w:rsidRDefault="00A60B25">
      <w:pPr>
        <w:rPr>
          <w:ins w:id="1133" w:author="Cedric.Sauvage" w:date="2012-10-04T10:13:00Z"/>
          <w:rFonts w:ascii="Arial (W1)" w:hAnsi="Arial (W1)"/>
          <w:b/>
          <w:bCs/>
          <w:sz w:val="24"/>
          <w:szCs w:val="24"/>
          <w:lang w:val="en-US"/>
        </w:rPr>
      </w:pPr>
      <w:ins w:id="1134" w:author="Cedric.Sauvage" w:date="2012-10-04T10:13:00Z">
        <w:r>
          <w:br w:type="page"/>
        </w:r>
      </w:ins>
    </w:p>
    <w:p w:rsidR="00A60B25" w:rsidRPr="00484F72" w:rsidRDefault="00A60B25" w:rsidP="00191F42">
      <w:pPr>
        <w:pStyle w:val="Titre3"/>
        <w:rPr>
          <w:ins w:id="1135" w:author="Cedric.Sauvage" w:date="2012-10-04T10:13:00Z"/>
        </w:rPr>
        <w:pPrChange w:id="1136" w:author="Cedric.Sauvage" w:date="2012-10-04T11:00:00Z">
          <w:pPr>
            <w:pStyle w:val="Titre3"/>
          </w:pPr>
        </w:pPrChange>
      </w:pPr>
      <w:bookmarkStart w:id="1137" w:name="_Toc337109499"/>
      <w:bookmarkStart w:id="1138" w:name="_GoBack"/>
      <w:ins w:id="1139" w:author="Cedric.Sauvage" w:date="2012-10-04T10:13:00Z">
        <w:r>
          <w:lastRenderedPageBreak/>
          <w:t>INT_BFS_0100</w:t>
        </w:r>
        <w:r>
          <w:t>4</w:t>
        </w:r>
        <w:r>
          <w:t xml:space="preserve">: </w:t>
        </w:r>
      </w:ins>
      <w:ins w:id="1140" w:author="Cedric.Sauvage" w:date="2012-10-04T10:14:00Z">
        <w:r>
          <w:t>Belt function priorities</w:t>
        </w:r>
      </w:ins>
      <w:bookmarkEnd w:id="1137"/>
    </w:p>
    <w:bookmarkEnd w:id="1138"/>
    <w:p w:rsidR="00A60B25" w:rsidRDefault="00A60B25" w:rsidP="00A60B25">
      <w:pPr>
        <w:pStyle w:val="Para2"/>
        <w:spacing w:before="0"/>
        <w:rPr>
          <w:ins w:id="1141" w:author="Cedric.Sauvage" w:date="2012-10-04T10:13:00Z"/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142" w:author="Cedric.Sauvage" w:date="2012-10-04T10:13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143" w:author="Cedric.Sauvage" w:date="2012-10-04T10:13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A60B25" w:rsidRDefault="00A60B25" w:rsidP="002B4091">
            <w:pPr>
              <w:jc w:val="right"/>
              <w:rPr>
                <w:ins w:id="1144" w:author="Cedric.Sauvage" w:date="2012-10-04T10:13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A60B25" w:rsidRDefault="00A60B25" w:rsidP="002B4091">
            <w:pPr>
              <w:jc w:val="right"/>
              <w:rPr>
                <w:ins w:id="1145" w:author="Cedric.Sauvage" w:date="2012-10-04T10:13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A60B25" w:rsidRDefault="00A60B25" w:rsidP="002B4091">
            <w:pPr>
              <w:jc w:val="right"/>
              <w:rPr>
                <w:ins w:id="1146" w:author="Cedric.Sauvage" w:date="2012-10-04T10:13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A60B25" w:rsidRDefault="00A60B25" w:rsidP="002B4091">
            <w:pPr>
              <w:jc w:val="right"/>
              <w:rPr>
                <w:ins w:id="1147" w:author="Cedric.Sauvage" w:date="2012-10-04T10:13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A60B25" w:rsidRDefault="00A60B25" w:rsidP="002B4091">
            <w:pPr>
              <w:jc w:val="right"/>
              <w:rPr>
                <w:ins w:id="1148" w:author="Cedric.Sauvage" w:date="2012-10-04T10:13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A60B25" w:rsidRDefault="00A60B25" w:rsidP="002B4091">
            <w:pPr>
              <w:jc w:val="right"/>
              <w:rPr>
                <w:ins w:id="1149" w:author="Cedric.Sauvage" w:date="2012-10-04T10:13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A60B25" w:rsidRDefault="00A60B25" w:rsidP="002B4091">
            <w:pPr>
              <w:jc w:val="right"/>
              <w:rPr>
                <w:ins w:id="1150" w:author="Cedric.Sauvage" w:date="2012-10-04T10:13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A60B25" w:rsidRDefault="00A60B25" w:rsidP="002B4091">
            <w:pPr>
              <w:jc w:val="right"/>
              <w:rPr>
                <w:ins w:id="1151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152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153" w:author="Cedric.Sauvage" w:date="2012-10-04T10:13:00Z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A60B25" w:rsidRDefault="00A60B25" w:rsidP="002B4091">
            <w:pPr>
              <w:jc w:val="right"/>
              <w:rPr>
                <w:ins w:id="1154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B25" w:rsidRDefault="00A60B25" w:rsidP="002B4091">
            <w:pPr>
              <w:rPr>
                <w:ins w:id="1155" w:author="Cedric.Sauvage" w:date="2012-10-04T10:13:00Z"/>
                <w:color w:val="000000"/>
                <w:lang w:val="en-US"/>
              </w:rPr>
            </w:pPr>
            <w:ins w:id="1156" w:author="Cedric.Sauvage" w:date="2012-10-04T10:13:00Z">
              <w:r>
                <w:rPr>
                  <w:b/>
                  <w:color w:val="000000"/>
                  <w:lang w:val="en-US"/>
                </w:rPr>
                <w:t>Type of the test: N</w:t>
              </w:r>
            </w:ins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157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158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159" w:author="Cedric.Sauvage" w:date="2012-10-04T10:13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A60B25" w:rsidRDefault="00A60B25" w:rsidP="002B4091">
            <w:pPr>
              <w:jc w:val="right"/>
              <w:rPr>
                <w:ins w:id="1160" w:author="Cedric.Sauvage" w:date="2012-10-04T10:13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A60B25" w:rsidRDefault="00A60B25" w:rsidP="002B4091">
            <w:pPr>
              <w:jc w:val="right"/>
              <w:rPr>
                <w:ins w:id="1161" w:author="Cedric.Sauvage" w:date="2012-10-04T10:13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A60B25" w:rsidRDefault="00A60B25" w:rsidP="002B4091">
            <w:pPr>
              <w:jc w:val="right"/>
              <w:rPr>
                <w:ins w:id="1162" w:author="Cedric.Sauvage" w:date="2012-10-04T10:13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A60B25" w:rsidRDefault="00A60B25" w:rsidP="002B4091">
            <w:pPr>
              <w:jc w:val="right"/>
              <w:rPr>
                <w:ins w:id="1163" w:author="Cedric.Sauvage" w:date="2012-10-04T10:13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A60B25" w:rsidRDefault="00A60B25" w:rsidP="002B4091">
            <w:pPr>
              <w:jc w:val="right"/>
              <w:rPr>
                <w:ins w:id="1164" w:author="Cedric.Sauvage" w:date="2012-10-04T10:13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A60B25" w:rsidRDefault="00A60B25" w:rsidP="002B4091">
            <w:pPr>
              <w:jc w:val="right"/>
              <w:rPr>
                <w:ins w:id="1165" w:author="Cedric.Sauvage" w:date="2012-10-04T10:13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A60B25" w:rsidRDefault="00A60B25" w:rsidP="002B4091">
            <w:pPr>
              <w:jc w:val="right"/>
              <w:rPr>
                <w:ins w:id="1166" w:author="Cedric.Sauvage" w:date="2012-10-04T10:13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A60B25" w:rsidRDefault="00A60B25" w:rsidP="002B4091">
            <w:pPr>
              <w:jc w:val="right"/>
              <w:rPr>
                <w:ins w:id="1167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168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169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170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rPr>
                <w:ins w:id="1171" w:author="Cedric.Sauvage" w:date="2012-10-04T10:13:00Z"/>
                <w:b/>
                <w:color w:val="000000"/>
                <w:lang w:val="en-US"/>
              </w:rPr>
            </w:pPr>
            <w:ins w:id="1172" w:author="Cedric.Sauvage" w:date="2012-10-04T10:13:00Z">
              <w:r>
                <w:rPr>
                  <w:b/>
                  <w:color w:val="000000"/>
                  <w:lang w:val="en-US"/>
                </w:rPr>
                <w:t>Purpose of the test:</w:t>
              </w:r>
            </w:ins>
          </w:p>
          <w:p w:rsidR="00A60B25" w:rsidRPr="002B4091" w:rsidRDefault="00A60B25" w:rsidP="002B4091">
            <w:pPr>
              <w:rPr>
                <w:ins w:id="1173" w:author="Cedric.Sauvage" w:date="2012-10-04T10:13:00Z"/>
                <w:color w:val="000000"/>
                <w:lang w:val="en-US"/>
              </w:rPr>
            </w:pPr>
            <w:ins w:id="1174" w:author="Cedric.Sauvage" w:date="2012-10-04T10:13:00Z">
              <w:r>
                <w:rPr>
                  <w:color w:val="000000"/>
                  <w:lang w:val="en-US"/>
                </w:rPr>
                <w:t>The goal of this test is to check that an executed cycle is well interrupted in case of interruption request.</w:t>
              </w:r>
            </w:ins>
          </w:p>
          <w:p w:rsidR="00A60B25" w:rsidRDefault="00A60B25" w:rsidP="002B4091">
            <w:pPr>
              <w:rPr>
                <w:ins w:id="1175" w:author="Cedric.Sauvage" w:date="2012-10-04T10:13:00Z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176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177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178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jc w:val="right"/>
              <w:rPr>
                <w:ins w:id="1179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180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181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182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jc w:val="right"/>
              <w:rPr>
                <w:ins w:id="1183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184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185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186" w:author="Cedric.Sauvage" w:date="2012-10-04T10:13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A60B25" w:rsidRDefault="00A60B25" w:rsidP="002B4091">
            <w:pPr>
              <w:jc w:val="right"/>
              <w:rPr>
                <w:ins w:id="1187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60B25" w:rsidRDefault="00A60B25" w:rsidP="002B4091">
            <w:pPr>
              <w:jc w:val="right"/>
              <w:rPr>
                <w:ins w:id="1188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A60B25" w:rsidRDefault="00A60B25" w:rsidP="002B4091">
            <w:pPr>
              <w:jc w:val="right"/>
              <w:rPr>
                <w:ins w:id="1189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60B25" w:rsidRDefault="00A60B25" w:rsidP="002B4091">
            <w:pPr>
              <w:jc w:val="right"/>
              <w:rPr>
                <w:ins w:id="1190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60B25" w:rsidRDefault="00A60B25" w:rsidP="002B4091">
            <w:pPr>
              <w:jc w:val="right"/>
              <w:rPr>
                <w:ins w:id="1191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60B25" w:rsidRDefault="00A60B25" w:rsidP="002B4091">
            <w:pPr>
              <w:jc w:val="right"/>
              <w:rPr>
                <w:ins w:id="1192" w:author="Cedric.Sauvage" w:date="2012-10-04T10:13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A60B25" w:rsidRDefault="00A60B25" w:rsidP="002B4091">
            <w:pPr>
              <w:jc w:val="right"/>
              <w:rPr>
                <w:ins w:id="1193" w:author="Cedric.Sauvage" w:date="2012-10-04T10:13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A60B25" w:rsidRDefault="00A60B25" w:rsidP="002B4091">
            <w:pPr>
              <w:jc w:val="right"/>
              <w:rPr>
                <w:ins w:id="1194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195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196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197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rPr>
                <w:ins w:id="1198" w:author="Cedric.Sauvage" w:date="2012-10-04T10:13:00Z"/>
                <w:b/>
                <w:color w:val="000000"/>
                <w:lang w:val="en-US"/>
              </w:rPr>
            </w:pPr>
            <w:ins w:id="1199" w:author="Cedric.Sauvage" w:date="2012-10-04T10:13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A60B25" w:rsidRDefault="00A60B25" w:rsidP="002B4091">
            <w:pPr>
              <w:rPr>
                <w:ins w:id="1200" w:author="Cedric.Sauvage" w:date="2012-10-04T10:13:00Z"/>
                <w:color w:val="000000"/>
                <w:lang w:val="en-US"/>
              </w:rPr>
            </w:pPr>
            <w:ins w:id="1201" w:author="Cedric.Sauvage" w:date="2012-10-04T10:13:00Z">
              <w:r>
                <w:rPr>
                  <w:color w:val="000000"/>
                  <w:lang w:val="en-US"/>
                </w:rPr>
                <w:t>CAN environment to stay alive.</w:t>
              </w:r>
            </w:ins>
          </w:p>
          <w:p w:rsidR="00A60B25" w:rsidRDefault="00A60B25" w:rsidP="002B4091">
            <w:pPr>
              <w:rPr>
                <w:ins w:id="1202" w:author="Cedric.Sauvage" w:date="2012-10-04T10:13:00Z"/>
                <w:color w:val="000000"/>
                <w:lang w:val="en-US"/>
              </w:rPr>
            </w:pPr>
            <w:ins w:id="1203" w:author="Cedric.Sauvage" w:date="2012-10-04T10:13:00Z">
              <w:r>
                <w:rPr>
                  <w:color w:val="000000"/>
                  <w:lang w:val="en-US"/>
                </w:rPr>
                <w:t>ECU or mock-up flashed with an instrumented code.</w:t>
              </w:r>
            </w:ins>
          </w:p>
          <w:p w:rsidR="00A60B25" w:rsidRDefault="00A60B25" w:rsidP="002B4091">
            <w:pPr>
              <w:rPr>
                <w:ins w:id="1204" w:author="Cedric.Sauvage" w:date="2012-10-04T10:13:00Z"/>
                <w:color w:val="000000"/>
              </w:rPr>
            </w:pPr>
            <w:ins w:id="1205" w:author="Cedric.Sauvage" w:date="2012-10-04T10:13:00Z">
              <w:r>
                <w:rPr>
                  <w:color w:val="000000"/>
                </w:rPr>
                <w:t>On the Watch Window of the debugger : access to the 6 data defined in the ‘Annex’ chapters [</w:t>
              </w:r>
              <w:r>
                <w:rPr>
                  <w:color w:val="000000"/>
                </w:rPr>
                <w:fldChar w:fldCharType="begin"/>
              </w:r>
              <w:r>
                <w:rPr>
                  <w:color w:val="000000"/>
                </w:rPr>
                <w:instrText xml:space="preserve"> REF _Ref337024928 \r \h </w:instrText>
              </w:r>
              <w:r>
                <w:rPr>
                  <w:color w:val="000000"/>
                </w:rPr>
              </w:r>
              <w:r>
                <w:rPr>
                  <w:color w:val="000000"/>
                </w:rPr>
                <w:fldChar w:fldCharType="separate"/>
              </w:r>
              <w:r>
                <w:rPr>
                  <w:color w:val="000000"/>
                </w:rPr>
                <w:t>7</w:t>
              </w:r>
              <w:r>
                <w:rPr>
                  <w:color w:val="000000"/>
                </w:rPr>
                <w:fldChar w:fldCharType="end"/>
              </w:r>
              <w:r>
                <w:rPr>
                  <w:color w:val="000000"/>
                </w:rPr>
                <w:t>]</w:t>
              </w:r>
            </w:ins>
          </w:p>
          <w:p w:rsidR="00A60B25" w:rsidRDefault="00A60B25" w:rsidP="002B4091">
            <w:pPr>
              <w:rPr>
                <w:ins w:id="1206" w:author="Cedric.Sauvage" w:date="2012-10-04T10:13:00Z"/>
                <w:color w:val="000000"/>
              </w:rPr>
            </w:pPr>
            <w:ins w:id="1207" w:author="Cedric.Sauvage" w:date="2012-10-04T10:13:00Z">
              <w:r>
                <w:rPr>
                  <w:color w:val="000000"/>
                </w:rPr>
                <w:t>On the Watch Window : add the executed cycle data (provided by BFE component) &amp; the Selected cycle (output of the BFS)</w:t>
              </w:r>
            </w:ins>
          </w:p>
          <w:p w:rsidR="00A60B25" w:rsidRPr="0062451D" w:rsidRDefault="00A60B25" w:rsidP="002B4091">
            <w:pPr>
              <w:rPr>
                <w:ins w:id="1208" w:author="Cedric.Sauvage" w:date="2012-10-04T10:13:00Z"/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09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210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11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jc w:val="right"/>
              <w:rPr>
                <w:ins w:id="1212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13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214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15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jc w:val="right"/>
              <w:rPr>
                <w:ins w:id="1216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17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218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19" w:author="Cedric.Sauvage" w:date="2012-10-04T10:13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A60B25" w:rsidRDefault="00A60B25" w:rsidP="002B4091">
            <w:pPr>
              <w:jc w:val="right"/>
              <w:rPr>
                <w:ins w:id="1220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60B25" w:rsidRDefault="00A60B25" w:rsidP="002B4091">
            <w:pPr>
              <w:jc w:val="right"/>
              <w:rPr>
                <w:ins w:id="1221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A60B25" w:rsidRDefault="00A60B25" w:rsidP="002B4091">
            <w:pPr>
              <w:jc w:val="right"/>
              <w:rPr>
                <w:ins w:id="1222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60B25" w:rsidRDefault="00A60B25" w:rsidP="002B4091">
            <w:pPr>
              <w:jc w:val="right"/>
              <w:rPr>
                <w:ins w:id="1223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60B25" w:rsidRDefault="00A60B25" w:rsidP="002B4091">
            <w:pPr>
              <w:jc w:val="right"/>
              <w:rPr>
                <w:ins w:id="1224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60B25" w:rsidRDefault="00A60B25" w:rsidP="002B4091">
            <w:pPr>
              <w:jc w:val="right"/>
              <w:rPr>
                <w:ins w:id="1225" w:author="Cedric.Sauvage" w:date="2012-10-04T10:13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A60B25" w:rsidRDefault="00A60B25" w:rsidP="002B4091">
            <w:pPr>
              <w:jc w:val="right"/>
              <w:rPr>
                <w:ins w:id="1226" w:author="Cedric.Sauvage" w:date="2012-10-04T10:13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A60B25" w:rsidRDefault="00A60B25" w:rsidP="002B4091">
            <w:pPr>
              <w:jc w:val="right"/>
              <w:rPr>
                <w:ins w:id="1227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28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229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30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rPr>
                <w:ins w:id="1231" w:author="Cedric.Sauvage" w:date="2012-10-04T10:13:00Z"/>
                <w:b/>
                <w:color w:val="00000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ins w:id="1232" w:author="Cedric.Sauvage" w:date="2012-10-04T10:13:00Z">
                  <w:r>
                    <w:rPr>
                      <w:b/>
                      <w:color w:val="000000"/>
                      <w:lang w:val="en-US"/>
                    </w:rPr>
                    <w:t>INITIAL</w:t>
                  </w:r>
                </w:ins>
              </w:smartTag>
              <w:ins w:id="1233" w:author="Cedric.Sauvage" w:date="2012-10-04T10:13:00Z">
                <w:r>
                  <w:rPr>
                    <w:b/>
                    <w:color w:val="000000"/>
                    <w:lang w:val="en-US"/>
                  </w:rPr>
                  <w:t xml:space="preserve"> </w:t>
                </w:r>
                <w:smartTag w:uri="urn:schemas-microsoft-com:office:smarttags" w:element="PlaceType">
                  <w:r>
                    <w:rPr>
                      <w:b/>
                      <w:color w:val="000000"/>
                      <w:lang w:val="en-US"/>
                    </w:rPr>
                    <w:t>STATE</w:t>
                  </w:r>
                </w:smartTag>
              </w:ins>
            </w:smartTag>
            <w:ins w:id="1234" w:author="Cedric.Sauvage" w:date="2012-10-04T10:13:00Z">
              <w:r>
                <w:rPr>
                  <w:b/>
                  <w:color w:val="000000"/>
                  <w:lang w:val="en-US"/>
                </w:rPr>
                <w:t>:</w:t>
              </w:r>
            </w:ins>
          </w:p>
          <w:p w:rsidR="00A60B25" w:rsidRDefault="00A60B25" w:rsidP="002B4091">
            <w:pPr>
              <w:rPr>
                <w:ins w:id="1235" w:author="Cedric.Sauvage" w:date="2012-10-04T10:13:00Z"/>
                <w:color w:val="000000"/>
                <w:lang w:val="en-US"/>
              </w:rPr>
            </w:pPr>
            <w:ins w:id="1236" w:author="Cedric.Sauvage" w:date="2012-10-04T10:13:00Z">
              <w:r>
                <w:rPr>
                  <w:color w:val="000000"/>
                  <w:lang w:val="en-US"/>
                </w:rPr>
                <w:t>ECU flashed and not running</w:t>
              </w:r>
            </w:ins>
          </w:p>
          <w:p w:rsidR="00A60B25" w:rsidRPr="002B4091" w:rsidRDefault="00A60B25" w:rsidP="002B4091">
            <w:pPr>
              <w:rPr>
                <w:ins w:id="1237" w:author="Cedric.Sauvage" w:date="2012-10-04T10:13:00Z"/>
                <w:color w:val="000000"/>
                <w:lang w:val="en-US"/>
              </w:rPr>
            </w:pPr>
            <w:ins w:id="1238" w:author="Cedric.Sauvage" w:date="2012-10-04T10:13:00Z">
              <w:r>
                <w:rPr>
                  <w:color w:val="000000"/>
                  <w:lang w:val="en-US"/>
                </w:rPr>
                <w:t>Software instrumented like described on the Annex chapter</w:t>
              </w:r>
            </w:ins>
          </w:p>
          <w:p w:rsidR="00A60B25" w:rsidRDefault="00A60B25" w:rsidP="002B4091">
            <w:pPr>
              <w:rPr>
                <w:ins w:id="1239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40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241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42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jc w:val="right"/>
              <w:rPr>
                <w:ins w:id="1243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44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245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46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jc w:val="right"/>
              <w:rPr>
                <w:ins w:id="1247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48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249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50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jc w:val="right"/>
              <w:rPr>
                <w:ins w:id="1251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52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253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54" w:author="Cedric.Sauvage" w:date="2012-10-04T10:13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A60B25" w:rsidRDefault="00A60B25" w:rsidP="002B4091">
            <w:pPr>
              <w:jc w:val="right"/>
              <w:rPr>
                <w:ins w:id="1255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60B25" w:rsidRDefault="00A60B25" w:rsidP="002B4091">
            <w:pPr>
              <w:jc w:val="right"/>
              <w:rPr>
                <w:ins w:id="1256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A60B25" w:rsidRDefault="00A60B25" w:rsidP="002B4091">
            <w:pPr>
              <w:jc w:val="right"/>
              <w:rPr>
                <w:ins w:id="1257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60B25" w:rsidRDefault="00A60B25" w:rsidP="002B4091">
            <w:pPr>
              <w:jc w:val="right"/>
              <w:rPr>
                <w:ins w:id="1258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60B25" w:rsidRDefault="00A60B25" w:rsidP="002B4091">
            <w:pPr>
              <w:jc w:val="right"/>
              <w:rPr>
                <w:ins w:id="1259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60B25" w:rsidRDefault="00A60B25" w:rsidP="002B4091">
            <w:pPr>
              <w:jc w:val="right"/>
              <w:rPr>
                <w:ins w:id="1260" w:author="Cedric.Sauvage" w:date="2012-10-04T10:13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A60B25" w:rsidRDefault="00A60B25" w:rsidP="002B4091">
            <w:pPr>
              <w:jc w:val="right"/>
              <w:rPr>
                <w:ins w:id="1261" w:author="Cedric.Sauvage" w:date="2012-10-04T10:13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A60B25" w:rsidRDefault="00A60B25" w:rsidP="002B4091">
            <w:pPr>
              <w:jc w:val="right"/>
              <w:rPr>
                <w:ins w:id="1262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63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264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265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rPr>
                <w:ins w:id="1266" w:author="Cedric.Sauvage" w:date="2012-10-04T10:13:00Z"/>
                <w:b/>
                <w:color w:val="000000"/>
                <w:lang w:val="en-US"/>
              </w:rPr>
            </w:pPr>
            <w:ins w:id="1267" w:author="Cedric.Sauvage" w:date="2012-10-04T10:13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A60B25" w:rsidRDefault="00A60B25" w:rsidP="002B4091">
            <w:pPr>
              <w:rPr>
                <w:ins w:id="1268" w:author="Cedric.Sauvage" w:date="2012-10-04T10:13:00Z"/>
                <w:b/>
                <w:color w:val="000000"/>
                <w:lang w:val="en-US"/>
              </w:rPr>
            </w:pPr>
          </w:p>
          <w:p w:rsidR="00A60B25" w:rsidRDefault="00A60B25" w:rsidP="0017692D">
            <w:pPr>
              <w:pStyle w:val="Paragraphedeliste"/>
              <w:numPr>
                <w:ilvl w:val="0"/>
                <w:numId w:val="25"/>
              </w:numPr>
              <w:rPr>
                <w:ins w:id="1269" w:author="Cedric.Sauvage" w:date="2012-10-04T10:13:00Z"/>
                <w:color w:val="000000"/>
                <w:lang w:val="en-US"/>
              </w:rPr>
              <w:pPrChange w:id="1270" w:author="Cedric.Sauvage" w:date="2012-10-04T10:42:00Z">
                <w:pPr>
                  <w:pStyle w:val="Paragraphedeliste"/>
                  <w:numPr>
                    <w:numId w:val="22"/>
                  </w:numPr>
                  <w:ind w:hanging="360"/>
                </w:pPr>
              </w:pPrChange>
            </w:pPr>
            <w:ins w:id="1271" w:author="Cedric.Sauvage" w:date="2012-10-04T10:13:00Z">
              <w:r>
                <w:rPr>
                  <w:color w:val="000000"/>
                  <w:lang w:val="en-US"/>
                </w:rPr>
                <w:t>Perform an In Target reset of the application.</w:t>
              </w:r>
            </w:ins>
          </w:p>
          <w:p w:rsidR="00A60B25" w:rsidRDefault="00A60B25" w:rsidP="0017692D">
            <w:pPr>
              <w:pStyle w:val="Paragraphedeliste"/>
              <w:numPr>
                <w:ilvl w:val="0"/>
                <w:numId w:val="25"/>
              </w:numPr>
              <w:rPr>
                <w:ins w:id="1272" w:author="Cedric.Sauvage" w:date="2012-10-04T10:13:00Z"/>
                <w:color w:val="000000"/>
                <w:lang w:val="en-US"/>
              </w:rPr>
              <w:pPrChange w:id="1273" w:author="Cedric.Sauvage" w:date="2012-10-04T10:42:00Z">
                <w:pPr>
                  <w:pStyle w:val="Paragraphedeliste"/>
                  <w:numPr>
                    <w:numId w:val="22"/>
                  </w:numPr>
                  <w:ind w:hanging="360"/>
                </w:pPr>
              </w:pPrChange>
            </w:pPr>
            <w:ins w:id="1274" w:author="Cedric.Sauvage" w:date="2012-10-04T10:13:00Z">
              <w:r>
                <w:rPr>
                  <w:color w:val="000000"/>
                  <w:lang w:val="en-US"/>
                </w:rPr>
                <w:t>Run the application.</w:t>
              </w:r>
            </w:ins>
          </w:p>
          <w:p w:rsidR="00A60B25" w:rsidRDefault="00A60B25" w:rsidP="0017692D">
            <w:pPr>
              <w:pStyle w:val="Paragraphedeliste"/>
              <w:numPr>
                <w:ilvl w:val="0"/>
                <w:numId w:val="25"/>
              </w:numPr>
              <w:rPr>
                <w:ins w:id="1275" w:author="Cedric.Sauvage" w:date="2012-10-04T10:13:00Z"/>
                <w:color w:val="000000"/>
                <w:lang w:val="en-US"/>
              </w:rPr>
              <w:pPrChange w:id="1276" w:author="Cedric.Sauvage" w:date="2012-10-04T10:42:00Z">
                <w:pPr>
                  <w:pStyle w:val="Paragraphedeliste"/>
                  <w:numPr>
                    <w:numId w:val="22"/>
                  </w:numPr>
                  <w:ind w:hanging="360"/>
                </w:pPr>
              </w:pPrChange>
            </w:pPr>
            <w:ins w:id="1277" w:author="Cedric.Sauvage" w:date="2012-10-04T10:13:00Z">
              <w:r>
                <w:rPr>
                  <w:color w:val="000000"/>
                  <w:lang w:val="en-US"/>
                </w:rPr>
                <w:t>Request the triggering of BFD 1 (</w:t>
              </w:r>
              <w:r w:rsidRPr="002B4091">
                <w:rPr>
                  <w:rFonts w:ascii="Consolas" w:hAnsi="Consolas" w:cs="Consolas"/>
                  <w:lang w:val="en-US"/>
                </w:rPr>
                <w:t>u8TriggerFlagCycle0_test</w:t>
              </w:r>
              <w:r>
                <w:rPr>
                  <w:rFonts w:ascii="Consolas" w:hAnsi="Consolas" w:cs="Consolas"/>
                  <w:lang w:val="en-US"/>
                </w:rPr>
                <w:t xml:space="preserve"> = 0xAA)</w:t>
              </w:r>
            </w:ins>
          </w:p>
          <w:p w:rsidR="0017692D" w:rsidRPr="0017692D" w:rsidRDefault="0017692D" w:rsidP="0017692D">
            <w:pPr>
              <w:pStyle w:val="Paragraphedeliste"/>
              <w:numPr>
                <w:ilvl w:val="0"/>
                <w:numId w:val="25"/>
              </w:numPr>
              <w:rPr>
                <w:ins w:id="1278" w:author="Cedric.Sauvage" w:date="2012-10-04T10:44:00Z"/>
                <w:color w:val="000000"/>
                <w:lang w:val="en-US"/>
                <w:rPrChange w:id="1279" w:author="Cedric.Sauvage" w:date="2012-10-04T10:44:00Z">
                  <w:rPr>
                    <w:ins w:id="1280" w:author="Cedric.Sauvage" w:date="2012-10-04T10:44:00Z"/>
                    <w:rFonts w:ascii="Consolas" w:hAnsi="Consolas" w:cs="Consolas"/>
                    <w:lang w:val="en-US"/>
                  </w:rPr>
                </w:rPrChange>
              </w:rPr>
              <w:pPrChange w:id="1281" w:author="Cedric.Sauvage" w:date="2012-10-04T10:42:00Z">
                <w:pPr>
                  <w:pStyle w:val="Paragraphedeliste"/>
                  <w:numPr>
                    <w:numId w:val="22"/>
                  </w:numPr>
                  <w:ind w:hanging="360"/>
                </w:pPr>
              </w:pPrChange>
            </w:pPr>
            <w:ins w:id="1282" w:author="Cedric.Sauvage" w:date="2012-10-04T10:42:00Z">
              <w:r w:rsidRPr="0017692D">
                <w:rPr>
                  <w:color w:val="000000"/>
                  <w:lang w:val="en-US"/>
                  <w:rPrChange w:id="1283" w:author="Cedric.Sauvage" w:date="2012-10-04T10:44:00Z">
                    <w:rPr>
                      <w:color w:val="000000"/>
                      <w:lang w:val="en-US"/>
                    </w:rPr>
                  </w:rPrChange>
                </w:rPr>
                <w:t>Request</w:t>
              </w:r>
            </w:ins>
            <w:ins w:id="1284" w:author="Cedric.Sauvage" w:date="2012-10-04T10:13:00Z">
              <w:r w:rsidR="00A60B25" w:rsidRPr="0017692D">
                <w:rPr>
                  <w:color w:val="000000"/>
                  <w:lang w:val="en-US"/>
                  <w:rPrChange w:id="1285" w:author="Cedric.Sauvage" w:date="2012-10-04T10:44:00Z">
                    <w:rPr>
                      <w:color w:val="000000"/>
                      <w:lang w:val="en-US"/>
                    </w:rPr>
                  </w:rPrChange>
                </w:rPr>
                <w:t xml:space="preserve"> the triggering </w:t>
              </w:r>
            </w:ins>
            <w:ins w:id="1286" w:author="Cedric.Sauvage" w:date="2012-10-04T10:44:00Z">
              <w:r w:rsidRPr="0017692D">
                <w:rPr>
                  <w:color w:val="000000"/>
                  <w:lang w:val="en-US"/>
                  <w:rPrChange w:id="1287" w:author="Cedric.Sauvage" w:date="2012-10-04T10:44:00Z">
                    <w:rPr>
                      <w:color w:val="000000"/>
                      <w:lang w:val="en-US"/>
                    </w:rPr>
                  </w:rPrChange>
                </w:rPr>
                <w:t xml:space="preserve">of BFD 2 </w:t>
              </w:r>
            </w:ins>
            <w:ins w:id="1288" w:author="Cedric.Sauvage" w:date="2012-10-04T10:13:00Z">
              <w:r w:rsidR="00A60B25" w:rsidRPr="0017692D">
                <w:rPr>
                  <w:color w:val="000000"/>
                  <w:lang w:val="en-US"/>
                  <w:rPrChange w:id="1289" w:author="Cedric.Sauvage" w:date="2012-10-04T10:44:00Z">
                    <w:rPr>
                      <w:color w:val="000000"/>
                      <w:lang w:val="en-US"/>
                    </w:rPr>
                  </w:rPrChange>
                </w:rPr>
                <w:t>(</w:t>
              </w:r>
              <w:r w:rsidRPr="0017692D">
                <w:rPr>
                  <w:rFonts w:ascii="Consolas" w:hAnsi="Consolas" w:cs="Consolas"/>
                  <w:lang w:val="en-US"/>
                  <w:rPrChange w:id="1290" w:author="Cedric.Sauvage" w:date="2012-10-04T10:44:00Z">
                    <w:rPr>
                      <w:rFonts w:ascii="Consolas" w:hAnsi="Consolas" w:cs="Consolas"/>
                      <w:lang w:val="en-US"/>
                    </w:rPr>
                  </w:rPrChange>
                </w:rPr>
                <w:t>u8TriggerFlagCycle</w:t>
              </w:r>
            </w:ins>
            <w:ins w:id="1291" w:author="Cedric.Sauvage" w:date="2012-10-04T10:44:00Z">
              <w:r w:rsidRPr="0017692D">
                <w:rPr>
                  <w:rFonts w:ascii="Consolas" w:hAnsi="Consolas" w:cs="Consolas"/>
                  <w:lang w:val="en-US"/>
                  <w:rPrChange w:id="1292" w:author="Cedric.Sauvage" w:date="2012-10-04T10:44:00Z">
                    <w:rPr>
                      <w:rFonts w:ascii="Consolas" w:hAnsi="Consolas" w:cs="Consolas"/>
                      <w:lang w:val="en-US"/>
                    </w:rPr>
                  </w:rPrChange>
                </w:rPr>
                <w:t>1</w:t>
              </w:r>
            </w:ins>
            <w:ins w:id="1293" w:author="Cedric.Sauvage" w:date="2012-10-04T10:13:00Z">
              <w:r w:rsidR="00A60B25" w:rsidRPr="0017692D">
                <w:rPr>
                  <w:rFonts w:ascii="Consolas" w:hAnsi="Consolas" w:cs="Consolas"/>
                  <w:lang w:val="en-US"/>
                  <w:rPrChange w:id="1294" w:author="Cedric.Sauvage" w:date="2012-10-04T10:44:00Z">
                    <w:rPr>
                      <w:rFonts w:ascii="Consolas" w:hAnsi="Consolas" w:cs="Consolas"/>
                      <w:lang w:val="en-US"/>
                    </w:rPr>
                  </w:rPrChange>
                </w:rPr>
                <w:t>_test = 0x</w:t>
              </w:r>
            </w:ins>
            <w:ins w:id="1295" w:author="Cedric.Sauvage" w:date="2012-10-04T10:44:00Z">
              <w:r w:rsidRPr="0017692D">
                <w:rPr>
                  <w:rFonts w:ascii="Consolas" w:hAnsi="Consolas" w:cs="Consolas"/>
                  <w:lang w:val="en-US"/>
                  <w:rPrChange w:id="1296" w:author="Cedric.Sauvage" w:date="2012-10-04T10:44:00Z">
                    <w:rPr>
                      <w:rFonts w:ascii="Consolas" w:hAnsi="Consolas" w:cs="Consolas"/>
                      <w:lang w:val="en-US"/>
                    </w:rPr>
                  </w:rPrChange>
                </w:rPr>
                <w:t>AA</w:t>
              </w:r>
            </w:ins>
            <w:ins w:id="1297" w:author="Cedric.Sauvage" w:date="2012-10-04T10:13:00Z">
              <w:r w:rsidR="00A60B25" w:rsidRPr="0017692D">
                <w:rPr>
                  <w:rFonts w:ascii="Consolas" w:hAnsi="Consolas" w:cs="Consolas"/>
                  <w:lang w:val="en-US"/>
                  <w:rPrChange w:id="1298" w:author="Cedric.Sauvage" w:date="2012-10-04T10:44:00Z">
                    <w:rPr>
                      <w:rFonts w:ascii="Consolas" w:hAnsi="Consolas" w:cs="Consolas"/>
                      <w:lang w:val="en-US"/>
                    </w:rPr>
                  </w:rPrChange>
                </w:rPr>
                <w:t xml:space="preserve">) </w:t>
              </w:r>
            </w:ins>
          </w:p>
          <w:p w:rsidR="00A60B25" w:rsidRPr="0017692D" w:rsidRDefault="0017692D" w:rsidP="0017692D">
            <w:pPr>
              <w:pStyle w:val="Paragraphedeliste"/>
              <w:numPr>
                <w:ilvl w:val="0"/>
                <w:numId w:val="25"/>
              </w:numPr>
              <w:rPr>
                <w:ins w:id="1299" w:author="Cedric.Sauvage" w:date="2012-10-04T10:13:00Z"/>
                <w:color w:val="000000"/>
                <w:lang w:val="en-US"/>
                <w:rPrChange w:id="1300" w:author="Cedric.Sauvage" w:date="2012-10-04T10:44:00Z">
                  <w:rPr>
                    <w:ins w:id="1301" w:author="Cedric.Sauvage" w:date="2012-10-04T10:13:00Z"/>
                    <w:color w:val="000000"/>
                    <w:lang w:val="en-US"/>
                  </w:rPr>
                </w:rPrChange>
              </w:rPr>
              <w:pPrChange w:id="1302" w:author="Cedric.Sauvage" w:date="2012-10-04T10:42:00Z">
                <w:pPr>
                  <w:pStyle w:val="Paragraphedeliste"/>
                  <w:numPr>
                    <w:numId w:val="22"/>
                  </w:numPr>
                  <w:ind w:hanging="360"/>
                </w:pPr>
              </w:pPrChange>
            </w:pPr>
            <w:ins w:id="1303" w:author="Cedric.Sauvage" w:date="2012-10-04T10:13:00Z">
              <w:r>
                <w:rPr>
                  <w:color w:val="000000"/>
                  <w:lang w:val="en-US"/>
                  <w:rPrChange w:id="1304" w:author="Cedric.Sauvage" w:date="2012-10-04T10:44:00Z">
                    <w:rPr>
                      <w:color w:val="000000"/>
                      <w:lang w:val="en-US"/>
                    </w:rPr>
                  </w:rPrChange>
                </w:rPr>
                <w:t>R</w:t>
              </w:r>
            </w:ins>
            <w:ins w:id="1305" w:author="Cedric.Sauvage" w:date="2012-10-04T10:46:00Z">
              <w:r>
                <w:rPr>
                  <w:color w:val="000000"/>
                  <w:lang w:val="en-US"/>
                </w:rPr>
                <w:t>emove</w:t>
              </w:r>
            </w:ins>
            <w:ins w:id="1306" w:author="Cedric.Sauvage" w:date="2012-10-04T10:13:00Z">
              <w:r w:rsidR="00A60B25" w:rsidRPr="0017692D">
                <w:rPr>
                  <w:color w:val="000000"/>
                  <w:lang w:val="en-US"/>
                  <w:rPrChange w:id="1307" w:author="Cedric.Sauvage" w:date="2012-10-04T10:44:00Z">
                    <w:rPr>
                      <w:color w:val="000000"/>
                      <w:lang w:val="en-US"/>
                    </w:rPr>
                  </w:rPrChange>
                </w:rPr>
                <w:t xml:space="preserve"> the </w:t>
              </w:r>
              <w:r>
                <w:rPr>
                  <w:color w:val="000000"/>
                  <w:lang w:val="en-US"/>
                  <w:rPrChange w:id="1308" w:author="Cedric.Sauvage" w:date="2012-10-04T10:44:00Z">
                    <w:rPr>
                      <w:color w:val="000000"/>
                      <w:lang w:val="en-US"/>
                    </w:rPr>
                  </w:rPrChange>
                </w:rPr>
                <w:t xml:space="preserve">triggering of BFD </w:t>
              </w:r>
            </w:ins>
            <w:ins w:id="1309" w:author="Cedric.Sauvage" w:date="2012-10-04T10:46:00Z">
              <w:r>
                <w:rPr>
                  <w:color w:val="000000"/>
                  <w:lang w:val="en-US"/>
                </w:rPr>
                <w:t>2</w:t>
              </w:r>
            </w:ins>
            <w:ins w:id="1310" w:author="Cedric.Sauvage" w:date="2012-10-04T10:13:00Z">
              <w:r w:rsidR="00A60B25" w:rsidRPr="0017692D">
                <w:rPr>
                  <w:color w:val="000000"/>
                  <w:lang w:val="en-US"/>
                  <w:rPrChange w:id="1311" w:author="Cedric.Sauvage" w:date="2012-10-04T10:44:00Z">
                    <w:rPr>
                      <w:color w:val="000000"/>
                      <w:lang w:val="en-US"/>
                    </w:rPr>
                  </w:rPrChange>
                </w:rPr>
                <w:t xml:space="preserve"> (</w:t>
              </w:r>
              <w:r>
                <w:rPr>
                  <w:rFonts w:ascii="Consolas" w:hAnsi="Consolas" w:cs="Consolas"/>
                  <w:lang w:val="en-US"/>
                  <w:rPrChange w:id="1312" w:author="Cedric.Sauvage" w:date="2012-10-04T10:44:00Z">
                    <w:rPr>
                      <w:rFonts w:ascii="Consolas" w:hAnsi="Consolas" w:cs="Consolas"/>
                      <w:lang w:val="en-US"/>
                    </w:rPr>
                  </w:rPrChange>
                </w:rPr>
                <w:t>u8TriggerFlagCycle</w:t>
              </w:r>
            </w:ins>
            <w:ins w:id="1313" w:author="Cedric.Sauvage" w:date="2012-10-04T10:47:00Z">
              <w:r>
                <w:rPr>
                  <w:rFonts w:ascii="Consolas" w:hAnsi="Consolas" w:cs="Consolas"/>
                  <w:lang w:val="en-US"/>
                </w:rPr>
                <w:t>1</w:t>
              </w:r>
            </w:ins>
            <w:ins w:id="1314" w:author="Cedric.Sauvage" w:date="2012-10-04T10:13:00Z">
              <w:r w:rsidR="00A60B25" w:rsidRPr="0017692D">
                <w:rPr>
                  <w:rFonts w:ascii="Consolas" w:hAnsi="Consolas" w:cs="Consolas"/>
                  <w:lang w:val="en-US"/>
                  <w:rPrChange w:id="1315" w:author="Cedric.Sauvage" w:date="2012-10-04T10:44:00Z">
                    <w:rPr>
                      <w:rFonts w:ascii="Consolas" w:hAnsi="Consolas" w:cs="Consolas"/>
                      <w:lang w:val="en-US"/>
                    </w:rPr>
                  </w:rPrChange>
                </w:rPr>
                <w:t>_test</w:t>
              </w:r>
              <w:r>
                <w:rPr>
                  <w:rFonts w:ascii="Consolas" w:hAnsi="Consolas" w:cs="Consolas"/>
                  <w:lang w:val="en-US"/>
                  <w:rPrChange w:id="1316" w:author="Cedric.Sauvage" w:date="2012-10-04T10:44:00Z">
                    <w:rPr>
                      <w:rFonts w:ascii="Consolas" w:hAnsi="Consolas" w:cs="Consolas"/>
                      <w:lang w:val="en-US"/>
                    </w:rPr>
                  </w:rPrChange>
                </w:rPr>
                <w:t xml:space="preserve"> = 0x</w:t>
              </w:r>
            </w:ins>
            <w:ins w:id="1317" w:author="Cedric.Sauvage" w:date="2012-10-04T10:47:00Z">
              <w:r>
                <w:rPr>
                  <w:rFonts w:ascii="Consolas" w:hAnsi="Consolas" w:cs="Consolas"/>
                  <w:lang w:val="en-US"/>
                </w:rPr>
                <w:t>55</w:t>
              </w:r>
            </w:ins>
            <w:ins w:id="1318" w:author="Cedric.Sauvage" w:date="2012-10-04T10:13:00Z">
              <w:r w:rsidR="00A60B25" w:rsidRPr="0017692D">
                <w:rPr>
                  <w:rFonts w:ascii="Consolas" w:hAnsi="Consolas" w:cs="Consolas"/>
                  <w:lang w:val="en-US"/>
                  <w:rPrChange w:id="1319" w:author="Cedric.Sauvage" w:date="2012-10-04T10:44:00Z">
                    <w:rPr>
                      <w:rFonts w:ascii="Consolas" w:hAnsi="Consolas" w:cs="Consolas"/>
                      <w:lang w:val="en-US"/>
                    </w:rPr>
                  </w:rPrChange>
                </w:rPr>
                <w:t>)</w:t>
              </w:r>
            </w:ins>
          </w:p>
          <w:p w:rsidR="00A60B25" w:rsidRPr="0017692D" w:rsidRDefault="00A60B25" w:rsidP="0017692D">
            <w:pPr>
              <w:ind w:left="360"/>
              <w:rPr>
                <w:ins w:id="1320" w:author="Cedric.Sauvage" w:date="2012-10-04T10:13:00Z"/>
                <w:color w:val="000000"/>
                <w:lang w:val="en-US"/>
                <w:rPrChange w:id="1321" w:author="Cedric.Sauvage" w:date="2012-10-04T10:49:00Z">
                  <w:rPr>
                    <w:ins w:id="1322" w:author="Cedric.Sauvage" w:date="2012-10-04T10:13:00Z"/>
                    <w:lang w:val="en-US"/>
                  </w:rPr>
                </w:rPrChange>
              </w:rPr>
              <w:pPrChange w:id="1323" w:author="Cedric.Sauvage" w:date="2012-10-04T10:49:00Z">
                <w:pPr/>
              </w:pPrChange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324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325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326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jc w:val="right"/>
              <w:rPr>
                <w:ins w:id="1327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328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329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330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jc w:val="right"/>
              <w:rPr>
                <w:ins w:id="1331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332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333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334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jc w:val="right"/>
              <w:rPr>
                <w:ins w:id="1335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336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337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338" w:author="Cedric.Sauvage" w:date="2012-10-04T10:13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A60B25" w:rsidRDefault="00A60B25" w:rsidP="002B4091">
            <w:pPr>
              <w:jc w:val="right"/>
              <w:rPr>
                <w:ins w:id="1339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60B25" w:rsidRDefault="00A60B25" w:rsidP="002B4091">
            <w:pPr>
              <w:jc w:val="right"/>
              <w:rPr>
                <w:ins w:id="1340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A60B25" w:rsidRDefault="00A60B25" w:rsidP="002B4091">
            <w:pPr>
              <w:jc w:val="right"/>
              <w:rPr>
                <w:ins w:id="1341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60B25" w:rsidRDefault="00A60B25" w:rsidP="002B4091">
            <w:pPr>
              <w:jc w:val="right"/>
              <w:rPr>
                <w:ins w:id="1342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60B25" w:rsidRDefault="00A60B25" w:rsidP="002B4091">
            <w:pPr>
              <w:jc w:val="right"/>
              <w:rPr>
                <w:ins w:id="1343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60B25" w:rsidRDefault="00A60B25" w:rsidP="002B4091">
            <w:pPr>
              <w:jc w:val="right"/>
              <w:rPr>
                <w:ins w:id="1344" w:author="Cedric.Sauvage" w:date="2012-10-04T10:13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A60B25" w:rsidRDefault="00A60B25" w:rsidP="002B4091">
            <w:pPr>
              <w:jc w:val="right"/>
              <w:rPr>
                <w:ins w:id="1345" w:author="Cedric.Sauvage" w:date="2012-10-04T10:13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A60B25" w:rsidRDefault="00A60B25" w:rsidP="002B4091">
            <w:pPr>
              <w:jc w:val="right"/>
              <w:rPr>
                <w:ins w:id="1346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347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348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349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rPr>
                <w:ins w:id="1350" w:author="Cedric.Sauvage" w:date="2012-10-04T10:13:00Z"/>
                <w:b/>
                <w:color w:val="000000"/>
                <w:lang w:val="en-US"/>
              </w:rPr>
            </w:pPr>
            <w:ins w:id="1351" w:author="Cedric.Sauvage" w:date="2012-10-04T10:13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A60B25" w:rsidRDefault="00A60B25" w:rsidP="002B4091">
            <w:pPr>
              <w:rPr>
                <w:ins w:id="1352" w:author="Cedric.Sauvage" w:date="2012-10-04T10:13:00Z"/>
                <w:b/>
                <w:color w:val="000000"/>
                <w:lang w:val="en-US"/>
              </w:rPr>
            </w:pPr>
          </w:p>
          <w:p w:rsidR="00A60B25" w:rsidRDefault="00A60B25" w:rsidP="0017692D">
            <w:pPr>
              <w:pStyle w:val="Paragraphedeliste"/>
              <w:numPr>
                <w:ilvl w:val="0"/>
                <w:numId w:val="26"/>
              </w:numPr>
              <w:rPr>
                <w:ins w:id="1353" w:author="Cedric.Sauvage" w:date="2012-10-04T10:13:00Z"/>
                <w:color w:val="000000"/>
                <w:lang w:val="en-US"/>
              </w:rPr>
              <w:pPrChange w:id="1354" w:author="Cedric.Sauvage" w:date="2012-10-04T10:42:00Z">
                <w:pPr>
                  <w:pStyle w:val="Paragraphedeliste"/>
                  <w:numPr>
                    <w:numId w:val="24"/>
                  </w:numPr>
                  <w:ind w:hanging="360"/>
                </w:pPr>
              </w:pPrChange>
            </w:pPr>
            <w:ins w:id="1355" w:author="Cedric.Sauvage" w:date="2012-10-04T10:13:00Z">
              <w:r>
                <w:rPr>
                  <w:color w:val="000000"/>
                  <w:lang w:val="en-US"/>
                </w:rPr>
                <w:t>Nothing expected</w:t>
              </w:r>
            </w:ins>
          </w:p>
          <w:p w:rsidR="00A60B25" w:rsidRDefault="00A60B25" w:rsidP="0017692D">
            <w:pPr>
              <w:pStyle w:val="Paragraphedeliste"/>
              <w:numPr>
                <w:ilvl w:val="0"/>
                <w:numId w:val="26"/>
              </w:numPr>
              <w:rPr>
                <w:ins w:id="1356" w:author="Cedric.Sauvage" w:date="2012-10-04T10:13:00Z"/>
                <w:color w:val="000000"/>
                <w:lang w:val="en-US"/>
              </w:rPr>
              <w:pPrChange w:id="1357" w:author="Cedric.Sauvage" w:date="2012-10-04T10:42:00Z">
                <w:pPr>
                  <w:pStyle w:val="Paragraphedeliste"/>
                  <w:numPr>
                    <w:numId w:val="24"/>
                  </w:numPr>
                  <w:ind w:hanging="360"/>
                </w:pPr>
              </w:pPrChange>
            </w:pPr>
            <w:ins w:id="1358" w:author="Cedric.Sauvage" w:date="2012-10-04T10:13:00Z">
              <w:r>
                <w:rPr>
                  <w:color w:val="000000"/>
                  <w:lang w:val="en-US"/>
                </w:rPr>
                <w:t>Check that no cycle is executed (excepted the anti-patina belt function if the anti-patina is not managed by modified BFD 1/2/3)</w:t>
              </w:r>
            </w:ins>
          </w:p>
          <w:p w:rsidR="00A60B25" w:rsidRDefault="00A60B25" w:rsidP="0017692D">
            <w:pPr>
              <w:pStyle w:val="Paragraphedeliste"/>
              <w:numPr>
                <w:ilvl w:val="0"/>
                <w:numId w:val="26"/>
              </w:numPr>
              <w:rPr>
                <w:ins w:id="1359" w:author="Cedric.Sauvage" w:date="2012-10-04T10:13:00Z"/>
                <w:color w:val="000000"/>
                <w:lang w:val="en-US"/>
              </w:rPr>
              <w:pPrChange w:id="1360" w:author="Cedric.Sauvage" w:date="2012-10-04T10:42:00Z">
                <w:pPr>
                  <w:pStyle w:val="Paragraphedeliste"/>
                  <w:numPr>
                    <w:numId w:val="24"/>
                  </w:numPr>
                  <w:ind w:hanging="360"/>
                </w:pPr>
              </w:pPrChange>
            </w:pPr>
            <w:ins w:id="1361" w:author="Cedric.Sauvage" w:date="2012-10-04T10:13:00Z">
              <w:r>
                <w:rPr>
                  <w:color w:val="000000"/>
                  <w:lang w:val="en-US"/>
                </w:rPr>
                <w:t xml:space="preserve">Check that the First cycle starts and that </w:t>
              </w:r>
              <w:r w:rsidRPr="002B4091">
                <w:rPr>
                  <w:rFonts w:ascii="Consolas" w:hAnsi="Consolas" w:cs="Consolas"/>
                  <w:color w:val="000000"/>
                  <w:lang w:val="en-US"/>
                </w:rPr>
                <w:t>au8TrigFlags[0] = 0xAA</w:t>
              </w:r>
            </w:ins>
          </w:p>
          <w:p w:rsidR="0017692D" w:rsidRPr="0017692D" w:rsidRDefault="00A60B25" w:rsidP="0017692D">
            <w:pPr>
              <w:pStyle w:val="Paragraphedeliste"/>
              <w:numPr>
                <w:ilvl w:val="0"/>
                <w:numId w:val="26"/>
              </w:numPr>
              <w:rPr>
                <w:ins w:id="1362" w:author="Cedric.Sauvage" w:date="2012-10-04T10:45:00Z"/>
                <w:color w:val="000000"/>
                <w:lang w:val="en-US"/>
                <w:rPrChange w:id="1363" w:author="Cedric.Sauvage" w:date="2012-10-04T10:45:00Z">
                  <w:rPr>
                    <w:ins w:id="1364" w:author="Cedric.Sauvage" w:date="2012-10-04T10:45:00Z"/>
                    <w:rFonts w:ascii="Consolas" w:hAnsi="Consolas" w:cs="Consolas"/>
                    <w:color w:val="000000"/>
                    <w:lang w:val="en-US"/>
                  </w:rPr>
                </w:rPrChange>
              </w:rPr>
              <w:pPrChange w:id="1365" w:author="Cedric.Sauvage" w:date="2012-10-04T10:42:00Z">
                <w:pPr>
                  <w:pStyle w:val="Paragraphedeliste"/>
                  <w:numPr>
                    <w:numId w:val="24"/>
                  </w:numPr>
                  <w:ind w:hanging="360"/>
                </w:pPr>
              </w:pPrChange>
            </w:pPr>
            <w:ins w:id="1366" w:author="Cedric.Sauvage" w:date="2012-10-04T10:13:00Z">
              <w:r w:rsidRPr="0017692D">
                <w:rPr>
                  <w:color w:val="000000"/>
                  <w:lang w:val="en-US"/>
                  <w:rPrChange w:id="1367" w:author="Cedric.Sauvage" w:date="2012-10-04T10:45:00Z">
                    <w:rPr>
                      <w:color w:val="000000"/>
                      <w:lang w:val="en-US"/>
                    </w:rPr>
                  </w:rPrChange>
                </w:rPr>
                <w:t xml:space="preserve">Check that the </w:t>
              </w:r>
            </w:ins>
            <w:ins w:id="1368" w:author="Cedric.Sauvage" w:date="2012-10-04T10:45:00Z">
              <w:r w:rsidR="0017692D" w:rsidRPr="0017692D">
                <w:rPr>
                  <w:color w:val="000000"/>
                  <w:lang w:val="en-US"/>
                  <w:rPrChange w:id="1369" w:author="Cedric.Sauvage" w:date="2012-10-04T10:45:00Z">
                    <w:rPr>
                      <w:color w:val="000000"/>
                      <w:lang w:val="en-US"/>
                    </w:rPr>
                  </w:rPrChange>
                </w:rPr>
                <w:t>2</w:t>
              </w:r>
              <w:r w:rsidR="0017692D" w:rsidRPr="0017692D">
                <w:rPr>
                  <w:color w:val="000000"/>
                  <w:vertAlign w:val="superscript"/>
                  <w:lang w:val="en-US"/>
                  <w:rPrChange w:id="1370" w:author="Cedric.Sauvage" w:date="2012-10-04T10:45:00Z">
                    <w:rPr>
                      <w:color w:val="000000"/>
                      <w:lang w:val="en-US"/>
                    </w:rPr>
                  </w:rPrChange>
                </w:rPr>
                <w:t>nd</w:t>
              </w:r>
              <w:r w:rsidR="0017692D" w:rsidRPr="0017692D">
                <w:rPr>
                  <w:color w:val="000000"/>
                  <w:lang w:val="en-US"/>
                  <w:rPrChange w:id="1371" w:author="Cedric.Sauvage" w:date="2012-10-04T10:45:00Z">
                    <w:rPr>
                      <w:color w:val="000000"/>
                      <w:lang w:val="en-US"/>
                    </w:rPr>
                  </w:rPrChange>
                </w:rPr>
                <w:t xml:space="preserve"> cycle is started</w:t>
              </w:r>
            </w:ins>
            <w:ins w:id="1372" w:author="Cedric.Sauvage" w:date="2012-10-04T10:13:00Z">
              <w:r w:rsidRPr="0017692D">
                <w:rPr>
                  <w:color w:val="000000"/>
                  <w:lang w:val="en-US"/>
                  <w:rPrChange w:id="1373" w:author="Cedric.Sauvage" w:date="2012-10-04T10:45:00Z">
                    <w:rPr>
                      <w:color w:val="000000"/>
                      <w:lang w:val="en-US"/>
                    </w:rPr>
                  </w:rPrChange>
                </w:rPr>
                <w:t xml:space="preserve">. And </w:t>
              </w:r>
              <w:r w:rsidRPr="0017692D">
                <w:rPr>
                  <w:rFonts w:ascii="Consolas" w:hAnsi="Consolas" w:cs="Consolas"/>
                  <w:color w:val="000000"/>
                  <w:lang w:val="en-US"/>
                  <w:rPrChange w:id="1374" w:author="Cedric.Sauvage" w:date="2012-10-04T10:45:00Z">
                    <w:rPr>
                      <w:rFonts w:ascii="Consolas" w:hAnsi="Consolas" w:cs="Consolas"/>
                      <w:color w:val="000000"/>
                      <w:lang w:val="en-US"/>
                    </w:rPr>
                  </w:rPrChange>
                </w:rPr>
                <w:t>au8TrigFlags[0]</w:t>
              </w:r>
            </w:ins>
            <w:ins w:id="1375" w:author="Cedric.Sauvage" w:date="2012-10-04T10:45:00Z">
              <w:r w:rsidR="0017692D" w:rsidRPr="0017692D">
                <w:rPr>
                  <w:rFonts w:ascii="Consolas" w:hAnsi="Consolas" w:cs="Consolas"/>
                  <w:color w:val="000000"/>
                  <w:lang w:val="en-US"/>
                  <w:rPrChange w:id="1376" w:author="Cedric.Sauvage" w:date="2012-10-04T10:45:00Z">
                    <w:rPr>
                      <w:rFonts w:ascii="Consolas" w:hAnsi="Consolas" w:cs="Consolas"/>
                      <w:color w:val="000000"/>
                      <w:lang w:val="en-US"/>
                    </w:rPr>
                  </w:rPrChange>
                </w:rPr>
                <w:t xml:space="preserve">= </w:t>
              </w:r>
              <w:r w:rsidR="0017692D" w:rsidRPr="0017692D">
                <w:rPr>
                  <w:rFonts w:ascii="Consolas" w:hAnsi="Consolas" w:cs="Consolas"/>
                  <w:color w:val="000000"/>
                  <w:lang w:val="en-US"/>
                  <w:rPrChange w:id="1377" w:author="Cedric.Sauvage" w:date="2012-10-04T10:45:00Z">
                    <w:rPr>
                      <w:rFonts w:ascii="Consolas" w:hAnsi="Consolas" w:cs="Consolas"/>
                      <w:color w:val="000000"/>
                      <w:lang w:val="en-US"/>
                    </w:rPr>
                  </w:rPrChange>
                </w:rPr>
                <w:t>au8TrigFlags</w:t>
              </w:r>
              <w:r w:rsidR="0017692D" w:rsidRPr="0017692D">
                <w:rPr>
                  <w:rFonts w:ascii="Consolas" w:hAnsi="Consolas" w:cs="Consolas"/>
                  <w:color w:val="000000"/>
                  <w:lang w:val="en-US"/>
                  <w:rPrChange w:id="1378" w:author="Cedric.Sauvage" w:date="2012-10-04T10:45:00Z">
                    <w:rPr>
                      <w:rFonts w:ascii="Consolas" w:hAnsi="Consolas" w:cs="Consolas"/>
                      <w:color w:val="000000"/>
                      <w:lang w:val="en-US"/>
                    </w:rPr>
                  </w:rPrChange>
                </w:rPr>
                <w:t>[1</w:t>
              </w:r>
              <w:r w:rsidR="0017692D" w:rsidRPr="0017692D">
                <w:rPr>
                  <w:rFonts w:ascii="Consolas" w:hAnsi="Consolas" w:cs="Consolas"/>
                  <w:color w:val="000000"/>
                  <w:lang w:val="en-US"/>
                  <w:rPrChange w:id="1379" w:author="Cedric.Sauvage" w:date="2012-10-04T10:45:00Z">
                    <w:rPr>
                      <w:rFonts w:ascii="Consolas" w:hAnsi="Consolas" w:cs="Consolas"/>
                      <w:color w:val="000000"/>
                      <w:lang w:val="en-US"/>
                    </w:rPr>
                  </w:rPrChange>
                </w:rPr>
                <w:t>]</w:t>
              </w:r>
            </w:ins>
            <w:ins w:id="1380" w:author="Cedric.Sauvage" w:date="2012-10-04T10:13:00Z">
              <w:r w:rsidRPr="0017692D">
                <w:rPr>
                  <w:rFonts w:ascii="Consolas" w:hAnsi="Consolas" w:cs="Consolas"/>
                  <w:color w:val="000000"/>
                  <w:lang w:val="en-US"/>
                  <w:rPrChange w:id="1381" w:author="Cedric.Sauvage" w:date="2012-10-04T10:45:00Z">
                    <w:rPr>
                      <w:rFonts w:ascii="Consolas" w:hAnsi="Consolas" w:cs="Consolas"/>
                      <w:color w:val="000000"/>
                      <w:lang w:val="en-US"/>
                    </w:rPr>
                  </w:rPrChange>
                </w:rPr>
                <w:t>= 0x</w:t>
              </w:r>
            </w:ins>
            <w:ins w:id="1382" w:author="Cedric.Sauvage" w:date="2012-10-04T10:45:00Z">
              <w:r w:rsidR="0017692D" w:rsidRPr="0017692D">
                <w:rPr>
                  <w:rFonts w:ascii="Consolas" w:hAnsi="Consolas" w:cs="Consolas"/>
                  <w:color w:val="000000"/>
                  <w:lang w:val="en-US"/>
                  <w:rPrChange w:id="1383" w:author="Cedric.Sauvage" w:date="2012-10-04T10:45:00Z">
                    <w:rPr>
                      <w:rFonts w:ascii="Consolas" w:hAnsi="Consolas" w:cs="Consolas"/>
                      <w:color w:val="000000"/>
                      <w:lang w:val="en-US"/>
                    </w:rPr>
                  </w:rPrChange>
                </w:rPr>
                <w:t>AA</w:t>
              </w:r>
              <w:r w:rsidR="0017692D">
                <w:rPr>
                  <w:rFonts w:ascii="Consolas" w:hAnsi="Consolas" w:cs="Consolas"/>
                  <w:color w:val="000000"/>
                  <w:lang w:val="en-US"/>
                </w:rPr>
                <w:t xml:space="preserve">. </w:t>
              </w:r>
            </w:ins>
            <w:ins w:id="1384" w:author="Cedric.Sauvage" w:date="2012-10-04T10:46:00Z">
              <w:r w:rsidR="0017692D">
                <w:rPr>
                  <w:color w:val="000000"/>
                  <w:lang w:val="en-US"/>
                </w:rPr>
                <w:t xml:space="preserve">the execution counter for belt function </w:t>
              </w:r>
              <w:r w:rsidR="0017692D">
                <w:rPr>
                  <w:color w:val="000000"/>
                  <w:lang w:val="en-US"/>
                </w:rPr>
                <w:t>1 &amp; 2 shall have been increased by 1</w:t>
              </w:r>
            </w:ins>
          </w:p>
          <w:p w:rsidR="00A60B25" w:rsidRPr="0017692D" w:rsidRDefault="00A60B25" w:rsidP="0017692D">
            <w:pPr>
              <w:pStyle w:val="Paragraphedeliste"/>
              <w:numPr>
                <w:ilvl w:val="0"/>
                <w:numId w:val="26"/>
              </w:numPr>
              <w:rPr>
                <w:ins w:id="1385" w:author="Cedric.Sauvage" w:date="2012-10-04T10:13:00Z"/>
                <w:color w:val="000000"/>
                <w:lang w:val="en-US"/>
                <w:rPrChange w:id="1386" w:author="Cedric.Sauvage" w:date="2012-10-04T10:45:00Z">
                  <w:rPr>
                    <w:ins w:id="1387" w:author="Cedric.Sauvage" w:date="2012-10-04T10:13:00Z"/>
                    <w:color w:val="000000"/>
                    <w:lang w:val="en-US"/>
                  </w:rPr>
                </w:rPrChange>
              </w:rPr>
              <w:pPrChange w:id="1388" w:author="Cedric.Sauvage" w:date="2012-10-04T10:42:00Z">
                <w:pPr>
                  <w:pStyle w:val="Paragraphedeliste"/>
                  <w:numPr>
                    <w:numId w:val="24"/>
                  </w:numPr>
                  <w:ind w:hanging="360"/>
                </w:pPr>
              </w:pPrChange>
            </w:pPr>
            <w:ins w:id="1389" w:author="Cedric.Sauvage" w:date="2012-10-04T10:13:00Z">
              <w:r w:rsidRPr="0017692D">
                <w:rPr>
                  <w:color w:val="000000"/>
                  <w:lang w:val="en-US"/>
                  <w:rPrChange w:id="1390" w:author="Cedric.Sauvage" w:date="2012-10-04T10:45:00Z">
                    <w:rPr>
                      <w:color w:val="000000"/>
                      <w:lang w:val="en-US"/>
                    </w:rPr>
                  </w:rPrChange>
                </w:rPr>
                <w:t xml:space="preserve">Checks that the </w:t>
              </w:r>
            </w:ins>
            <w:ins w:id="1391" w:author="Cedric.Sauvage" w:date="2012-10-04T10:47:00Z">
              <w:r w:rsidR="0017692D">
                <w:rPr>
                  <w:color w:val="000000"/>
                  <w:lang w:val="en-US"/>
                </w:rPr>
                <w:t>2</w:t>
              </w:r>
              <w:r w:rsidR="0017692D" w:rsidRPr="0017692D">
                <w:rPr>
                  <w:color w:val="000000"/>
                  <w:vertAlign w:val="superscript"/>
                  <w:lang w:val="en-US"/>
                  <w:rPrChange w:id="1392" w:author="Cedric.Sauvage" w:date="2012-10-04T10:47:00Z">
                    <w:rPr>
                      <w:color w:val="000000"/>
                      <w:lang w:val="en-US"/>
                    </w:rPr>
                  </w:rPrChange>
                </w:rPr>
                <w:t>nd</w:t>
              </w:r>
              <w:r w:rsidR="0017692D">
                <w:rPr>
                  <w:color w:val="000000"/>
                  <w:lang w:val="en-US"/>
                </w:rPr>
                <w:t xml:space="preserve"> cycle stops after 10 seconds, then the 1</w:t>
              </w:r>
              <w:r w:rsidR="0017692D" w:rsidRPr="0017692D">
                <w:rPr>
                  <w:color w:val="000000"/>
                  <w:vertAlign w:val="superscript"/>
                  <w:lang w:val="en-US"/>
                  <w:rPrChange w:id="1393" w:author="Cedric.Sauvage" w:date="2012-10-04T10:47:00Z">
                    <w:rPr>
                      <w:color w:val="000000"/>
                      <w:lang w:val="en-US"/>
                    </w:rPr>
                  </w:rPrChange>
                </w:rPr>
                <w:t>st</w:t>
              </w:r>
              <w:r w:rsidR="0017692D">
                <w:rPr>
                  <w:color w:val="000000"/>
                  <w:lang w:val="en-US"/>
                </w:rPr>
                <w:t xml:space="preserve"> cycle starts after 10 </w:t>
              </w:r>
              <w:proofErr w:type="spellStart"/>
              <w:r w:rsidR="0017692D">
                <w:rPr>
                  <w:color w:val="000000"/>
                  <w:lang w:val="en-US"/>
                </w:rPr>
                <w:t>ms.</w:t>
              </w:r>
              <w:proofErr w:type="spellEnd"/>
              <w:r w:rsidR="0017692D">
                <w:rPr>
                  <w:color w:val="000000"/>
                  <w:lang w:val="en-US"/>
                </w:rPr>
                <w:t xml:space="preserve"> The execution counter for first cycle shall be increased by 1 again.</w:t>
              </w:r>
            </w:ins>
          </w:p>
          <w:p w:rsidR="00A60B25" w:rsidRDefault="00A60B25" w:rsidP="002B4091">
            <w:pPr>
              <w:pStyle w:val="Paragraphedeliste"/>
              <w:rPr>
                <w:ins w:id="1394" w:author="Cedric.Sauvage" w:date="2012-10-04T10:13:00Z"/>
                <w:color w:val="000000"/>
                <w:lang w:val="en-US"/>
              </w:rPr>
            </w:pPr>
            <w:ins w:id="1395" w:author="Cedric.Sauvage" w:date="2012-10-04T10:13:00Z">
              <w:r w:rsidRPr="008C41BB">
                <w:rPr>
                  <w:color w:val="000000"/>
                  <w:lang w:val="en-US"/>
                </w:rPr>
                <w:t>[COVERS: DSG_</w:t>
              </w:r>
              <w:r>
                <w:rPr>
                  <w:color w:val="000000"/>
                  <w:lang w:val="en-US"/>
                </w:rPr>
                <w:t>BFS</w:t>
              </w:r>
              <w:r w:rsidRPr="008C41BB">
                <w:rPr>
                  <w:color w:val="000000"/>
                  <w:lang w:val="en-US"/>
                </w:rPr>
                <w:t>_000</w:t>
              </w:r>
              <w:r>
                <w:rPr>
                  <w:color w:val="000000"/>
                  <w:lang w:val="en-US"/>
                </w:rPr>
                <w:t xml:space="preserve">01, </w:t>
              </w:r>
              <w:r w:rsidRPr="008C41BB">
                <w:rPr>
                  <w:color w:val="000000"/>
                  <w:lang w:val="en-US"/>
                </w:rPr>
                <w:t>DSG_</w:t>
              </w:r>
              <w:r>
                <w:rPr>
                  <w:color w:val="000000"/>
                  <w:lang w:val="en-US"/>
                </w:rPr>
                <w:t>BFS</w:t>
              </w:r>
              <w:r w:rsidRPr="008C41BB">
                <w:rPr>
                  <w:color w:val="000000"/>
                  <w:lang w:val="en-US"/>
                </w:rPr>
                <w:t>_000</w:t>
              </w:r>
              <w:r>
                <w:rPr>
                  <w:color w:val="000000"/>
                  <w:lang w:val="en-US"/>
                </w:rPr>
                <w:t>0</w:t>
              </w:r>
            </w:ins>
            <w:ins w:id="1396" w:author="Cedric.Sauvage" w:date="2012-10-04T10:51:00Z">
              <w:r w:rsidR="0017692D">
                <w:rPr>
                  <w:color w:val="000000"/>
                  <w:lang w:val="en-US"/>
                </w:rPr>
                <w:t>3</w:t>
              </w:r>
            </w:ins>
            <w:ins w:id="1397" w:author="Cedric.Sauvage" w:date="2012-10-04T10:13:00Z">
              <w:r>
                <w:rPr>
                  <w:color w:val="000000"/>
                  <w:lang w:val="en-US"/>
                </w:rPr>
                <w:t>]</w:t>
              </w:r>
            </w:ins>
          </w:p>
          <w:p w:rsidR="00A60B25" w:rsidRPr="002B4091" w:rsidRDefault="00A60B25" w:rsidP="002B4091">
            <w:pPr>
              <w:rPr>
                <w:ins w:id="1398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center"/>
              <w:rPr>
                <w:ins w:id="1399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400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01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jc w:val="right"/>
              <w:rPr>
                <w:ins w:id="1402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03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404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05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jc w:val="right"/>
              <w:rPr>
                <w:ins w:id="1406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07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408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09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jc w:val="right"/>
              <w:rPr>
                <w:ins w:id="1410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11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412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13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jc w:val="right"/>
              <w:rPr>
                <w:ins w:id="1414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15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416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17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jc w:val="right"/>
              <w:rPr>
                <w:ins w:id="1418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19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420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center"/>
              <w:rPr>
                <w:ins w:id="1421" w:author="Cedric.Sauvage" w:date="2012-10-04T10:1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0B25" w:rsidRDefault="00A60B25" w:rsidP="002B4091">
            <w:pPr>
              <w:jc w:val="right"/>
              <w:rPr>
                <w:ins w:id="1422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23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1424" w:author="Cedric.Sauvage" w:date="2012-10-04T10:1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25" w:author="Cedric.Sauvage" w:date="2012-10-04T10:13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A60B25" w:rsidRDefault="00A60B25" w:rsidP="002B4091">
            <w:pPr>
              <w:jc w:val="right"/>
              <w:rPr>
                <w:ins w:id="1426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60B25" w:rsidRDefault="00A60B25" w:rsidP="002B4091">
            <w:pPr>
              <w:jc w:val="right"/>
              <w:rPr>
                <w:ins w:id="1427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A60B25" w:rsidRDefault="00A60B25" w:rsidP="002B4091">
            <w:pPr>
              <w:jc w:val="right"/>
              <w:rPr>
                <w:ins w:id="1428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60B25" w:rsidRDefault="00A60B25" w:rsidP="002B4091">
            <w:pPr>
              <w:jc w:val="right"/>
              <w:rPr>
                <w:ins w:id="1429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60B25" w:rsidRDefault="00A60B25" w:rsidP="002B4091">
            <w:pPr>
              <w:jc w:val="right"/>
              <w:rPr>
                <w:ins w:id="1430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60B25" w:rsidRDefault="00A60B25" w:rsidP="002B4091">
            <w:pPr>
              <w:jc w:val="right"/>
              <w:rPr>
                <w:ins w:id="1431" w:author="Cedric.Sauvage" w:date="2012-10-04T10:13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A60B25" w:rsidRDefault="00A60B25" w:rsidP="002B4091">
            <w:pPr>
              <w:jc w:val="right"/>
              <w:rPr>
                <w:ins w:id="1432" w:author="Cedric.Sauvage" w:date="2012-10-04T10:13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A60B25" w:rsidRDefault="00A60B25" w:rsidP="002B4091">
            <w:pPr>
              <w:jc w:val="right"/>
              <w:rPr>
                <w:ins w:id="1433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34" w:author="Cedric.Sauvage" w:date="2012-10-04T10:13:00Z"/>
                <w:color w:val="000000"/>
                <w:lang w:val="en-US"/>
              </w:rPr>
            </w:pPr>
          </w:p>
        </w:tc>
      </w:tr>
      <w:tr w:rsidR="00A60B25" w:rsidTr="002B4091">
        <w:tblPrEx>
          <w:tblCellMar>
            <w:top w:w="0" w:type="dxa"/>
            <w:bottom w:w="0" w:type="dxa"/>
          </w:tblCellMar>
        </w:tblPrEx>
        <w:trPr>
          <w:cantSplit/>
          <w:trHeight w:val="276"/>
          <w:ins w:id="1435" w:author="Cedric.Sauvage" w:date="2012-10-04T10:13:00Z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36" w:author="Cedric.Sauvage" w:date="2012-10-04T10:13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37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38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39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40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41" w:author="Cedric.Sauvage" w:date="2012-10-04T10:1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42" w:author="Cedric.Sauvage" w:date="2012-10-04T10:13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43" w:author="Cedric.Sauvage" w:date="2012-10-04T10:13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44" w:author="Cedric.Sauvage" w:date="2012-10-04T10:1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A60B25" w:rsidRDefault="00A60B25" w:rsidP="002B4091">
            <w:pPr>
              <w:jc w:val="right"/>
              <w:rPr>
                <w:ins w:id="1445" w:author="Cedric.Sauvage" w:date="2012-10-04T10:13:00Z"/>
                <w:color w:val="000000"/>
                <w:lang w:val="en-US"/>
              </w:rPr>
            </w:pPr>
          </w:p>
        </w:tc>
      </w:tr>
    </w:tbl>
    <w:p w:rsidR="00C0035D" w:rsidRDefault="00C0035D" w:rsidP="00C0035D">
      <w:pPr>
        <w:rPr>
          <w:ins w:id="1446" w:author="Cedric.Sauvage" w:date="2012-10-03T16:01:00Z"/>
          <w:lang w:val="en-US"/>
        </w:rPr>
      </w:pPr>
    </w:p>
    <w:p w:rsidR="00423102" w:rsidRDefault="00423102" w:rsidP="003654DB">
      <w:pPr>
        <w:rPr>
          <w:ins w:id="1447" w:author="Cedric.Sauvage" w:date="2012-10-03T07:50:00Z"/>
          <w:lang w:val="en-US"/>
        </w:rPr>
      </w:pPr>
    </w:p>
    <w:p w:rsidR="00767F51" w:rsidRDefault="00767F51" w:rsidP="00767F51">
      <w:pPr>
        <w:pStyle w:val="Titre1"/>
        <w:rPr>
          <w:ins w:id="1448" w:author="Cedric.Sauvage" w:date="2012-10-03T07:51:00Z"/>
        </w:rPr>
        <w:pPrChange w:id="1449" w:author="Cedric.Sauvage" w:date="2012-10-03T07:51:00Z">
          <w:pPr/>
        </w:pPrChange>
      </w:pPr>
      <w:ins w:id="1450" w:author="Cedric.Sauvage" w:date="2012-10-03T07:51:00Z">
        <w:r>
          <w:br w:type="page"/>
        </w:r>
      </w:ins>
      <w:bookmarkStart w:id="1451" w:name="_Ref337024928"/>
      <w:bookmarkStart w:id="1452" w:name="_Toc337109500"/>
      <w:ins w:id="1453" w:author="Cedric.Sauvage" w:date="2012-10-03T07:50:00Z">
        <w:r>
          <w:lastRenderedPageBreak/>
          <w:t>Annex</w:t>
        </w:r>
      </w:ins>
      <w:bookmarkEnd w:id="1451"/>
      <w:bookmarkEnd w:id="1452"/>
    </w:p>
    <w:p w:rsidR="00767F51" w:rsidRDefault="00767F51" w:rsidP="00767F51">
      <w:pPr>
        <w:pStyle w:val="Titre2"/>
        <w:rPr>
          <w:ins w:id="1454" w:author="Cedric.Sauvage" w:date="2012-10-03T07:59:00Z"/>
          <w:lang w:val="en-US"/>
        </w:rPr>
        <w:pPrChange w:id="1455" w:author="Cedric.Sauvage" w:date="2012-10-03T07:58:00Z">
          <w:pPr/>
        </w:pPrChange>
      </w:pPr>
      <w:bookmarkStart w:id="1456" w:name="_Toc337109501"/>
      <w:ins w:id="1457" w:author="Cedric.Sauvage" w:date="2012-10-03T07:54:00Z">
        <w:r>
          <w:rPr>
            <w:lang w:val="en-US"/>
          </w:rPr>
          <w:t>Belt functions priorities for integration tests</w:t>
        </w:r>
      </w:ins>
      <w:bookmarkEnd w:id="1456"/>
    </w:p>
    <w:p w:rsidR="00767F51" w:rsidRDefault="00767F51" w:rsidP="00A23AB1">
      <w:pPr>
        <w:rPr>
          <w:ins w:id="1458" w:author="Cedric.Sauvage" w:date="2012-10-03T08:02:00Z"/>
          <w:lang w:val="en-US"/>
        </w:rPr>
        <w:pPrChange w:id="1459" w:author="Cedric.Sauvage" w:date="2012-10-03T08:01:00Z">
          <w:pPr/>
        </w:pPrChange>
      </w:pPr>
      <w:ins w:id="1460" w:author="Cedric.Sauvage" w:date="2012-10-03T07:59:00Z">
        <w:r>
          <w:rPr>
            <w:lang w:val="en-US"/>
          </w:rPr>
          <w:t>For BFS integration tests, only the belt functions [1;3] will be used.</w:t>
        </w:r>
      </w:ins>
      <w:ins w:id="1461" w:author="Cedric.Sauvage" w:date="2012-10-03T08:00:00Z">
        <w:r w:rsidR="00A23AB1">
          <w:rPr>
            <w:lang w:val="en-US"/>
          </w:rPr>
          <w:t xml:space="preserve"> The related priorities shall be follow the following rule :</w:t>
        </w:r>
      </w:ins>
    </w:p>
    <w:p w:rsidR="00A23AB1" w:rsidRDefault="00A23AB1" w:rsidP="00A23AB1">
      <w:pPr>
        <w:rPr>
          <w:ins w:id="1462" w:author="Cedric.Sauvage" w:date="2012-10-03T08:00:00Z"/>
          <w:lang w:val="en-US"/>
        </w:rPr>
        <w:pPrChange w:id="1463" w:author="Cedric.Sauvage" w:date="2012-10-03T08:01:00Z">
          <w:pPr/>
        </w:pPrChange>
      </w:pPr>
    </w:p>
    <w:p w:rsidR="00A23AB1" w:rsidRDefault="00A23AB1" w:rsidP="00A23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1464" w:author="Cedric.Sauvage" w:date="2012-10-03T07:59:00Z"/>
          <w:lang w:val="en-US"/>
        </w:rPr>
        <w:pPrChange w:id="1465" w:author="Cedric.Sauvage" w:date="2012-10-03T08:02:00Z">
          <w:pPr/>
        </w:pPrChange>
      </w:pPr>
      <w:ins w:id="1466" w:author="Cedric.Sauvage" w:date="2012-10-03T08:00:00Z">
        <w:r>
          <w:rPr>
            <w:lang w:val="en-US"/>
          </w:rPr>
          <w:t xml:space="preserve">Priority( </w:t>
        </w:r>
      </w:ins>
      <w:ins w:id="1467" w:author="Cedric.Sauvage" w:date="2012-10-03T08:01:00Z">
        <w:r>
          <w:rPr>
            <w:lang w:val="en-US"/>
          </w:rPr>
          <w:t>Cycle 1 ) &lt; Priority( Cycle 2 ) &lt; Priority( Cycle 3 )</w:t>
        </w:r>
      </w:ins>
    </w:p>
    <w:p w:rsidR="00767F51" w:rsidRPr="00767F51" w:rsidRDefault="00767F51" w:rsidP="00A23AB1">
      <w:pPr>
        <w:rPr>
          <w:ins w:id="1468" w:author="Cedric.Sauvage" w:date="2012-10-03T07:58:00Z"/>
          <w:lang w:val="en-US"/>
          <w:rPrChange w:id="1469" w:author="Cedric.Sauvage" w:date="2012-10-03T07:59:00Z">
            <w:rPr>
              <w:ins w:id="1470" w:author="Cedric.Sauvage" w:date="2012-10-03T07:58:00Z"/>
              <w:lang w:val="en-US"/>
            </w:rPr>
          </w:rPrChange>
        </w:rPr>
        <w:pPrChange w:id="1471" w:author="Cedric.Sauvage" w:date="2012-10-03T08:01:00Z">
          <w:pPr/>
        </w:pPrChange>
      </w:pPr>
    </w:p>
    <w:p w:rsidR="00767F51" w:rsidRDefault="00FE2ABA" w:rsidP="00FE2ABA">
      <w:pPr>
        <w:pStyle w:val="Titre2"/>
        <w:rPr>
          <w:ins w:id="1472" w:author="Cedric.Sauvage" w:date="2012-10-03T08:35:00Z"/>
          <w:lang w:val="en-US"/>
        </w:rPr>
        <w:pPrChange w:id="1473" w:author="Cedric.Sauvage" w:date="2012-10-03T08:35:00Z">
          <w:pPr/>
        </w:pPrChange>
      </w:pPr>
      <w:bookmarkStart w:id="1474" w:name="_Toc337109502"/>
      <w:ins w:id="1475" w:author="Cedric.Sauvage" w:date="2012-10-03T08:35:00Z">
        <w:r>
          <w:rPr>
            <w:lang w:val="en-US"/>
          </w:rPr>
          <w:t>Cycles &amp; steps parameters for integration tests</w:t>
        </w:r>
        <w:bookmarkEnd w:id="1474"/>
      </w:ins>
    </w:p>
    <w:p w:rsidR="00FE2ABA" w:rsidRDefault="00FE2ABA" w:rsidP="00A23AB1">
      <w:pPr>
        <w:rPr>
          <w:ins w:id="1476" w:author="Cedric.Sauvage" w:date="2012-10-03T08:35:00Z"/>
          <w:lang w:val="en-US"/>
        </w:rPr>
        <w:pPrChange w:id="1477" w:author="Cedric.Sauvage" w:date="2012-10-03T08:01:00Z">
          <w:pPr/>
        </w:pPrChange>
      </w:pPr>
    </w:p>
    <w:p w:rsidR="00FE2ABA" w:rsidRDefault="001932D0" w:rsidP="00A23AB1">
      <w:pPr>
        <w:rPr>
          <w:ins w:id="1478" w:author="Cedric.Sauvage" w:date="2012-10-03T08:54:00Z"/>
          <w:lang w:val="en-US"/>
        </w:rPr>
        <w:pPrChange w:id="1479" w:author="Cedric.Sauvage" w:date="2012-10-03T08:01:00Z">
          <w:pPr/>
        </w:pPrChange>
      </w:pPr>
      <w:ins w:id="1480" w:author="Cedric.Sauvage" w:date="2012-10-03T08:52:00Z">
        <w:r>
          <w:rPr>
            <w:lang w:val="en-US"/>
          </w:rPr>
          <w:t>For integration tests, it would be better to change the belt function parameters to avoid DTC qualification, or HW</w:t>
        </w:r>
      </w:ins>
      <w:ins w:id="1481" w:author="Cedric.Sauvage" w:date="2012-10-03T08:54:00Z">
        <w:r>
          <w:rPr>
            <w:lang w:val="en-US"/>
          </w:rPr>
          <w:t>/Mechanical</w:t>
        </w:r>
      </w:ins>
      <w:ins w:id="1482" w:author="Cedric.Sauvage" w:date="2012-10-03T08:52:00Z">
        <w:r>
          <w:rPr>
            <w:lang w:val="en-US"/>
          </w:rPr>
          <w:t xml:space="preserve"> issues</w:t>
        </w:r>
      </w:ins>
      <w:ins w:id="1483" w:author="Cedric.Sauvage" w:date="2012-10-03T08:54:00Z">
        <w:r>
          <w:rPr>
            <w:lang w:val="en-US"/>
          </w:rPr>
          <w:t>. It’s better to put the 3 first cycles in releasing direction.</w:t>
        </w:r>
      </w:ins>
    </w:p>
    <w:p w:rsidR="001932D0" w:rsidRDefault="001932D0" w:rsidP="00A23AB1">
      <w:pPr>
        <w:rPr>
          <w:ins w:id="1484" w:author="Cedric.Sauvage" w:date="2012-10-03T08:55:00Z"/>
          <w:lang w:val="en-US"/>
        </w:rPr>
        <w:pPrChange w:id="1485" w:author="Cedric.Sauvage" w:date="2012-10-03T08:01:00Z">
          <w:pPr/>
        </w:pPrChange>
      </w:pPr>
    </w:p>
    <w:tbl>
      <w:tblPr>
        <w:tblW w:w="4400" w:type="dxa"/>
        <w:tblInd w:w="103" w:type="dxa"/>
        <w:tblLook w:val="04A0" w:firstRow="1" w:lastRow="0" w:firstColumn="1" w:lastColumn="0" w:noHBand="0" w:noVBand="1"/>
        <w:tblPrChange w:id="1486" w:author="Cedric.Sauvage" w:date="2012-10-03T09:02:00Z">
          <w:tblPr>
            <w:tblW w:w="6920" w:type="dxa"/>
            <w:tblInd w:w="103" w:type="dxa"/>
            <w:tblLook w:val="04A0" w:firstRow="1" w:lastRow="0" w:firstColumn="1" w:lastColumn="0" w:noHBand="0" w:noVBand="1"/>
          </w:tblPr>
        </w:tblPrChange>
      </w:tblPr>
      <w:tblGrid>
        <w:gridCol w:w="960"/>
        <w:gridCol w:w="940"/>
        <w:gridCol w:w="2500"/>
        <w:tblGridChange w:id="1487">
          <w:tblGrid>
            <w:gridCol w:w="960"/>
            <w:gridCol w:w="940"/>
            <w:gridCol w:w="5020"/>
          </w:tblGrid>
        </w:tblGridChange>
      </w:tblGrid>
      <w:tr w:rsidR="00554506" w:rsidRPr="00554506" w:rsidTr="00554506">
        <w:trPr>
          <w:trHeight w:val="270"/>
          <w:ins w:id="1488" w:author="Cedric.Sauvage" w:date="2012-10-03T09:01:00Z"/>
          <w:trPrChange w:id="1489" w:author="Cedric.Sauvage" w:date="2012-10-03T09:02:00Z">
            <w:trPr>
              <w:trHeight w:val="270"/>
            </w:trPr>
          </w:trPrChange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  <w:tcPrChange w:id="1490" w:author="Cedric.Sauvage" w:date="2012-10-03T09:02:00Z">
              <w:tcPr>
                <w:tcW w:w="960" w:type="dxa"/>
                <w:tcBorders>
                  <w:top w:val="single" w:sz="4" w:space="0" w:color="auto"/>
                  <w:left w:val="single" w:sz="4" w:space="0" w:color="auto"/>
                  <w:bottom w:val="double" w:sz="6" w:space="0" w:color="auto"/>
                  <w:right w:val="double" w:sz="6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491" w:author="Cedric.Sauvage" w:date="2012-10-03T09:01:00Z"/>
                <w:b/>
                <w:bCs/>
                <w:lang w:val="en-US" w:eastAsia="en-US"/>
              </w:rPr>
            </w:pPr>
            <w:ins w:id="1492" w:author="Cedric.Sauvage" w:date="2012-10-03T09:01:00Z">
              <w:r w:rsidRPr="00554506">
                <w:rPr>
                  <w:b/>
                  <w:bCs/>
                  <w:lang w:val="en-US" w:eastAsia="en-US"/>
                </w:rPr>
                <w:t>Byte :</w:t>
              </w:r>
            </w:ins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  <w:tcPrChange w:id="1493" w:author="Cedric.Sauvage" w:date="2012-10-03T09:02:00Z">
              <w:tcPr>
                <w:tcW w:w="940" w:type="dxa"/>
                <w:tcBorders>
                  <w:top w:val="single" w:sz="4" w:space="0" w:color="auto"/>
                  <w:left w:val="nil"/>
                  <w:bottom w:val="double" w:sz="6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494" w:author="Cedric.Sauvage" w:date="2012-10-03T09:01:00Z"/>
                <w:b/>
                <w:bCs/>
                <w:lang w:val="en-US" w:eastAsia="en-US"/>
              </w:rPr>
            </w:pPr>
            <w:ins w:id="1495" w:author="Cedric.Sauvage" w:date="2012-10-03T09:01:00Z">
              <w:r w:rsidRPr="00554506">
                <w:rPr>
                  <w:b/>
                  <w:bCs/>
                  <w:lang w:val="en-US" w:eastAsia="en-US"/>
                </w:rPr>
                <w:t>Raw</w:t>
              </w:r>
            </w:ins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  <w:tcPrChange w:id="1496" w:author="Cedric.Sauvage" w:date="2012-10-03T09:02:00Z">
              <w:tcPr>
                <w:tcW w:w="5020" w:type="dxa"/>
                <w:tcBorders>
                  <w:top w:val="single" w:sz="4" w:space="0" w:color="auto"/>
                  <w:left w:val="nil"/>
                  <w:bottom w:val="double" w:sz="6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rPr>
                <w:ins w:id="1497" w:author="Cedric.Sauvage" w:date="2012-10-03T09:01:00Z"/>
                <w:b/>
                <w:bCs/>
                <w:lang w:val="en-US" w:eastAsia="en-US"/>
              </w:rPr>
            </w:pPr>
            <w:ins w:id="1498" w:author="Cedric.Sauvage" w:date="2012-10-03T09:01:00Z">
              <w:r w:rsidRPr="00554506">
                <w:rPr>
                  <w:b/>
                  <w:bCs/>
                  <w:lang w:val="en-US" w:eastAsia="en-US"/>
                </w:rPr>
                <w:t>Unit/Comment</w:t>
              </w:r>
            </w:ins>
          </w:p>
        </w:tc>
      </w:tr>
      <w:tr w:rsidR="00554506" w:rsidRPr="00554506" w:rsidTr="00554506">
        <w:trPr>
          <w:trHeight w:val="270"/>
          <w:ins w:id="1499" w:author="Cedric.Sauvage" w:date="2012-10-03T09:01:00Z"/>
          <w:trPrChange w:id="1500" w:author="Cedric.Sauvage" w:date="2012-10-03T09:02:00Z">
            <w:trPr>
              <w:trHeight w:val="270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99"/>
            <w:noWrap/>
            <w:vAlign w:val="bottom"/>
            <w:hideMark/>
            <w:tcPrChange w:id="1501" w:author="Cedric.Sauvage" w:date="2012-10-03T09:02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double" w:sz="6" w:space="0" w:color="auto"/>
                </w:tcBorders>
                <w:shd w:val="clear" w:color="000000" w:fill="FFFF99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502" w:author="Cedric.Sauvage" w:date="2012-10-03T09:01:00Z"/>
                <w:lang w:val="en-US" w:eastAsia="en-US"/>
              </w:rPr>
            </w:pPr>
            <w:ins w:id="1503" w:author="Cedric.Sauvage" w:date="2012-10-03T09:01:00Z">
              <w:r w:rsidRPr="00554506">
                <w:rPr>
                  <w:lang w:val="en-US" w:eastAsia="en-US"/>
                </w:rPr>
                <w:t>1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  <w:tcPrChange w:id="1504" w:author="Cedric.Sauvage" w:date="2012-10-03T09:02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99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505" w:author="Cedric.Sauvage" w:date="2012-10-03T09:01:00Z"/>
                <w:lang w:val="en-US" w:eastAsia="en-US"/>
              </w:rPr>
            </w:pPr>
            <w:ins w:id="1506" w:author="Cedric.Sauvage" w:date="2012-10-03T09:01:00Z">
              <w:r w:rsidRPr="00554506">
                <w:rPr>
                  <w:lang w:val="en-US" w:eastAsia="en-US"/>
                </w:rPr>
                <w:t>0x04</w:t>
              </w:r>
            </w:ins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  <w:tcPrChange w:id="1507" w:author="Cedric.Sauvage" w:date="2012-10-03T09:02:00Z">
              <w:tcPr>
                <w:tcW w:w="50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99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rPr>
                <w:ins w:id="1508" w:author="Cedric.Sauvage" w:date="2012-10-03T09:01:00Z"/>
                <w:lang w:val="en-US" w:eastAsia="en-US"/>
              </w:rPr>
            </w:pPr>
            <w:ins w:id="1509" w:author="Cedric.Sauvage" w:date="2012-10-03T09:01:00Z">
              <w:r w:rsidRPr="00554506">
                <w:rPr>
                  <w:lang w:val="en-US" w:eastAsia="en-US"/>
                </w:rPr>
                <w:t>Calendar Week</w:t>
              </w:r>
            </w:ins>
          </w:p>
        </w:tc>
      </w:tr>
      <w:tr w:rsidR="00554506" w:rsidRPr="00554506" w:rsidTr="00554506">
        <w:trPr>
          <w:trHeight w:val="255"/>
          <w:ins w:id="1510" w:author="Cedric.Sauvage" w:date="2012-10-03T09:01:00Z"/>
          <w:trPrChange w:id="1511" w:author="Cedric.Sauvage" w:date="2012-10-03T09:02:00Z">
            <w:trPr>
              <w:trHeight w:val="25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99"/>
            <w:noWrap/>
            <w:vAlign w:val="bottom"/>
            <w:hideMark/>
            <w:tcPrChange w:id="1512" w:author="Cedric.Sauvage" w:date="2012-10-03T09:02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double" w:sz="6" w:space="0" w:color="auto"/>
                </w:tcBorders>
                <w:shd w:val="clear" w:color="000000" w:fill="FFFF99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513" w:author="Cedric.Sauvage" w:date="2012-10-03T09:01:00Z"/>
                <w:lang w:val="en-US" w:eastAsia="en-US"/>
              </w:rPr>
            </w:pPr>
            <w:ins w:id="1514" w:author="Cedric.Sauvage" w:date="2012-10-03T09:01:00Z">
              <w:r w:rsidRPr="00554506">
                <w:rPr>
                  <w:lang w:val="en-US" w:eastAsia="en-US"/>
                </w:rPr>
                <w:t>2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  <w:tcPrChange w:id="1515" w:author="Cedric.Sauvage" w:date="2012-10-03T09:02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99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516" w:author="Cedric.Sauvage" w:date="2012-10-03T09:01:00Z"/>
                <w:lang w:val="en-US" w:eastAsia="en-US"/>
              </w:rPr>
            </w:pPr>
            <w:ins w:id="1517" w:author="Cedric.Sauvage" w:date="2012-10-03T09:01:00Z">
              <w:r w:rsidRPr="00554506">
                <w:rPr>
                  <w:lang w:val="en-US" w:eastAsia="en-US"/>
                </w:rPr>
                <w:t>0x11</w:t>
              </w:r>
            </w:ins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  <w:tcPrChange w:id="1518" w:author="Cedric.Sauvage" w:date="2012-10-03T09:02:00Z">
              <w:tcPr>
                <w:tcW w:w="50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99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rPr>
                <w:ins w:id="1519" w:author="Cedric.Sauvage" w:date="2012-10-03T09:01:00Z"/>
                <w:lang w:val="en-US" w:eastAsia="en-US"/>
              </w:rPr>
            </w:pPr>
            <w:ins w:id="1520" w:author="Cedric.Sauvage" w:date="2012-10-03T09:01:00Z">
              <w:r w:rsidRPr="00554506">
                <w:rPr>
                  <w:lang w:val="en-US" w:eastAsia="en-US"/>
                </w:rPr>
                <w:t>Year</w:t>
              </w:r>
            </w:ins>
          </w:p>
        </w:tc>
      </w:tr>
      <w:tr w:rsidR="00554506" w:rsidRPr="00554506" w:rsidTr="00554506">
        <w:trPr>
          <w:trHeight w:val="255"/>
          <w:ins w:id="1521" w:author="Cedric.Sauvage" w:date="2012-10-03T09:01:00Z"/>
          <w:trPrChange w:id="1522" w:author="Cedric.Sauvage" w:date="2012-10-03T09:02:00Z">
            <w:trPr>
              <w:trHeight w:val="25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CC99"/>
            <w:noWrap/>
            <w:vAlign w:val="bottom"/>
            <w:hideMark/>
            <w:tcPrChange w:id="1523" w:author="Cedric.Sauvage" w:date="2012-10-03T09:02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double" w:sz="6" w:space="0" w:color="auto"/>
                </w:tcBorders>
                <w:shd w:val="clear" w:color="000000" w:fill="FFCC99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524" w:author="Cedric.Sauvage" w:date="2012-10-03T09:01:00Z"/>
                <w:lang w:val="en-US" w:eastAsia="en-US"/>
              </w:rPr>
            </w:pPr>
            <w:ins w:id="1525" w:author="Cedric.Sauvage" w:date="2012-10-03T09:01:00Z">
              <w:r w:rsidRPr="00554506">
                <w:rPr>
                  <w:lang w:val="en-US" w:eastAsia="en-US"/>
                </w:rPr>
                <w:t>3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  <w:tcPrChange w:id="1526" w:author="Cedric.Sauvage" w:date="2012-10-03T09:02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CC99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527" w:author="Cedric.Sauvage" w:date="2012-10-03T09:01:00Z"/>
                <w:lang w:val="en-US" w:eastAsia="en-US"/>
              </w:rPr>
            </w:pPr>
            <w:ins w:id="1528" w:author="Cedric.Sauvage" w:date="2012-10-03T09:01:00Z">
              <w:r w:rsidRPr="00554506">
                <w:rPr>
                  <w:lang w:val="en-US" w:eastAsia="en-US"/>
                </w:rPr>
                <w:t>0x07</w:t>
              </w:r>
            </w:ins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  <w:tcPrChange w:id="1529" w:author="Cedric.Sauvage" w:date="2012-10-03T09:02:00Z">
              <w:tcPr>
                <w:tcW w:w="50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CC99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rPr>
                <w:ins w:id="1530" w:author="Cedric.Sauvage" w:date="2012-10-03T09:01:00Z"/>
                <w:lang w:val="en-US" w:eastAsia="en-US"/>
              </w:rPr>
            </w:pPr>
            <w:ins w:id="1531" w:author="Cedric.Sauvage" w:date="2012-10-03T09:01:00Z">
              <w:r w:rsidRPr="00554506">
                <w:rPr>
                  <w:lang w:val="en-US" w:eastAsia="en-US"/>
                </w:rPr>
                <w:t> </w:t>
              </w:r>
            </w:ins>
          </w:p>
        </w:tc>
      </w:tr>
      <w:tr w:rsidR="00554506" w:rsidRPr="00554506" w:rsidTr="00554506">
        <w:trPr>
          <w:trHeight w:val="255"/>
          <w:ins w:id="1532" w:author="Cedric.Sauvage" w:date="2012-10-03T09:01:00Z"/>
          <w:trPrChange w:id="1533" w:author="Cedric.Sauvage" w:date="2012-10-03T09:02:00Z">
            <w:trPr>
              <w:trHeight w:val="25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CCFFCC"/>
            <w:noWrap/>
            <w:vAlign w:val="bottom"/>
            <w:hideMark/>
            <w:tcPrChange w:id="1534" w:author="Cedric.Sauvage" w:date="2012-10-03T09:02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double" w:sz="6" w:space="0" w:color="auto"/>
                </w:tcBorders>
                <w:shd w:val="clear" w:color="000000" w:fill="CCFFCC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535" w:author="Cedric.Sauvage" w:date="2012-10-03T09:01:00Z"/>
                <w:lang w:val="en-US" w:eastAsia="en-US"/>
              </w:rPr>
            </w:pPr>
            <w:ins w:id="1536" w:author="Cedric.Sauvage" w:date="2012-10-03T09:01:00Z">
              <w:r w:rsidRPr="00554506">
                <w:rPr>
                  <w:lang w:val="en-US" w:eastAsia="en-US"/>
                </w:rPr>
                <w:t>4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  <w:tcPrChange w:id="1537" w:author="Cedric.Sauvage" w:date="2012-10-03T09:02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CCFFCC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538" w:author="Cedric.Sauvage" w:date="2012-10-03T09:01:00Z"/>
                <w:lang w:val="en-US" w:eastAsia="en-US"/>
              </w:rPr>
            </w:pPr>
            <w:ins w:id="1539" w:author="Cedric.Sauvage" w:date="2012-10-03T09:01:00Z">
              <w:r w:rsidRPr="00554506">
                <w:rPr>
                  <w:lang w:val="en-US" w:eastAsia="en-US"/>
                </w:rPr>
                <w:t>0xFF</w:t>
              </w:r>
            </w:ins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  <w:tcPrChange w:id="1540" w:author="Cedric.Sauvage" w:date="2012-10-03T09:02:00Z">
              <w:tcPr>
                <w:tcW w:w="50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CCFFCC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rPr>
                <w:ins w:id="1541" w:author="Cedric.Sauvage" w:date="2012-10-03T09:01:00Z"/>
                <w:lang w:val="en-US" w:eastAsia="en-US"/>
              </w:rPr>
            </w:pPr>
            <w:ins w:id="1542" w:author="Cedric.Sauvage" w:date="2012-10-03T09:01:00Z">
              <w:r w:rsidRPr="00554506">
                <w:rPr>
                  <w:lang w:val="en-US" w:eastAsia="en-US"/>
                </w:rPr>
                <w:t>No following cycle</w:t>
              </w:r>
            </w:ins>
          </w:p>
        </w:tc>
      </w:tr>
      <w:tr w:rsidR="00554506" w:rsidRPr="00554506" w:rsidTr="00554506">
        <w:trPr>
          <w:trHeight w:val="255"/>
          <w:ins w:id="1543" w:author="Cedric.Sauvage" w:date="2012-10-03T09:01:00Z"/>
          <w:trPrChange w:id="1544" w:author="Cedric.Sauvage" w:date="2012-10-03T09:02:00Z">
            <w:trPr>
              <w:trHeight w:val="25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CC99FF"/>
            <w:noWrap/>
            <w:vAlign w:val="bottom"/>
            <w:hideMark/>
            <w:tcPrChange w:id="1545" w:author="Cedric.Sauvage" w:date="2012-10-03T09:02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double" w:sz="6" w:space="0" w:color="auto"/>
                </w:tcBorders>
                <w:shd w:val="clear" w:color="000000" w:fill="CC99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546" w:author="Cedric.Sauvage" w:date="2012-10-03T09:01:00Z"/>
                <w:lang w:val="en-US" w:eastAsia="en-US"/>
              </w:rPr>
            </w:pPr>
            <w:ins w:id="1547" w:author="Cedric.Sauvage" w:date="2012-10-03T09:01:00Z">
              <w:r w:rsidRPr="00554506">
                <w:rPr>
                  <w:lang w:val="en-US" w:eastAsia="en-US"/>
                </w:rPr>
                <w:t>5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  <w:tcPrChange w:id="1548" w:author="Cedric.Sauvage" w:date="2012-10-03T09:02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CC99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549" w:author="Cedric.Sauvage" w:date="2012-10-03T09:01:00Z"/>
                <w:lang w:val="en-US" w:eastAsia="en-US"/>
              </w:rPr>
            </w:pPr>
            <w:ins w:id="1550" w:author="Cedric.Sauvage" w:date="2012-10-03T09:01:00Z">
              <w:r w:rsidRPr="00554506">
                <w:rPr>
                  <w:lang w:val="en-US" w:eastAsia="en-US"/>
                </w:rPr>
                <w:t>0x00</w:t>
              </w:r>
            </w:ins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  <w:tcPrChange w:id="1551" w:author="Cedric.Sauvage" w:date="2012-10-03T09:02:00Z">
              <w:tcPr>
                <w:tcW w:w="50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CC99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rPr>
                <w:ins w:id="1552" w:author="Cedric.Sauvage" w:date="2012-10-03T09:01:00Z"/>
                <w:lang w:val="en-US" w:eastAsia="en-US"/>
              </w:rPr>
            </w:pPr>
            <w:ins w:id="1553" w:author="Cedric.Sauvage" w:date="2012-10-03T09:01:00Z">
              <w:r w:rsidRPr="00554506">
                <w:rPr>
                  <w:lang w:val="en-US" w:eastAsia="en-US"/>
                </w:rPr>
                <w:t>Step Id #0</w:t>
              </w:r>
            </w:ins>
          </w:p>
        </w:tc>
      </w:tr>
      <w:tr w:rsidR="00554506" w:rsidRPr="00554506" w:rsidTr="00554506">
        <w:trPr>
          <w:trHeight w:val="255"/>
          <w:ins w:id="1554" w:author="Cedric.Sauvage" w:date="2012-10-03T09:01:00Z"/>
          <w:trPrChange w:id="1555" w:author="Cedric.Sauvage" w:date="2012-10-03T09:02:00Z">
            <w:trPr>
              <w:trHeight w:val="25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  <w:tcPrChange w:id="1556" w:author="Cedric.Sauvage" w:date="2012-10-03T09:02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double" w:sz="6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557" w:author="Cedric.Sauvage" w:date="2012-10-03T09:01:00Z"/>
                <w:lang w:val="en-US" w:eastAsia="en-US"/>
              </w:rPr>
            </w:pPr>
            <w:ins w:id="1558" w:author="Cedric.Sauvage" w:date="2012-10-03T09:01:00Z">
              <w:r w:rsidRPr="00554506">
                <w:rPr>
                  <w:lang w:val="en-US" w:eastAsia="en-US"/>
                </w:rPr>
                <w:t>6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  <w:tcPrChange w:id="1559" w:author="Cedric.Sauvage" w:date="2012-10-03T09:02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554506" w:rsidRPr="00554506" w:rsidRDefault="00554506" w:rsidP="00DF2081">
            <w:pPr>
              <w:jc w:val="center"/>
              <w:rPr>
                <w:ins w:id="1560" w:author="Cedric.Sauvage" w:date="2012-10-03T09:01:00Z"/>
                <w:lang w:val="en-US" w:eastAsia="en-US"/>
              </w:rPr>
              <w:pPrChange w:id="1561" w:author="Cedric.Sauvage" w:date="2012-10-03T09:13:00Z">
                <w:pPr>
                  <w:jc w:val="center"/>
                </w:pPr>
              </w:pPrChange>
            </w:pPr>
            <w:ins w:id="1562" w:author="Cedric.Sauvage" w:date="2012-10-03T09:01:00Z">
              <w:r w:rsidRPr="00554506">
                <w:rPr>
                  <w:lang w:val="en-US" w:eastAsia="en-US"/>
                </w:rPr>
                <w:t>0x</w:t>
              </w:r>
            </w:ins>
            <w:ins w:id="1563" w:author="Cedric.Sauvage" w:date="2012-10-03T09:13:00Z">
              <w:r w:rsidR="00DF2081">
                <w:rPr>
                  <w:lang w:val="en-US" w:eastAsia="en-US"/>
                </w:rPr>
                <w:t>01</w:t>
              </w:r>
            </w:ins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  <w:tcPrChange w:id="1564" w:author="Cedric.Sauvage" w:date="2012-10-03T09:02:00Z">
              <w:tcPr>
                <w:tcW w:w="50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554506" w:rsidRPr="00554506" w:rsidRDefault="00DF2081" w:rsidP="00554506">
            <w:pPr>
              <w:rPr>
                <w:ins w:id="1565" w:author="Cedric.Sauvage" w:date="2012-10-03T09:01:00Z"/>
                <w:lang w:val="en-US" w:eastAsia="en-US"/>
              </w:rPr>
            </w:pPr>
            <w:ins w:id="1566" w:author="Cedric.Sauvage" w:date="2012-10-03T09:13:00Z">
              <w:r w:rsidRPr="00554506">
                <w:rPr>
                  <w:lang w:val="en-US" w:eastAsia="en-US"/>
                </w:rPr>
                <w:t>Step Id #</w:t>
              </w:r>
              <w:r>
                <w:rPr>
                  <w:lang w:val="en-US" w:eastAsia="en-US"/>
                </w:rPr>
                <w:t>1</w:t>
              </w:r>
            </w:ins>
          </w:p>
        </w:tc>
      </w:tr>
      <w:tr w:rsidR="00554506" w:rsidRPr="00554506" w:rsidTr="00554506">
        <w:trPr>
          <w:trHeight w:val="255"/>
          <w:ins w:id="1567" w:author="Cedric.Sauvage" w:date="2012-10-03T09:01:00Z"/>
          <w:trPrChange w:id="1568" w:author="Cedric.Sauvage" w:date="2012-10-03T09:02:00Z">
            <w:trPr>
              <w:trHeight w:val="25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CC99FF"/>
            <w:noWrap/>
            <w:vAlign w:val="bottom"/>
            <w:hideMark/>
            <w:tcPrChange w:id="1569" w:author="Cedric.Sauvage" w:date="2012-10-03T09:02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double" w:sz="6" w:space="0" w:color="auto"/>
                </w:tcBorders>
                <w:shd w:val="clear" w:color="000000" w:fill="CC99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570" w:author="Cedric.Sauvage" w:date="2012-10-03T09:01:00Z"/>
                <w:lang w:val="en-US" w:eastAsia="en-US"/>
              </w:rPr>
            </w:pPr>
            <w:ins w:id="1571" w:author="Cedric.Sauvage" w:date="2012-10-03T09:01:00Z">
              <w:r w:rsidRPr="00554506">
                <w:rPr>
                  <w:lang w:val="en-US" w:eastAsia="en-US"/>
                </w:rPr>
                <w:t>7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  <w:tcPrChange w:id="1572" w:author="Cedric.Sauvage" w:date="2012-10-03T09:02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CC99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573" w:author="Cedric.Sauvage" w:date="2012-10-03T09:01:00Z"/>
                <w:lang w:val="en-US" w:eastAsia="en-US"/>
              </w:rPr>
            </w:pPr>
            <w:ins w:id="1574" w:author="Cedric.Sauvage" w:date="2012-10-03T09:01:00Z">
              <w:r w:rsidRPr="00554506">
                <w:rPr>
                  <w:lang w:val="en-US" w:eastAsia="en-US"/>
                </w:rPr>
                <w:t>0xFF</w:t>
              </w:r>
            </w:ins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  <w:tcPrChange w:id="1575" w:author="Cedric.Sauvage" w:date="2012-10-03T09:02:00Z">
              <w:tcPr>
                <w:tcW w:w="50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CC99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rPr>
                <w:ins w:id="1576" w:author="Cedric.Sauvage" w:date="2012-10-03T09:01:00Z"/>
                <w:lang w:val="en-US" w:eastAsia="en-US"/>
              </w:rPr>
            </w:pPr>
            <w:ins w:id="1577" w:author="Cedric.Sauvage" w:date="2012-10-03T09:01:00Z">
              <w:r w:rsidRPr="00554506">
                <w:rPr>
                  <w:lang w:val="en-US" w:eastAsia="en-US"/>
                </w:rPr>
                <w:t>No Step</w:t>
              </w:r>
            </w:ins>
          </w:p>
        </w:tc>
      </w:tr>
      <w:tr w:rsidR="00554506" w:rsidRPr="00554506" w:rsidTr="00554506">
        <w:trPr>
          <w:trHeight w:val="255"/>
          <w:ins w:id="1578" w:author="Cedric.Sauvage" w:date="2012-10-03T09:01:00Z"/>
          <w:trPrChange w:id="1579" w:author="Cedric.Sauvage" w:date="2012-10-03T09:02:00Z">
            <w:trPr>
              <w:trHeight w:val="25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  <w:tcPrChange w:id="1580" w:author="Cedric.Sauvage" w:date="2012-10-03T09:02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double" w:sz="6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581" w:author="Cedric.Sauvage" w:date="2012-10-03T09:01:00Z"/>
                <w:lang w:val="en-US" w:eastAsia="en-US"/>
              </w:rPr>
            </w:pPr>
            <w:ins w:id="1582" w:author="Cedric.Sauvage" w:date="2012-10-03T09:01:00Z">
              <w:r w:rsidRPr="00554506">
                <w:rPr>
                  <w:lang w:val="en-US" w:eastAsia="en-US"/>
                </w:rPr>
                <w:t>8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  <w:tcPrChange w:id="1583" w:author="Cedric.Sauvage" w:date="2012-10-03T09:02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584" w:author="Cedric.Sauvage" w:date="2012-10-03T09:01:00Z"/>
                <w:lang w:val="en-US" w:eastAsia="en-US"/>
              </w:rPr>
            </w:pPr>
            <w:ins w:id="1585" w:author="Cedric.Sauvage" w:date="2012-10-03T09:01:00Z">
              <w:r w:rsidRPr="00554506">
                <w:rPr>
                  <w:lang w:val="en-US" w:eastAsia="en-US"/>
                </w:rPr>
                <w:t>0xFF</w:t>
              </w:r>
            </w:ins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  <w:tcPrChange w:id="1586" w:author="Cedric.Sauvage" w:date="2012-10-03T09:02:00Z">
              <w:tcPr>
                <w:tcW w:w="50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rPr>
                <w:ins w:id="1587" w:author="Cedric.Sauvage" w:date="2012-10-03T09:01:00Z"/>
                <w:lang w:val="en-US" w:eastAsia="en-US"/>
              </w:rPr>
            </w:pPr>
            <w:ins w:id="1588" w:author="Cedric.Sauvage" w:date="2012-10-03T09:01:00Z">
              <w:r w:rsidRPr="00554506">
                <w:rPr>
                  <w:lang w:val="en-US" w:eastAsia="en-US"/>
                </w:rPr>
                <w:t>No Step</w:t>
              </w:r>
            </w:ins>
          </w:p>
        </w:tc>
      </w:tr>
      <w:tr w:rsidR="00554506" w:rsidRPr="00554506" w:rsidTr="00554506">
        <w:trPr>
          <w:trHeight w:val="255"/>
          <w:ins w:id="1589" w:author="Cedric.Sauvage" w:date="2012-10-03T09:01:00Z"/>
          <w:trPrChange w:id="1590" w:author="Cedric.Sauvage" w:date="2012-10-03T09:02:00Z">
            <w:trPr>
              <w:trHeight w:val="25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CC99FF"/>
            <w:noWrap/>
            <w:vAlign w:val="bottom"/>
            <w:hideMark/>
            <w:tcPrChange w:id="1591" w:author="Cedric.Sauvage" w:date="2012-10-03T09:02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double" w:sz="6" w:space="0" w:color="auto"/>
                </w:tcBorders>
                <w:shd w:val="clear" w:color="000000" w:fill="CC99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592" w:author="Cedric.Sauvage" w:date="2012-10-03T09:01:00Z"/>
                <w:lang w:val="en-US" w:eastAsia="en-US"/>
              </w:rPr>
            </w:pPr>
            <w:ins w:id="1593" w:author="Cedric.Sauvage" w:date="2012-10-03T09:01:00Z">
              <w:r w:rsidRPr="00554506">
                <w:rPr>
                  <w:lang w:val="en-US" w:eastAsia="en-US"/>
                </w:rPr>
                <w:t>9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  <w:tcPrChange w:id="1594" w:author="Cedric.Sauvage" w:date="2012-10-03T09:02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CC99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595" w:author="Cedric.Sauvage" w:date="2012-10-03T09:01:00Z"/>
                <w:lang w:val="en-US" w:eastAsia="en-US"/>
              </w:rPr>
            </w:pPr>
            <w:ins w:id="1596" w:author="Cedric.Sauvage" w:date="2012-10-03T09:01:00Z">
              <w:r w:rsidRPr="00554506">
                <w:rPr>
                  <w:lang w:val="en-US" w:eastAsia="en-US"/>
                </w:rPr>
                <w:t>0xFF</w:t>
              </w:r>
            </w:ins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  <w:tcPrChange w:id="1597" w:author="Cedric.Sauvage" w:date="2012-10-03T09:02:00Z">
              <w:tcPr>
                <w:tcW w:w="50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CC99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rPr>
                <w:ins w:id="1598" w:author="Cedric.Sauvage" w:date="2012-10-03T09:01:00Z"/>
                <w:lang w:val="en-US" w:eastAsia="en-US"/>
              </w:rPr>
            </w:pPr>
            <w:ins w:id="1599" w:author="Cedric.Sauvage" w:date="2012-10-03T09:01:00Z">
              <w:r w:rsidRPr="00554506">
                <w:rPr>
                  <w:lang w:val="en-US" w:eastAsia="en-US"/>
                </w:rPr>
                <w:t>No Step</w:t>
              </w:r>
            </w:ins>
          </w:p>
        </w:tc>
      </w:tr>
      <w:tr w:rsidR="00554506" w:rsidRPr="00554506" w:rsidTr="00554506">
        <w:trPr>
          <w:trHeight w:val="255"/>
          <w:ins w:id="1600" w:author="Cedric.Sauvage" w:date="2012-10-03T09:01:00Z"/>
          <w:trPrChange w:id="1601" w:author="Cedric.Sauvage" w:date="2012-10-03T09:02:00Z">
            <w:trPr>
              <w:trHeight w:val="25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  <w:tcPrChange w:id="1602" w:author="Cedric.Sauvage" w:date="2012-10-03T09:02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double" w:sz="6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603" w:author="Cedric.Sauvage" w:date="2012-10-03T09:01:00Z"/>
                <w:lang w:val="en-US" w:eastAsia="en-US"/>
              </w:rPr>
            </w:pPr>
            <w:ins w:id="1604" w:author="Cedric.Sauvage" w:date="2012-10-03T09:01:00Z">
              <w:r w:rsidRPr="00554506">
                <w:rPr>
                  <w:lang w:val="en-US" w:eastAsia="en-US"/>
                </w:rPr>
                <w:t>10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  <w:tcPrChange w:id="1605" w:author="Cedric.Sauvage" w:date="2012-10-03T09:02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606" w:author="Cedric.Sauvage" w:date="2012-10-03T09:01:00Z"/>
                <w:lang w:val="en-US" w:eastAsia="en-US"/>
              </w:rPr>
            </w:pPr>
            <w:ins w:id="1607" w:author="Cedric.Sauvage" w:date="2012-10-03T09:01:00Z">
              <w:r w:rsidRPr="00554506">
                <w:rPr>
                  <w:lang w:val="en-US" w:eastAsia="en-US"/>
                </w:rPr>
                <w:t>0xFF</w:t>
              </w:r>
            </w:ins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  <w:tcPrChange w:id="1608" w:author="Cedric.Sauvage" w:date="2012-10-03T09:02:00Z">
              <w:tcPr>
                <w:tcW w:w="50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rPr>
                <w:ins w:id="1609" w:author="Cedric.Sauvage" w:date="2012-10-03T09:01:00Z"/>
                <w:lang w:val="en-US" w:eastAsia="en-US"/>
              </w:rPr>
            </w:pPr>
            <w:ins w:id="1610" w:author="Cedric.Sauvage" w:date="2012-10-03T09:01:00Z">
              <w:r w:rsidRPr="00554506">
                <w:rPr>
                  <w:lang w:val="en-US" w:eastAsia="en-US"/>
                </w:rPr>
                <w:t>No Step</w:t>
              </w:r>
            </w:ins>
          </w:p>
        </w:tc>
      </w:tr>
      <w:tr w:rsidR="00554506" w:rsidRPr="00554506" w:rsidTr="00554506">
        <w:trPr>
          <w:trHeight w:val="255"/>
          <w:ins w:id="1611" w:author="Cedric.Sauvage" w:date="2012-10-03T09:01:00Z"/>
          <w:trPrChange w:id="1612" w:author="Cedric.Sauvage" w:date="2012-10-03T09:02:00Z">
            <w:trPr>
              <w:trHeight w:val="25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CC99FF"/>
            <w:noWrap/>
            <w:vAlign w:val="bottom"/>
            <w:hideMark/>
            <w:tcPrChange w:id="1613" w:author="Cedric.Sauvage" w:date="2012-10-03T09:02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double" w:sz="6" w:space="0" w:color="auto"/>
                </w:tcBorders>
                <w:shd w:val="clear" w:color="000000" w:fill="CC99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614" w:author="Cedric.Sauvage" w:date="2012-10-03T09:01:00Z"/>
                <w:lang w:val="en-US" w:eastAsia="en-US"/>
              </w:rPr>
            </w:pPr>
            <w:ins w:id="1615" w:author="Cedric.Sauvage" w:date="2012-10-03T09:01:00Z">
              <w:r w:rsidRPr="00554506">
                <w:rPr>
                  <w:lang w:val="en-US" w:eastAsia="en-US"/>
                </w:rPr>
                <w:t>11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  <w:tcPrChange w:id="1616" w:author="Cedric.Sauvage" w:date="2012-10-03T09:02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CC99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617" w:author="Cedric.Sauvage" w:date="2012-10-03T09:01:00Z"/>
                <w:lang w:val="en-US" w:eastAsia="en-US"/>
              </w:rPr>
            </w:pPr>
            <w:ins w:id="1618" w:author="Cedric.Sauvage" w:date="2012-10-03T09:01:00Z">
              <w:r w:rsidRPr="00554506">
                <w:rPr>
                  <w:lang w:val="en-US" w:eastAsia="en-US"/>
                </w:rPr>
                <w:t>0xFF</w:t>
              </w:r>
            </w:ins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  <w:tcPrChange w:id="1619" w:author="Cedric.Sauvage" w:date="2012-10-03T09:02:00Z">
              <w:tcPr>
                <w:tcW w:w="50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CC99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rPr>
                <w:ins w:id="1620" w:author="Cedric.Sauvage" w:date="2012-10-03T09:01:00Z"/>
                <w:lang w:val="en-US" w:eastAsia="en-US"/>
              </w:rPr>
            </w:pPr>
            <w:ins w:id="1621" w:author="Cedric.Sauvage" w:date="2012-10-03T09:01:00Z">
              <w:r w:rsidRPr="00554506">
                <w:rPr>
                  <w:lang w:val="en-US" w:eastAsia="en-US"/>
                </w:rPr>
                <w:t>No Step</w:t>
              </w:r>
            </w:ins>
          </w:p>
        </w:tc>
      </w:tr>
      <w:tr w:rsidR="00554506" w:rsidRPr="00554506" w:rsidTr="00554506">
        <w:trPr>
          <w:trHeight w:val="255"/>
          <w:ins w:id="1622" w:author="Cedric.Sauvage" w:date="2012-10-03T09:01:00Z"/>
          <w:trPrChange w:id="1623" w:author="Cedric.Sauvage" w:date="2012-10-03T09:02:00Z">
            <w:trPr>
              <w:trHeight w:val="25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  <w:tcPrChange w:id="1624" w:author="Cedric.Sauvage" w:date="2012-10-03T09:02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double" w:sz="6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625" w:author="Cedric.Sauvage" w:date="2012-10-03T09:01:00Z"/>
                <w:lang w:val="en-US" w:eastAsia="en-US"/>
              </w:rPr>
            </w:pPr>
            <w:ins w:id="1626" w:author="Cedric.Sauvage" w:date="2012-10-03T09:01:00Z">
              <w:r w:rsidRPr="00554506">
                <w:rPr>
                  <w:lang w:val="en-US" w:eastAsia="en-US"/>
                </w:rPr>
                <w:t>12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  <w:tcPrChange w:id="1627" w:author="Cedric.Sauvage" w:date="2012-10-03T09:02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jc w:val="center"/>
              <w:rPr>
                <w:ins w:id="1628" w:author="Cedric.Sauvage" w:date="2012-10-03T09:01:00Z"/>
                <w:lang w:val="en-US" w:eastAsia="en-US"/>
              </w:rPr>
            </w:pPr>
            <w:ins w:id="1629" w:author="Cedric.Sauvage" w:date="2012-10-03T09:01:00Z">
              <w:r w:rsidRPr="00554506">
                <w:rPr>
                  <w:lang w:val="en-US" w:eastAsia="en-US"/>
                </w:rPr>
                <w:t>0xFF</w:t>
              </w:r>
            </w:ins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  <w:tcPrChange w:id="1630" w:author="Cedric.Sauvage" w:date="2012-10-03T09:02:00Z">
              <w:tcPr>
                <w:tcW w:w="50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554506" w:rsidRPr="00554506" w:rsidRDefault="00554506" w:rsidP="00554506">
            <w:pPr>
              <w:rPr>
                <w:ins w:id="1631" w:author="Cedric.Sauvage" w:date="2012-10-03T09:01:00Z"/>
                <w:lang w:val="en-US" w:eastAsia="en-US"/>
              </w:rPr>
            </w:pPr>
            <w:ins w:id="1632" w:author="Cedric.Sauvage" w:date="2012-10-03T09:01:00Z">
              <w:r w:rsidRPr="00554506">
                <w:rPr>
                  <w:lang w:val="en-US" w:eastAsia="en-US"/>
                </w:rPr>
                <w:t>No Step</w:t>
              </w:r>
            </w:ins>
          </w:p>
        </w:tc>
      </w:tr>
    </w:tbl>
    <w:p w:rsidR="00554506" w:rsidRDefault="00554506" w:rsidP="00A23AB1">
      <w:pPr>
        <w:rPr>
          <w:ins w:id="1633" w:author="Cedric.Sauvage" w:date="2012-10-03T09:11:00Z"/>
          <w:lang w:val="en-US"/>
        </w:rPr>
        <w:pPrChange w:id="1634" w:author="Cedric.Sauvage" w:date="2012-10-03T08:01:00Z">
          <w:pPr/>
        </w:pPrChange>
      </w:pPr>
    </w:p>
    <w:tbl>
      <w:tblPr>
        <w:tblW w:w="8931" w:type="dxa"/>
        <w:tblInd w:w="108" w:type="dxa"/>
        <w:tblLook w:val="04A0" w:firstRow="1" w:lastRow="0" w:firstColumn="1" w:lastColumn="0" w:noHBand="0" w:noVBand="1"/>
        <w:tblPrChange w:id="1635" w:author="Cedric.Sauvage" w:date="2012-10-03T09:12:00Z">
          <w:tblPr>
            <w:tblW w:w="7316" w:type="dxa"/>
            <w:tblInd w:w="108" w:type="dxa"/>
            <w:tblLook w:val="04A0" w:firstRow="1" w:lastRow="0" w:firstColumn="1" w:lastColumn="0" w:noHBand="0" w:noVBand="1"/>
          </w:tblPr>
        </w:tblPrChange>
      </w:tblPr>
      <w:tblGrid>
        <w:gridCol w:w="1228"/>
        <w:gridCol w:w="976"/>
        <w:gridCol w:w="628"/>
        <w:gridCol w:w="836"/>
        <w:gridCol w:w="2616"/>
        <w:gridCol w:w="676"/>
        <w:gridCol w:w="1971"/>
        <w:tblGridChange w:id="1636">
          <w:tblGrid>
            <w:gridCol w:w="1228"/>
            <w:gridCol w:w="976"/>
            <w:gridCol w:w="628"/>
            <w:gridCol w:w="836"/>
            <w:gridCol w:w="2616"/>
            <w:gridCol w:w="676"/>
            <w:gridCol w:w="356"/>
            <w:gridCol w:w="1615"/>
          </w:tblGrid>
        </w:tblGridChange>
      </w:tblGrid>
      <w:tr w:rsidR="00DF2081" w:rsidRPr="00DF2081" w:rsidTr="00DF2081">
        <w:trPr>
          <w:trHeight w:val="369"/>
          <w:ins w:id="1637" w:author="Cedric.Sauvage" w:date="2012-10-03T09:11:00Z"/>
          <w:trPrChange w:id="1638" w:author="Cedric.Sauvage" w:date="2012-10-03T09:12:00Z">
            <w:trPr>
              <w:gridAfter w:val="0"/>
              <w:trHeight w:val="255"/>
            </w:trPr>
          </w:trPrChange>
        </w:trPr>
        <w:tc>
          <w:tcPr>
            <w:tcW w:w="893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  <w:tcPrChange w:id="1639" w:author="Cedric.Sauvage" w:date="2012-10-03T09:12:00Z">
              <w:tcPr>
                <w:tcW w:w="7316" w:type="dxa"/>
                <w:gridSpan w:val="7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DF2081" w:rsidRPr="00DF2081" w:rsidRDefault="00DF2081" w:rsidP="00DF2081">
            <w:pPr>
              <w:rPr>
                <w:ins w:id="1640" w:author="Cedric.Sauvage" w:date="2012-10-03T09:11:00Z"/>
                <w:lang w:val="en-US" w:eastAsia="en-US"/>
              </w:rPr>
              <w:pPrChange w:id="1641" w:author="Cedric.Sauvage" w:date="2012-10-03T09:11:00Z">
                <w:pPr/>
              </w:pPrChange>
            </w:pPr>
            <w:ins w:id="1642" w:author="Cedric.Sauvage" w:date="2012-10-03T09:11:00Z">
              <w:r w:rsidRPr="00DF2081">
                <w:rPr>
                  <w:lang w:val="en-US" w:eastAsia="en-US"/>
                </w:rPr>
                <w:t>Steps parameters :</w:t>
              </w:r>
            </w:ins>
          </w:p>
        </w:tc>
      </w:tr>
      <w:tr w:rsidR="00DF2081" w:rsidRPr="00DF2081" w:rsidTr="00DF2081">
        <w:trPr>
          <w:trHeight w:val="270"/>
          <w:ins w:id="1643" w:author="Cedric.Sauvage" w:date="2012-10-03T09:11:00Z"/>
          <w:trPrChange w:id="1644" w:author="Cedric.Sauvage" w:date="2012-10-03T09:12:00Z">
            <w:trPr>
              <w:gridAfter w:val="0"/>
              <w:trHeight w:val="270"/>
            </w:trPr>
          </w:trPrChange>
        </w:trPr>
        <w:tc>
          <w:tcPr>
            <w:tcW w:w="1228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  <w:tcPrChange w:id="1645" w:author="Cedric.Sauvage" w:date="2012-10-03T09:12:00Z">
              <w:tcPr>
                <w:tcW w:w="1228" w:type="dxa"/>
                <w:tcBorders>
                  <w:top w:val="nil"/>
                  <w:left w:val="nil"/>
                  <w:bottom w:val="double" w:sz="6" w:space="0" w:color="auto"/>
                  <w:right w:val="double" w:sz="6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DF2081" w:rsidRPr="00DF2081" w:rsidRDefault="00DF2081" w:rsidP="00DF2081">
            <w:pPr>
              <w:rPr>
                <w:ins w:id="1646" w:author="Cedric.Sauvage" w:date="2012-10-03T09:11:00Z"/>
                <w:lang w:val="en-US" w:eastAsia="en-US"/>
              </w:rPr>
            </w:pPr>
            <w:ins w:id="1647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  <w:tcPrChange w:id="1648" w:author="Cedric.Sauvage" w:date="2012-10-03T09:12:00Z">
              <w:tcPr>
                <w:tcW w:w="976" w:type="dxa"/>
                <w:tcBorders>
                  <w:top w:val="single" w:sz="4" w:space="0" w:color="auto"/>
                  <w:left w:val="nil"/>
                  <w:bottom w:val="double" w:sz="6" w:space="0" w:color="auto"/>
                  <w:right w:val="double" w:sz="6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DF2081" w:rsidRPr="00DF2081" w:rsidRDefault="00DF2081" w:rsidP="00DF2081">
            <w:pPr>
              <w:jc w:val="center"/>
              <w:rPr>
                <w:ins w:id="1649" w:author="Cedric.Sauvage" w:date="2012-10-03T09:11:00Z"/>
                <w:b/>
                <w:bCs/>
                <w:lang w:val="en-US" w:eastAsia="en-US"/>
              </w:rPr>
            </w:pPr>
            <w:ins w:id="1650" w:author="Cedric.Sauvage" w:date="2012-10-03T09:11:00Z">
              <w:r w:rsidRPr="00DF2081">
                <w:rPr>
                  <w:b/>
                  <w:bCs/>
                  <w:lang w:val="en-US" w:eastAsia="en-US"/>
                </w:rPr>
                <w:t>Byte :</w:t>
              </w:r>
            </w:ins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  <w:tcPrChange w:id="1651" w:author="Cedric.Sauvage" w:date="2012-10-03T09:12:00Z">
              <w:tcPr>
                <w:tcW w:w="628" w:type="dxa"/>
                <w:tcBorders>
                  <w:top w:val="single" w:sz="4" w:space="0" w:color="auto"/>
                  <w:left w:val="nil"/>
                  <w:bottom w:val="double" w:sz="6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DF2081" w:rsidRPr="00DF2081" w:rsidRDefault="00DF2081" w:rsidP="00DF2081">
            <w:pPr>
              <w:jc w:val="center"/>
              <w:rPr>
                <w:ins w:id="1652" w:author="Cedric.Sauvage" w:date="2012-10-03T09:11:00Z"/>
                <w:b/>
                <w:bCs/>
                <w:lang w:val="en-US" w:eastAsia="en-US"/>
              </w:rPr>
            </w:pPr>
            <w:ins w:id="1653" w:author="Cedric.Sauvage" w:date="2012-10-03T09:11:00Z">
              <w:r w:rsidRPr="00DF2081">
                <w:rPr>
                  <w:b/>
                  <w:bCs/>
                  <w:lang w:val="en-US" w:eastAsia="en-US"/>
                </w:rPr>
                <w:t>Raw</w:t>
              </w:r>
            </w:ins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  <w:tcPrChange w:id="1654" w:author="Cedric.Sauvage" w:date="2012-10-03T09:12:00Z">
              <w:tcPr>
                <w:tcW w:w="836" w:type="dxa"/>
                <w:tcBorders>
                  <w:top w:val="single" w:sz="4" w:space="0" w:color="auto"/>
                  <w:left w:val="nil"/>
                  <w:bottom w:val="double" w:sz="6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DF2081" w:rsidRPr="00DF2081" w:rsidRDefault="00DF2081" w:rsidP="00DF2081">
            <w:pPr>
              <w:jc w:val="center"/>
              <w:rPr>
                <w:ins w:id="1655" w:author="Cedric.Sauvage" w:date="2012-10-03T09:11:00Z"/>
                <w:b/>
                <w:bCs/>
                <w:lang w:val="en-US" w:eastAsia="en-US"/>
              </w:rPr>
            </w:pPr>
            <w:ins w:id="1656" w:author="Cedric.Sauvage" w:date="2012-10-03T09:11:00Z">
              <w:r w:rsidRPr="00DF2081">
                <w:rPr>
                  <w:b/>
                  <w:bCs/>
                  <w:lang w:val="en-US" w:eastAsia="en-US"/>
                </w:rPr>
                <w:t>Value</w:t>
              </w:r>
            </w:ins>
          </w:p>
        </w:tc>
        <w:tc>
          <w:tcPr>
            <w:tcW w:w="5263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  <w:tcPrChange w:id="1657" w:author="Cedric.Sauvage" w:date="2012-10-03T09:12:00Z">
              <w:tcPr>
                <w:tcW w:w="3648" w:type="dxa"/>
                <w:gridSpan w:val="3"/>
                <w:tcBorders>
                  <w:top w:val="single" w:sz="4" w:space="0" w:color="auto"/>
                  <w:left w:val="nil"/>
                  <w:bottom w:val="double" w:sz="6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DF2081" w:rsidRPr="00DF2081" w:rsidRDefault="00DF2081" w:rsidP="00DF2081">
            <w:pPr>
              <w:rPr>
                <w:ins w:id="1658" w:author="Cedric.Sauvage" w:date="2012-10-03T09:11:00Z"/>
                <w:b/>
                <w:bCs/>
                <w:lang w:val="en-US" w:eastAsia="en-US"/>
              </w:rPr>
            </w:pPr>
            <w:ins w:id="1659" w:author="Cedric.Sauvage" w:date="2012-10-03T09:11:00Z">
              <w:r w:rsidRPr="00DF2081">
                <w:rPr>
                  <w:b/>
                  <w:bCs/>
                  <w:lang w:val="en-US" w:eastAsia="en-US"/>
                </w:rPr>
                <w:t>Unit/Comment</w:t>
              </w:r>
            </w:ins>
          </w:p>
        </w:tc>
      </w:tr>
      <w:tr w:rsidR="00DF2081" w:rsidRPr="00DF2081" w:rsidTr="00DF2081">
        <w:trPr>
          <w:trHeight w:val="270"/>
          <w:ins w:id="1660" w:author="Cedric.Sauvage" w:date="2012-10-03T09:11:00Z"/>
        </w:trPr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CC99FF"/>
            <w:noWrap/>
            <w:textDirection w:val="btLr"/>
            <w:vAlign w:val="center"/>
            <w:hideMark/>
          </w:tcPr>
          <w:p w:rsidR="00DF2081" w:rsidRPr="00DF2081" w:rsidRDefault="00DF2081" w:rsidP="00DF2081">
            <w:pPr>
              <w:jc w:val="center"/>
              <w:rPr>
                <w:ins w:id="1661" w:author="Cedric.Sauvage" w:date="2012-10-03T09:11:00Z"/>
                <w:b/>
                <w:bCs/>
                <w:lang w:val="en-US" w:eastAsia="en-US"/>
              </w:rPr>
            </w:pPr>
            <w:ins w:id="1662" w:author="Cedric.Sauvage" w:date="2012-10-03T09:11:00Z">
              <w:r w:rsidRPr="00DF2081">
                <w:rPr>
                  <w:b/>
                  <w:bCs/>
                  <w:lang w:val="en-US" w:eastAsia="en-US"/>
                </w:rPr>
                <w:t>Step 1</w:t>
              </w:r>
            </w:ins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663" w:author="Cedric.Sauvage" w:date="2012-10-03T09:11:00Z"/>
                <w:lang w:val="en-US" w:eastAsia="en-US"/>
              </w:rPr>
            </w:pPr>
            <w:ins w:id="1664" w:author="Cedric.Sauvage" w:date="2012-10-03T09:11:00Z">
              <w:r w:rsidRPr="00DF2081">
                <w:rPr>
                  <w:lang w:val="en-US" w:eastAsia="en-US"/>
                </w:rPr>
                <w:t>1</w:t>
              </w:r>
            </w:ins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952911" w:rsidP="00952911">
            <w:pPr>
              <w:jc w:val="center"/>
              <w:rPr>
                <w:ins w:id="1665" w:author="Cedric.Sauvage" w:date="2012-10-03T09:11:00Z"/>
                <w:lang w:val="en-US" w:eastAsia="en-US"/>
              </w:rPr>
              <w:pPrChange w:id="1666" w:author="Cedric.Sauvage" w:date="2012-10-03T10:23:00Z">
                <w:pPr>
                  <w:jc w:val="center"/>
                </w:pPr>
              </w:pPrChange>
            </w:pPr>
            <w:ins w:id="1667" w:author="Cedric.Sauvage" w:date="2012-10-03T10:23:00Z">
              <w:r>
                <w:rPr>
                  <w:lang w:val="en-US" w:eastAsia="en-US"/>
                </w:rPr>
                <w:t>0</w:t>
              </w:r>
            </w:ins>
            <w:ins w:id="1668" w:author="Cedric.Sauvage" w:date="2012-10-03T09:11:00Z">
              <w:r w:rsidR="00DF2081" w:rsidRPr="00DF2081">
                <w:rPr>
                  <w:lang w:val="en-US" w:eastAsia="en-US"/>
                </w:rPr>
                <w:t>3</w:t>
              </w:r>
            </w:ins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669" w:author="Cedric.Sauvage" w:date="2012-10-03T09:11:00Z"/>
                <w:lang w:val="en-US" w:eastAsia="en-US"/>
              </w:rPr>
            </w:pPr>
            <w:ins w:id="1670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671" w:author="Cedric.Sauvage" w:date="2012-10-03T09:11:00Z"/>
                <w:lang w:val="en-US" w:eastAsia="en-US"/>
              </w:rPr>
            </w:pPr>
            <w:ins w:id="1672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673" w:author="Cedric.Sauvage" w:date="2012-10-03T09:11:00Z"/>
                <w:lang w:val="en-US" w:eastAsia="en-US"/>
              </w:rPr>
            </w:pPr>
            <w:ins w:id="1674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675" w:author="Cedric.Sauvage" w:date="2012-10-03T09:11:00Z"/>
                <w:lang w:val="en-US" w:eastAsia="en-US"/>
              </w:rPr>
            </w:pPr>
            <w:ins w:id="1676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</w:tr>
      <w:tr w:rsidR="00DF2081" w:rsidRPr="00DF2081" w:rsidTr="00DF2081">
        <w:trPr>
          <w:trHeight w:val="255"/>
          <w:ins w:id="1677" w:author="Cedric.Sauvage" w:date="2012-10-03T09:11:00Z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DF2081" w:rsidRPr="00DF2081" w:rsidRDefault="00DF2081" w:rsidP="00DF2081">
            <w:pPr>
              <w:rPr>
                <w:ins w:id="1678" w:author="Cedric.Sauvage" w:date="2012-10-03T09:11:00Z"/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679" w:author="Cedric.Sauvage" w:date="2012-10-03T09:11:00Z"/>
                <w:lang w:val="en-US" w:eastAsia="en-US"/>
              </w:rPr>
            </w:pPr>
            <w:ins w:id="1680" w:author="Cedric.Sauvage" w:date="2012-10-03T09:11:00Z">
              <w:r w:rsidRPr="00DF2081">
                <w:rPr>
                  <w:lang w:val="en-US" w:eastAsia="en-US"/>
                </w:rPr>
                <w:t>2</w:t>
              </w:r>
            </w:ins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681" w:author="Cedric.Sauvage" w:date="2012-10-03T09:11:00Z"/>
                <w:lang w:val="en-US" w:eastAsia="en-US"/>
              </w:rPr>
            </w:pPr>
            <w:ins w:id="1682" w:author="Cedric.Sauvage" w:date="2012-10-03T09:11:00Z">
              <w:r w:rsidRPr="00DF2081">
                <w:rPr>
                  <w:lang w:val="en-US" w:eastAsia="en-US"/>
                </w:rPr>
                <w:t>E8</w:t>
              </w:r>
            </w:ins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683" w:author="Cedric.Sauvage" w:date="2012-10-03T09:11:00Z"/>
                <w:lang w:val="en-US" w:eastAsia="en-US"/>
              </w:rPr>
            </w:pPr>
            <w:ins w:id="1684" w:author="Cedric.Sauvage" w:date="2012-10-03T09:11:00Z">
              <w:r w:rsidRPr="00DF2081">
                <w:rPr>
                  <w:lang w:val="en-US" w:eastAsia="en-US"/>
                </w:rPr>
                <w:t>10000</w:t>
              </w:r>
            </w:ins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685" w:author="Cedric.Sauvage" w:date="2012-10-03T09:11:00Z"/>
                <w:lang w:val="en-US" w:eastAsia="en-US"/>
              </w:rPr>
            </w:pPr>
            <w:ins w:id="1686" w:author="Cedric.Sauvage" w:date="2012-10-03T09:11:00Z">
              <w:r w:rsidRPr="00DF2081">
                <w:rPr>
                  <w:lang w:val="en-US" w:eastAsia="en-US"/>
                </w:rPr>
                <w:t>ms</w:t>
              </w:r>
            </w:ins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687" w:author="Cedric.Sauvage" w:date="2012-10-03T09:11:00Z"/>
                <w:lang w:val="en-US" w:eastAsia="en-US"/>
              </w:rPr>
            </w:pPr>
            <w:ins w:id="1688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689" w:author="Cedric.Sauvage" w:date="2012-10-03T09:11:00Z"/>
                <w:lang w:val="en-US" w:eastAsia="en-US"/>
              </w:rPr>
            </w:pPr>
            <w:ins w:id="1690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</w:tr>
      <w:tr w:rsidR="00DF2081" w:rsidRPr="00DF2081" w:rsidTr="00DF2081">
        <w:trPr>
          <w:trHeight w:val="255"/>
          <w:ins w:id="1691" w:author="Cedric.Sauvage" w:date="2012-10-03T09:11:00Z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DF2081" w:rsidRPr="00DF2081" w:rsidRDefault="00DF2081" w:rsidP="00DF2081">
            <w:pPr>
              <w:rPr>
                <w:ins w:id="1692" w:author="Cedric.Sauvage" w:date="2012-10-03T09:11:00Z"/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693" w:author="Cedric.Sauvage" w:date="2012-10-03T09:11:00Z"/>
                <w:lang w:val="en-US" w:eastAsia="en-US"/>
              </w:rPr>
            </w:pPr>
            <w:ins w:id="1694" w:author="Cedric.Sauvage" w:date="2012-10-03T09:11:00Z">
              <w:r w:rsidRPr="00DF2081">
                <w:rPr>
                  <w:lang w:val="en-US" w:eastAsia="en-US"/>
                </w:rPr>
                <w:t>3</w:t>
              </w:r>
            </w:ins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695" w:author="Cedric.Sauvage" w:date="2012-10-03T09:11:00Z"/>
                <w:lang w:val="en-US" w:eastAsia="en-US"/>
              </w:rPr>
            </w:pPr>
            <w:ins w:id="1696" w:author="Cedric.Sauvage" w:date="2012-10-03T09:11:00Z">
              <w:r w:rsidRPr="00DF2081">
                <w:rPr>
                  <w:lang w:val="en-US" w:eastAsia="en-US"/>
                </w:rPr>
                <w:t>F6</w:t>
              </w:r>
            </w:ins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697" w:author="Cedric.Sauvage" w:date="2012-10-03T09:11:00Z"/>
                <w:lang w:val="en-US" w:eastAsia="en-US"/>
              </w:rPr>
            </w:pPr>
            <w:ins w:id="1698" w:author="Cedric.Sauvage" w:date="2012-10-03T09:11:00Z">
              <w:r w:rsidRPr="00DF2081">
                <w:rPr>
                  <w:lang w:val="en-US" w:eastAsia="en-US"/>
                </w:rPr>
                <w:t>-10</w:t>
              </w:r>
            </w:ins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699" w:author="Cedric.Sauvage" w:date="2012-10-03T09:11:00Z"/>
                <w:lang w:val="en-US" w:eastAsia="en-US"/>
              </w:rPr>
            </w:pPr>
            <w:ins w:id="1700" w:author="Cedric.Sauvage" w:date="2012-10-03T09:11:00Z">
              <w:r w:rsidRPr="00DF2081">
                <w:rPr>
                  <w:lang w:val="en-US" w:eastAsia="en-US"/>
                </w:rPr>
                <w:t>% PWM</w:t>
              </w:r>
            </w:ins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701" w:author="Cedric.Sauvage" w:date="2012-10-03T09:11:00Z"/>
                <w:lang w:val="en-US" w:eastAsia="en-US"/>
              </w:rPr>
            </w:pPr>
            <w:ins w:id="1702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703" w:author="Cedric.Sauvage" w:date="2012-10-03T09:11:00Z"/>
                <w:lang w:val="en-US" w:eastAsia="en-US"/>
              </w:rPr>
            </w:pPr>
            <w:ins w:id="1704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</w:tr>
      <w:tr w:rsidR="00DF2081" w:rsidRPr="00DF2081" w:rsidTr="00DF2081">
        <w:trPr>
          <w:trHeight w:val="255"/>
          <w:ins w:id="1705" w:author="Cedric.Sauvage" w:date="2012-10-03T09:11:00Z"/>
          <w:trPrChange w:id="1706" w:author="Cedric.Sauvage" w:date="2012-10-03T09:12:00Z">
            <w:trPr>
              <w:gridAfter w:val="0"/>
              <w:trHeight w:val="255"/>
            </w:trPr>
          </w:trPrChange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  <w:tcPrChange w:id="1707" w:author="Cedric.Sauvage" w:date="2012-10-03T09:12:00Z">
              <w:tcPr>
                <w:tcW w:w="1228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double" w:sz="6" w:space="0" w:color="auto"/>
                </w:tcBorders>
                <w:vAlign w:val="center"/>
                <w:hideMark/>
              </w:tcPr>
            </w:tcPrChange>
          </w:tcPr>
          <w:p w:rsidR="00DF2081" w:rsidRPr="00DF2081" w:rsidRDefault="00DF2081" w:rsidP="00DF2081">
            <w:pPr>
              <w:rPr>
                <w:ins w:id="1708" w:author="Cedric.Sauvage" w:date="2012-10-03T09:11:00Z"/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CC99FF"/>
            <w:noWrap/>
            <w:vAlign w:val="bottom"/>
            <w:hideMark/>
            <w:tcPrChange w:id="1709" w:author="Cedric.Sauvage" w:date="2012-10-03T09:12:00Z">
              <w:tcPr>
                <w:tcW w:w="976" w:type="dxa"/>
                <w:tcBorders>
                  <w:top w:val="nil"/>
                  <w:left w:val="nil"/>
                  <w:bottom w:val="nil"/>
                  <w:right w:val="double" w:sz="6" w:space="0" w:color="auto"/>
                </w:tcBorders>
                <w:shd w:val="clear" w:color="000000" w:fill="CC99FF"/>
                <w:noWrap/>
                <w:vAlign w:val="bottom"/>
                <w:hideMark/>
              </w:tcPr>
            </w:tcPrChange>
          </w:tcPr>
          <w:p w:rsidR="00DF2081" w:rsidRPr="00DF2081" w:rsidRDefault="00DF2081" w:rsidP="00DF2081">
            <w:pPr>
              <w:jc w:val="center"/>
              <w:rPr>
                <w:ins w:id="1710" w:author="Cedric.Sauvage" w:date="2012-10-03T09:11:00Z"/>
                <w:lang w:val="en-US" w:eastAsia="en-US"/>
              </w:rPr>
            </w:pPr>
            <w:ins w:id="1711" w:author="Cedric.Sauvage" w:date="2012-10-03T09:11:00Z">
              <w:r w:rsidRPr="00DF2081">
                <w:rPr>
                  <w:lang w:val="en-US" w:eastAsia="en-US"/>
                </w:rPr>
                <w:t>4</w:t>
              </w:r>
            </w:ins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  <w:tcPrChange w:id="1712" w:author="Cedric.Sauvage" w:date="2012-10-03T09:12:00Z">
              <w:tcPr>
                <w:tcW w:w="628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000000" w:fill="CC99FF"/>
                <w:noWrap/>
                <w:vAlign w:val="bottom"/>
                <w:hideMark/>
              </w:tcPr>
            </w:tcPrChange>
          </w:tcPr>
          <w:p w:rsidR="00DF2081" w:rsidRPr="00DF2081" w:rsidRDefault="00DF2081" w:rsidP="00DF2081">
            <w:pPr>
              <w:jc w:val="center"/>
              <w:rPr>
                <w:ins w:id="1713" w:author="Cedric.Sauvage" w:date="2012-10-03T09:11:00Z"/>
                <w:lang w:val="en-US" w:eastAsia="en-US"/>
              </w:rPr>
            </w:pPr>
            <w:ins w:id="1714" w:author="Cedric.Sauvage" w:date="2012-10-03T09:11:00Z">
              <w:r w:rsidRPr="00DF2081">
                <w:rPr>
                  <w:lang w:val="en-US" w:eastAsia="en-US"/>
                </w:rPr>
                <w:t>0</w:t>
              </w:r>
            </w:ins>
            <w:ins w:id="1715" w:author="Cedric.Sauvage" w:date="2012-10-03T10:23:00Z">
              <w:r w:rsidR="00952911">
                <w:rPr>
                  <w:lang w:val="en-US" w:eastAsia="en-US"/>
                </w:rPr>
                <w:t>0</w:t>
              </w:r>
            </w:ins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  <w:tcPrChange w:id="1716" w:author="Cedric.Sauvage" w:date="2012-10-03T09:12:00Z">
              <w:tcPr>
                <w:tcW w:w="83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000000" w:fill="CC99FF"/>
                <w:noWrap/>
                <w:vAlign w:val="bottom"/>
                <w:hideMark/>
              </w:tcPr>
            </w:tcPrChange>
          </w:tcPr>
          <w:p w:rsidR="00DF2081" w:rsidRPr="00DF2081" w:rsidRDefault="00DF2081" w:rsidP="00DF2081">
            <w:pPr>
              <w:jc w:val="center"/>
              <w:rPr>
                <w:ins w:id="1717" w:author="Cedric.Sauvage" w:date="2012-10-03T09:11:00Z"/>
                <w:lang w:val="en-US" w:eastAsia="en-US"/>
              </w:rPr>
            </w:pPr>
            <w:ins w:id="1718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52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C99FF"/>
            <w:noWrap/>
            <w:vAlign w:val="bottom"/>
            <w:hideMark/>
            <w:tcPrChange w:id="1719" w:author="Cedric.Sauvage" w:date="2012-10-03T09:12:00Z">
              <w:tcPr>
                <w:tcW w:w="3648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000000" w:fill="CC99FF"/>
                <w:noWrap/>
                <w:vAlign w:val="bottom"/>
                <w:hideMark/>
              </w:tcPr>
            </w:tcPrChange>
          </w:tcPr>
          <w:p w:rsidR="00DF2081" w:rsidRPr="00DF2081" w:rsidRDefault="00DF2081" w:rsidP="00DF2081">
            <w:pPr>
              <w:rPr>
                <w:ins w:id="1720" w:author="Cedric.Sauvage" w:date="2012-10-03T09:11:00Z"/>
                <w:lang w:val="en-US" w:eastAsia="en-US"/>
              </w:rPr>
            </w:pPr>
            <w:ins w:id="1721" w:author="Cedric.Sauvage" w:date="2012-10-03T09:11:00Z">
              <w:r w:rsidRPr="00DF2081">
                <w:rPr>
                  <w:lang w:val="en-US" w:eastAsia="en-US"/>
                </w:rPr>
                <w:t>S - Straight - Motor Power in % PWM</w:t>
              </w:r>
            </w:ins>
          </w:p>
        </w:tc>
      </w:tr>
      <w:tr w:rsidR="00DF2081" w:rsidRPr="00DF2081" w:rsidTr="00DF2081">
        <w:trPr>
          <w:trHeight w:val="255"/>
          <w:ins w:id="1722" w:author="Cedric.Sauvage" w:date="2012-10-03T09:11:00Z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DF2081" w:rsidRPr="00DF2081" w:rsidRDefault="00DF2081" w:rsidP="00DF2081">
            <w:pPr>
              <w:rPr>
                <w:ins w:id="1723" w:author="Cedric.Sauvage" w:date="2012-10-03T09:11:00Z"/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724" w:author="Cedric.Sauvage" w:date="2012-10-03T09:11:00Z"/>
                <w:lang w:val="en-US" w:eastAsia="en-US"/>
              </w:rPr>
            </w:pPr>
            <w:ins w:id="1725" w:author="Cedric.Sauvage" w:date="2012-10-03T09:11:00Z">
              <w:r w:rsidRPr="00DF2081">
                <w:rPr>
                  <w:lang w:val="en-US" w:eastAsia="en-US"/>
                </w:rPr>
                <w:t>5</w:t>
              </w:r>
            </w:ins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726" w:author="Cedric.Sauvage" w:date="2012-10-03T09:11:00Z"/>
                <w:lang w:val="en-US" w:eastAsia="en-US"/>
              </w:rPr>
            </w:pPr>
            <w:ins w:id="1727" w:author="Cedric.Sauvage" w:date="2012-10-03T09:11:00Z">
              <w:r w:rsidRPr="00DF2081">
                <w:rPr>
                  <w:lang w:val="en-US" w:eastAsia="en-US"/>
                </w:rPr>
                <w:t>00</w:t>
              </w:r>
            </w:ins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728" w:author="Cedric.Sauvage" w:date="2012-10-03T09:11:00Z"/>
                <w:lang w:val="en-US" w:eastAsia="en-US"/>
              </w:rPr>
            </w:pPr>
            <w:ins w:id="1729" w:author="Cedric.Sauvage" w:date="2012-10-03T09:11:00Z">
              <w:r w:rsidRPr="00DF2081">
                <w:rPr>
                  <w:lang w:val="en-US" w:eastAsia="en-US"/>
                </w:rPr>
                <w:t>0</w:t>
              </w:r>
            </w:ins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730" w:author="Cedric.Sauvage" w:date="2012-10-03T09:11:00Z"/>
                <w:lang w:val="en-US" w:eastAsia="en-US"/>
              </w:rPr>
            </w:pPr>
            <w:ins w:id="1731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732" w:author="Cedric.Sauvage" w:date="2012-10-03T09:11:00Z"/>
                <w:lang w:val="en-US" w:eastAsia="en-US"/>
              </w:rPr>
            </w:pPr>
            <w:ins w:id="1733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734" w:author="Cedric.Sauvage" w:date="2012-10-03T09:11:00Z"/>
                <w:lang w:val="en-US" w:eastAsia="en-US"/>
              </w:rPr>
            </w:pPr>
            <w:ins w:id="1735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</w:tr>
      <w:tr w:rsidR="00DF2081" w:rsidRPr="00DF2081" w:rsidTr="00DF2081">
        <w:trPr>
          <w:trHeight w:val="255"/>
          <w:ins w:id="1736" w:author="Cedric.Sauvage" w:date="2012-10-03T09:11:00Z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DF2081" w:rsidRPr="00DF2081" w:rsidRDefault="00DF2081" w:rsidP="00DF2081">
            <w:pPr>
              <w:rPr>
                <w:ins w:id="1737" w:author="Cedric.Sauvage" w:date="2012-10-03T09:11:00Z"/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738" w:author="Cedric.Sauvage" w:date="2012-10-03T09:11:00Z"/>
                <w:lang w:val="en-US" w:eastAsia="en-US"/>
              </w:rPr>
            </w:pPr>
            <w:ins w:id="1739" w:author="Cedric.Sauvage" w:date="2012-10-03T09:11:00Z">
              <w:r w:rsidRPr="00DF2081">
                <w:rPr>
                  <w:lang w:val="en-US" w:eastAsia="en-US"/>
                </w:rPr>
                <w:t>6</w:t>
              </w:r>
            </w:ins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740" w:author="Cedric.Sauvage" w:date="2012-10-03T09:11:00Z"/>
                <w:lang w:val="en-US" w:eastAsia="en-US"/>
              </w:rPr>
            </w:pPr>
            <w:ins w:id="1741" w:author="Cedric.Sauvage" w:date="2012-10-03T09:11:00Z">
              <w:r w:rsidRPr="00DF2081">
                <w:rPr>
                  <w:lang w:val="en-US" w:eastAsia="en-US"/>
                </w:rPr>
                <w:t>0</w:t>
              </w:r>
            </w:ins>
            <w:ins w:id="1742" w:author="Cedric.Sauvage" w:date="2012-10-03T10:23:00Z">
              <w:r w:rsidR="00952911">
                <w:rPr>
                  <w:lang w:val="en-US" w:eastAsia="en-US"/>
                </w:rPr>
                <w:t>0</w:t>
              </w:r>
            </w:ins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743" w:author="Cedric.Sauvage" w:date="2012-10-03T09:11:00Z"/>
                <w:lang w:val="en-US" w:eastAsia="en-US"/>
              </w:rPr>
            </w:pPr>
            <w:ins w:id="1744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745" w:author="Cedric.Sauvage" w:date="2012-10-03T09:11:00Z"/>
                <w:lang w:val="en-US" w:eastAsia="en-US"/>
              </w:rPr>
            </w:pPr>
            <w:ins w:id="1746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747" w:author="Cedric.Sauvage" w:date="2012-10-03T09:11:00Z"/>
                <w:lang w:val="en-US" w:eastAsia="en-US"/>
              </w:rPr>
            </w:pPr>
            <w:ins w:id="1748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749" w:author="Cedric.Sauvage" w:date="2012-10-03T09:11:00Z"/>
                <w:lang w:val="en-US" w:eastAsia="en-US"/>
              </w:rPr>
            </w:pPr>
            <w:ins w:id="1750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</w:tr>
      <w:tr w:rsidR="00DF2081" w:rsidRPr="00DF2081" w:rsidTr="00DF2081">
        <w:trPr>
          <w:trHeight w:val="255"/>
          <w:ins w:id="1751" w:author="Cedric.Sauvage" w:date="2012-10-03T09:11:00Z"/>
        </w:trPr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DF2081" w:rsidRPr="00DF2081" w:rsidRDefault="00DF2081" w:rsidP="00DF2081">
            <w:pPr>
              <w:jc w:val="center"/>
              <w:rPr>
                <w:ins w:id="1752" w:author="Cedric.Sauvage" w:date="2012-10-03T09:11:00Z"/>
                <w:b/>
                <w:bCs/>
                <w:lang w:val="en-US" w:eastAsia="en-US"/>
              </w:rPr>
            </w:pPr>
            <w:ins w:id="1753" w:author="Cedric.Sauvage" w:date="2012-10-03T09:11:00Z">
              <w:r w:rsidRPr="00DF2081">
                <w:rPr>
                  <w:b/>
                  <w:bCs/>
                  <w:lang w:val="en-US" w:eastAsia="en-US"/>
                </w:rPr>
                <w:t>Step 2</w:t>
              </w:r>
            </w:ins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754" w:author="Cedric.Sauvage" w:date="2012-10-03T09:11:00Z"/>
                <w:lang w:val="en-US" w:eastAsia="en-US"/>
              </w:rPr>
            </w:pPr>
            <w:ins w:id="1755" w:author="Cedric.Sauvage" w:date="2012-10-03T09:11:00Z">
              <w:r w:rsidRPr="00DF2081">
                <w:rPr>
                  <w:lang w:val="en-US" w:eastAsia="en-US"/>
                </w:rPr>
                <w:t>1</w:t>
              </w:r>
            </w:ins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756" w:author="Cedric.Sauvage" w:date="2012-10-03T09:11:00Z"/>
                <w:lang w:val="en-US" w:eastAsia="en-US"/>
              </w:rPr>
            </w:pPr>
            <w:ins w:id="1757" w:author="Cedric.Sauvage" w:date="2012-10-03T09:11:00Z">
              <w:r w:rsidRPr="00DF2081">
                <w:rPr>
                  <w:lang w:val="en-US" w:eastAsia="en-US"/>
                </w:rPr>
                <w:t>00</w:t>
              </w:r>
            </w:ins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758" w:author="Cedric.Sauvage" w:date="2012-10-03T09:11:00Z"/>
                <w:lang w:val="en-US" w:eastAsia="en-US"/>
              </w:rPr>
            </w:pPr>
            <w:ins w:id="1759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760" w:author="Cedric.Sauvage" w:date="2012-10-03T09:11:00Z"/>
                <w:lang w:val="en-US" w:eastAsia="en-US"/>
              </w:rPr>
            </w:pPr>
            <w:ins w:id="1761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762" w:author="Cedric.Sauvage" w:date="2012-10-03T09:11:00Z"/>
                <w:lang w:val="en-US" w:eastAsia="en-US"/>
              </w:rPr>
            </w:pPr>
            <w:ins w:id="1763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764" w:author="Cedric.Sauvage" w:date="2012-10-03T09:11:00Z"/>
                <w:lang w:val="en-US" w:eastAsia="en-US"/>
              </w:rPr>
            </w:pPr>
            <w:ins w:id="1765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</w:tr>
      <w:tr w:rsidR="00DF2081" w:rsidRPr="00DF2081" w:rsidTr="00DF2081">
        <w:trPr>
          <w:trHeight w:val="255"/>
          <w:ins w:id="1766" w:author="Cedric.Sauvage" w:date="2012-10-03T09:11:00Z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DF2081" w:rsidRPr="00DF2081" w:rsidRDefault="00DF2081" w:rsidP="00DF2081">
            <w:pPr>
              <w:rPr>
                <w:ins w:id="1767" w:author="Cedric.Sauvage" w:date="2012-10-03T09:11:00Z"/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768" w:author="Cedric.Sauvage" w:date="2012-10-03T09:11:00Z"/>
                <w:lang w:val="en-US" w:eastAsia="en-US"/>
              </w:rPr>
            </w:pPr>
            <w:ins w:id="1769" w:author="Cedric.Sauvage" w:date="2012-10-03T09:11:00Z">
              <w:r w:rsidRPr="00DF2081">
                <w:rPr>
                  <w:lang w:val="en-US" w:eastAsia="en-US"/>
                </w:rPr>
                <w:t>2</w:t>
              </w:r>
            </w:ins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770" w:author="Cedric.Sauvage" w:date="2012-10-03T09:11:00Z"/>
                <w:lang w:val="en-US" w:eastAsia="en-US"/>
              </w:rPr>
            </w:pPr>
            <w:ins w:id="1771" w:author="Cedric.Sauvage" w:date="2012-10-03T09:11:00Z">
              <w:r w:rsidRPr="00DF2081">
                <w:rPr>
                  <w:lang w:val="en-US" w:eastAsia="en-US"/>
                </w:rPr>
                <w:t>0A</w:t>
              </w:r>
            </w:ins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772" w:author="Cedric.Sauvage" w:date="2012-10-03T09:11:00Z"/>
                <w:lang w:val="en-US" w:eastAsia="en-US"/>
              </w:rPr>
            </w:pPr>
            <w:ins w:id="1773" w:author="Cedric.Sauvage" w:date="2012-10-03T09:11:00Z">
              <w:r w:rsidRPr="00DF2081">
                <w:rPr>
                  <w:lang w:val="en-US" w:eastAsia="en-US"/>
                </w:rPr>
                <w:t>100</w:t>
              </w:r>
            </w:ins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774" w:author="Cedric.Sauvage" w:date="2012-10-03T09:11:00Z"/>
                <w:lang w:val="en-US" w:eastAsia="en-US"/>
              </w:rPr>
            </w:pPr>
            <w:ins w:id="1775" w:author="Cedric.Sauvage" w:date="2012-10-03T09:11:00Z">
              <w:r w:rsidRPr="00DF2081">
                <w:rPr>
                  <w:lang w:val="en-US" w:eastAsia="en-US"/>
                </w:rPr>
                <w:t>ms</w:t>
              </w:r>
            </w:ins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776" w:author="Cedric.Sauvage" w:date="2012-10-03T09:11:00Z"/>
                <w:lang w:val="en-US" w:eastAsia="en-US"/>
              </w:rPr>
            </w:pPr>
            <w:ins w:id="1777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778" w:author="Cedric.Sauvage" w:date="2012-10-03T09:11:00Z"/>
                <w:lang w:val="en-US" w:eastAsia="en-US"/>
              </w:rPr>
            </w:pPr>
            <w:ins w:id="1779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</w:tr>
      <w:tr w:rsidR="00DF2081" w:rsidRPr="00DF2081" w:rsidTr="00DF2081">
        <w:trPr>
          <w:trHeight w:val="255"/>
          <w:ins w:id="1780" w:author="Cedric.Sauvage" w:date="2012-10-03T09:11:00Z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DF2081" w:rsidRPr="00DF2081" w:rsidRDefault="00DF2081" w:rsidP="00DF2081">
            <w:pPr>
              <w:rPr>
                <w:ins w:id="1781" w:author="Cedric.Sauvage" w:date="2012-10-03T09:11:00Z"/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782" w:author="Cedric.Sauvage" w:date="2012-10-03T09:11:00Z"/>
                <w:lang w:val="en-US" w:eastAsia="en-US"/>
              </w:rPr>
            </w:pPr>
            <w:ins w:id="1783" w:author="Cedric.Sauvage" w:date="2012-10-03T09:11:00Z">
              <w:r w:rsidRPr="00DF2081">
                <w:rPr>
                  <w:lang w:val="en-US" w:eastAsia="en-US"/>
                </w:rPr>
                <w:t>3</w:t>
              </w:r>
            </w:ins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784" w:author="Cedric.Sauvage" w:date="2012-10-03T09:11:00Z"/>
                <w:lang w:val="en-US" w:eastAsia="en-US"/>
              </w:rPr>
            </w:pPr>
            <w:ins w:id="1785" w:author="Cedric.Sauvage" w:date="2012-10-03T09:11:00Z">
              <w:r w:rsidRPr="00DF2081">
                <w:rPr>
                  <w:lang w:val="en-US" w:eastAsia="en-US"/>
                </w:rPr>
                <w:t>00</w:t>
              </w:r>
            </w:ins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786" w:author="Cedric.Sauvage" w:date="2012-10-03T09:11:00Z"/>
                <w:lang w:val="en-US" w:eastAsia="en-US"/>
              </w:rPr>
            </w:pPr>
            <w:ins w:id="1787" w:author="Cedric.Sauvage" w:date="2012-10-03T09:11:00Z">
              <w:r w:rsidRPr="00DF2081">
                <w:rPr>
                  <w:lang w:val="en-US" w:eastAsia="en-US"/>
                </w:rPr>
                <w:t>0</w:t>
              </w:r>
            </w:ins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788" w:author="Cedric.Sauvage" w:date="2012-10-03T09:11:00Z"/>
                <w:lang w:val="en-US" w:eastAsia="en-US"/>
              </w:rPr>
            </w:pPr>
            <w:ins w:id="1789" w:author="Cedric.Sauvage" w:date="2012-10-03T09:11:00Z">
              <w:r w:rsidRPr="00DF2081">
                <w:rPr>
                  <w:lang w:val="en-US" w:eastAsia="en-US"/>
                </w:rPr>
                <w:t>% PWM</w:t>
              </w:r>
            </w:ins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790" w:author="Cedric.Sauvage" w:date="2012-10-03T09:11:00Z"/>
                <w:lang w:val="en-US" w:eastAsia="en-US"/>
              </w:rPr>
            </w:pPr>
            <w:ins w:id="1791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792" w:author="Cedric.Sauvage" w:date="2012-10-03T09:11:00Z"/>
                <w:lang w:val="en-US" w:eastAsia="en-US"/>
              </w:rPr>
            </w:pPr>
            <w:ins w:id="1793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</w:tr>
      <w:tr w:rsidR="00DF2081" w:rsidRPr="00DF2081" w:rsidTr="00DF2081">
        <w:trPr>
          <w:trHeight w:val="255"/>
          <w:ins w:id="1794" w:author="Cedric.Sauvage" w:date="2012-10-03T09:11:00Z"/>
          <w:trPrChange w:id="1795" w:author="Cedric.Sauvage" w:date="2012-10-03T09:12:00Z">
            <w:trPr>
              <w:gridAfter w:val="0"/>
              <w:trHeight w:val="255"/>
            </w:trPr>
          </w:trPrChange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  <w:tcPrChange w:id="1796" w:author="Cedric.Sauvage" w:date="2012-10-03T09:12:00Z">
              <w:tcPr>
                <w:tcW w:w="1228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double" w:sz="6" w:space="0" w:color="auto"/>
                </w:tcBorders>
                <w:vAlign w:val="center"/>
                <w:hideMark/>
              </w:tcPr>
            </w:tcPrChange>
          </w:tcPr>
          <w:p w:rsidR="00DF2081" w:rsidRPr="00DF2081" w:rsidRDefault="00DF2081" w:rsidP="00DF2081">
            <w:pPr>
              <w:rPr>
                <w:ins w:id="1797" w:author="Cedric.Sauvage" w:date="2012-10-03T09:11:00Z"/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bottom"/>
            <w:hideMark/>
            <w:tcPrChange w:id="1798" w:author="Cedric.Sauvage" w:date="2012-10-03T09:12:00Z">
              <w:tcPr>
                <w:tcW w:w="976" w:type="dxa"/>
                <w:tcBorders>
                  <w:top w:val="nil"/>
                  <w:left w:val="nil"/>
                  <w:bottom w:val="nil"/>
                  <w:right w:val="double" w:sz="6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DF2081" w:rsidRPr="00DF2081" w:rsidRDefault="00DF2081" w:rsidP="00DF2081">
            <w:pPr>
              <w:jc w:val="center"/>
              <w:rPr>
                <w:ins w:id="1799" w:author="Cedric.Sauvage" w:date="2012-10-03T09:11:00Z"/>
                <w:lang w:val="en-US" w:eastAsia="en-US"/>
              </w:rPr>
            </w:pPr>
            <w:ins w:id="1800" w:author="Cedric.Sauvage" w:date="2012-10-03T09:11:00Z">
              <w:r w:rsidRPr="00DF2081">
                <w:rPr>
                  <w:lang w:val="en-US" w:eastAsia="en-US"/>
                </w:rPr>
                <w:t>4</w:t>
              </w:r>
            </w:ins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  <w:tcPrChange w:id="1801" w:author="Cedric.Sauvage" w:date="2012-10-03T09:12:00Z">
              <w:tcPr>
                <w:tcW w:w="628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DF2081" w:rsidRPr="00DF2081" w:rsidRDefault="00DF2081" w:rsidP="00DF2081">
            <w:pPr>
              <w:jc w:val="center"/>
              <w:rPr>
                <w:ins w:id="1802" w:author="Cedric.Sauvage" w:date="2012-10-03T09:11:00Z"/>
                <w:lang w:val="en-US" w:eastAsia="en-US"/>
              </w:rPr>
            </w:pPr>
            <w:ins w:id="1803" w:author="Cedric.Sauvage" w:date="2012-10-03T09:11:00Z">
              <w:r w:rsidRPr="00DF2081">
                <w:rPr>
                  <w:lang w:val="en-US" w:eastAsia="en-US"/>
                </w:rPr>
                <w:t>80</w:t>
              </w:r>
            </w:ins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  <w:tcPrChange w:id="1804" w:author="Cedric.Sauvage" w:date="2012-10-03T09:12:00Z">
              <w:tcPr>
                <w:tcW w:w="83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DF2081" w:rsidRPr="00DF2081" w:rsidRDefault="00DF2081" w:rsidP="00DF2081">
            <w:pPr>
              <w:jc w:val="center"/>
              <w:rPr>
                <w:ins w:id="1805" w:author="Cedric.Sauvage" w:date="2012-10-03T09:11:00Z"/>
                <w:lang w:val="en-US" w:eastAsia="en-US"/>
              </w:rPr>
            </w:pPr>
            <w:ins w:id="1806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52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  <w:tcPrChange w:id="1807" w:author="Cedric.Sauvage" w:date="2012-10-03T09:12:00Z">
              <w:tcPr>
                <w:tcW w:w="3648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:rsidR="00DF2081" w:rsidRPr="00DF2081" w:rsidRDefault="00DF2081" w:rsidP="00DF2081">
            <w:pPr>
              <w:rPr>
                <w:ins w:id="1808" w:author="Cedric.Sauvage" w:date="2012-10-03T09:11:00Z"/>
                <w:lang w:val="en-US" w:eastAsia="en-US"/>
              </w:rPr>
            </w:pPr>
            <w:ins w:id="1809" w:author="Cedric.Sauvage" w:date="2012-10-03T09:11:00Z">
              <w:r w:rsidRPr="00DF2081">
                <w:rPr>
                  <w:lang w:val="en-US" w:eastAsia="en-US"/>
                </w:rPr>
                <w:t>A - Ramp-step - Motor Power in % PWM</w:t>
              </w:r>
            </w:ins>
          </w:p>
        </w:tc>
      </w:tr>
      <w:tr w:rsidR="00DF2081" w:rsidRPr="00DF2081" w:rsidTr="00DF2081">
        <w:trPr>
          <w:trHeight w:val="255"/>
          <w:ins w:id="1810" w:author="Cedric.Sauvage" w:date="2012-10-03T09:11:00Z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DF2081" w:rsidRPr="00DF2081" w:rsidRDefault="00DF2081" w:rsidP="00DF2081">
            <w:pPr>
              <w:rPr>
                <w:ins w:id="1811" w:author="Cedric.Sauvage" w:date="2012-10-03T09:11:00Z"/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812" w:author="Cedric.Sauvage" w:date="2012-10-03T09:11:00Z"/>
                <w:lang w:val="en-US" w:eastAsia="en-US"/>
              </w:rPr>
            </w:pPr>
            <w:ins w:id="1813" w:author="Cedric.Sauvage" w:date="2012-10-03T09:11:00Z">
              <w:r w:rsidRPr="00DF2081">
                <w:rPr>
                  <w:lang w:val="en-US" w:eastAsia="en-US"/>
                </w:rPr>
                <w:t>5</w:t>
              </w:r>
            </w:ins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814" w:author="Cedric.Sauvage" w:date="2012-10-03T09:11:00Z"/>
                <w:lang w:val="en-US" w:eastAsia="en-US"/>
              </w:rPr>
            </w:pPr>
            <w:ins w:id="1815" w:author="Cedric.Sauvage" w:date="2012-10-03T09:11:00Z">
              <w:r w:rsidRPr="00DF2081">
                <w:rPr>
                  <w:lang w:val="en-US" w:eastAsia="en-US"/>
                </w:rPr>
                <w:t>00</w:t>
              </w:r>
            </w:ins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816" w:author="Cedric.Sauvage" w:date="2012-10-03T09:11:00Z"/>
                <w:lang w:val="en-US" w:eastAsia="en-US"/>
              </w:rPr>
            </w:pPr>
            <w:ins w:id="1817" w:author="Cedric.Sauvage" w:date="2012-10-03T09:11:00Z">
              <w:r w:rsidRPr="00DF2081">
                <w:rPr>
                  <w:lang w:val="en-US" w:eastAsia="en-US"/>
                </w:rPr>
                <w:t>0</w:t>
              </w:r>
            </w:ins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818" w:author="Cedric.Sauvage" w:date="2012-10-03T09:11:00Z"/>
                <w:lang w:val="en-US" w:eastAsia="en-US"/>
              </w:rPr>
            </w:pPr>
            <w:ins w:id="1819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820" w:author="Cedric.Sauvage" w:date="2012-10-03T09:11:00Z"/>
                <w:lang w:val="en-US" w:eastAsia="en-US"/>
              </w:rPr>
            </w:pPr>
            <w:ins w:id="1821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822" w:author="Cedric.Sauvage" w:date="2012-10-03T09:11:00Z"/>
                <w:lang w:val="en-US" w:eastAsia="en-US"/>
              </w:rPr>
            </w:pPr>
            <w:ins w:id="1823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</w:tr>
      <w:tr w:rsidR="00DF2081" w:rsidRPr="00DF2081" w:rsidTr="00DF2081">
        <w:trPr>
          <w:trHeight w:val="255"/>
          <w:ins w:id="1824" w:author="Cedric.Sauvage" w:date="2012-10-03T09:11:00Z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DF2081" w:rsidRPr="00DF2081" w:rsidRDefault="00DF2081" w:rsidP="00DF2081">
            <w:pPr>
              <w:rPr>
                <w:ins w:id="1825" w:author="Cedric.Sauvage" w:date="2012-10-03T09:11:00Z"/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826" w:author="Cedric.Sauvage" w:date="2012-10-03T09:11:00Z"/>
                <w:lang w:val="en-US" w:eastAsia="en-US"/>
              </w:rPr>
            </w:pPr>
            <w:ins w:id="1827" w:author="Cedric.Sauvage" w:date="2012-10-03T09:11:00Z">
              <w:r w:rsidRPr="00DF2081">
                <w:rPr>
                  <w:lang w:val="en-US" w:eastAsia="en-US"/>
                </w:rPr>
                <w:t>6</w:t>
              </w:r>
            </w:ins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828" w:author="Cedric.Sauvage" w:date="2012-10-03T09:11:00Z"/>
                <w:lang w:val="en-US" w:eastAsia="en-US"/>
              </w:rPr>
              <w:pPrChange w:id="1829" w:author="Cedric.Sauvage" w:date="2012-10-03T09:15:00Z">
                <w:pPr>
                  <w:jc w:val="center"/>
                </w:pPr>
              </w:pPrChange>
            </w:pPr>
            <w:ins w:id="1830" w:author="Cedric.Sauvage" w:date="2012-10-03T09:11:00Z">
              <w:r w:rsidRPr="00DF2081">
                <w:rPr>
                  <w:lang w:val="en-US" w:eastAsia="en-US"/>
                </w:rPr>
                <w:t>0</w:t>
              </w:r>
            </w:ins>
            <w:ins w:id="1831" w:author="Cedric.Sauvage" w:date="2012-10-03T09:15:00Z">
              <w:r>
                <w:rPr>
                  <w:lang w:val="en-US" w:eastAsia="en-US"/>
                </w:rPr>
                <w:t>0</w:t>
              </w:r>
            </w:ins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jc w:val="center"/>
              <w:rPr>
                <w:ins w:id="1832" w:author="Cedric.Sauvage" w:date="2012-10-03T09:11:00Z"/>
                <w:lang w:val="en-US" w:eastAsia="en-US"/>
              </w:rPr>
            </w:pPr>
            <w:ins w:id="1833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834" w:author="Cedric.Sauvage" w:date="2012-10-03T09:11:00Z"/>
                <w:lang w:val="en-US" w:eastAsia="en-US"/>
              </w:rPr>
            </w:pPr>
            <w:ins w:id="1835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836" w:author="Cedric.Sauvage" w:date="2012-10-03T09:11:00Z"/>
                <w:lang w:val="en-US" w:eastAsia="en-US"/>
              </w:rPr>
            </w:pPr>
            <w:ins w:id="1837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2081" w:rsidRPr="00DF2081" w:rsidRDefault="00DF2081" w:rsidP="00DF2081">
            <w:pPr>
              <w:rPr>
                <w:ins w:id="1838" w:author="Cedric.Sauvage" w:date="2012-10-03T09:11:00Z"/>
                <w:lang w:val="en-US" w:eastAsia="en-US"/>
              </w:rPr>
            </w:pPr>
            <w:ins w:id="1839" w:author="Cedric.Sauvage" w:date="2012-10-03T09:11:00Z">
              <w:r w:rsidRPr="00DF2081">
                <w:rPr>
                  <w:lang w:val="en-US" w:eastAsia="en-US"/>
                </w:rPr>
                <w:t> </w:t>
              </w:r>
            </w:ins>
          </w:p>
        </w:tc>
      </w:tr>
    </w:tbl>
    <w:p w:rsidR="00DF2081" w:rsidRDefault="00DF2081" w:rsidP="00A23AB1">
      <w:pPr>
        <w:rPr>
          <w:ins w:id="1840" w:author="Cedric.Sauvage" w:date="2012-10-03T09:10:00Z"/>
          <w:lang w:val="en-US"/>
        </w:rPr>
        <w:pPrChange w:id="1841" w:author="Cedric.Sauvage" w:date="2012-10-03T08:01:00Z">
          <w:pPr/>
        </w:pPrChange>
      </w:pPr>
    </w:p>
    <w:p w:rsidR="00554506" w:rsidRDefault="00554506" w:rsidP="00A23AB1">
      <w:pPr>
        <w:rPr>
          <w:ins w:id="1842" w:author="Cedric.Sauvage" w:date="2012-10-03T09:08:00Z"/>
          <w:lang w:val="en-US"/>
        </w:rPr>
        <w:pPrChange w:id="1843" w:author="Cedric.Sauvage" w:date="2012-10-03T08:01:00Z">
          <w:pPr/>
        </w:pPrChange>
      </w:pPr>
      <w:ins w:id="1844" w:author="Cedric.Sauvage" w:date="2012-10-03T09:08:00Z">
        <w:r>
          <w:rPr>
            <w:lang w:val="en-US"/>
          </w:rPr>
          <w:t>With this configuration the tests can be done with a complete retractor or a ‘free’ motor without DTCs.</w:t>
        </w:r>
      </w:ins>
    </w:p>
    <w:p w:rsidR="00554506" w:rsidRDefault="00554506" w:rsidP="00A23AB1">
      <w:pPr>
        <w:rPr>
          <w:ins w:id="1845" w:author="Cedric.Sauvage" w:date="2012-10-03T09:20:00Z"/>
          <w:lang w:val="en-US"/>
        </w:rPr>
        <w:pPrChange w:id="1846" w:author="Cedric.Sauvage" w:date="2012-10-03T08:01:00Z">
          <w:pPr/>
        </w:pPrChange>
      </w:pPr>
      <w:ins w:id="1847" w:author="Cedric.Sauvage" w:date="2012-10-03T09:09:00Z">
        <w:r>
          <w:rPr>
            <w:lang w:val="en-US"/>
          </w:rPr>
          <w:t>Th</w:t>
        </w:r>
      </w:ins>
      <w:ins w:id="1848" w:author="Cedric.Sauvage" w:date="2012-10-03T09:16:00Z">
        <w:r w:rsidR="00DF2081">
          <w:rPr>
            <w:lang w:val="en-US"/>
          </w:rPr>
          <w:t>is</w:t>
        </w:r>
      </w:ins>
      <w:ins w:id="1849" w:author="Cedric.Sauvage" w:date="2012-10-03T09:09:00Z">
        <w:r>
          <w:rPr>
            <w:lang w:val="en-US"/>
          </w:rPr>
          <w:t xml:space="preserve"> cycle </w:t>
        </w:r>
      </w:ins>
      <w:ins w:id="1850" w:author="Cedric.Sauvage" w:date="2012-10-03T09:14:00Z">
        <w:r w:rsidR="00DF2081">
          <w:rPr>
            <w:lang w:val="en-US"/>
          </w:rPr>
          <w:t xml:space="preserve">is like a </w:t>
        </w:r>
      </w:ins>
      <w:ins w:id="1851" w:author="Cedric.Sauvage" w:date="2012-10-03T09:16:00Z">
        <w:r w:rsidR="00DF2081">
          <w:rPr>
            <w:lang w:val="en-US"/>
          </w:rPr>
          <w:t>‘</w:t>
        </w:r>
      </w:ins>
      <w:ins w:id="1852" w:author="Cedric.Sauvage" w:date="2012-10-03T09:14:00Z">
        <w:r w:rsidR="00DF2081">
          <w:rPr>
            <w:lang w:val="en-US"/>
          </w:rPr>
          <w:t>long</w:t>
        </w:r>
      </w:ins>
      <w:ins w:id="1853" w:author="Cedric.Sauvage" w:date="2012-10-03T09:16:00Z">
        <w:r w:rsidR="00DF2081">
          <w:rPr>
            <w:lang w:val="en-US"/>
          </w:rPr>
          <w:t>’</w:t>
        </w:r>
      </w:ins>
      <w:ins w:id="1854" w:author="Cedric.Sauvage" w:date="2012-10-03T09:14:00Z">
        <w:r w:rsidR="00DF2081">
          <w:rPr>
            <w:lang w:val="en-US"/>
          </w:rPr>
          <w:t xml:space="preserve"> anti patina cycle.</w:t>
        </w:r>
      </w:ins>
    </w:p>
    <w:p w:rsidR="00526810" w:rsidRDefault="00526810" w:rsidP="00A23AB1">
      <w:pPr>
        <w:rPr>
          <w:ins w:id="1855" w:author="Cedric.Sauvage" w:date="2012-10-03T09:20:00Z"/>
          <w:lang w:val="en-US"/>
        </w:rPr>
        <w:pPrChange w:id="1856" w:author="Cedric.Sauvage" w:date="2012-10-03T08:01:00Z">
          <w:pPr/>
        </w:pPrChange>
      </w:pPr>
    </w:p>
    <w:p w:rsidR="00526810" w:rsidRDefault="00952911" w:rsidP="00952911">
      <w:pPr>
        <w:pStyle w:val="Titre2"/>
        <w:rPr>
          <w:ins w:id="1857" w:author="Cedric.Sauvage" w:date="2012-10-03T10:22:00Z"/>
          <w:lang w:val="en-US"/>
        </w:rPr>
        <w:pPrChange w:id="1858" w:author="Cedric.Sauvage" w:date="2012-10-03T10:23:00Z">
          <w:pPr/>
        </w:pPrChange>
      </w:pPr>
      <w:bookmarkStart w:id="1859" w:name="_Toc337109503"/>
      <w:ins w:id="1860" w:author="Cedric.Sauvage" w:date="2012-10-03T10:22:00Z">
        <w:r>
          <w:rPr>
            <w:lang w:val="en-US"/>
          </w:rPr>
          <w:t>Adaptation of Belt Function decision algorithms</w:t>
        </w:r>
        <w:bookmarkEnd w:id="1859"/>
      </w:ins>
    </w:p>
    <w:p w:rsidR="00952911" w:rsidRDefault="00952911" w:rsidP="00A23AB1">
      <w:pPr>
        <w:rPr>
          <w:ins w:id="1861" w:author="Cedric.Sauvage" w:date="2012-10-03T10:23:00Z"/>
          <w:lang w:val="en-US"/>
        </w:rPr>
        <w:pPrChange w:id="1862" w:author="Cedric.Sauvage" w:date="2012-10-03T08:01:00Z">
          <w:pPr/>
        </w:pPrChange>
      </w:pPr>
    </w:p>
    <w:p w:rsidR="00952911" w:rsidRDefault="00952911" w:rsidP="00A23AB1">
      <w:pPr>
        <w:rPr>
          <w:ins w:id="1863" w:author="Cedric.Sauvage" w:date="2012-10-03T10:38:00Z"/>
          <w:lang w:val="en-US"/>
        </w:rPr>
        <w:pPrChange w:id="1864" w:author="Cedric.Sauvage" w:date="2012-10-03T08:01:00Z">
          <w:pPr/>
        </w:pPrChange>
      </w:pPr>
      <w:ins w:id="1865" w:author="Cedric.Sauvage" w:date="2012-10-03T10:25:00Z">
        <w:r>
          <w:rPr>
            <w:lang w:val="en-US"/>
          </w:rPr>
          <w:t xml:space="preserve">The </w:t>
        </w:r>
      </w:ins>
      <w:ins w:id="1866" w:author="Cedric.Sauvage" w:date="2012-10-03T10:32:00Z">
        <w:r w:rsidR="00B9508C">
          <w:rPr>
            <w:lang w:val="en-US"/>
          </w:rPr>
          <w:t xml:space="preserve">belt functions decisions </w:t>
        </w:r>
      </w:ins>
      <w:ins w:id="1867" w:author="Cedric.Sauvage" w:date="2012-10-03T10:35:00Z">
        <w:r w:rsidR="00B9508C">
          <w:rPr>
            <w:lang w:val="en-US"/>
          </w:rPr>
          <w:t xml:space="preserve">algorithms </w:t>
        </w:r>
      </w:ins>
      <w:ins w:id="1868" w:author="Cedric.Sauvage" w:date="2012-10-03T10:32:00Z">
        <w:r w:rsidR="00B9508C">
          <w:rPr>
            <w:lang w:val="en-US"/>
          </w:rPr>
          <w:t xml:space="preserve">in charge of the </w:t>
        </w:r>
      </w:ins>
      <w:ins w:id="1869" w:author="Cedric.Sauvage" w:date="2012-10-03T10:35:00Z">
        <w:r w:rsidR="00B9508C">
          <w:rPr>
            <w:lang w:val="en-US"/>
          </w:rPr>
          <w:t xml:space="preserve">update of the triggering/abortions flags for belt functions 1/2/3 shall be modified. 6 global data shall be defined and will be used </w:t>
        </w:r>
      </w:ins>
      <w:ins w:id="1870" w:author="Cedric.Sauvage" w:date="2012-10-03T10:56:00Z">
        <w:r w:rsidR="00DE3884">
          <w:rPr>
            <w:lang w:val="en-US"/>
          </w:rPr>
          <w:t xml:space="preserve">(in association with RTE macros) </w:t>
        </w:r>
      </w:ins>
      <w:ins w:id="1871" w:author="Cedric.Sauvage" w:date="2012-10-03T10:35:00Z">
        <w:r w:rsidR="00B9508C">
          <w:rPr>
            <w:lang w:val="en-US"/>
          </w:rPr>
          <w:t xml:space="preserve">during the tests to request the </w:t>
        </w:r>
      </w:ins>
      <w:ins w:id="1872" w:author="Cedric.Sauvage" w:date="2012-10-03T10:37:00Z">
        <w:r w:rsidR="00B9508C">
          <w:rPr>
            <w:lang w:val="en-US"/>
          </w:rPr>
          <w:t>triggering</w:t>
        </w:r>
      </w:ins>
      <w:ins w:id="1873" w:author="Cedric.Sauvage" w:date="2012-10-03T10:35:00Z">
        <w:r w:rsidR="00B9508C">
          <w:rPr>
            <w:lang w:val="en-US"/>
          </w:rPr>
          <w:t xml:space="preserve"> </w:t>
        </w:r>
      </w:ins>
      <w:ins w:id="1874" w:author="Cedric.Sauvage" w:date="2012-10-03T10:37:00Z">
        <w:r w:rsidR="00B9508C">
          <w:rPr>
            <w:lang w:val="en-US"/>
          </w:rPr>
          <w:t>and/or the abortion of these cycles</w:t>
        </w:r>
      </w:ins>
      <w:ins w:id="1875" w:author="Cedric.Sauvage" w:date="2012-10-03T10:38:00Z">
        <w:r w:rsidR="00B9508C">
          <w:rPr>
            <w:lang w:val="en-US"/>
          </w:rPr>
          <w:t>.</w:t>
        </w:r>
      </w:ins>
    </w:p>
    <w:p w:rsidR="00B9508C" w:rsidRDefault="00B9508C" w:rsidP="00A23AB1">
      <w:pPr>
        <w:rPr>
          <w:ins w:id="1876" w:author="Cedric.Sauvage" w:date="2012-10-03T10:54:00Z"/>
          <w:lang w:val="en-US"/>
        </w:rPr>
        <w:pPrChange w:id="1877" w:author="Cedric.Sauvage" w:date="2012-10-03T08:01:00Z">
          <w:pPr/>
        </w:pPrChange>
      </w:pPr>
    </w:p>
    <w:p w:rsidR="00DE3884" w:rsidRDefault="00DE3884" w:rsidP="00A23AB1">
      <w:pPr>
        <w:rPr>
          <w:ins w:id="1878" w:author="Cedric.Sauvage" w:date="2012-10-03T10:41:00Z"/>
          <w:lang w:val="en-US"/>
        </w:rPr>
        <w:pPrChange w:id="1879" w:author="Cedric.Sauvage" w:date="2012-10-03T08:01:00Z">
          <w:pPr/>
        </w:pPrChange>
      </w:pPr>
      <w:ins w:id="1880" w:author="Cedric.Sauvage" w:date="2012-10-03T10:54:00Z">
        <w:r>
          <w:rPr>
            <w:lang w:val="en-US"/>
          </w:rPr>
          <w:t>Snippet :</w:t>
        </w:r>
      </w:ins>
    </w:p>
    <w:tbl>
      <w:tblPr>
        <w:tblStyle w:val="Grilledutableau"/>
        <w:tblW w:w="0" w:type="auto"/>
        <w:tblInd w:w="67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  <w:tblPrChange w:id="1881" w:author="Cedric.Sauvage" w:date="2012-10-03T10:41:00Z">
          <w:tblPr>
            <w:tblStyle w:val="Grilledutableau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38"/>
        <w:tblGridChange w:id="1882">
          <w:tblGrid>
            <w:gridCol w:w="9713"/>
          </w:tblGrid>
        </w:tblGridChange>
      </w:tblGrid>
      <w:tr w:rsidR="00455940" w:rsidTr="00455940">
        <w:trPr>
          <w:ins w:id="1883" w:author="Cedric.Sauvage" w:date="2012-10-03T10:41:00Z"/>
        </w:trPr>
        <w:tc>
          <w:tcPr>
            <w:tcW w:w="9038" w:type="dxa"/>
            <w:shd w:val="clear" w:color="auto" w:fill="DBE5F1" w:themeFill="accent1" w:themeFillTint="33"/>
            <w:tcPrChange w:id="1884" w:author="Cedric.Sauvage" w:date="2012-10-03T10:41:00Z">
              <w:tcPr>
                <w:tcW w:w="9713" w:type="dxa"/>
              </w:tcPr>
            </w:tcPrChange>
          </w:tcPr>
          <w:p w:rsidR="00455940" w:rsidRPr="00455940" w:rsidRDefault="00455940" w:rsidP="00455940">
            <w:pPr>
              <w:rPr>
                <w:ins w:id="1885" w:author="Cedric.Sauvage" w:date="2012-10-03T10:42:00Z"/>
                <w:rFonts w:ascii="Consolas" w:hAnsi="Consolas" w:cs="Consolas"/>
                <w:color w:val="00B050"/>
                <w:lang w:val="en-US"/>
                <w:rPrChange w:id="1886" w:author="Cedric.Sauvage" w:date="2012-10-03T10:42:00Z">
                  <w:rPr>
                    <w:ins w:id="1887" w:author="Cedric.Sauvage" w:date="2012-10-03T10:42:00Z"/>
                    <w:rFonts w:ascii="Consolas" w:hAnsi="Consolas" w:cs="Consolas"/>
                    <w:lang w:val="en-US"/>
                  </w:rPr>
                </w:rPrChange>
              </w:rPr>
            </w:pPr>
            <w:ins w:id="1888" w:author="Cedric.Sauvage" w:date="2012-10-03T10:42:00Z">
              <w:r w:rsidRPr="00455940">
                <w:rPr>
                  <w:rFonts w:ascii="Consolas" w:hAnsi="Consolas" w:cs="Consolas"/>
                  <w:color w:val="00B050"/>
                  <w:lang w:val="en-US"/>
                  <w:rPrChange w:id="1889" w:author="Cedric.Sauvage" w:date="2012-10-03T10:42:00Z">
                    <w:rPr>
                      <w:rFonts w:ascii="Consolas" w:hAnsi="Consolas" w:cs="Consolas"/>
                      <w:lang w:val="en-US"/>
                    </w:rPr>
                  </w:rPrChange>
                </w:rPr>
                <w:t>/* Declaration of local data for BFS tests execution : */</w:t>
              </w:r>
            </w:ins>
          </w:p>
          <w:p w:rsidR="00455940" w:rsidRPr="00455940" w:rsidRDefault="00455940" w:rsidP="00455940">
            <w:pPr>
              <w:rPr>
                <w:ins w:id="1890" w:author="Cedric.Sauvage" w:date="2012-10-03T10:41:00Z"/>
                <w:rFonts w:ascii="Consolas" w:hAnsi="Consolas" w:cs="Consolas"/>
                <w:lang w:val="en-US"/>
                <w:rPrChange w:id="1891" w:author="Cedric.Sauvage" w:date="2012-10-03T10:41:00Z">
                  <w:rPr>
                    <w:ins w:id="1892" w:author="Cedric.Sauvage" w:date="2012-10-03T10:41:00Z"/>
                    <w:lang w:val="en-US"/>
                  </w:rPr>
                </w:rPrChange>
              </w:rPr>
            </w:pPr>
            <w:ins w:id="1893" w:author="Cedric.Sauvage" w:date="2012-10-03T10:41:00Z">
              <w:r w:rsidRPr="00455940">
                <w:rPr>
                  <w:rFonts w:ascii="Consolas" w:hAnsi="Consolas" w:cs="Consolas"/>
                  <w:lang w:val="en-US"/>
                  <w:rPrChange w:id="1894" w:author="Cedric.Sauvage" w:date="2012-10-03T10:41:00Z">
                    <w:rPr>
                      <w:lang w:val="en-US"/>
                    </w:rPr>
                  </w:rPrChange>
                </w:rPr>
                <w:t>uint8 u8TriggerFlagCycle0_test = 0x55;</w:t>
              </w:r>
            </w:ins>
          </w:p>
          <w:p w:rsidR="00455940" w:rsidRPr="00455940" w:rsidRDefault="00455940" w:rsidP="00455940">
            <w:pPr>
              <w:rPr>
                <w:ins w:id="1895" w:author="Cedric.Sauvage" w:date="2012-10-03T10:41:00Z"/>
                <w:rFonts w:ascii="Consolas" w:hAnsi="Consolas" w:cs="Consolas"/>
                <w:lang w:val="en-US"/>
                <w:rPrChange w:id="1896" w:author="Cedric.Sauvage" w:date="2012-10-03T10:41:00Z">
                  <w:rPr>
                    <w:ins w:id="1897" w:author="Cedric.Sauvage" w:date="2012-10-03T10:41:00Z"/>
                    <w:lang w:val="en-US"/>
                  </w:rPr>
                </w:rPrChange>
              </w:rPr>
            </w:pPr>
            <w:ins w:id="1898" w:author="Cedric.Sauvage" w:date="2012-10-03T10:41:00Z">
              <w:r w:rsidRPr="00455940">
                <w:rPr>
                  <w:rFonts w:ascii="Consolas" w:hAnsi="Consolas" w:cs="Consolas"/>
                  <w:lang w:val="en-US"/>
                  <w:rPrChange w:id="1899" w:author="Cedric.Sauvage" w:date="2012-10-03T10:41:00Z">
                    <w:rPr>
                      <w:lang w:val="en-US"/>
                    </w:rPr>
                  </w:rPrChange>
                </w:rPr>
                <w:t>uint8 u8TriggerFlagCycle1_test = 0x55;</w:t>
              </w:r>
            </w:ins>
          </w:p>
          <w:p w:rsidR="00455940" w:rsidRPr="00455940" w:rsidRDefault="00455940" w:rsidP="00455940">
            <w:pPr>
              <w:rPr>
                <w:ins w:id="1900" w:author="Cedric.Sauvage" w:date="2012-10-03T10:41:00Z"/>
                <w:rFonts w:ascii="Consolas" w:hAnsi="Consolas" w:cs="Consolas"/>
                <w:lang w:val="en-US"/>
                <w:rPrChange w:id="1901" w:author="Cedric.Sauvage" w:date="2012-10-03T10:41:00Z">
                  <w:rPr>
                    <w:ins w:id="1902" w:author="Cedric.Sauvage" w:date="2012-10-03T10:41:00Z"/>
                    <w:lang w:val="en-US"/>
                  </w:rPr>
                </w:rPrChange>
              </w:rPr>
            </w:pPr>
            <w:ins w:id="1903" w:author="Cedric.Sauvage" w:date="2012-10-03T10:41:00Z">
              <w:r w:rsidRPr="00455940">
                <w:rPr>
                  <w:rFonts w:ascii="Consolas" w:hAnsi="Consolas" w:cs="Consolas"/>
                  <w:lang w:val="en-US"/>
                  <w:rPrChange w:id="1904" w:author="Cedric.Sauvage" w:date="2012-10-03T10:41:00Z">
                    <w:rPr>
                      <w:lang w:val="en-US"/>
                    </w:rPr>
                  </w:rPrChange>
                </w:rPr>
                <w:t>uint8 u8TriggerFlagCycle2_test = 0x55;</w:t>
              </w:r>
            </w:ins>
          </w:p>
          <w:p w:rsidR="00455940" w:rsidRPr="00455940" w:rsidRDefault="00455940" w:rsidP="00455940">
            <w:pPr>
              <w:rPr>
                <w:ins w:id="1905" w:author="Cedric.Sauvage" w:date="2012-10-03T10:41:00Z"/>
                <w:rFonts w:ascii="Consolas" w:hAnsi="Consolas" w:cs="Consolas"/>
                <w:lang w:val="en-US"/>
                <w:rPrChange w:id="1906" w:author="Cedric.Sauvage" w:date="2012-10-03T10:41:00Z">
                  <w:rPr>
                    <w:ins w:id="1907" w:author="Cedric.Sauvage" w:date="2012-10-03T10:41:00Z"/>
                    <w:lang w:val="en-US"/>
                  </w:rPr>
                </w:rPrChange>
              </w:rPr>
            </w:pPr>
            <w:ins w:id="1908" w:author="Cedric.Sauvage" w:date="2012-10-03T10:41:00Z">
              <w:r w:rsidRPr="00455940">
                <w:rPr>
                  <w:rFonts w:ascii="Consolas" w:hAnsi="Consolas" w:cs="Consolas"/>
                  <w:lang w:val="en-US"/>
                  <w:rPrChange w:id="1909" w:author="Cedric.Sauvage" w:date="2012-10-03T10:41:00Z">
                    <w:rPr>
                      <w:lang w:val="en-US"/>
                    </w:rPr>
                  </w:rPrChange>
                </w:rPr>
                <w:t>uint8 u8AbortFlagCycle0_test = 0x55;</w:t>
              </w:r>
            </w:ins>
          </w:p>
          <w:p w:rsidR="00455940" w:rsidRPr="00455940" w:rsidRDefault="00455940" w:rsidP="00455940">
            <w:pPr>
              <w:rPr>
                <w:ins w:id="1910" w:author="Cedric.Sauvage" w:date="2012-10-03T10:41:00Z"/>
                <w:rFonts w:ascii="Consolas" w:hAnsi="Consolas" w:cs="Consolas"/>
                <w:lang w:val="en-US"/>
                <w:rPrChange w:id="1911" w:author="Cedric.Sauvage" w:date="2012-10-03T10:41:00Z">
                  <w:rPr>
                    <w:ins w:id="1912" w:author="Cedric.Sauvage" w:date="2012-10-03T10:41:00Z"/>
                    <w:lang w:val="en-US"/>
                  </w:rPr>
                </w:rPrChange>
              </w:rPr>
            </w:pPr>
            <w:ins w:id="1913" w:author="Cedric.Sauvage" w:date="2012-10-03T10:41:00Z">
              <w:r w:rsidRPr="00455940">
                <w:rPr>
                  <w:rFonts w:ascii="Consolas" w:hAnsi="Consolas" w:cs="Consolas"/>
                  <w:lang w:val="en-US"/>
                  <w:rPrChange w:id="1914" w:author="Cedric.Sauvage" w:date="2012-10-03T10:41:00Z">
                    <w:rPr>
                      <w:lang w:val="en-US"/>
                    </w:rPr>
                  </w:rPrChange>
                </w:rPr>
                <w:t>uint8 u8AbortFlagCycle1_test = 0x55;</w:t>
              </w:r>
            </w:ins>
          </w:p>
          <w:p w:rsidR="00455940" w:rsidRDefault="00455940" w:rsidP="00A23AB1">
            <w:pPr>
              <w:rPr>
                <w:ins w:id="1915" w:author="Cedric.Sauvage" w:date="2012-10-03T10:44:00Z"/>
                <w:rFonts w:ascii="Consolas" w:hAnsi="Consolas" w:cs="Consolas"/>
                <w:lang w:val="en-US"/>
              </w:rPr>
            </w:pPr>
            <w:ins w:id="1916" w:author="Cedric.Sauvage" w:date="2012-10-03T10:41:00Z">
              <w:r w:rsidRPr="00455940">
                <w:rPr>
                  <w:rFonts w:ascii="Consolas" w:hAnsi="Consolas" w:cs="Consolas"/>
                  <w:lang w:val="en-US"/>
                  <w:rPrChange w:id="1917" w:author="Cedric.Sauvage" w:date="2012-10-03T10:41:00Z">
                    <w:rPr>
                      <w:lang w:val="en-US"/>
                    </w:rPr>
                  </w:rPrChange>
                </w:rPr>
                <w:t>uint8 u8AbortFlagCycle2_test = 0x55;</w:t>
              </w:r>
            </w:ins>
          </w:p>
          <w:p w:rsidR="00183D32" w:rsidRDefault="00183D32" w:rsidP="00A23AB1">
            <w:pPr>
              <w:rPr>
                <w:ins w:id="1918" w:author="Cedric.Sauvage" w:date="2012-10-03T10:44:00Z"/>
                <w:rFonts w:ascii="Consolas" w:hAnsi="Consolas" w:cs="Consolas"/>
                <w:lang w:val="en-US"/>
              </w:rPr>
            </w:pPr>
          </w:p>
          <w:p w:rsidR="00183D32" w:rsidRPr="00183D32" w:rsidRDefault="00183D32" w:rsidP="00A23AB1">
            <w:pPr>
              <w:rPr>
                <w:ins w:id="1919" w:author="Cedric.Sauvage" w:date="2012-10-03T10:45:00Z"/>
                <w:rFonts w:ascii="Consolas" w:hAnsi="Consolas" w:cs="Consolas"/>
                <w:color w:val="00B050"/>
                <w:lang w:val="en-US"/>
                <w:rPrChange w:id="1920" w:author="Cedric.Sauvage" w:date="2012-10-03T10:46:00Z">
                  <w:rPr>
                    <w:ins w:id="1921" w:author="Cedric.Sauvage" w:date="2012-10-03T10:45:00Z"/>
                    <w:rFonts w:ascii="Consolas" w:hAnsi="Consolas" w:cs="Consolas"/>
                    <w:lang w:val="en-US"/>
                  </w:rPr>
                </w:rPrChange>
              </w:rPr>
            </w:pPr>
            <w:ins w:id="1922" w:author="Cedric.Sauvage" w:date="2012-10-03T10:44:00Z">
              <w:r w:rsidRPr="00183D32">
                <w:rPr>
                  <w:rFonts w:ascii="Consolas" w:hAnsi="Consolas" w:cs="Consolas"/>
                  <w:color w:val="00B050"/>
                  <w:lang w:val="en-US"/>
                  <w:rPrChange w:id="1923" w:author="Cedric.Sauvage" w:date="2012-10-03T10:46:00Z">
                    <w:rPr>
                      <w:rFonts w:ascii="Consolas" w:hAnsi="Consolas" w:cs="Consolas"/>
                      <w:lang w:val="en-US"/>
                    </w:rPr>
                  </w:rPrChange>
                </w:rPr>
                <w:t>/* Modification of RTE services call in BFD algo */</w:t>
              </w:r>
            </w:ins>
          </w:p>
          <w:p w:rsidR="00183D32" w:rsidRDefault="00183D32" w:rsidP="00A23AB1">
            <w:pPr>
              <w:rPr>
                <w:ins w:id="1924" w:author="Cedric.Sauvage" w:date="2012-10-03T10:45:00Z"/>
                <w:rFonts w:ascii="Consolas" w:hAnsi="Consolas" w:cs="Consolas"/>
                <w:lang w:val="en-US"/>
              </w:rPr>
            </w:pPr>
            <w:ins w:id="1925" w:author="Cedric.Sauvage" w:date="2012-10-03T10:45:00Z">
              <w:r w:rsidRPr="00183D32">
                <w:rPr>
                  <w:rFonts w:ascii="Consolas" w:hAnsi="Consolas" w:cs="Consolas"/>
                  <w:lang w:val="en-US"/>
                </w:rPr>
                <w:t>Rte_Write_psrAlgo01_Flags_b8InterruptFlag</w:t>
              </w:r>
              <w:r>
                <w:rPr>
                  <w:rFonts w:ascii="Consolas" w:hAnsi="Consolas" w:cs="Consolas"/>
                  <w:lang w:val="en-US"/>
                </w:rPr>
                <w:t>(</w:t>
              </w:r>
              <w:r w:rsidRPr="002B4091">
                <w:rPr>
                  <w:rFonts w:ascii="Consolas" w:hAnsi="Consolas" w:cs="Consolas"/>
                  <w:lang w:val="en-US"/>
                </w:rPr>
                <w:t>u8AbortFlagCycle0_test</w:t>
              </w:r>
              <w:r>
                <w:rPr>
                  <w:rFonts w:ascii="Consolas" w:hAnsi="Consolas" w:cs="Consolas"/>
                  <w:lang w:val="en-US"/>
                </w:rPr>
                <w:t>);</w:t>
              </w:r>
            </w:ins>
          </w:p>
          <w:p w:rsidR="00183D32" w:rsidRDefault="00183D32" w:rsidP="00183D32">
            <w:pPr>
              <w:rPr>
                <w:ins w:id="1926" w:author="Cedric.Sauvage" w:date="2012-10-03T10:45:00Z"/>
                <w:rFonts w:ascii="Consolas" w:hAnsi="Consolas" w:cs="Consolas"/>
                <w:lang w:val="en-US"/>
              </w:rPr>
            </w:pPr>
            <w:ins w:id="1927" w:author="Cedric.Sauvage" w:date="2012-10-03T10:45:00Z">
              <w:r>
                <w:rPr>
                  <w:rFonts w:ascii="Consolas" w:hAnsi="Consolas" w:cs="Consolas"/>
                  <w:lang w:val="en-US"/>
                </w:rPr>
                <w:t>Rte_Write_psrAlgo02</w:t>
              </w:r>
              <w:r w:rsidRPr="00183D32">
                <w:rPr>
                  <w:rFonts w:ascii="Consolas" w:hAnsi="Consolas" w:cs="Consolas"/>
                  <w:lang w:val="en-US"/>
                </w:rPr>
                <w:t>_Flags_b8InterruptFlag</w:t>
              </w:r>
              <w:r>
                <w:rPr>
                  <w:rFonts w:ascii="Consolas" w:hAnsi="Consolas" w:cs="Consolas"/>
                  <w:lang w:val="en-US"/>
                </w:rPr>
                <w:t>(</w:t>
              </w:r>
              <w:r w:rsidRPr="002B4091">
                <w:rPr>
                  <w:rFonts w:ascii="Consolas" w:hAnsi="Consolas" w:cs="Consolas"/>
                  <w:lang w:val="en-US"/>
                </w:rPr>
                <w:t>u8Abort</w:t>
              </w:r>
              <w:r>
                <w:rPr>
                  <w:rFonts w:ascii="Consolas" w:hAnsi="Consolas" w:cs="Consolas"/>
                  <w:lang w:val="en-US"/>
                </w:rPr>
                <w:t>FlagCycle1</w:t>
              </w:r>
              <w:r w:rsidRPr="002B4091">
                <w:rPr>
                  <w:rFonts w:ascii="Consolas" w:hAnsi="Consolas" w:cs="Consolas"/>
                  <w:lang w:val="en-US"/>
                </w:rPr>
                <w:t>_test</w:t>
              </w:r>
              <w:r>
                <w:rPr>
                  <w:rFonts w:ascii="Consolas" w:hAnsi="Consolas" w:cs="Consolas"/>
                  <w:lang w:val="en-US"/>
                </w:rPr>
                <w:t>);</w:t>
              </w:r>
            </w:ins>
          </w:p>
          <w:p w:rsidR="00183D32" w:rsidRDefault="00183D32" w:rsidP="00183D32">
            <w:pPr>
              <w:rPr>
                <w:ins w:id="1928" w:author="Cedric.Sauvage" w:date="2012-10-03T10:45:00Z"/>
                <w:rFonts w:ascii="Consolas" w:hAnsi="Consolas" w:cs="Consolas"/>
                <w:lang w:val="en-US"/>
              </w:rPr>
            </w:pPr>
            <w:ins w:id="1929" w:author="Cedric.Sauvage" w:date="2012-10-03T10:45:00Z">
              <w:r>
                <w:rPr>
                  <w:rFonts w:ascii="Consolas" w:hAnsi="Consolas" w:cs="Consolas"/>
                  <w:lang w:val="en-US"/>
                </w:rPr>
                <w:t>Rte_Write_psrAlgo03</w:t>
              </w:r>
              <w:r w:rsidRPr="00183D32">
                <w:rPr>
                  <w:rFonts w:ascii="Consolas" w:hAnsi="Consolas" w:cs="Consolas"/>
                  <w:lang w:val="en-US"/>
                </w:rPr>
                <w:t>_Flags_b8InterruptFlag</w:t>
              </w:r>
              <w:r>
                <w:rPr>
                  <w:rFonts w:ascii="Consolas" w:hAnsi="Consolas" w:cs="Consolas"/>
                  <w:lang w:val="en-US"/>
                </w:rPr>
                <w:t>(</w:t>
              </w:r>
              <w:r w:rsidRPr="002B4091">
                <w:rPr>
                  <w:rFonts w:ascii="Consolas" w:hAnsi="Consolas" w:cs="Consolas"/>
                  <w:lang w:val="en-US"/>
                </w:rPr>
                <w:t>u8Abort</w:t>
              </w:r>
              <w:r>
                <w:rPr>
                  <w:rFonts w:ascii="Consolas" w:hAnsi="Consolas" w:cs="Consolas"/>
                  <w:lang w:val="en-US"/>
                </w:rPr>
                <w:t>FlagCycle2</w:t>
              </w:r>
              <w:r w:rsidRPr="002B4091">
                <w:rPr>
                  <w:rFonts w:ascii="Consolas" w:hAnsi="Consolas" w:cs="Consolas"/>
                  <w:lang w:val="en-US"/>
                </w:rPr>
                <w:t>_test</w:t>
              </w:r>
              <w:r>
                <w:rPr>
                  <w:rFonts w:ascii="Consolas" w:hAnsi="Consolas" w:cs="Consolas"/>
                  <w:lang w:val="en-US"/>
                </w:rPr>
                <w:t>);</w:t>
              </w:r>
            </w:ins>
          </w:p>
          <w:p w:rsidR="00183D32" w:rsidRDefault="00183D32" w:rsidP="00A23AB1">
            <w:pPr>
              <w:rPr>
                <w:ins w:id="1930" w:author="Cedric.Sauvage" w:date="2012-10-03T10:45:00Z"/>
                <w:rFonts w:ascii="Consolas" w:hAnsi="Consolas" w:cs="Consolas"/>
                <w:lang w:val="en-US"/>
              </w:rPr>
            </w:pPr>
          </w:p>
          <w:p w:rsidR="00183D32" w:rsidRDefault="00183D32" w:rsidP="00A23AB1">
            <w:pPr>
              <w:rPr>
                <w:ins w:id="1931" w:author="Cedric.Sauvage" w:date="2012-10-03T10:46:00Z"/>
                <w:rFonts w:ascii="Consolas" w:hAnsi="Consolas" w:cs="Consolas"/>
                <w:lang w:val="en-US"/>
              </w:rPr>
            </w:pPr>
            <w:ins w:id="1932" w:author="Cedric.Sauvage" w:date="2012-10-03T10:46:00Z">
              <w:r w:rsidRPr="00183D32">
                <w:rPr>
                  <w:rFonts w:ascii="Consolas" w:hAnsi="Consolas" w:cs="Consolas"/>
                  <w:lang w:val="en-US"/>
                </w:rPr>
                <w:t>Rte_Write_psrAlgo01_Flags_b8TriggerFlag(</w:t>
              </w:r>
              <w:r w:rsidRPr="002B4091">
                <w:rPr>
                  <w:rFonts w:ascii="Consolas" w:hAnsi="Consolas" w:cs="Consolas"/>
                  <w:lang w:val="en-US"/>
                </w:rPr>
                <w:t>u8TriggerFlagCycle0_test</w:t>
              </w:r>
              <w:r w:rsidRPr="00183D32">
                <w:rPr>
                  <w:rFonts w:ascii="Consolas" w:hAnsi="Consolas" w:cs="Consolas"/>
                  <w:lang w:val="en-US"/>
                </w:rPr>
                <w:t>);</w:t>
              </w:r>
            </w:ins>
          </w:p>
          <w:p w:rsidR="00183D32" w:rsidRDefault="00183D32" w:rsidP="00183D32">
            <w:pPr>
              <w:rPr>
                <w:ins w:id="1933" w:author="Cedric.Sauvage" w:date="2012-10-03T10:46:00Z"/>
                <w:rFonts w:ascii="Consolas" w:hAnsi="Consolas" w:cs="Consolas"/>
                <w:lang w:val="en-US"/>
              </w:rPr>
            </w:pPr>
            <w:ins w:id="1934" w:author="Cedric.Sauvage" w:date="2012-10-03T10:46:00Z">
              <w:r>
                <w:rPr>
                  <w:rFonts w:ascii="Consolas" w:hAnsi="Consolas" w:cs="Consolas"/>
                  <w:lang w:val="en-US"/>
                </w:rPr>
                <w:t>Rte_Write_psrAlgo02</w:t>
              </w:r>
              <w:r w:rsidRPr="00183D32">
                <w:rPr>
                  <w:rFonts w:ascii="Consolas" w:hAnsi="Consolas" w:cs="Consolas"/>
                  <w:lang w:val="en-US"/>
                </w:rPr>
                <w:t>_Flags_b8TriggerFlag(</w:t>
              </w:r>
              <w:r>
                <w:rPr>
                  <w:rFonts w:ascii="Consolas" w:hAnsi="Consolas" w:cs="Consolas"/>
                  <w:lang w:val="en-US"/>
                </w:rPr>
                <w:t>u8TriggerFlagCycle1</w:t>
              </w:r>
              <w:r w:rsidRPr="002B4091">
                <w:rPr>
                  <w:rFonts w:ascii="Consolas" w:hAnsi="Consolas" w:cs="Consolas"/>
                  <w:lang w:val="en-US"/>
                </w:rPr>
                <w:t>_test</w:t>
              </w:r>
              <w:r w:rsidRPr="00183D32">
                <w:rPr>
                  <w:rFonts w:ascii="Consolas" w:hAnsi="Consolas" w:cs="Consolas"/>
                  <w:lang w:val="en-US"/>
                </w:rPr>
                <w:t>);</w:t>
              </w:r>
            </w:ins>
          </w:p>
          <w:p w:rsidR="00183D32" w:rsidRDefault="00183D32" w:rsidP="00183D32">
            <w:pPr>
              <w:rPr>
                <w:ins w:id="1935" w:author="Cedric.Sauvage" w:date="2012-10-03T10:46:00Z"/>
                <w:rFonts w:ascii="Consolas" w:hAnsi="Consolas" w:cs="Consolas"/>
                <w:lang w:val="en-US"/>
              </w:rPr>
            </w:pPr>
            <w:ins w:id="1936" w:author="Cedric.Sauvage" w:date="2012-10-03T10:46:00Z">
              <w:r>
                <w:rPr>
                  <w:rFonts w:ascii="Consolas" w:hAnsi="Consolas" w:cs="Consolas"/>
                  <w:lang w:val="en-US"/>
                </w:rPr>
                <w:t>Rte_Write_psrAlgo03</w:t>
              </w:r>
              <w:r w:rsidRPr="00183D32">
                <w:rPr>
                  <w:rFonts w:ascii="Consolas" w:hAnsi="Consolas" w:cs="Consolas"/>
                  <w:lang w:val="en-US"/>
                </w:rPr>
                <w:t>_Flags_b8TriggerFlag(</w:t>
              </w:r>
              <w:r>
                <w:rPr>
                  <w:rFonts w:ascii="Consolas" w:hAnsi="Consolas" w:cs="Consolas"/>
                  <w:lang w:val="en-US"/>
                </w:rPr>
                <w:t>u8TriggerFlagCycle2</w:t>
              </w:r>
              <w:r w:rsidRPr="002B4091">
                <w:rPr>
                  <w:rFonts w:ascii="Consolas" w:hAnsi="Consolas" w:cs="Consolas"/>
                  <w:lang w:val="en-US"/>
                </w:rPr>
                <w:t>_test</w:t>
              </w:r>
              <w:r w:rsidRPr="00183D32">
                <w:rPr>
                  <w:rFonts w:ascii="Consolas" w:hAnsi="Consolas" w:cs="Consolas"/>
                  <w:lang w:val="en-US"/>
                </w:rPr>
                <w:t>);</w:t>
              </w:r>
            </w:ins>
          </w:p>
          <w:p w:rsidR="00183D32" w:rsidRPr="00183D32" w:rsidRDefault="00183D32" w:rsidP="00A23AB1">
            <w:pPr>
              <w:rPr>
                <w:ins w:id="1937" w:author="Cedric.Sauvage" w:date="2012-10-03T10:41:00Z"/>
                <w:rFonts w:ascii="Consolas" w:hAnsi="Consolas" w:cs="Consolas"/>
                <w:lang w:val="en-US"/>
                <w:rPrChange w:id="1938" w:author="Cedric.Sauvage" w:date="2012-10-03T10:44:00Z">
                  <w:rPr>
                    <w:ins w:id="1939" w:author="Cedric.Sauvage" w:date="2012-10-03T10:41:00Z"/>
                    <w:lang w:val="en-US"/>
                  </w:rPr>
                </w:rPrChange>
              </w:rPr>
            </w:pPr>
          </w:p>
        </w:tc>
      </w:tr>
    </w:tbl>
    <w:p w:rsidR="00455940" w:rsidRDefault="00455940" w:rsidP="00A23AB1">
      <w:pPr>
        <w:rPr>
          <w:ins w:id="1940" w:author="Cedric.Sauvage" w:date="2012-10-03T10:38:00Z"/>
          <w:lang w:val="en-US"/>
        </w:rPr>
        <w:pPrChange w:id="1941" w:author="Cedric.Sauvage" w:date="2012-10-03T08:01:00Z">
          <w:pPr/>
        </w:pPrChange>
      </w:pPr>
    </w:p>
    <w:p w:rsidR="00455940" w:rsidRDefault="00455940" w:rsidP="00B9508C">
      <w:pPr>
        <w:rPr>
          <w:ins w:id="1942" w:author="Cedric.Sauvage" w:date="2012-10-03T10:40:00Z"/>
          <w:lang w:val="en-US"/>
        </w:rPr>
      </w:pPr>
    </w:p>
    <w:p w:rsidR="00455940" w:rsidRDefault="00455940" w:rsidP="00B9508C">
      <w:pPr>
        <w:rPr>
          <w:ins w:id="1943" w:author="Cedric.Sauvage" w:date="2012-10-03T10:40:00Z"/>
          <w:lang w:val="en-US"/>
        </w:rPr>
      </w:pPr>
    </w:p>
    <w:p w:rsidR="00455940" w:rsidRDefault="00455940" w:rsidP="00B9508C">
      <w:pPr>
        <w:rPr>
          <w:ins w:id="1944" w:author="Cedric.Sauvage" w:date="2012-10-03T10:39:00Z"/>
          <w:lang w:val="en-US"/>
        </w:rPr>
      </w:pPr>
    </w:p>
    <w:p w:rsidR="00B9508C" w:rsidRDefault="00B9508C" w:rsidP="00A23AB1">
      <w:pPr>
        <w:rPr>
          <w:ins w:id="1945" w:author="Cedric.Sauvage" w:date="2012-10-03T10:39:00Z"/>
          <w:lang w:val="en-US"/>
        </w:rPr>
        <w:pPrChange w:id="1946" w:author="Cedric.Sauvage" w:date="2012-10-03T08:01:00Z">
          <w:pPr/>
        </w:pPrChange>
      </w:pPr>
    </w:p>
    <w:p w:rsidR="00B9508C" w:rsidRPr="00767F51" w:rsidRDefault="00B9508C" w:rsidP="00A23AB1">
      <w:pPr>
        <w:rPr>
          <w:lang w:val="en-US"/>
          <w:rPrChange w:id="1947" w:author="Cedric.Sauvage" w:date="2012-10-03T07:58:00Z">
            <w:rPr/>
          </w:rPrChange>
        </w:rPr>
        <w:pPrChange w:id="1948" w:author="Cedric.Sauvage" w:date="2012-10-03T08:01:00Z">
          <w:pPr/>
        </w:pPrChange>
      </w:pPr>
    </w:p>
    <w:sectPr w:rsidR="00B9508C" w:rsidRPr="00767F51">
      <w:headerReference w:type="default" r:id="rId8"/>
      <w:footerReference w:type="default" r:id="rId9"/>
      <w:headerReference w:type="first" r:id="rId10"/>
      <w:footerReference w:type="first" r:id="rId11"/>
      <w:pgSz w:w="11913" w:h="16834"/>
      <w:pgMar w:top="962" w:right="1140" w:bottom="1441" w:left="1276" w:header="499" w:footer="42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7C8" w:rsidRDefault="001207C8">
      <w:r>
        <w:separator/>
      </w:r>
    </w:p>
  </w:endnote>
  <w:endnote w:type="continuationSeparator" w:id="0">
    <w:p w:rsidR="001207C8" w:rsidRDefault="0012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wis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9A2" w:rsidRDefault="003529A2" w:rsidP="00BD6F78">
    <w:pPr>
      <w:pStyle w:val="Pieddepage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:rsidR="003529A2" w:rsidRPr="00AF6367" w:rsidRDefault="003529A2" w:rsidP="00BD6F78">
    <w:pPr>
      <w:pStyle w:val="Pieddepage"/>
      <w:tabs>
        <w:tab w:val="clear" w:pos="9071"/>
        <w:tab w:val="left" w:pos="7513"/>
      </w:tabs>
      <w:jc w:val="center"/>
      <w:rPr>
        <w:i/>
        <w:sz w:val="12"/>
        <w:lang w:val="fr-FR"/>
      </w:rPr>
    </w:pPr>
    <w:r w:rsidRPr="00AF6367">
      <w:rPr>
        <w:i/>
        <w:sz w:val="12"/>
        <w:lang w:val="fr-FR"/>
      </w:rPr>
      <w:t>Document AUTOLIV ELECTRONIC SAS / Reproduction et divulgation interdites</w:t>
    </w:r>
  </w:p>
  <w:p w:rsidR="003529A2" w:rsidRPr="00AF6367" w:rsidRDefault="003529A2" w:rsidP="00BD6F78">
    <w:pPr>
      <w:pStyle w:val="Pieddepage"/>
      <w:tabs>
        <w:tab w:val="clear" w:pos="9071"/>
        <w:tab w:val="left" w:pos="7513"/>
      </w:tabs>
      <w:jc w:val="center"/>
      <w:rPr>
        <w:i/>
        <w:sz w:val="12"/>
        <w:lang w:val="fr-FR"/>
      </w:rPr>
    </w:pPr>
  </w:p>
  <w:p w:rsidR="003529A2" w:rsidRPr="00AF6367" w:rsidRDefault="003529A2" w:rsidP="00BD6F78">
    <w:pPr>
      <w:pStyle w:val="Pieddepage"/>
      <w:tabs>
        <w:tab w:val="clear" w:pos="9071"/>
        <w:tab w:val="left" w:pos="6237"/>
      </w:tabs>
      <w:rPr>
        <w:lang w:val="fr-FR"/>
      </w:rPr>
    </w:pPr>
    <w:r w:rsidRPr="00AF6367">
      <w:rPr>
        <w:sz w:val="16"/>
        <w:lang w:val="fr-FR"/>
      </w:rPr>
      <w:t xml:space="preserve">Rattachement / </w:t>
    </w:r>
    <w:r w:rsidRPr="00AF6367">
      <w:rPr>
        <w:i/>
        <w:sz w:val="12"/>
        <w:lang w:val="fr-FR"/>
      </w:rPr>
      <w:t>Documentary tie</w:t>
    </w:r>
    <w:r w:rsidRPr="00AF6367">
      <w:rPr>
        <w:sz w:val="16"/>
        <w:lang w:val="fr-FR"/>
      </w:rPr>
      <w:t xml:space="preserve"> </w:t>
    </w:r>
    <w:r w:rsidRPr="00AF6367">
      <w:rPr>
        <w:color w:val="0000FF"/>
        <w:sz w:val="16"/>
        <w:lang w:val="fr-FR"/>
      </w:rPr>
      <w:t>: SW 0</w:t>
    </w:r>
    <w:r>
      <w:rPr>
        <w:color w:val="0000FF"/>
        <w:sz w:val="16"/>
        <w:lang w:val="fr-FR"/>
      </w:rPr>
      <w:t>44 / SW 045</w:t>
    </w:r>
    <w:r w:rsidRPr="00AF6367">
      <w:rPr>
        <w:sz w:val="16"/>
        <w:lang w:val="fr-FR"/>
      </w:rPr>
      <w:tab/>
    </w:r>
    <w:r w:rsidRPr="00AF6367">
      <w:rPr>
        <w:sz w:val="16"/>
        <w:lang w:val="fr-FR"/>
      </w:rPr>
      <w:tab/>
      <w:t xml:space="preserve">AEF </w:t>
    </w:r>
    <w:r>
      <w:rPr>
        <w:color w:val="0000FF"/>
        <w:sz w:val="16"/>
        <w:lang w:val="fr-FR"/>
      </w:rPr>
      <w:t>696</w:t>
    </w:r>
    <w:r w:rsidRPr="00AF6367">
      <w:rPr>
        <w:color w:val="0000FF"/>
        <w:sz w:val="16"/>
        <w:lang w:val="fr-FR"/>
      </w:rPr>
      <w:t xml:space="preserve"> </w:t>
    </w:r>
    <w:r>
      <w:rPr>
        <w:color w:val="0000FF"/>
        <w:sz w:val="16"/>
        <w:lang w:val="fr-FR"/>
      </w:rPr>
      <w:t>R</w:t>
    </w:r>
    <w:r w:rsidRPr="00AF6367">
      <w:rPr>
        <w:sz w:val="16"/>
        <w:lang w:val="fr-FR"/>
      </w:rPr>
      <w:t xml:space="preserve"> t / A  R / V– Folio / </w:t>
    </w:r>
    <w:r w:rsidRPr="00AF6367">
      <w:rPr>
        <w:i/>
        <w:sz w:val="12"/>
        <w:lang w:val="fr-FR"/>
      </w:rPr>
      <w:t>Page</w:t>
    </w:r>
    <w:r w:rsidRPr="00AF6367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AF6367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 w:rsidR="00191F42">
      <w:rPr>
        <w:noProof/>
        <w:sz w:val="16"/>
        <w:lang w:val="fr-FR"/>
      </w:rPr>
      <w:t>9</w:t>
    </w:r>
    <w:r>
      <w:rPr>
        <w:sz w:val="16"/>
      </w:rPr>
      <w:fldChar w:fldCharType="end"/>
    </w:r>
    <w:r w:rsidRPr="00AF6367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AF6367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 w:rsidR="00191F42">
      <w:rPr>
        <w:noProof/>
        <w:sz w:val="16"/>
        <w:lang w:val="fr-FR"/>
      </w:rPr>
      <w:t>11</w:t>
    </w:r>
    <w:r>
      <w:rPr>
        <w:sz w:val="16"/>
      </w:rPr>
      <w:fldChar w:fldCharType="end"/>
    </w:r>
  </w:p>
  <w:p w:rsidR="003529A2" w:rsidRPr="00BD6F78" w:rsidRDefault="003529A2" w:rsidP="00BD6F78">
    <w:pPr>
      <w:pStyle w:val="Pieddepage"/>
      <w:tabs>
        <w:tab w:val="clear" w:pos="9071"/>
        <w:tab w:val="right" w:pos="9498"/>
      </w:tabs>
    </w:pPr>
    <w:r>
      <w:rPr>
        <w:sz w:val="16"/>
      </w:rPr>
      <w:t xml:space="preserve">Gestion - Archivage / </w:t>
    </w:r>
    <w:r>
      <w:rPr>
        <w:i/>
        <w:sz w:val="12"/>
      </w:rPr>
      <w:t>Management</w:t>
    </w:r>
    <w:r>
      <w:rPr>
        <w:sz w:val="16"/>
      </w:rPr>
      <w:t xml:space="preserve"> </w:t>
    </w:r>
    <w:r>
      <w:rPr>
        <w:i/>
        <w:sz w:val="12"/>
      </w:rPr>
      <w:t>/ Archival storage</w:t>
    </w:r>
    <w:r>
      <w:rPr>
        <w:sz w:val="16"/>
      </w:rPr>
      <w:t xml:space="preserve"> : </w:t>
    </w:r>
    <w:r>
      <w:rPr>
        <w:color w:val="0000FF"/>
        <w:sz w:val="16"/>
      </w:rPr>
      <w:t>R&amp;D</w:t>
    </w:r>
    <w:r>
      <w:rPr>
        <w:color w:val="0000FF"/>
        <w:sz w:val="16"/>
      </w:rPr>
      <w:tab/>
    </w:r>
    <w:r>
      <w:rPr>
        <w:sz w:val="16"/>
      </w:rPr>
      <w:tab/>
      <w:t xml:space="preserve">Date d’impression / </w:t>
    </w:r>
    <w:r>
      <w:rPr>
        <w:i/>
        <w:sz w:val="12"/>
      </w:rPr>
      <w:t>Date of impression</w:t>
    </w:r>
    <w:r>
      <w:rPr>
        <w:sz w:val="16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ins w:id="1951" w:author="Cedric.Sauvage" w:date="2012-10-03T14:16:00Z">
      <w:r w:rsidR="004F0775">
        <w:rPr>
          <w:noProof/>
          <w:color w:val="0000FF"/>
          <w:sz w:val="16"/>
        </w:rPr>
        <w:t>03/10/12</w:t>
      </w:r>
    </w:ins>
    <w:del w:id="1952" w:author="Cedric.Sauvage" w:date="2012-10-01T09:59:00Z">
      <w:r w:rsidDel="00F03F41">
        <w:rPr>
          <w:noProof/>
          <w:color w:val="0000FF"/>
          <w:sz w:val="16"/>
        </w:rPr>
        <w:delText>27/04/10</w:delText>
      </w:r>
    </w:del>
    <w:r>
      <w:rPr>
        <w:color w:val="0000FF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4105"/>
      <w:gridCol w:w="3124"/>
    </w:tblGrid>
    <w:tr w:rsidR="003529A2" w:rsidTr="006373BD">
      <w:tblPrEx>
        <w:tblCellMar>
          <w:top w:w="0" w:type="dxa"/>
          <w:bottom w:w="0" w:type="dxa"/>
        </w:tblCellMar>
      </w:tblPrEx>
      <w:trPr>
        <w:trHeight w:val="270"/>
      </w:trPr>
      <w:tc>
        <w:tcPr>
          <w:tcW w:w="2622" w:type="dxa"/>
          <w:tcBorders>
            <w:bottom w:val="nil"/>
          </w:tcBorders>
          <w:vAlign w:val="center"/>
        </w:tcPr>
        <w:p w:rsidR="003529A2" w:rsidRDefault="003529A2" w:rsidP="006373BD">
          <w:pPr>
            <w:pStyle w:val="Pieddepage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Author(s)</w:t>
          </w:r>
        </w:p>
      </w:tc>
      <w:tc>
        <w:tcPr>
          <w:tcW w:w="4105" w:type="dxa"/>
          <w:tcBorders>
            <w:bottom w:val="nil"/>
          </w:tcBorders>
          <w:vAlign w:val="center"/>
        </w:tcPr>
        <w:p w:rsidR="003529A2" w:rsidRDefault="003529A2" w:rsidP="006373BD">
          <w:pPr>
            <w:pStyle w:val="Pieddepage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Checked by</w:t>
          </w:r>
        </w:p>
      </w:tc>
      <w:tc>
        <w:tcPr>
          <w:tcW w:w="3124" w:type="dxa"/>
          <w:tcBorders>
            <w:bottom w:val="nil"/>
          </w:tcBorders>
        </w:tcPr>
        <w:p w:rsidR="003529A2" w:rsidRDefault="003529A2" w:rsidP="006373BD">
          <w:pPr>
            <w:pStyle w:val="Pieddepage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Approved by</w:t>
          </w:r>
        </w:p>
      </w:tc>
    </w:tr>
    <w:tr w:rsidR="003529A2" w:rsidTr="006373BD">
      <w:tblPrEx>
        <w:tblCellMar>
          <w:top w:w="0" w:type="dxa"/>
          <w:bottom w:w="0" w:type="dxa"/>
        </w:tblCellMar>
      </w:tblPrEx>
      <w:trPr>
        <w:trHeight w:val="273"/>
      </w:trPr>
      <w:tc>
        <w:tcPr>
          <w:tcW w:w="2622" w:type="dxa"/>
          <w:tcBorders>
            <w:bottom w:val="nil"/>
          </w:tcBorders>
          <w:vAlign w:val="center"/>
        </w:tcPr>
        <w:p w:rsidR="003529A2" w:rsidRDefault="003529A2" w:rsidP="00A24C27">
          <w:pPr>
            <w:pStyle w:val="Pieddepage"/>
            <w:rPr>
              <w:lang w:val="en-US"/>
            </w:rPr>
            <w:pPrChange w:id="1955" w:author="Cedric.Sauvage" w:date="2012-10-02T08:30:00Z">
              <w:pPr>
                <w:pStyle w:val="Pieddepage"/>
              </w:pPr>
            </w:pPrChange>
          </w:pPr>
          <w:r>
            <w:rPr>
              <w:lang w:val="en-US"/>
            </w:rPr>
            <w:t xml:space="preserve">Name : </w:t>
          </w:r>
          <w:del w:id="1956" w:author="Cedric.Sauvage" w:date="2012-10-02T08:30:00Z">
            <w:r w:rsidDel="00A24C27">
              <w:rPr>
                <w:lang w:val="en-US"/>
              </w:rPr>
              <w:delText>(Author)</w:delText>
            </w:r>
          </w:del>
          <w:ins w:id="1957" w:author="Cedric.Sauvage" w:date="2012-10-02T08:30:00Z">
            <w:r>
              <w:rPr>
                <w:lang w:val="en-US"/>
              </w:rPr>
              <w:t>C.Sauvage</w:t>
            </w:r>
          </w:ins>
        </w:p>
      </w:tc>
      <w:tc>
        <w:tcPr>
          <w:tcW w:w="4105" w:type="dxa"/>
          <w:tcBorders>
            <w:bottom w:val="nil"/>
          </w:tcBorders>
          <w:vAlign w:val="center"/>
        </w:tcPr>
        <w:p w:rsidR="003529A2" w:rsidRDefault="003529A2" w:rsidP="00A24C27">
          <w:pPr>
            <w:pStyle w:val="Pieddepage"/>
            <w:rPr>
              <w:lang w:val="en-US"/>
            </w:rPr>
            <w:pPrChange w:id="1958" w:author="Cedric.Sauvage" w:date="2012-10-02T08:32:00Z">
              <w:pPr>
                <w:pStyle w:val="Pieddepage"/>
              </w:pPr>
            </w:pPrChange>
          </w:pPr>
          <w:r>
            <w:rPr>
              <w:lang w:val="en-US"/>
            </w:rPr>
            <w:t xml:space="preserve">Name : </w:t>
          </w:r>
          <w:del w:id="1959" w:author="Cedric.Sauvage" w:date="2012-10-02T08:32:00Z">
            <w:r w:rsidDel="00A24C27">
              <w:rPr>
                <w:lang w:val="en-US"/>
              </w:rPr>
              <w:delText>(SW Team Leader / Design Leader)</w:delText>
            </w:r>
          </w:del>
          <w:ins w:id="1960" w:author="Cedric.Sauvage" w:date="2012-10-02T08:32:00Z">
            <w:r>
              <w:rPr>
                <w:lang w:val="en-US"/>
              </w:rPr>
              <w:t>C. Redon</w:t>
            </w:r>
          </w:ins>
          <w:r>
            <w:rPr>
              <w:lang w:val="en-US"/>
            </w:rPr>
            <w:t xml:space="preserve"> </w:t>
          </w:r>
        </w:p>
      </w:tc>
      <w:tc>
        <w:tcPr>
          <w:tcW w:w="3124" w:type="dxa"/>
          <w:tcBorders>
            <w:bottom w:val="nil"/>
          </w:tcBorders>
        </w:tcPr>
        <w:p w:rsidR="003529A2" w:rsidRDefault="003529A2" w:rsidP="00A24C27">
          <w:pPr>
            <w:pStyle w:val="Pieddepage"/>
            <w:rPr>
              <w:lang w:val="en-US"/>
            </w:rPr>
            <w:pPrChange w:id="1961" w:author="Cedric.Sauvage" w:date="2012-10-02T08:32:00Z">
              <w:pPr>
                <w:pStyle w:val="Pieddepage"/>
              </w:pPr>
            </w:pPrChange>
          </w:pPr>
          <w:r>
            <w:rPr>
              <w:lang w:val="en-US"/>
            </w:rPr>
            <w:t xml:space="preserve">Name : </w:t>
          </w:r>
          <w:del w:id="1962" w:author="Cedric.Sauvage" w:date="2012-10-02T08:32:00Z">
            <w:r w:rsidDel="00A24C27">
              <w:rPr>
                <w:lang w:val="en-US"/>
              </w:rPr>
              <w:delText>(SW Group Supervisor)</w:delText>
            </w:r>
          </w:del>
          <w:ins w:id="1963" w:author="Cedric.Sauvage" w:date="2012-10-02T08:32:00Z">
            <w:r>
              <w:rPr>
                <w:lang w:val="en-US"/>
              </w:rPr>
              <w:t>P. Merrien</w:t>
            </w:r>
          </w:ins>
        </w:p>
      </w:tc>
    </w:tr>
    <w:tr w:rsidR="003529A2" w:rsidTr="006373BD">
      <w:tblPrEx>
        <w:tblCellMar>
          <w:top w:w="0" w:type="dxa"/>
          <w:bottom w:w="0" w:type="dxa"/>
        </w:tblCellMar>
      </w:tblPrEx>
      <w:trPr>
        <w:trHeight w:val="277"/>
      </w:trPr>
      <w:tc>
        <w:tcPr>
          <w:tcW w:w="2622" w:type="dxa"/>
          <w:tcBorders>
            <w:top w:val="nil"/>
            <w:bottom w:val="nil"/>
          </w:tcBorders>
          <w:vAlign w:val="center"/>
        </w:tcPr>
        <w:p w:rsidR="003529A2" w:rsidRDefault="003529A2" w:rsidP="006373BD">
          <w:pPr>
            <w:pStyle w:val="Pieddepage"/>
            <w:rPr>
              <w:lang w:val="en-US"/>
            </w:rPr>
          </w:pPr>
          <w:r>
            <w:rPr>
              <w:lang w:val="en-US"/>
            </w:rPr>
            <w:t>Date :</w:t>
          </w:r>
        </w:p>
      </w:tc>
      <w:tc>
        <w:tcPr>
          <w:tcW w:w="4105" w:type="dxa"/>
          <w:tcBorders>
            <w:top w:val="nil"/>
            <w:bottom w:val="nil"/>
          </w:tcBorders>
          <w:vAlign w:val="center"/>
        </w:tcPr>
        <w:p w:rsidR="003529A2" w:rsidRDefault="003529A2" w:rsidP="006373BD">
          <w:pPr>
            <w:pStyle w:val="Pieddepage"/>
            <w:rPr>
              <w:lang w:val="en-US"/>
            </w:rPr>
          </w:pPr>
          <w:r>
            <w:rPr>
              <w:lang w:val="en-US"/>
            </w:rPr>
            <w:t>Date :</w:t>
          </w:r>
        </w:p>
      </w:tc>
      <w:tc>
        <w:tcPr>
          <w:tcW w:w="3124" w:type="dxa"/>
          <w:tcBorders>
            <w:top w:val="nil"/>
            <w:bottom w:val="nil"/>
          </w:tcBorders>
        </w:tcPr>
        <w:p w:rsidR="003529A2" w:rsidRDefault="003529A2" w:rsidP="006373BD">
          <w:pPr>
            <w:pStyle w:val="Pieddepage"/>
            <w:rPr>
              <w:lang w:val="en-US"/>
            </w:rPr>
          </w:pPr>
          <w:r>
            <w:rPr>
              <w:lang w:val="en-US"/>
            </w:rPr>
            <w:t>Date :</w:t>
          </w:r>
        </w:p>
      </w:tc>
    </w:tr>
    <w:tr w:rsidR="003529A2" w:rsidTr="006373BD">
      <w:tblPrEx>
        <w:tblCellMar>
          <w:top w:w="0" w:type="dxa"/>
          <w:bottom w:w="0" w:type="dxa"/>
        </w:tblCellMar>
      </w:tblPrEx>
      <w:trPr>
        <w:trHeight w:val="665"/>
      </w:trPr>
      <w:tc>
        <w:tcPr>
          <w:tcW w:w="2622" w:type="dxa"/>
          <w:tcBorders>
            <w:top w:val="nil"/>
          </w:tcBorders>
        </w:tcPr>
        <w:p w:rsidR="003529A2" w:rsidRDefault="003529A2" w:rsidP="006373BD">
          <w:pPr>
            <w:pStyle w:val="Pieddepage"/>
            <w:rPr>
              <w:lang w:val="en-US"/>
            </w:rPr>
          </w:pPr>
          <w:r>
            <w:rPr>
              <w:lang w:val="en-US"/>
            </w:rPr>
            <w:t>Visa :</w:t>
          </w:r>
        </w:p>
      </w:tc>
      <w:tc>
        <w:tcPr>
          <w:tcW w:w="4105" w:type="dxa"/>
          <w:tcBorders>
            <w:top w:val="nil"/>
          </w:tcBorders>
        </w:tcPr>
        <w:p w:rsidR="003529A2" w:rsidRDefault="003529A2" w:rsidP="006373BD">
          <w:pPr>
            <w:pStyle w:val="Pieddepage"/>
            <w:rPr>
              <w:lang w:val="en-US"/>
            </w:rPr>
          </w:pPr>
          <w:r>
            <w:rPr>
              <w:lang w:val="en-US"/>
            </w:rPr>
            <w:t>Visa :</w:t>
          </w:r>
        </w:p>
      </w:tc>
      <w:tc>
        <w:tcPr>
          <w:tcW w:w="3124" w:type="dxa"/>
          <w:tcBorders>
            <w:top w:val="nil"/>
          </w:tcBorders>
        </w:tcPr>
        <w:p w:rsidR="003529A2" w:rsidRDefault="003529A2" w:rsidP="006373BD">
          <w:pPr>
            <w:pStyle w:val="Pieddepage"/>
            <w:rPr>
              <w:lang w:val="en-US"/>
            </w:rPr>
          </w:pPr>
          <w:r>
            <w:rPr>
              <w:lang w:val="en-US"/>
            </w:rPr>
            <w:t>Visa :</w:t>
          </w:r>
        </w:p>
      </w:tc>
    </w:tr>
  </w:tbl>
  <w:p w:rsidR="003529A2" w:rsidRDefault="003529A2" w:rsidP="00BD6F78">
    <w:pPr>
      <w:pStyle w:val="Pieddepage"/>
      <w:rPr>
        <w:sz w:val="16"/>
      </w:rPr>
    </w:pPr>
  </w:p>
  <w:p w:rsidR="003529A2" w:rsidRDefault="003529A2" w:rsidP="00BD6F78">
    <w:pPr>
      <w:pStyle w:val="Pieddepage"/>
      <w:rPr>
        <w:sz w:val="16"/>
      </w:rPr>
    </w:pPr>
  </w:p>
  <w:p w:rsidR="003529A2" w:rsidRDefault="003529A2" w:rsidP="00BD6F78">
    <w:pPr>
      <w:pStyle w:val="Pieddepage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:rsidR="003529A2" w:rsidRPr="00AF6367" w:rsidRDefault="003529A2" w:rsidP="00BD6F78">
    <w:pPr>
      <w:pStyle w:val="Pieddepage"/>
      <w:tabs>
        <w:tab w:val="clear" w:pos="9071"/>
        <w:tab w:val="left" w:pos="7513"/>
      </w:tabs>
      <w:jc w:val="center"/>
      <w:rPr>
        <w:i/>
        <w:sz w:val="12"/>
        <w:lang w:val="fr-FR"/>
      </w:rPr>
    </w:pPr>
    <w:r w:rsidRPr="00AF6367">
      <w:rPr>
        <w:i/>
        <w:sz w:val="12"/>
        <w:lang w:val="fr-FR"/>
      </w:rPr>
      <w:t>Document AUTOLIV ELECTRONIC SAS / Reproduction et divulgation interdites</w:t>
    </w:r>
  </w:p>
  <w:p w:rsidR="003529A2" w:rsidRPr="00AF6367" w:rsidRDefault="003529A2" w:rsidP="00BD6F78">
    <w:pPr>
      <w:pStyle w:val="Pieddepage"/>
      <w:tabs>
        <w:tab w:val="clear" w:pos="9071"/>
        <w:tab w:val="left" w:pos="7513"/>
      </w:tabs>
      <w:jc w:val="center"/>
      <w:rPr>
        <w:i/>
        <w:sz w:val="12"/>
        <w:lang w:val="fr-FR"/>
      </w:rPr>
    </w:pPr>
  </w:p>
  <w:p w:rsidR="003529A2" w:rsidRPr="00AF6367" w:rsidRDefault="003529A2" w:rsidP="00BD6F78">
    <w:pPr>
      <w:pStyle w:val="Pieddepage"/>
      <w:tabs>
        <w:tab w:val="clear" w:pos="9071"/>
        <w:tab w:val="left" w:pos="6237"/>
      </w:tabs>
      <w:rPr>
        <w:lang w:val="fr-FR"/>
      </w:rPr>
    </w:pPr>
    <w:r w:rsidRPr="00AF6367">
      <w:rPr>
        <w:sz w:val="16"/>
        <w:lang w:val="fr-FR"/>
      </w:rPr>
      <w:t xml:space="preserve">Rattachement / </w:t>
    </w:r>
    <w:r w:rsidRPr="00AF6367">
      <w:rPr>
        <w:i/>
        <w:sz w:val="12"/>
        <w:lang w:val="fr-FR"/>
      </w:rPr>
      <w:t>Documentary tie</w:t>
    </w:r>
    <w:r w:rsidRPr="00AF6367">
      <w:rPr>
        <w:sz w:val="16"/>
        <w:lang w:val="fr-FR"/>
      </w:rPr>
      <w:t xml:space="preserve"> </w:t>
    </w:r>
    <w:r w:rsidRPr="00AF6367">
      <w:rPr>
        <w:color w:val="0000FF"/>
        <w:sz w:val="16"/>
        <w:lang w:val="fr-FR"/>
      </w:rPr>
      <w:t>: SW 0</w:t>
    </w:r>
    <w:r>
      <w:rPr>
        <w:color w:val="0000FF"/>
        <w:sz w:val="16"/>
        <w:lang w:val="fr-FR"/>
      </w:rPr>
      <w:t>44 / SW 045</w:t>
    </w:r>
    <w:r w:rsidRPr="00AF6367">
      <w:rPr>
        <w:sz w:val="16"/>
        <w:lang w:val="fr-FR"/>
      </w:rPr>
      <w:tab/>
    </w:r>
    <w:r w:rsidRPr="00AF6367">
      <w:rPr>
        <w:sz w:val="16"/>
        <w:lang w:val="fr-FR"/>
      </w:rPr>
      <w:tab/>
      <w:t xml:space="preserve">AEF </w:t>
    </w:r>
    <w:r>
      <w:rPr>
        <w:color w:val="0000FF"/>
        <w:sz w:val="16"/>
        <w:lang w:val="fr-FR"/>
      </w:rPr>
      <w:t>696</w:t>
    </w:r>
    <w:r w:rsidRPr="00AF6367">
      <w:rPr>
        <w:color w:val="0000FF"/>
        <w:sz w:val="16"/>
        <w:lang w:val="fr-FR"/>
      </w:rPr>
      <w:t xml:space="preserve"> </w:t>
    </w:r>
    <w:r>
      <w:rPr>
        <w:color w:val="0000FF"/>
        <w:sz w:val="16"/>
        <w:lang w:val="fr-FR"/>
      </w:rPr>
      <w:t>R</w:t>
    </w:r>
    <w:r w:rsidRPr="00AF6367">
      <w:rPr>
        <w:sz w:val="16"/>
        <w:lang w:val="fr-FR"/>
      </w:rPr>
      <w:t xml:space="preserve"> t / A  R / V– Folio / </w:t>
    </w:r>
    <w:r w:rsidRPr="00AF6367">
      <w:rPr>
        <w:i/>
        <w:sz w:val="12"/>
        <w:lang w:val="fr-FR"/>
      </w:rPr>
      <w:t>Page</w:t>
    </w:r>
    <w:r w:rsidRPr="00AF6367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AF6367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 w:rsidR="002D594D">
      <w:rPr>
        <w:noProof/>
        <w:sz w:val="16"/>
        <w:lang w:val="fr-FR"/>
      </w:rPr>
      <w:t>1</w:t>
    </w:r>
    <w:r>
      <w:rPr>
        <w:sz w:val="16"/>
      </w:rPr>
      <w:fldChar w:fldCharType="end"/>
    </w:r>
    <w:r w:rsidRPr="00AF6367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AF6367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 w:rsidR="002D594D">
      <w:rPr>
        <w:noProof/>
        <w:sz w:val="16"/>
        <w:lang w:val="fr-FR"/>
      </w:rPr>
      <w:t>11</w:t>
    </w:r>
    <w:r>
      <w:rPr>
        <w:sz w:val="16"/>
      </w:rPr>
      <w:fldChar w:fldCharType="end"/>
    </w:r>
  </w:p>
  <w:p w:rsidR="003529A2" w:rsidRDefault="003529A2" w:rsidP="00BD6F78">
    <w:pPr>
      <w:pStyle w:val="Pieddepage"/>
      <w:tabs>
        <w:tab w:val="clear" w:pos="9071"/>
        <w:tab w:val="right" w:pos="9498"/>
      </w:tabs>
    </w:pPr>
    <w:r>
      <w:rPr>
        <w:sz w:val="16"/>
      </w:rPr>
      <w:t xml:space="preserve">Gestion - Archivage / </w:t>
    </w:r>
    <w:r>
      <w:rPr>
        <w:i/>
        <w:sz w:val="12"/>
      </w:rPr>
      <w:t>Management</w:t>
    </w:r>
    <w:r>
      <w:rPr>
        <w:sz w:val="16"/>
      </w:rPr>
      <w:t xml:space="preserve"> </w:t>
    </w:r>
    <w:r>
      <w:rPr>
        <w:i/>
        <w:sz w:val="12"/>
      </w:rPr>
      <w:t>/ Archival storage</w:t>
    </w:r>
    <w:r>
      <w:rPr>
        <w:sz w:val="16"/>
      </w:rPr>
      <w:t xml:space="preserve"> : </w:t>
    </w:r>
    <w:r>
      <w:rPr>
        <w:color w:val="0000FF"/>
        <w:sz w:val="16"/>
      </w:rPr>
      <w:t>R&amp;D</w:t>
    </w:r>
    <w:r>
      <w:rPr>
        <w:color w:val="0000FF"/>
        <w:sz w:val="16"/>
      </w:rPr>
      <w:tab/>
    </w:r>
    <w:r>
      <w:rPr>
        <w:sz w:val="16"/>
      </w:rPr>
      <w:tab/>
      <w:t xml:space="preserve">Date d’impression / </w:t>
    </w:r>
    <w:r>
      <w:rPr>
        <w:i/>
        <w:sz w:val="12"/>
      </w:rPr>
      <w:t>Date of impression</w:t>
    </w:r>
    <w:r>
      <w:rPr>
        <w:sz w:val="16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ins w:id="1964" w:author="Cedric.Sauvage" w:date="2012-10-03T14:16:00Z">
      <w:r w:rsidR="004F0775">
        <w:rPr>
          <w:noProof/>
          <w:color w:val="0000FF"/>
          <w:sz w:val="16"/>
        </w:rPr>
        <w:t>03/10/12</w:t>
      </w:r>
    </w:ins>
    <w:del w:id="1965" w:author="Cedric.Sauvage" w:date="2012-10-01T09:59:00Z">
      <w:r w:rsidDel="00F03F41">
        <w:rPr>
          <w:noProof/>
          <w:color w:val="0000FF"/>
          <w:sz w:val="16"/>
        </w:rPr>
        <w:delText>27/04/10</w:delText>
      </w:r>
    </w:del>
    <w:r>
      <w:rPr>
        <w:color w:val="0000FF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7C8" w:rsidRDefault="001207C8">
      <w:r>
        <w:separator/>
      </w:r>
    </w:p>
  </w:footnote>
  <w:footnote w:type="continuationSeparator" w:id="0">
    <w:p w:rsidR="001207C8" w:rsidRDefault="001207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9A2" w:rsidRDefault="003529A2" w:rsidP="00903DBE">
    <w:pPr>
      <w:pStyle w:val="En-tte"/>
      <w:rPr>
        <w:rFonts w:ascii="Arial" w:hAnsi="Arial"/>
        <w:b w:val="0"/>
        <w:sz w:val="18"/>
      </w:rPr>
    </w:pPr>
    <w:r>
      <w:rPr>
        <w:rFonts w:ascii="Arial" w:hAnsi="Arial"/>
        <w:sz w:val="18"/>
      </w:rPr>
      <w:tab/>
    </w:r>
  </w:p>
  <w:tbl>
    <w:tblPr>
      <w:tblW w:w="9568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10"/>
      <w:gridCol w:w="2520"/>
      <w:gridCol w:w="3738"/>
    </w:tblGrid>
    <w:tr w:rsidR="003529A2" w:rsidRPr="00952451" w:rsidTr="00452A80">
      <w:tblPrEx>
        <w:tblCellMar>
          <w:top w:w="0" w:type="dxa"/>
          <w:bottom w:w="0" w:type="dxa"/>
        </w:tblCellMar>
      </w:tblPrEx>
      <w:tc>
        <w:tcPr>
          <w:tcW w:w="3310" w:type="dxa"/>
          <w:vAlign w:val="center"/>
        </w:tcPr>
        <w:p w:rsidR="003529A2" w:rsidRDefault="00DA2CD8" w:rsidP="006373BD">
          <w:pPr>
            <w:pStyle w:val="En-tte"/>
            <w:ind w:left="180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362075" cy="447675"/>
                <wp:effectExtent l="0" t="0" r="9525" b="9525"/>
                <wp:docPr id="2" name="Image 2" descr="LOGO-A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AE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dxa"/>
          <w:vAlign w:val="center"/>
        </w:tcPr>
        <w:p w:rsidR="003529A2" w:rsidRPr="00952451" w:rsidRDefault="003529A2" w:rsidP="006373BD">
          <w:pPr>
            <w:pStyle w:val="En-tte"/>
            <w:jc w:val="center"/>
          </w:pPr>
          <w:r w:rsidRPr="00952451">
            <w:t xml:space="preserve">- </w:t>
          </w:r>
          <w:r w:rsidRPr="00952451">
            <w:fldChar w:fldCharType="begin"/>
          </w:r>
          <w:r w:rsidRPr="00952451">
            <w:instrText xml:space="preserve">PAGE </w:instrText>
          </w:r>
          <w:r w:rsidRPr="00952451">
            <w:fldChar w:fldCharType="separate"/>
          </w:r>
          <w:r w:rsidR="00191F42">
            <w:rPr>
              <w:noProof/>
            </w:rPr>
            <w:t>9</w:t>
          </w:r>
          <w:r w:rsidRPr="00952451">
            <w:fldChar w:fldCharType="end"/>
          </w:r>
          <w:r w:rsidRPr="00952451">
            <w:t xml:space="preserve"> -</w:t>
          </w:r>
        </w:p>
      </w:tc>
      <w:tc>
        <w:tcPr>
          <w:tcW w:w="3738" w:type="dxa"/>
          <w:vAlign w:val="center"/>
        </w:tcPr>
        <w:p w:rsidR="003529A2" w:rsidRPr="00952451" w:rsidRDefault="003529A2" w:rsidP="006373BD">
          <w:pPr>
            <w:pStyle w:val="En-tte"/>
            <w:rPr>
              <w:noProof/>
            </w:rPr>
          </w:pPr>
          <w:r>
            <w:rPr>
              <w:rFonts w:ascii="Arial" w:hAnsi="Arial"/>
              <w:b w:val="0"/>
              <w:sz w:val="18"/>
            </w:rPr>
            <w:fldChar w:fldCharType="begin"/>
          </w:r>
          <w:r>
            <w:rPr>
              <w:rFonts w:ascii="Arial" w:hAnsi="Arial"/>
              <w:b w:val="0"/>
              <w:sz w:val="18"/>
            </w:rPr>
            <w:instrText xml:space="preserve">FILENAME </w:instrText>
          </w:r>
          <w:r>
            <w:rPr>
              <w:rFonts w:ascii="Arial" w:hAnsi="Arial"/>
              <w:b w:val="0"/>
              <w:sz w:val="18"/>
            </w:rPr>
            <w:fldChar w:fldCharType="separate"/>
          </w:r>
          <w:ins w:id="1949" w:author="yves.legrand" w:date="2010-04-27T13:43:00Z">
            <w:r>
              <w:rPr>
                <w:rFonts w:ascii="Arial" w:hAnsi="Arial"/>
                <w:b w:val="0"/>
                <w:noProof/>
                <w:sz w:val="18"/>
              </w:rPr>
              <w:t>AEF 0696 R -  SW Integration Test Plan</w:t>
            </w:r>
          </w:ins>
          <w:del w:id="1950" w:author="yves.legrand" w:date="2010-04-27T13:43:00Z">
            <w:r w:rsidDel="00E12A43">
              <w:rPr>
                <w:rFonts w:ascii="Arial" w:hAnsi="Arial"/>
                <w:b w:val="0"/>
                <w:noProof/>
                <w:sz w:val="18"/>
              </w:rPr>
              <w:delText>AEF 0696 R -  SW Integration Test Plan.doc</w:delText>
            </w:r>
          </w:del>
          <w:r>
            <w:rPr>
              <w:rFonts w:ascii="Arial" w:hAnsi="Arial"/>
              <w:b w:val="0"/>
              <w:sz w:val="18"/>
            </w:rPr>
            <w:fldChar w:fldCharType="end"/>
          </w:r>
        </w:p>
      </w:tc>
    </w:tr>
    <w:tr w:rsidR="003529A2" w:rsidRPr="00952451" w:rsidTr="00452A80">
      <w:tblPrEx>
        <w:tblCellMar>
          <w:top w:w="0" w:type="dxa"/>
          <w:bottom w:w="0" w:type="dxa"/>
        </w:tblCellMar>
      </w:tblPrEx>
      <w:trPr>
        <w:cantSplit/>
        <w:trHeight w:val="370"/>
      </w:trPr>
      <w:tc>
        <w:tcPr>
          <w:tcW w:w="9568" w:type="dxa"/>
          <w:gridSpan w:val="3"/>
          <w:vAlign w:val="center"/>
        </w:tcPr>
        <w:p w:rsidR="003529A2" w:rsidRPr="00952451" w:rsidRDefault="003529A2" w:rsidP="006373BD">
          <w:pPr>
            <w:pStyle w:val="En-tte"/>
            <w:jc w:val="center"/>
          </w:pPr>
          <w:r>
            <w:rPr>
              <w:rFonts w:ascii="Arial" w:hAnsi="Arial"/>
              <w:b w:val="0"/>
              <w:sz w:val="18"/>
            </w:rPr>
            <w:fldChar w:fldCharType="begin"/>
          </w:r>
          <w:r>
            <w:rPr>
              <w:rFonts w:ascii="Arial" w:hAnsi="Arial"/>
              <w:b w:val="0"/>
              <w:sz w:val="18"/>
            </w:rPr>
            <w:instrText xml:space="preserve"> TITLE   \* MERGEFORMAT </w:instrText>
          </w:r>
          <w:r>
            <w:rPr>
              <w:rFonts w:ascii="Arial" w:hAnsi="Arial"/>
              <w:b w:val="0"/>
              <w:sz w:val="18"/>
            </w:rPr>
            <w:fldChar w:fldCharType="separate"/>
          </w:r>
          <w:r>
            <w:rPr>
              <w:rFonts w:ascii="Arial" w:hAnsi="Arial"/>
              <w:b w:val="0"/>
              <w:sz w:val="18"/>
            </w:rPr>
            <w:t>SW Module/Global Integration Test Plan</w:t>
          </w:r>
          <w:r>
            <w:rPr>
              <w:rFonts w:ascii="Arial" w:hAnsi="Arial"/>
              <w:b w:val="0"/>
              <w:sz w:val="18"/>
            </w:rPr>
            <w:fldChar w:fldCharType="end"/>
          </w:r>
        </w:p>
      </w:tc>
    </w:tr>
  </w:tbl>
  <w:p w:rsidR="003529A2" w:rsidRPr="00903DBE" w:rsidRDefault="003529A2" w:rsidP="000A462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261"/>
    </w:tblGrid>
    <w:tr w:rsidR="003529A2">
      <w:tblPrEx>
        <w:tblCellMar>
          <w:top w:w="0" w:type="dxa"/>
          <w:bottom w:w="0" w:type="dxa"/>
        </w:tblCellMar>
      </w:tblPrEx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529A2" w:rsidRDefault="00DA2CD8" w:rsidP="00A01AE3">
          <w:pPr>
            <w:jc w:val="center"/>
            <w:rPr>
              <w:b/>
              <w:sz w:val="36"/>
              <w:lang w:val="en-US"/>
            </w:rPr>
          </w:pPr>
          <w:r>
            <w:rPr>
              <w:rFonts w:ascii="Univers" w:hAnsi="Univers"/>
              <w:smallCaps/>
              <w:noProof/>
              <w:lang w:val="en-US" w:eastAsia="en-US"/>
            </w:rPr>
            <w:drawing>
              <wp:inline distT="0" distB="0" distL="0" distR="0">
                <wp:extent cx="723900" cy="800100"/>
                <wp:effectExtent l="0" t="0" r="0" b="0"/>
                <wp:docPr id="1" name="Image 1" descr="Autoliv-SymbolLogotype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utoliv-SymbolLogotype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529A2" w:rsidRDefault="003529A2" w:rsidP="00452A80">
          <w:pPr>
            <w:tabs>
              <w:tab w:val="left" w:pos="9072"/>
            </w:tabs>
            <w:spacing w:before="120"/>
            <w:ind w:right="7"/>
            <w:jc w:val="center"/>
            <w:rPr>
              <w:b/>
              <w:sz w:val="28"/>
              <w:lang w:val="en-US"/>
            </w:rPr>
          </w:pPr>
          <w:r>
            <w:rPr>
              <w:b/>
              <w:sz w:val="28"/>
              <w:lang w:val="en-US"/>
            </w:rPr>
            <w:t>SW INTEGRATION</w:t>
          </w:r>
        </w:p>
        <w:p w:rsidR="003529A2" w:rsidRDefault="003529A2" w:rsidP="00452A80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sz w:val="28"/>
              <w:lang w:val="en-US"/>
            </w:rPr>
            <w:t>Tests Plan</w:t>
          </w:r>
        </w:p>
      </w:tc>
      <w:tc>
        <w:tcPr>
          <w:tcW w:w="32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529A2" w:rsidRDefault="003529A2" w:rsidP="00A01AE3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>
            <w:rPr>
              <w:b/>
              <w:sz w:val="24"/>
              <w:lang w:val="en-US"/>
            </w:rPr>
            <w:fldChar w:fldCharType="begin"/>
          </w:r>
          <w:r>
            <w:rPr>
              <w:b/>
              <w:sz w:val="24"/>
              <w:lang w:val="en-US"/>
            </w:rPr>
            <w:instrText xml:space="preserve"> FILENAME   \* MERGEFORMAT </w:instrText>
          </w:r>
          <w:r>
            <w:rPr>
              <w:b/>
              <w:sz w:val="24"/>
              <w:lang w:val="en-US"/>
            </w:rPr>
            <w:fldChar w:fldCharType="separate"/>
          </w:r>
          <w:ins w:id="1953" w:author="yves.legrand" w:date="2010-04-27T13:43:00Z">
            <w:r>
              <w:rPr>
                <w:b/>
                <w:noProof/>
                <w:sz w:val="24"/>
                <w:lang w:val="en-US"/>
              </w:rPr>
              <w:t>AEF 0696 R -  SW Integration Test Plan</w:t>
            </w:r>
          </w:ins>
          <w:del w:id="1954" w:author="yves.legrand" w:date="2010-04-27T13:43:00Z">
            <w:r w:rsidDel="00E12A43">
              <w:rPr>
                <w:b/>
                <w:noProof/>
                <w:sz w:val="24"/>
                <w:lang w:val="en-US"/>
              </w:rPr>
              <w:delText>AEF 0696 R -  SW Integration Test Plan.doc</w:delText>
            </w:r>
          </w:del>
          <w:r>
            <w:rPr>
              <w:b/>
              <w:sz w:val="24"/>
              <w:lang w:val="en-US"/>
            </w:rPr>
            <w:fldChar w:fldCharType="end"/>
          </w:r>
        </w:p>
      </w:tc>
    </w:tr>
  </w:tbl>
  <w:p w:rsidR="003529A2" w:rsidRPr="0086205B" w:rsidRDefault="003529A2" w:rsidP="0086205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2931"/>
    <w:multiLevelType w:val="hybridMultilevel"/>
    <w:tmpl w:val="DAC66614"/>
    <w:lvl w:ilvl="0" w:tplc="62D62050">
      <w:start w:val="1"/>
      <w:numFmt w:val="decimal"/>
      <w:lvlText w:val="[A%1]: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75ECF"/>
    <w:multiLevelType w:val="hybridMultilevel"/>
    <w:tmpl w:val="C9160CFA"/>
    <w:lvl w:ilvl="0" w:tplc="0D70FEBA">
      <w:start w:val="1"/>
      <w:numFmt w:val="decimal"/>
      <w:lvlText w:val="[A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21787A"/>
    <w:multiLevelType w:val="hybridMultilevel"/>
    <w:tmpl w:val="76FE6C04"/>
    <w:lvl w:ilvl="0" w:tplc="62D62050">
      <w:start w:val="1"/>
      <w:numFmt w:val="decimal"/>
      <w:lvlText w:val="[A%1]: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E378F0"/>
    <w:multiLevelType w:val="singleLevel"/>
    <w:tmpl w:val="0AF01ABC"/>
    <w:lvl w:ilvl="0">
      <w:start w:val="1"/>
      <w:numFmt w:val="bullet"/>
      <w:pStyle w:val="Puc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701078"/>
    <w:multiLevelType w:val="multilevel"/>
    <w:tmpl w:val="DAC66614"/>
    <w:lvl w:ilvl="0">
      <w:start w:val="1"/>
      <w:numFmt w:val="decimal"/>
      <w:lvlText w:val="[A%1]: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52293C"/>
    <w:multiLevelType w:val="hybridMultilevel"/>
    <w:tmpl w:val="5F62C04E"/>
    <w:lvl w:ilvl="0" w:tplc="0D70FEBA">
      <w:start w:val="1"/>
      <w:numFmt w:val="decimal"/>
      <w:lvlText w:val="[A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0E0A1F"/>
    <w:multiLevelType w:val="multilevel"/>
    <w:tmpl w:val="5F62C04E"/>
    <w:lvl w:ilvl="0">
      <w:start w:val="1"/>
      <w:numFmt w:val="decimal"/>
      <w:lvlText w:val="[A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4723E4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B1C27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02E16"/>
    <w:multiLevelType w:val="hybridMultilevel"/>
    <w:tmpl w:val="4C28305E"/>
    <w:lvl w:ilvl="0" w:tplc="7CBCD28E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B4346"/>
    <w:multiLevelType w:val="multilevel"/>
    <w:tmpl w:val="F52890D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38E7278C"/>
    <w:multiLevelType w:val="multilevel"/>
    <w:tmpl w:val="AAC49AD6"/>
    <w:lvl w:ilvl="0">
      <w:start w:val="1"/>
      <w:numFmt w:val="decimal"/>
      <w:lvlText w:val="[A%1]"/>
      <w:lvlJc w:val="center"/>
      <w:pPr>
        <w:tabs>
          <w:tab w:val="num" w:pos="0"/>
        </w:tabs>
        <w:ind w:left="0" w:firstLine="288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B03274"/>
    <w:multiLevelType w:val="hybridMultilevel"/>
    <w:tmpl w:val="877E7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F3439A"/>
    <w:multiLevelType w:val="multilevel"/>
    <w:tmpl w:val="BA5275B0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6991CD0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424B14"/>
    <w:multiLevelType w:val="multilevel"/>
    <w:tmpl w:val="C9160CFA"/>
    <w:lvl w:ilvl="0">
      <w:start w:val="1"/>
      <w:numFmt w:val="decimal"/>
      <w:lvlText w:val="[A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6405B1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1F7980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BF4DEF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95425E"/>
    <w:multiLevelType w:val="hybridMultilevel"/>
    <w:tmpl w:val="88E2ACF4"/>
    <w:lvl w:ilvl="0" w:tplc="01206FE0">
      <w:start w:val="1"/>
      <w:numFmt w:val="decimal"/>
      <w:lvlText w:val="[B%1]"/>
      <w:lvlJc w:val="center"/>
      <w:pPr>
        <w:tabs>
          <w:tab w:val="num" w:pos="0"/>
        </w:tabs>
        <w:ind w:left="0" w:firstLine="288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86311EC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DB0868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971E94"/>
    <w:multiLevelType w:val="multilevel"/>
    <w:tmpl w:val="AAC49AD6"/>
    <w:lvl w:ilvl="0">
      <w:start w:val="1"/>
      <w:numFmt w:val="decimal"/>
      <w:lvlText w:val="[A%1]"/>
      <w:lvlJc w:val="center"/>
      <w:pPr>
        <w:tabs>
          <w:tab w:val="num" w:pos="0"/>
        </w:tabs>
        <w:ind w:left="0" w:firstLine="288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DC7537"/>
    <w:multiLevelType w:val="multilevel"/>
    <w:tmpl w:val="76FE6C04"/>
    <w:lvl w:ilvl="0">
      <w:start w:val="1"/>
      <w:numFmt w:val="decimal"/>
      <w:lvlText w:val="[A%1]: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372E7E"/>
    <w:multiLevelType w:val="hybridMultilevel"/>
    <w:tmpl w:val="AAC49AD6"/>
    <w:lvl w:ilvl="0" w:tplc="59A6A674">
      <w:start w:val="1"/>
      <w:numFmt w:val="decimal"/>
      <w:lvlText w:val="[A%1]"/>
      <w:lvlJc w:val="center"/>
      <w:pPr>
        <w:tabs>
          <w:tab w:val="num" w:pos="0"/>
        </w:tabs>
        <w:ind w:left="0" w:firstLine="288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84D7AD2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0"/>
  </w:num>
  <w:num w:numId="5">
    <w:abstractNumId w:val="0"/>
  </w:num>
  <w:num w:numId="6">
    <w:abstractNumId w:val="4"/>
  </w:num>
  <w:num w:numId="7">
    <w:abstractNumId w:val="2"/>
  </w:num>
  <w:num w:numId="8">
    <w:abstractNumId w:val="23"/>
  </w:num>
  <w:num w:numId="9">
    <w:abstractNumId w:val="1"/>
  </w:num>
  <w:num w:numId="10">
    <w:abstractNumId w:val="15"/>
  </w:num>
  <w:num w:numId="11">
    <w:abstractNumId w:val="5"/>
  </w:num>
  <w:num w:numId="12">
    <w:abstractNumId w:val="6"/>
  </w:num>
  <w:num w:numId="13">
    <w:abstractNumId w:val="24"/>
  </w:num>
  <w:num w:numId="14">
    <w:abstractNumId w:val="22"/>
  </w:num>
  <w:num w:numId="15">
    <w:abstractNumId w:val="11"/>
  </w:num>
  <w:num w:numId="16">
    <w:abstractNumId w:val="19"/>
  </w:num>
  <w:num w:numId="17">
    <w:abstractNumId w:val="9"/>
  </w:num>
  <w:num w:numId="18">
    <w:abstractNumId w:val="18"/>
  </w:num>
  <w:num w:numId="19">
    <w:abstractNumId w:val="8"/>
  </w:num>
  <w:num w:numId="20">
    <w:abstractNumId w:val="25"/>
  </w:num>
  <w:num w:numId="21">
    <w:abstractNumId w:val="21"/>
  </w:num>
  <w:num w:numId="22">
    <w:abstractNumId w:val="20"/>
  </w:num>
  <w:num w:numId="23">
    <w:abstractNumId w:val="16"/>
  </w:num>
  <w:num w:numId="24">
    <w:abstractNumId w:val="17"/>
  </w:num>
  <w:num w:numId="25">
    <w:abstractNumId w:val="7"/>
  </w:num>
  <w:num w:numId="26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activeWritingStyle w:appName="MSWord" w:lang="en-GB" w:vendorID="8" w:dllVersion="513" w:checkStyle="1"/>
  <w:activeWritingStyle w:appName="MSWord" w:lang="en-US" w:vendorID="8" w:dllVersion="513" w:checkStyle="1"/>
  <w:activeWritingStyle w:appName="MSWord" w:lang="fr-FR" w:vendorID="9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93F"/>
    <w:rsid w:val="000070EC"/>
    <w:rsid w:val="00095F59"/>
    <w:rsid w:val="000A462F"/>
    <w:rsid w:val="000B1707"/>
    <w:rsid w:val="000B6F8C"/>
    <w:rsid w:val="000D00AF"/>
    <w:rsid w:val="001207C8"/>
    <w:rsid w:val="00135346"/>
    <w:rsid w:val="00157371"/>
    <w:rsid w:val="0017692D"/>
    <w:rsid w:val="00183D32"/>
    <w:rsid w:val="00191F42"/>
    <w:rsid w:val="001932D0"/>
    <w:rsid w:val="001E079E"/>
    <w:rsid w:val="001E1A65"/>
    <w:rsid w:val="001E2328"/>
    <w:rsid w:val="001E5AC9"/>
    <w:rsid w:val="00210CC1"/>
    <w:rsid w:val="0021437D"/>
    <w:rsid w:val="00217B38"/>
    <w:rsid w:val="00221AF7"/>
    <w:rsid w:val="0025577E"/>
    <w:rsid w:val="00282EF4"/>
    <w:rsid w:val="002913A0"/>
    <w:rsid w:val="002C034B"/>
    <w:rsid w:val="002D393F"/>
    <w:rsid w:val="002D50A7"/>
    <w:rsid w:val="002D594D"/>
    <w:rsid w:val="003529A2"/>
    <w:rsid w:val="003654DB"/>
    <w:rsid w:val="003776C5"/>
    <w:rsid w:val="003E4376"/>
    <w:rsid w:val="00402185"/>
    <w:rsid w:val="004141F1"/>
    <w:rsid w:val="00420940"/>
    <w:rsid w:val="00423102"/>
    <w:rsid w:val="00452A80"/>
    <w:rsid w:val="00455940"/>
    <w:rsid w:val="004702EA"/>
    <w:rsid w:val="00484F72"/>
    <w:rsid w:val="00487F6A"/>
    <w:rsid w:val="004C6373"/>
    <w:rsid w:val="004D058B"/>
    <w:rsid w:val="004E5B66"/>
    <w:rsid w:val="004F0775"/>
    <w:rsid w:val="0052126A"/>
    <w:rsid w:val="00526810"/>
    <w:rsid w:val="00540C64"/>
    <w:rsid w:val="00554506"/>
    <w:rsid w:val="0055529B"/>
    <w:rsid w:val="005636AE"/>
    <w:rsid w:val="00607ACB"/>
    <w:rsid w:val="006229E3"/>
    <w:rsid w:val="0062451D"/>
    <w:rsid w:val="0063252C"/>
    <w:rsid w:val="006373BD"/>
    <w:rsid w:val="006A07DE"/>
    <w:rsid w:val="006B6E89"/>
    <w:rsid w:val="00711361"/>
    <w:rsid w:val="00713DFA"/>
    <w:rsid w:val="00717980"/>
    <w:rsid w:val="007242A1"/>
    <w:rsid w:val="00734F1B"/>
    <w:rsid w:val="00753240"/>
    <w:rsid w:val="00757407"/>
    <w:rsid w:val="007655B0"/>
    <w:rsid w:val="00767F51"/>
    <w:rsid w:val="00787459"/>
    <w:rsid w:val="007B046A"/>
    <w:rsid w:val="007D769D"/>
    <w:rsid w:val="007F0A58"/>
    <w:rsid w:val="00802CC6"/>
    <w:rsid w:val="008069DB"/>
    <w:rsid w:val="008546AC"/>
    <w:rsid w:val="0086205B"/>
    <w:rsid w:val="00863D57"/>
    <w:rsid w:val="008853BE"/>
    <w:rsid w:val="00892E6F"/>
    <w:rsid w:val="008A27ED"/>
    <w:rsid w:val="008A6013"/>
    <w:rsid w:val="008B2775"/>
    <w:rsid w:val="008D09EC"/>
    <w:rsid w:val="008D6734"/>
    <w:rsid w:val="008E243D"/>
    <w:rsid w:val="008F5E64"/>
    <w:rsid w:val="00903DBE"/>
    <w:rsid w:val="00933213"/>
    <w:rsid w:val="00952911"/>
    <w:rsid w:val="00966569"/>
    <w:rsid w:val="00966A8F"/>
    <w:rsid w:val="00975A08"/>
    <w:rsid w:val="00975EC4"/>
    <w:rsid w:val="009C682B"/>
    <w:rsid w:val="00A01AE3"/>
    <w:rsid w:val="00A177C7"/>
    <w:rsid w:val="00A23AB1"/>
    <w:rsid w:val="00A24C27"/>
    <w:rsid w:val="00A60B25"/>
    <w:rsid w:val="00AA7717"/>
    <w:rsid w:val="00B03FD6"/>
    <w:rsid w:val="00B81C9A"/>
    <w:rsid w:val="00B917D2"/>
    <w:rsid w:val="00B9508C"/>
    <w:rsid w:val="00BD6F78"/>
    <w:rsid w:val="00C0035D"/>
    <w:rsid w:val="00C059CD"/>
    <w:rsid w:val="00C361CB"/>
    <w:rsid w:val="00C66240"/>
    <w:rsid w:val="00C73C7D"/>
    <w:rsid w:val="00C74C28"/>
    <w:rsid w:val="00C809DB"/>
    <w:rsid w:val="00C85CC1"/>
    <w:rsid w:val="00CD4A72"/>
    <w:rsid w:val="00D21503"/>
    <w:rsid w:val="00D2210D"/>
    <w:rsid w:val="00D467DB"/>
    <w:rsid w:val="00D56392"/>
    <w:rsid w:val="00D640A6"/>
    <w:rsid w:val="00DA2CD8"/>
    <w:rsid w:val="00DB7E0B"/>
    <w:rsid w:val="00DD42AB"/>
    <w:rsid w:val="00DE3884"/>
    <w:rsid w:val="00DF2081"/>
    <w:rsid w:val="00E00F83"/>
    <w:rsid w:val="00E03F68"/>
    <w:rsid w:val="00E05731"/>
    <w:rsid w:val="00E05D71"/>
    <w:rsid w:val="00E102EE"/>
    <w:rsid w:val="00E115B7"/>
    <w:rsid w:val="00E12A43"/>
    <w:rsid w:val="00E17081"/>
    <w:rsid w:val="00E26A43"/>
    <w:rsid w:val="00E33DFC"/>
    <w:rsid w:val="00E44FCE"/>
    <w:rsid w:val="00E50E96"/>
    <w:rsid w:val="00E61F8C"/>
    <w:rsid w:val="00E6358B"/>
    <w:rsid w:val="00E8360A"/>
    <w:rsid w:val="00ED650F"/>
    <w:rsid w:val="00F03F41"/>
    <w:rsid w:val="00F4618A"/>
    <w:rsid w:val="00F55D24"/>
    <w:rsid w:val="00F9391A"/>
    <w:rsid w:val="00F9741D"/>
    <w:rsid w:val="00FA2C59"/>
    <w:rsid w:val="00FA527D"/>
    <w:rsid w:val="00FE2ABA"/>
    <w:rsid w:val="00FF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 (W1)" w:eastAsia="Times New Roman" w:hAnsi="CG Times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lang w:val="en-GB" w:eastAsia="ja-JP"/>
    </w:rPr>
  </w:style>
  <w:style w:type="paragraph" w:styleId="Titre1">
    <w:name w:val="heading 1"/>
    <w:basedOn w:val="Normal"/>
    <w:next w:val="Para1"/>
    <w:autoRedefine/>
    <w:qFormat/>
    <w:pPr>
      <w:numPr>
        <w:numId w:val="1"/>
      </w:numPr>
      <w:spacing w:before="360" w:after="120"/>
      <w:jc w:val="both"/>
      <w:outlineLvl w:val="0"/>
    </w:pPr>
    <w:rPr>
      <w:rFonts w:ascii="Arial (W1)" w:hAnsi="Arial (W1)"/>
      <w:b/>
      <w:bCs/>
      <w:caps/>
      <w:sz w:val="24"/>
      <w:szCs w:val="24"/>
      <w:u w:val="single"/>
      <w:lang w:val="en-US"/>
    </w:rPr>
  </w:style>
  <w:style w:type="paragraph" w:styleId="Titre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240" w:after="120"/>
      <w:outlineLvl w:val="1"/>
    </w:pPr>
    <w:rPr>
      <w:rFonts w:ascii="Arial (W1)" w:hAnsi="Arial (W1)"/>
      <w:b/>
      <w:bCs/>
      <w:sz w:val="24"/>
      <w:szCs w:val="24"/>
    </w:rPr>
  </w:style>
  <w:style w:type="paragraph" w:styleId="Titre3">
    <w:name w:val="heading 3"/>
    <w:basedOn w:val="Normal"/>
    <w:next w:val="Para3"/>
    <w:qFormat/>
    <w:pPr>
      <w:numPr>
        <w:ilvl w:val="2"/>
        <w:numId w:val="1"/>
      </w:numPr>
      <w:spacing w:before="240"/>
      <w:jc w:val="both"/>
      <w:outlineLvl w:val="2"/>
    </w:pPr>
    <w:rPr>
      <w:rFonts w:ascii="Arial (W1)" w:hAnsi="Arial (W1)"/>
      <w:b/>
      <w:bCs/>
      <w:sz w:val="24"/>
      <w:szCs w:val="24"/>
      <w:lang w:val="en-US"/>
    </w:rPr>
  </w:style>
  <w:style w:type="paragraph" w:styleId="Titre4">
    <w:name w:val="heading 4"/>
    <w:basedOn w:val="Normal"/>
    <w:next w:val="Para4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120"/>
      <w:jc w:val="both"/>
      <w:outlineLvl w:val="4"/>
    </w:pPr>
    <w:rPr>
      <w:rFonts w:ascii="MS Sans Serif" w:hAnsi="MS Sans Serif"/>
      <w:b/>
      <w:bCs/>
      <w:sz w:val="18"/>
      <w:szCs w:val="18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MS Serif" w:hAnsi="MS Serif"/>
      <w:u w:val="single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MS Serif" w:hAnsi="MS Serif"/>
      <w:i/>
      <w:iCs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MS Serif" w:hAnsi="MS Serif"/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iCs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240"/>
      <w:ind w:left="851"/>
      <w:jc w:val="both"/>
    </w:pPr>
  </w:style>
  <w:style w:type="paragraph" w:customStyle="1" w:styleId="Para4">
    <w:name w:val="Para4"/>
    <w:basedOn w:val="Normal"/>
    <w:pPr>
      <w:tabs>
        <w:tab w:val="left" w:pos="1276"/>
      </w:tabs>
      <w:spacing w:before="240"/>
      <w:ind w:left="1134"/>
      <w:jc w:val="both"/>
    </w:pPr>
  </w:style>
  <w:style w:type="paragraph" w:styleId="TM8">
    <w:name w:val="toc 8"/>
    <w:basedOn w:val="Normal"/>
    <w:next w:val="Normal"/>
    <w:semiHidden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TM7">
    <w:name w:val="toc 7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M6">
    <w:name w:val="toc 6"/>
    <w:basedOn w:val="Normal"/>
    <w:next w:val="Normal"/>
    <w:semiHidden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TM5">
    <w:name w:val="toc 5"/>
    <w:basedOn w:val="Normal"/>
    <w:next w:val="Normal"/>
    <w:semiHidden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TM4">
    <w:name w:val="toc 4"/>
    <w:basedOn w:val="Normal"/>
    <w:next w:val="Normal"/>
    <w:semiHidden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TM3">
    <w:name w:val="toc 3"/>
    <w:basedOn w:val="Normal"/>
    <w:next w:val="Normal"/>
    <w:uiPriority w:val="39"/>
    <w:pPr>
      <w:ind w:left="400"/>
    </w:pPr>
    <w:rPr>
      <w:rFonts w:ascii="Times New Roman" w:hAnsi="Times New Roman" w:cs="Times New Roman"/>
      <w:i/>
      <w:iCs/>
    </w:rPr>
  </w:style>
  <w:style w:type="paragraph" w:styleId="TM2">
    <w:name w:val="toc 2"/>
    <w:basedOn w:val="Normal"/>
    <w:next w:val="Normal"/>
    <w:uiPriority w:val="39"/>
    <w:pPr>
      <w:ind w:left="200"/>
    </w:pPr>
    <w:rPr>
      <w:smallCaps/>
    </w:rPr>
  </w:style>
  <w:style w:type="paragraph" w:styleId="TM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Pieddepage">
    <w:name w:val="footer"/>
    <w:basedOn w:val="Normal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pPr>
      <w:tabs>
        <w:tab w:val="center" w:pos="4111"/>
        <w:tab w:val="right" w:pos="8931"/>
      </w:tabs>
      <w:ind w:right="-1"/>
    </w:pPr>
    <w:rPr>
      <w:rFonts w:ascii="Swiss" w:hAnsi="Swiss"/>
      <w:b/>
      <w:bCs/>
      <w:sz w:val="22"/>
      <w:szCs w:val="22"/>
    </w:rPr>
  </w:style>
  <w:style w:type="paragraph" w:styleId="Notedebasdepage">
    <w:name w:val="footnote text"/>
    <w:basedOn w:val="Normal"/>
    <w:next w:val="Normal"/>
    <w:semiHidden/>
    <w:pPr>
      <w:jc w:val="both"/>
    </w:pPr>
    <w:rPr>
      <w:rFonts w:ascii="MS Sans Serif" w:hAnsi="MS Sans Serif"/>
      <w:sz w:val="18"/>
      <w:szCs w:val="18"/>
    </w:rPr>
  </w:style>
  <w:style w:type="paragraph" w:styleId="TM9">
    <w:name w:val="toc 9"/>
    <w:basedOn w:val="Normal"/>
    <w:next w:val="Normal"/>
    <w:semiHidden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  <w:pPr>
      <w:spacing w:after="120"/>
    </w:pPr>
  </w:style>
  <w:style w:type="paragraph" w:customStyle="1" w:styleId="Puce1">
    <w:name w:val="Puce1"/>
    <w:basedOn w:val="Para1"/>
    <w:next w:val="Para1"/>
    <w:pPr>
      <w:numPr>
        <w:numId w:val="2"/>
      </w:numPr>
      <w:tabs>
        <w:tab w:val="clear" w:pos="360"/>
        <w:tab w:val="num" w:pos="644"/>
      </w:tabs>
      <w:spacing w:before="360" w:after="120"/>
      <w:ind w:left="641" w:hanging="357"/>
    </w:pPr>
    <w:rPr>
      <w:rFonts w:ascii="Arial (W1)" w:hAnsi="Arial (W1)"/>
      <w:b/>
      <w:bCs/>
    </w:rPr>
  </w:style>
  <w:style w:type="paragraph" w:styleId="Corpsdetexte2">
    <w:name w:val="Body Text 2"/>
    <w:basedOn w:val="Normal"/>
    <w:pPr>
      <w:spacing w:after="120" w:line="480" w:lineRule="auto"/>
    </w:pPr>
  </w:style>
  <w:style w:type="character" w:styleId="Marquedecommentaire">
    <w:name w:val="annotation reference"/>
    <w:basedOn w:val="Policepardfaut"/>
    <w:semiHidden/>
    <w:rsid w:val="00C66240"/>
    <w:rPr>
      <w:sz w:val="16"/>
    </w:rPr>
  </w:style>
  <w:style w:type="paragraph" w:styleId="Commentaire">
    <w:name w:val="annotation text"/>
    <w:basedOn w:val="Normal"/>
    <w:semiHidden/>
    <w:rsid w:val="00C66240"/>
    <w:pPr>
      <w:jc w:val="both"/>
    </w:pPr>
    <w:rPr>
      <w:rFonts w:cs="Times New Roman"/>
    </w:rPr>
  </w:style>
  <w:style w:type="paragraph" w:styleId="Textedebulles">
    <w:name w:val="Balloon Text"/>
    <w:basedOn w:val="Normal"/>
    <w:semiHidden/>
    <w:rsid w:val="00E12A4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229E3"/>
    <w:pPr>
      <w:ind w:left="720"/>
      <w:contextualSpacing/>
    </w:pPr>
  </w:style>
  <w:style w:type="table" w:styleId="Grilledutableau">
    <w:name w:val="Table Grid"/>
    <w:basedOn w:val="TableauNormal"/>
    <w:rsid w:val="00767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 (W1)" w:eastAsia="Times New Roman" w:hAnsi="CG Times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lang w:val="en-GB" w:eastAsia="ja-JP"/>
    </w:rPr>
  </w:style>
  <w:style w:type="paragraph" w:styleId="Titre1">
    <w:name w:val="heading 1"/>
    <w:basedOn w:val="Normal"/>
    <w:next w:val="Para1"/>
    <w:autoRedefine/>
    <w:qFormat/>
    <w:pPr>
      <w:numPr>
        <w:numId w:val="1"/>
      </w:numPr>
      <w:spacing w:before="360" w:after="120"/>
      <w:jc w:val="both"/>
      <w:outlineLvl w:val="0"/>
    </w:pPr>
    <w:rPr>
      <w:rFonts w:ascii="Arial (W1)" w:hAnsi="Arial (W1)"/>
      <w:b/>
      <w:bCs/>
      <w:caps/>
      <w:sz w:val="24"/>
      <w:szCs w:val="24"/>
      <w:u w:val="single"/>
      <w:lang w:val="en-US"/>
    </w:rPr>
  </w:style>
  <w:style w:type="paragraph" w:styleId="Titre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240" w:after="120"/>
      <w:outlineLvl w:val="1"/>
    </w:pPr>
    <w:rPr>
      <w:rFonts w:ascii="Arial (W1)" w:hAnsi="Arial (W1)"/>
      <w:b/>
      <w:bCs/>
      <w:sz w:val="24"/>
      <w:szCs w:val="24"/>
    </w:rPr>
  </w:style>
  <w:style w:type="paragraph" w:styleId="Titre3">
    <w:name w:val="heading 3"/>
    <w:basedOn w:val="Normal"/>
    <w:next w:val="Para3"/>
    <w:qFormat/>
    <w:pPr>
      <w:numPr>
        <w:ilvl w:val="2"/>
        <w:numId w:val="1"/>
      </w:numPr>
      <w:spacing w:before="240"/>
      <w:jc w:val="both"/>
      <w:outlineLvl w:val="2"/>
    </w:pPr>
    <w:rPr>
      <w:rFonts w:ascii="Arial (W1)" w:hAnsi="Arial (W1)"/>
      <w:b/>
      <w:bCs/>
      <w:sz w:val="24"/>
      <w:szCs w:val="24"/>
      <w:lang w:val="en-US"/>
    </w:rPr>
  </w:style>
  <w:style w:type="paragraph" w:styleId="Titre4">
    <w:name w:val="heading 4"/>
    <w:basedOn w:val="Normal"/>
    <w:next w:val="Para4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120"/>
      <w:jc w:val="both"/>
      <w:outlineLvl w:val="4"/>
    </w:pPr>
    <w:rPr>
      <w:rFonts w:ascii="MS Sans Serif" w:hAnsi="MS Sans Serif"/>
      <w:b/>
      <w:bCs/>
      <w:sz w:val="18"/>
      <w:szCs w:val="18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MS Serif" w:hAnsi="MS Serif"/>
      <w:u w:val="single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MS Serif" w:hAnsi="MS Serif"/>
      <w:i/>
      <w:iCs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MS Serif" w:hAnsi="MS Serif"/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iCs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240"/>
      <w:ind w:left="851"/>
      <w:jc w:val="both"/>
    </w:pPr>
  </w:style>
  <w:style w:type="paragraph" w:customStyle="1" w:styleId="Para4">
    <w:name w:val="Para4"/>
    <w:basedOn w:val="Normal"/>
    <w:pPr>
      <w:tabs>
        <w:tab w:val="left" w:pos="1276"/>
      </w:tabs>
      <w:spacing w:before="240"/>
      <w:ind w:left="1134"/>
      <w:jc w:val="both"/>
    </w:pPr>
  </w:style>
  <w:style w:type="paragraph" w:styleId="TM8">
    <w:name w:val="toc 8"/>
    <w:basedOn w:val="Normal"/>
    <w:next w:val="Normal"/>
    <w:semiHidden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TM7">
    <w:name w:val="toc 7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M6">
    <w:name w:val="toc 6"/>
    <w:basedOn w:val="Normal"/>
    <w:next w:val="Normal"/>
    <w:semiHidden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TM5">
    <w:name w:val="toc 5"/>
    <w:basedOn w:val="Normal"/>
    <w:next w:val="Normal"/>
    <w:semiHidden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TM4">
    <w:name w:val="toc 4"/>
    <w:basedOn w:val="Normal"/>
    <w:next w:val="Normal"/>
    <w:semiHidden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TM3">
    <w:name w:val="toc 3"/>
    <w:basedOn w:val="Normal"/>
    <w:next w:val="Normal"/>
    <w:uiPriority w:val="39"/>
    <w:pPr>
      <w:ind w:left="400"/>
    </w:pPr>
    <w:rPr>
      <w:rFonts w:ascii="Times New Roman" w:hAnsi="Times New Roman" w:cs="Times New Roman"/>
      <w:i/>
      <w:iCs/>
    </w:rPr>
  </w:style>
  <w:style w:type="paragraph" w:styleId="TM2">
    <w:name w:val="toc 2"/>
    <w:basedOn w:val="Normal"/>
    <w:next w:val="Normal"/>
    <w:uiPriority w:val="39"/>
    <w:pPr>
      <w:ind w:left="200"/>
    </w:pPr>
    <w:rPr>
      <w:smallCaps/>
    </w:rPr>
  </w:style>
  <w:style w:type="paragraph" w:styleId="TM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Pieddepage">
    <w:name w:val="footer"/>
    <w:basedOn w:val="Normal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pPr>
      <w:tabs>
        <w:tab w:val="center" w:pos="4111"/>
        <w:tab w:val="right" w:pos="8931"/>
      </w:tabs>
      <w:ind w:right="-1"/>
    </w:pPr>
    <w:rPr>
      <w:rFonts w:ascii="Swiss" w:hAnsi="Swiss"/>
      <w:b/>
      <w:bCs/>
      <w:sz w:val="22"/>
      <w:szCs w:val="22"/>
    </w:rPr>
  </w:style>
  <w:style w:type="paragraph" w:styleId="Notedebasdepage">
    <w:name w:val="footnote text"/>
    <w:basedOn w:val="Normal"/>
    <w:next w:val="Normal"/>
    <w:semiHidden/>
    <w:pPr>
      <w:jc w:val="both"/>
    </w:pPr>
    <w:rPr>
      <w:rFonts w:ascii="MS Sans Serif" w:hAnsi="MS Sans Serif"/>
      <w:sz w:val="18"/>
      <w:szCs w:val="18"/>
    </w:rPr>
  </w:style>
  <w:style w:type="paragraph" w:styleId="TM9">
    <w:name w:val="toc 9"/>
    <w:basedOn w:val="Normal"/>
    <w:next w:val="Normal"/>
    <w:semiHidden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  <w:pPr>
      <w:spacing w:after="120"/>
    </w:pPr>
  </w:style>
  <w:style w:type="paragraph" w:customStyle="1" w:styleId="Puce1">
    <w:name w:val="Puce1"/>
    <w:basedOn w:val="Para1"/>
    <w:next w:val="Para1"/>
    <w:pPr>
      <w:numPr>
        <w:numId w:val="2"/>
      </w:numPr>
      <w:tabs>
        <w:tab w:val="clear" w:pos="360"/>
        <w:tab w:val="num" w:pos="644"/>
      </w:tabs>
      <w:spacing w:before="360" w:after="120"/>
      <w:ind w:left="641" w:hanging="357"/>
    </w:pPr>
    <w:rPr>
      <w:rFonts w:ascii="Arial (W1)" w:hAnsi="Arial (W1)"/>
      <w:b/>
      <w:bCs/>
    </w:rPr>
  </w:style>
  <w:style w:type="paragraph" w:styleId="Corpsdetexte2">
    <w:name w:val="Body Text 2"/>
    <w:basedOn w:val="Normal"/>
    <w:pPr>
      <w:spacing w:after="120" w:line="480" w:lineRule="auto"/>
    </w:pPr>
  </w:style>
  <w:style w:type="character" w:styleId="Marquedecommentaire">
    <w:name w:val="annotation reference"/>
    <w:basedOn w:val="Policepardfaut"/>
    <w:semiHidden/>
    <w:rsid w:val="00C66240"/>
    <w:rPr>
      <w:sz w:val="16"/>
    </w:rPr>
  </w:style>
  <w:style w:type="paragraph" w:styleId="Commentaire">
    <w:name w:val="annotation text"/>
    <w:basedOn w:val="Normal"/>
    <w:semiHidden/>
    <w:rsid w:val="00C66240"/>
    <w:pPr>
      <w:jc w:val="both"/>
    </w:pPr>
    <w:rPr>
      <w:rFonts w:cs="Times New Roman"/>
    </w:rPr>
  </w:style>
  <w:style w:type="paragraph" w:styleId="Textedebulles">
    <w:name w:val="Balloon Text"/>
    <w:basedOn w:val="Normal"/>
    <w:semiHidden/>
    <w:rsid w:val="00E12A4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229E3"/>
    <w:pPr>
      <w:ind w:left="720"/>
      <w:contextualSpacing/>
    </w:pPr>
  </w:style>
  <w:style w:type="table" w:styleId="Grilledutableau">
    <w:name w:val="Table Grid"/>
    <w:basedOn w:val="TableauNormal"/>
    <w:rsid w:val="00767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frere\LOCALS~1\Temp\R&#233;pertoire%20temporaire%202%20pour%20AEF%20696%20N%20-%20SW%20integration%20tests%20plan.dot.zip\AEF%20696%20N%20-%20SW%20integration%20tests%20pla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AEF 696 N - SW integration tests plan.dot</Template>
  <TotalTime>0</TotalTime>
  <Pages>11</Pages>
  <Words>2657</Words>
  <Characters>15146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SW Module/Global Integration Test Plan</vt:lpstr>
    </vt:vector>
  </TitlesOfParts>
  <Company>AUTOLIV Electronic</Company>
  <LinksUpToDate>false</LinksUpToDate>
  <CharactersWithSpaces>17768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Module/Global Integration Test Plan</dc:title>
  <dc:subject/>
  <dc:creator>F. Chambin</dc:creator>
  <cp:keywords/>
  <cp:lastModifiedBy>Cedric.Sauvage</cp:lastModifiedBy>
  <cp:revision>7</cp:revision>
  <cp:lastPrinted>2007-03-23T06:28:00Z</cp:lastPrinted>
  <dcterms:created xsi:type="dcterms:W3CDTF">2012-10-04T06:37:00Z</dcterms:created>
  <dcterms:modified xsi:type="dcterms:W3CDTF">2012-10-04T09:00:00Z</dcterms:modified>
</cp:coreProperties>
</file>